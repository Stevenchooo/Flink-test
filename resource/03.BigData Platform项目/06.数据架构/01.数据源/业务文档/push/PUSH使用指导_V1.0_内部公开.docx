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D1" w:rsidRPr="006B1CE1" w:rsidRDefault="00636AD1" w:rsidP="00636AD1">
      <w:pPr>
        <w:pStyle w:val="DKBA"/>
        <w:rPr>
          <w:rFonts w:ascii="宋体" w:hAnsi="宋体"/>
        </w:rPr>
      </w:pPr>
    </w:p>
    <w:p w:rsidR="00636AD1" w:rsidRPr="006B1CE1" w:rsidRDefault="00636AD1" w:rsidP="00636AD1">
      <w:pPr>
        <w:pStyle w:val="af8"/>
        <w:rPr>
          <w:rFonts w:ascii="宋体" w:eastAsia="宋体" w:hAnsi="宋体"/>
        </w:rPr>
      </w:pPr>
      <w:r w:rsidRPr="006B1CE1">
        <w:rPr>
          <w:rFonts w:ascii="宋体" w:eastAsia="宋体" w:hAnsi="宋体"/>
        </w:rPr>
        <w:t>华为技术有限公司内部技术标准</w:t>
      </w:r>
    </w:p>
    <w:p w:rsidR="00636AD1" w:rsidRPr="006B1CE1" w:rsidRDefault="00636AD1" w:rsidP="00636AD1">
      <w:pPr>
        <w:pStyle w:val="afff8"/>
        <w:rPr>
          <w:rFonts w:ascii="宋体" w:hAnsi="宋体"/>
        </w:rPr>
      </w:pPr>
    </w:p>
    <w:p w:rsidR="00636AD1" w:rsidRPr="006B1CE1" w:rsidRDefault="00636AD1" w:rsidP="00636AD1">
      <w:pPr>
        <w:pStyle w:val="af8"/>
        <w:pBdr>
          <w:top w:val="single" w:sz="6" w:space="1" w:color="auto"/>
        </w:pBdr>
        <w:rPr>
          <w:rFonts w:ascii="宋体" w:eastAsia="宋体" w:hAnsi="宋体"/>
        </w:rPr>
      </w:pPr>
    </w:p>
    <w:p w:rsidR="00636AD1" w:rsidRPr="006B1CE1" w:rsidRDefault="00636AD1" w:rsidP="00636AD1">
      <w:pPr>
        <w:pStyle w:val="af8"/>
        <w:rPr>
          <w:rFonts w:ascii="宋体" w:eastAsia="宋体" w:hAnsi="宋体"/>
        </w:rPr>
      </w:pPr>
    </w:p>
    <w:p w:rsidR="00636AD1" w:rsidRPr="006B1CE1" w:rsidRDefault="00636AD1" w:rsidP="00636AD1">
      <w:pPr>
        <w:pStyle w:val="af8"/>
        <w:rPr>
          <w:rFonts w:ascii="宋体" w:eastAsia="宋体" w:hAnsi="宋体"/>
        </w:rPr>
      </w:pPr>
    </w:p>
    <w:p w:rsidR="00115973" w:rsidRPr="006B1CE1" w:rsidRDefault="00AE1FCF" w:rsidP="00115973">
      <w:pPr>
        <w:pStyle w:val="af8"/>
        <w:rPr>
          <w:rFonts w:ascii="宋体" w:eastAsia="宋体" w:hAnsi="宋体"/>
          <w:sz w:val="28"/>
          <w:szCs w:val="28"/>
        </w:rPr>
      </w:pPr>
      <w:r>
        <w:rPr>
          <w:rFonts w:ascii="宋体" w:eastAsia="宋体" w:hAnsi="宋体"/>
        </w:rPr>
        <w:t>PUSH</w:t>
      </w:r>
      <w:r w:rsidR="00637BC0" w:rsidRPr="006B1CE1">
        <w:rPr>
          <w:rFonts w:ascii="宋体" w:eastAsia="宋体" w:hAnsi="宋体"/>
        </w:rPr>
        <w:t>使用指导</w:t>
      </w:r>
    </w:p>
    <w:p w:rsidR="00636AD1" w:rsidRPr="006B1CE1" w:rsidRDefault="00636AD1" w:rsidP="00636AD1">
      <w:pPr>
        <w:pStyle w:val="af8"/>
        <w:rPr>
          <w:rFonts w:ascii="宋体" w:eastAsia="宋体" w:hAnsi="宋体"/>
          <w:sz w:val="28"/>
          <w:szCs w:val="28"/>
        </w:rPr>
      </w:pPr>
      <w:r w:rsidRPr="006B1CE1">
        <w:rPr>
          <w:rFonts w:ascii="宋体" w:eastAsia="宋体" w:hAnsi="宋体"/>
          <w:sz w:val="28"/>
          <w:szCs w:val="28"/>
        </w:rPr>
        <w:t>V</w:t>
      </w:r>
      <w:r w:rsidR="00E711FC">
        <w:rPr>
          <w:rFonts w:ascii="宋体" w:eastAsia="宋体" w:hAnsi="宋体"/>
          <w:sz w:val="28"/>
          <w:szCs w:val="28"/>
        </w:rPr>
        <w:t>1.0</w:t>
      </w: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ins w:id="0" w:author="y00164418" w:date="2016-05-09T15:34:00Z"/>
          <w:rFonts w:ascii="宋体" w:hAnsi="宋体"/>
        </w:rPr>
      </w:pPr>
    </w:p>
    <w:p w:rsidR="00291592" w:rsidRPr="006B1CE1" w:rsidRDefault="00291592" w:rsidP="00636AD1">
      <w:pPr>
        <w:pStyle w:val="af7"/>
        <w:rPr>
          <w:ins w:id="1" w:author="y00164418" w:date="2016-05-09T15:34:00Z"/>
          <w:rFonts w:ascii="宋体" w:hAnsi="宋体"/>
        </w:rPr>
      </w:pPr>
    </w:p>
    <w:p w:rsidR="00291592" w:rsidRPr="006B1CE1" w:rsidRDefault="00291592"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115973" w:rsidRPr="006B1CE1" w:rsidRDefault="00115973" w:rsidP="00636AD1">
      <w:pPr>
        <w:pStyle w:val="af7"/>
        <w:rPr>
          <w:rFonts w:ascii="宋体" w:hAnsi="宋体"/>
        </w:rPr>
      </w:pPr>
    </w:p>
    <w:p w:rsidR="00115973" w:rsidRPr="006B1CE1" w:rsidRDefault="00115973"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p>
    <w:p w:rsidR="00636AD1" w:rsidRPr="006B1CE1" w:rsidRDefault="009C5CB0" w:rsidP="00636AD1">
      <w:pPr>
        <w:jc w:val="center"/>
        <w:rPr>
          <w:rFonts w:ascii="宋体" w:hAnsi="宋体"/>
          <w:sz w:val="24"/>
        </w:rPr>
      </w:pPr>
      <w:r w:rsidRPr="006B1CE1">
        <w:rPr>
          <w:rFonts w:ascii="宋体" w:hAnsi="宋体"/>
          <w:sz w:val="24"/>
        </w:rPr>
        <w:t>2016</w:t>
      </w:r>
      <w:r w:rsidR="00636AD1" w:rsidRPr="006B1CE1">
        <w:rPr>
          <w:rFonts w:ascii="宋体" w:hAnsi="宋体"/>
          <w:sz w:val="24"/>
        </w:rPr>
        <w:t>年</w:t>
      </w:r>
      <w:r w:rsidR="009743AB">
        <w:rPr>
          <w:rFonts w:ascii="宋体" w:hAnsi="宋体"/>
          <w:sz w:val="24"/>
        </w:rPr>
        <w:t>08</w:t>
      </w:r>
      <w:r w:rsidR="00636AD1" w:rsidRPr="006B1CE1">
        <w:rPr>
          <w:rFonts w:ascii="宋体" w:hAnsi="宋体"/>
          <w:sz w:val="24"/>
        </w:rPr>
        <w:t>月</w:t>
      </w:r>
      <w:r w:rsidR="00E11332">
        <w:rPr>
          <w:rFonts w:ascii="宋体" w:hAnsi="宋体"/>
          <w:sz w:val="24"/>
        </w:rPr>
        <w:t>18</w:t>
      </w:r>
      <w:r w:rsidR="00636AD1" w:rsidRPr="006B1CE1">
        <w:rPr>
          <w:rFonts w:ascii="宋体" w:hAnsi="宋体"/>
          <w:sz w:val="24"/>
        </w:rPr>
        <w:t>日发布    20</w:t>
      </w:r>
      <w:r w:rsidR="00115973" w:rsidRPr="006B1CE1">
        <w:rPr>
          <w:rFonts w:ascii="宋体" w:hAnsi="宋体"/>
          <w:sz w:val="24"/>
        </w:rPr>
        <w:t>16</w:t>
      </w:r>
      <w:r w:rsidR="00636AD1" w:rsidRPr="006B1CE1">
        <w:rPr>
          <w:rFonts w:ascii="宋体" w:hAnsi="宋体"/>
          <w:sz w:val="24"/>
        </w:rPr>
        <w:t>年</w:t>
      </w:r>
      <w:r w:rsidR="00E11332">
        <w:rPr>
          <w:rFonts w:ascii="宋体" w:hAnsi="宋体"/>
          <w:sz w:val="24"/>
        </w:rPr>
        <w:t>08</w:t>
      </w:r>
      <w:r w:rsidR="00636AD1" w:rsidRPr="006B1CE1">
        <w:rPr>
          <w:rFonts w:ascii="宋体" w:hAnsi="宋体"/>
          <w:sz w:val="24"/>
        </w:rPr>
        <w:t>月</w:t>
      </w:r>
      <w:r w:rsidR="00E11332">
        <w:rPr>
          <w:rFonts w:ascii="宋体" w:hAnsi="宋体"/>
          <w:sz w:val="24"/>
        </w:rPr>
        <w:t>28</w:t>
      </w:r>
      <w:r w:rsidR="00636AD1" w:rsidRPr="006B1CE1">
        <w:rPr>
          <w:rFonts w:ascii="宋体" w:hAnsi="宋体"/>
          <w:sz w:val="24"/>
        </w:rPr>
        <w:t>日实施</w:t>
      </w:r>
    </w:p>
    <w:p w:rsidR="00636AD1" w:rsidRPr="006B1CE1" w:rsidRDefault="00636AD1" w:rsidP="00636AD1">
      <w:pPr>
        <w:jc w:val="center"/>
        <w:rPr>
          <w:rFonts w:ascii="宋体" w:hAnsi="宋体"/>
          <w:sz w:val="24"/>
        </w:rPr>
      </w:pPr>
    </w:p>
    <w:p w:rsidR="00636AD1" w:rsidRPr="006B1CE1" w:rsidRDefault="00636AD1" w:rsidP="00636AD1">
      <w:pPr>
        <w:pStyle w:val="af4"/>
        <w:pBdr>
          <w:top w:val="single" w:sz="6" w:space="1" w:color="auto"/>
        </w:pBdr>
        <w:rPr>
          <w:rFonts w:ascii="宋体" w:eastAsia="宋体" w:hAnsi="宋体"/>
        </w:rPr>
      </w:pPr>
      <w:r w:rsidRPr="006B1CE1">
        <w:rPr>
          <w:rFonts w:ascii="宋体" w:eastAsia="宋体" w:hAnsi="宋体"/>
        </w:rPr>
        <w:t>华为技术有限公司</w:t>
      </w:r>
    </w:p>
    <w:p w:rsidR="00636AD1" w:rsidRPr="006B1CE1" w:rsidRDefault="00636AD1" w:rsidP="00636AD1">
      <w:pPr>
        <w:pStyle w:val="af4"/>
        <w:rPr>
          <w:rFonts w:ascii="宋体" w:eastAsia="宋体" w:hAnsi="宋体"/>
        </w:rPr>
      </w:pPr>
      <w:r w:rsidRPr="006B1CE1">
        <w:rPr>
          <w:rFonts w:ascii="宋体" w:eastAsia="宋体" w:hAnsi="宋体"/>
        </w:rPr>
        <w:t>Huawei Technologies Co., Ltd.</w:t>
      </w:r>
    </w:p>
    <w:p w:rsidR="00636AD1" w:rsidRPr="006B1CE1" w:rsidRDefault="00636AD1" w:rsidP="00636AD1">
      <w:pPr>
        <w:pStyle w:val="af7"/>
        <w:rPr>
          <w:rFonts w:ascii="宋体" w:hAnsi="宋体"/>
        </w:rPr>
      </w:pPr>
    </w:p>
    <w:p w:rsidR="00636AD1" w:rsidRPr="006B1CE1" w:rsidRDefault="00636AD1" w:rsidP="00636AD1">
      <w:pPr>
        <w:pStyle w:val="af7"/>
        <w:rPr>
          <w:rFonts w:ascii="宋体" w:hAnsi="宋体"/>
        </w:rPr>
      </w:pPr>
      <w:r w:rsidRPr="006B1CE1">
        <w:rPr>
          <w:rFonts w:ascii="宋体" w:hAnsi="宋体"/>
        </w:rPr>
        <w:t>版权所有  侵权必究</w:t>
      </w:r>
    </w:p>
    <w:p w:rsidR="00636AD1" w:rsidRPr="006B1CE1" w:rsidRDefault="00636AD1" w:rsidP="00636AD1">
      <w:pPr>
        <w:pStyle w:val="af7"/>
        <w:rPr>
          <w:rFonts w:ascii="宋体" w:hAnsi="宋体"/>
        </w:rPr>
      </w:pPr>
      <w:r w:rsidRPr="006B1CE1">
        <w:rPr>
          <w:rFonts w:ascii="宋体" w:hAnsi="宋体"/>
        </w:rPr>
        <w:t>All rights reserved</w:t>
      </w:r>
    </w:p>
    <w:p w:rsidR="004B03F9" w:rsidRPr="006B1CE1" w:rsidRDefault="00C15005" w:rsidP="00612B63">
      <w:pPr>
        <w:pStyle w:val="af8"/>
        <w:outlineLvl w:val="0"/>
        <w:rPr>
          <w:rFonts w:ascii="宋体" w:eastAsia="宋体" w:hAnsi="宋体"/>
        </w:rPr>
      </w:pPr>
      <w:bookmarkStart w:id="2" w:name="文档名称"/>
      <w:r w:rsidRPr="006B1CE1">
        <w:rPr>
          <w:rFonts w:ascii="宋体" w:eastAsia="宋体" w:hAnsi="宋体"/>
        </w:rPr>
        <w:t xml:space="preserve"> </w:t>
      </w:r>
      <w:bookmarkEnd w:id="2"/>
      <w:r w:rsidR="0025386E">
        <w:rPr>
          <w:rFonts w:ascii="宋体" w:eastAsia="宋体" w:hAnsi="宋体"/>
        </w:rPr>
        <w:t>PUSH</w:t>
      </w:r>
      <w:r w:rsidR="00637BC0" w:rsidRPr="006B1CE1">
        <w:rPr>
          <w:rFonts w:ascii="宋体" w:eastAsia="宋体" w:hAnsi="宋体"/>
        </w:rPr>
        <w:t>使用指导</w:t>
      </w:r>
      <w:r w:rsidR="00115973" w:rsidRPr="006B1CE1">
        <w:rPr>
          <w:rFonts w:ascii="宋体" w:eastAsia="宋体" w:hAnsi="宋体"/>
        </w:rPr>
        <w:t>V</w:t>
      </w:r>
      <w:r w:rsidR="000F797B" w:rsidRPr="006B1CE1">
        <w:rPr>
          <w:rFonts w:ascii="宋体" w:eastAsia="宋体" w:hAnsi="宋体"/>
        </w:rPr>
        <w:t>1</w:t>
      </w:r>
      <w:r w:rsidR="00115973" w:rsidRPr="006B1CE1">
        <w:rPr>
          <w:rFonts w:ascii="宋体" w:eastAsia="宋体" w:hAnsi="宋体"/>
        </w:rPr>
        <w:t>.</w:t>
      </w:r>
      <w:r w:rsidR="000F797B" w:rsidRPr="006B1CE1">
        <w:rPr>
          <w:rFonts w:ascii="宋体" w:eastAsia="宋体" w:hAnsi="宋体"/>
        </w:rPr>
        <w:t>0</w:t>
      </w:r>
    </w:p>
    <w:p w:rsidR="00B02359" w:rsidRPr="006B1CE1" w:rsidRDefault="00B02359" w:rsidP="00B02359">
      <w:pPr>
        <w:pStyle w:val="af7"/>
        <w:rPr>
          <w:rFonts w:ascii="宋体" w:hAnsi="宋体"/>
        </w:rPr>
      </w:pPr>
    </w:p>
    <w:p w:rsidR="00B02359" w:rsidRPr="006B1CE1" w:rsidRDefault="00B02359" w:rsidP="00B02359">
      <w:pPr>
        <w:pStyle w:val="af7"/>
        <w:rPr>
          <w:rFonts w:ascii="宋体" w:hAnsi="宋体"/>
        </w:rPr>
      </w:pPr>
    </w:p>
    <w:p w:rsidR="00B02359" w:rsidRPr="006B1CE1" w:rsidRDefault="00B02359" w:rsidP="00B02359">
      <w:pPr>
        <w:pStyle w:val="af7"/>
        <w:rPr>
          <w:rFonts w:ascii="宋体" w:hAnsi="宋体"/>
        </w:rPr>
      </w:pPr>
    </w:p>
    <w:p w:rsidR="00B02359" w:rsidRPr="006B1CE1" w:rsidRDefault="00B02359" w:rsidP="00B02359">
      <w:pPr>
        <w:pStyle w:val="af7"/>
        <w:rPr>
          <w:rFonts w:ascii="宋体" w:hAnsi="宋体"/>
        </w:rPr>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6B1CE1">
        <w:trPr>
          <w:jc w:val="center"/>
        </w:trPr>
        <w:tc>
          <w:tcPr>
            <w:tcW w:w="1999" w:type="dxa"/>
          </w:tcPr>
          <w:p w:rsidR="00105828" w:rsidRPr="006B1CE1" w:rsidRDefault="00063BAE" w:rsidP="00702379">
            <w:pPr>
              <w:pStyle w:val="af7"/>
              <w:rPr>
                <w:rFonts w:ascii="宋体" w:hAnsi="宋体"/>
              </w:rPr>
            </w:pPr>
            <w:r w:rsidRPr="006B1CE1">
              <w:rPr>
                <w:rFonts w:ascii="宋体" w:hAnsi="宋体"/>
              </w:rPr>
              <w:t>拟制</w:t>
            </w:r>
          </w:p>
        </w:tc>
        <w:tc>
          <w:tcPr>
            <w:tcW w:w="2638" w:type="dxa"/>
            <w:tcBorders>
              <w:bottom w:val="single" w:sz="6" w:space="0" w:color="auto"/>
            </w:tcBorders>
          </w:tcPr>
          <w:p w:rsidR="00115973" w:rsidRPr="006B1CE1" w:rsidRDefault="00176377" w:rsidP="00176377">
            <w:pPr>
              <w:pStyle w:val="af7"/>
              <w:ind w:firstLine="408"/>
              <w:jc w:val="both"/>
              <w:rPr>
                <w:rFonts w:ascii="宋体" w:hAnsi="宋体"/>
              </w:rPr>
            </w:pPr>
            <w:proofErr w:type="gramStart"/>
            <w:r>
              <w:rPr>
                <w:rFonts w:ascii="宋体" w:hAnsi="宋体" w:hint="eastAsia"/>
              </w:rPr>
              <w:t>陆松超</w:t>
            </w:r>
            <w:proofErr w:type="gramEnd"/>
            <w:r>
              <w:rPr>
                <w:rFonts w:ascii="宋体" w:hAnsi="宋体"/>
              </w:rPr>
              <w:t>l00169780</w:t>
            </w:r>
          </w:p>
        </w:tc>
        <w:tc>
          <w:tcPr>
            <w:tcW w:w="1076" w:type="dxa"/>
          </w:tcPr>
          <w:p w:rsidR="00105828" w:rsidRPr="006B1CE1" w:rsidRDefault="00063BAE" w:rsidP="00702379">
            <w:pPr>
              <w:pStyle w:val="af7"/>
              <w:rPr>
                <w:rFonts w:ascii="宋体" w:hAnsi="宋体"/>
              </w:rPr>
            </w:pPr>
            <w:r w:rsidRPr="006B1CE1">
              <w:rPr>
                <w:rFonts w:ascii="宋体" w:hAnsi="宋体"/>
              </w:rPr>
              <w:t>日期</w:t>
            </w:r>
          </w:p>
        </w:tc>
        <w:tc>
          <w:tcPr>
            <w:tcW w:w="2200" w:type="dxa"/>
            <w:tcBorders>
              <w:bottom w:val="single" w:sz="6" w:space="0" w:color="auto"/>
            </w:tcBorders>
          </w:tcPr>
          <w:p w:rsidR="00105828" w:rsidRPr="006B1CE1" w:rsidRDefault="00522778" w:rsidP="00115973">
            <w:pPr>
              <w:pStyle w:val="af7"/>
              <w:rPr>
                <w:rFonts w:ascii="宋体" w:hAnsi="宋体"/>
              </w:rPr>
            </w:pPr>
            <w:r>
              <w:rPr>
                <w:rFonts w:ascii="宋体" w:hAnsi="宋体"/>
              </w:rPr>
              <w:t>2016.8.6</w:t>
            </w:r>
          </w:p>
        </w:tc>
      </w:tr>
      <w:tr w:rsidR="00105828" w:rsidRPr="006B1CE1">
        <w:trPr>
          <w:jc w:val="center"/>
        </w:trPr>
        <w:tc>
          <w:tcPr>
            <w:tcW w:w="1999" w:type="dxa"/>
          </w:tcPr>
          <w:p w:rsidR="00105828" w:rsidRPr="006B1CE1" w:rsidRDefault="001201BF" w:rsidP="00702379">
            <w:pPr>
              <w:pStyle w:val="af7"/>
              <w:rPr>
                <w:rFonts w:ascii="宋体" w:hAnsi="宋体"/>
              </w:rPr>
            </w:pPr>
            <w:r w:rsidRPr="006B1CE1">
              <w:rPr>
                <w:rFonts w:ascii="宋体" w:hAnsi="宋体"/>
              </w:rPr>
              <w:t>审核</w:t>
            </w:r>
          </w:p>
        </w:tc>
        <w:tc>
          <w:tcPr>
            <w:tcW w:w="2638" w:type="dxa"/>
            <w:tcBorders>
              <w:top w:val="single" w:sz="6" w:space="0" w:color="auto"/>
              <w:bottom w:val="single" w:sz="6" w:space="0" w:color="auto"/>
            </w:tcBorders>
          </w:tcPr>
          <w:p w:rsidR="00821635" w:rsidRPr="006B1CE1" w:rsidRDefault="00821635" w:rsidP="00AE72A4">
            <w:pPr>
              <w:pStyle w:val="af7"/>
              <w:rPr>
                <w:rFonts w:ascii="宋体" w:hAnsi="宋体"/>
              </w:rPr>
            </w:pPr>
          </w:p>
        </w:tc>
        <w:tc>
          <w:tcPr>
            <w:tcW w:w="1076" w:type="dxa"/>
          </w:tcPr>
          <w:p w:rsidR="00105828" w:rsidRPr="006B1CE1" w:rsidRDefault="00063BAE" w:rsidP="00702379">
            <w:pPr>
              <w:pStyle w:val="af7"/>
              <w:rPr>
                <w:rFonts w:ascii="宋体" w:hAnsi="宋体"/>
              </w:rPr>
            </w:pPr>
            <w:r w:rsidRPr="006B1CE1">
              <w:rPr>
                <w:rFonts w:ascii="宋体" w:hAnsi="宋体"/>
              </w:rPr>
              <w:t>日期</w:t>
            </w:r>
          </w:p>
        </w:tc>
        <w:tc>
          <w:tcPr>
            <w:tcW w:w="2200" w:type="dxa"/>
            <w:tcBorders>
              <w:top w:val="single" w:sz="6" w:space="0" w:color="auto"/>
              <w:bottom w:val="single" w:sz="6" w:space="0" w:color="auto"/>
            </w:tcBorders>
          </w:tcPr>
          <w:p w:rsidR="00105828" w:rsidRPr="006B1CE1" w:rsidRDefault="00105828" w:rsidP="00115973">
            <w:pPr>
              <w:pStyle w:val="af7"/>
              <w:rPr>
                <w:rFonts w:ascii="宋体" w:hAnsi="宋体"/>
              </w:rPr>
            </w:pPr>
          </w:p>
        </w:tc>
      </w:tr>
      <w:tr w:rsidR="00105828" w:rsidRPr="006B1CE1">
        <w:trPr>
          <w:jc w:val="center"/>
        </w:trPr>
        <w:tc>
          <w:tcPr>
            <w:tcW w:w="1999" w:type="dxa"/>
          </w:tcPr>
          <w:p w:rsidR="00105828" w:rsidRPr="006B1CE1" w:rsidRDefault="00063BAE" w:rsidP="00702379">
            <w:pPr>
              <w:pStyle w:val="af7"/>
              <w:rPr>
                <w:rFonts w:ascii="宋体" w:hAnsi="宋体"/>
              </w:rPr>
            </w:pPr>
            <w:r w:rsidRPr="006B1CE1">
              <w:rPr>
                <w:rFonts w:ascii="宋体" w:hAnsi="宋体"/>
              </w:rPr>
              <w:t>批准</w:t>
            </w:r>
          </w:p>
        </w:tc>
        <w:tc>
          <w:tcPr>
            <w:tcW w:w="2638" w:type="dxa"/>
            <w:tcBorders>
              <w:top w:val="single" w:sz="6" w:space="0" w:color="auto"/>
              <w:bottom w:val="single" w:sz="6" w:space="0" w:color="auto"/>
            </w:tcBorders>
          </w:tcPr>
          <w:p w:rsidR="00E57858" w:rsidRPr="006B1CE1" w:rsidRDefault="00E57858" w:rsidP="0082045C">
            <w:pPr>
              <w:pStyle w:val="af7"/>
              <w:rPr>
                <w:rFonts w:ascii="宋体" w:hAnsi="宋体"/>
              </w:rPr>
            </w:pPr>
          </w:p>
        </w:tc>
        <w:tc>
          <w:tcPr>
            <w:tcW w:w="1076" w:type="dxa"/>
          </w:tcPr>
          <w:p w:rsidR="00105828" w:rsidRPr="006B1CE1" w:rsidRDefault="00063BAE" w:rsidP="00702379">
            <w:pPr>
              <w:pStyle w:val="af7"/>
              <w:rPr>
                <w:rFonts w:ascii="宋体" w:hAnsi="宋体"/>
              </w:rPr>
            </w:pPr>
            <w:r w:rsidRPr="006B1CE1">
              <w:rPr>
                <w:rFonts w:ascii="宋体" w:hAnsi="宋体"/>
              </w:rPr>
              <w:t>日期</w:t>
            </w:r>
          </w:p>
        </w:tc>
        <w:tc>
          <w:tcPr>
            <w:tcW w:w="2200" w:type="dxa"/>
            <w:tcBorders>
              <w:top w:val="single" w:sz="6" w:space="0" w:color="auto"/>
              <w:bottom w:val="single" w:sz="6" w:space="0" w:color="auto"/>
            </w:tcBorders>
          </w:tcPr>
          <w:p w:rsidR="00105828" w:rsidRPr="006B1CE1" w:rsidRDefault="00105828" w:rsidP="00B665C4">
            <w:pPr>
              <w:pStyle w:val="af7"/>
              <w:rPr>
                <w:rFonts w:ascii="宋体" w:hAnsi="宋体"/>
              </w:rPr>
            </w:pPr>
          </w:p>
        </w:tc>
      </w:tr>
    </w:tbl>
    <w:p w:rsidR="00B02359" w:rsidRPr="006B1CE1" w:rsidRDefault="00B02359" w:rsidP="00B02359">
      <w:pPr>
        <w:pStyle w:val="af7"/>
        <w:rPr>
          <w:rFonts w:ascii="宋体" w:hAnsi="宋体"/>
        </w:rPr>
      </w:pPr>
    </w:p>
    <w:p w:rsidR="00B02359" w:rsidRPr="006B1CE1" w:rsidRDefault="00B02359" w:rsidP="00B02359">
      <w:pPr>
        <w:pStyle w:val="af7"/>
        <w:rPr>
          <w:rFonts w:ascii="宋体" w:hAnsi="宋体"/>
        </w:rPr>
      </w:pPr>
    </w:p>
    <w:p w:rsidR="00B02359" w:rsidRPr="006B1CE1" w:rsidRDefault="00B02359"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115973" w:rsidRPr="006B1CE1" w:rsidRDefault="00115973" w:rsidP="00B02359">
      <w:pPr>
        <w:pStyle w:val="af7"/>
        <w:rPr>
          <w:rFonts w:ascii="宋体" w:hAnsi="宋体"/>
        </w:rPr>
      </w:pPr>
    </w:p>
    <w:p w:rsidR="00B02359" w:rsidRPr="006B1CE1" w:rsidRDefault="00006E15" w:rsidP="00B02359">
      <w:pPr>
        <w:pStyle w:val="af7"/>
        <w:rPr>
          <w:rFonts w:ascii="宋体" w:hAnsi="宋体"/>
        </w:rPr>
      </w:pPr>
      <w:r w:rsidRPr="006B1CE1">
        <w:rPr>
          <w:rFonts w:ascii="宋体" w:hAnsi="宋体"/>
          <w:noProof/>
        </w:rPr>
        <w:drawing>
          <wp:inline distT="0" distB="0" distL="0" distR="0" wp14:anchorId="13AFA670" wp14:editId="5490DC85">
            <wp:extent cx="628650" cy="62865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1" cstate="print"/>
                    <a:srcRect/>
                    <a:stretch>
                      <a:fillRect/>
                    </a:stretch>
                  </pic:blipFill>
                  <pic:spPr bwMode="auto">
                    <a:xfrm>
                      <a:off x="0" y="0"/>
                      <a:ext cx="628650" cy="628650"/>
                    </a:xfrm>
                    <a:prstGeom prst="rect">
                      <a:avLst/>
                    </a:prstGeom>
                    <a:noFill/>
                    <a:ln w="9525">
                      <a:noFill/>
                      <a:miter lim="800000"/>
                      <a:headEnd/>
                      <a:tailEnd/>
                    </a:ln>
                  </pic:spPr>
                </pic:pic>
              </a:graphicData>
            </a:graphic>
          </wp:inline>
        </w:drawing>
      </w:r>
    </w:p>
    <w:p w:rsidR="004B03F9" w:rsidRPr="006B1CE1" w:rsidRDefault="004B03F9" w:rsidP="00460BB8">
      <w:pPr>
        <w:pStyle w:val="aff1"/>
        <w:rPr>
          <w:rFonts w:ascii="宋体" w:hAnsi="宋体"/>
        </w:rPr>
      </w:pPr>
    </w:p>
    <w:p w:rsidR="00105828" w:rsidRPr="006B1CE1" w:rsidRDefault="00105828" w:rsidP="00583CD0">
      <w:pPr>
        <w:pStyle w:val="aff1"/>
        <w:spacing w:before="120"/>
        <w:rPr>
          <w:rFonts w:ascii="宋体" w:hAnsi="宋体"/>
        </w:rPr>
      </w:pPr>
    </w:p>
    <w:p w:rsidR="00105828" w:rsidRPr="006B1CE1" w:rsidRDefault="00063BAE" w:rsidP="002C7338">
      <w:pPr>
        <w:pStyle w:val="af4"/>
        <w:rPr>
          <w:rFonts w:ascii="宋体" w:eastAsia="宋体" w:hAnsi="宋体"/>
        </w:rPr>
      </w:pPr>
      <w:r w:rsidRPr="006B1CE1">
        <w:rPr>
          <w:rFonts w:ascii="宋体" w:eastAsia="宋体" w:hAnsi="宋体"/>
        </w:rPr>
        <w:t>华为技术有限公司</w:t>
      </w:r>
    </w:p>
    <w:p w:rsidR="00105828" w:rsidRPr="006B1CE1" w:rsidRDefault="00063BAE" w:rsidP="00702379">
      <w:pPr>
        <w:pStyle w:val="af7"/>
        <w:rPr>
          <w:rFonts w:ascii="宋体" w:hAnsi="宋体"/>
        </w:rPr>
      </w:pPr>
      <w:r w:rsidRPr="006B1CE1">
        <w:rPr>
          <w:rFonts w:ascii="宋体" w:hAnsi="宋体"/>
        </w:rPr>
        <w:t>版权所有  侵权必究</w:t>
      </w:r>
    </w:p>
    <w:p w:rsidR="00105828" w:rsidRPr="006B1CE1" w:rsidRDefault="00105828" w:rsidP="00702379">
      <w:pPr>
        <w:pStyle w:val="af7"/>
        <w:rPr>
          <w:rFonts w:ascii="宋体" w:hAnsi="宋体"/>
        </w:rPr>
      </w:pPr>
    </w:p>
    <w:p w:rsidR="00105828" w:rsidRPr="006B1CE1" w:rsidRDefault="00105828" w:rsidP="00D631B0">
      <w:pPr>
        <w:pStyle w:val="af7"/>
        <w:rPr>
          <w:rFonts w:ascii="宋体" w:hAnsi="宋体"/>
        </w:rPr>
      </w:pPr>
    </w:p>
    <w:p w:rsidR="00882833" w:rsidRPr="006B1CE1" w:rsidRDefault="00063BAE" w:rsidP="00D631B0">
      <w:pPr>
        <w:pStyle w:val="af7"/>
        <w:rPr>
          <w:rFonts w:ascii="宋体" w:hAnsi="宋体"/>
        </w:rPr>
      </w:pPr>
      <w:r w:rsidRPr="006B1CE1">
        <w:rPr>
          <w:rFonts w:ascii="宋体" w:hAnsi="宋体"/>
        </w:rPr>
        <w:t>（仅供内部使用）</w:t>
      </w:r>
    </w:p>
    <w:p w:rsidR="00BE47C2" w:rsidRPr="006B1CE1" w:rsidRDefault="00460BB8" w:rsidP="00612B63">
      <w:pPr>
        <w:pStyle w:val="afd"/>
        <w:outlineLvl w:val="1"/>
        <w:rPr>
          <w:rFonts w:ascii="宋体" w:eastAsia="宋体" w:hAnsi="宋体"/>
        </w:rPr>
      </w:pPr>
      <w:r w:rsidRPr="006B1CE1">
        <w:rPr>
          <w:rFonts w:ascii="宋体" w:eastAsia="宋体" w:hAnsi="宋体"/>
        </w:rPr>
        <w:br w:type="page"/>
      </w:r>
      <w:r w:rsidR="00063BAE" w:rsidRPr="006B1CE1">
        <w:rPr>
          <w:rFonts w:ascii="宋体" w:eastAsia="宋体" w:hAnsi="宋体"/>
        </w:rPr>
        <w:t>修订记录</w:t>
      </w:r>
    </w:p>
    <w:tbl>
      <w:tblPr>
        <w:tblW w:w="8930" w:type="dxa"/>
        <w:jc w:val="center"/>
        <w:tblLayout w:type="fixed"/>
        <w:tblLook w:val="0000" w:firstRow="0" w:lastRow="0" w:firstColumn="0" w:lastColumn="0" w:noHBand="0" w:noVBand="0"/>
      </w:tblPr>
      <w:tblGrid>
        <w:gridCol w:w="1373"/>
        <w:gridCol w:w="1134"/>
        <w:gridCol w:w="850"/>
        <w:gridCol w:w="1134"/>
        <w:gridCol w:w="3163"/>
        <w:gridCol w:w="1276"/>
      </w:tblGrid>
      <w:tr w:rsidR="00A7307F" w:rsidRPr="006B1CE1">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6B1CE1" w:rsidRDefault="00063BAE" w:rsidP="00A500D9">
            <w:pPr>
              <w:pStyle w:val="af2"/>
              <w:rPr>
                <w:rFonts w:ascii="宋体" w:hAnsi="宋体"/>
              </w:rPr>
            </w:pPr>
            <w:r w:rsidRPr="006B1CE1">
              <w:rPr>
                <w:rFonts w:ascii="宋体" w:hAnsi="宋体"/>
              </w:rPr>
              <w:t>日期</w:t>
            </w:r>
          </w:p>
        </w:tc>
        <w:tc>
          <w:tcPr>
            <w:tcW w:w="1134" w:type="dxa"/>
            <w:tcBorders>
              <w:top w:val="single" w:sz="6" w:space="0" w:color="auto"/>
              <w:left w:val="single" w:sz="6" w:space="0" w:color="auto"/>
              <w:bottom w:val="single" w:sz="6" w:space="0" w:color="auto"/>
              <w:right w:val="single" w:sz="6" w:space="0" w:color="auto"/>
            </w:tcBorders>
          </w:tcPr>
          <w:p w:rsidR="00BE47C2" w:rsidRPr="006B1CE1" w:rsidRDefault="00063BAE" w:rsidP="00A500D9">
            <w:pPr>
              <w:pStyle w:val="af2"/>
              <w:rPr>
                <w:rFonts w:ascii="宋体" w:hAnsi="宋体"/>
              </w:rPr>
            </w:pPr>
            <w:r w:rsidRPr="006B1CE1">
              <w:rPr>
                <w:rFonts w:ascii="宋体" w:hAnsi="宋体"/>
              </w:rPr>
              <w:t>修订版本</w:t>
            </w:r>
          </w:p>
        </w:tc>
        <w:tc>
          <w:tcPr>
            <w:tcW w:w="850" w:type="dxa"/>
            <w:tcBorders>
              <w:top w:val="single" w:sz="6" w:space="0" w:color="auto"/>
              <w:left w:val="single" w:sz="6" w:space="0" w:color="auto"/>
              <w:bottom w:val="single" w:sz="6" w:space="0" w:color="auto"/>
              <w:right w:val="single" w:sz="6" w:space="0" w:color="auto"/>
            </w:tcBorders>
          </w:tcPr>
          <w:p w:rsidR="00BE47C2" w:rsidRPr="006B1CE1" w:rsidRDefault="00063BAE" w:rsidP="00A500D9">
            <w:pPr>
              <w:pStyle w:val="af2"/>
              <w:rPr>
                <w:rFonts w:ascii="宋体" w:hAnsi="宋体"/>
              </w:rPr>
            </w:pPr>
            <w:r w:rsidRPr="006B1CE1">
              <w:rPr>
                <w:rFonts w:ascii="宋体" w:hAnsi="宋体"/>
              </w:rPr>
              <w:t>CR号</w:t>
            </w:r>
          </w:p>
        </w:tc>
        <w:tc>
          <w:tcPr>
            <w:tcW w:w="1134" w:type="dxa"/>
            <w:tcBorders>
              <w:top w:val="single" w:sz="6" w:space="0" w:color="auto"/>
              <w:left w:val="single" w:sz="6" w:space="0" w:color="auto"/>
              <w:bottom w:val="single" w:sz="6" w:space="0" w:color="auto"/>
              <w:right w:val="single" w:sz="6" w:space="0" w:color="auto"/>
            </w:tcBorders>
          </w:tcPr>
          <w:p w:rsidR="00BE47C2" w:rsidRPr="006B1CE1" w:rsidRDefault="00063BAE" w:rsidP="00A500D9">
            <w:pPr>
              <w:pStyle w:val="af2"/>
              <w:rPr>
                <w:rFonts w:ascii="宋体" w:hAnsi="宋体"/>
              </w:rPr>
            </w:pPr>
            <w:r w:rsidRPr="006B1CE1">
              <w:rPr>
                <w:rFonts w:ascii="宋体" w:hAnsi="宋体"/>
              </w:rPr>
              <w:t>修改章节</w:t>
            </w:r>
          </w:p>
        </w:tc>
        <w:tc>
          <w:tcPr>
            <w:tcW w:w="3163" w:type="dxa"/>
            <w:tcBorders>
              <w:top w:val="single" w:sz="6" w:space="0" w:color="auto"/>
              <w:left w:val="single" w:sz="6" w:space="0" w:color="auto"/>
              <w:bottom w:val="single" w:sz="6" w:space="0" w:color="auto"/>
              <w:right w:val="single" w:sz="6" w:space="0" w:color="auto"/>
            </w:tcBorders>
          </w:tcPr>
          <w:p w:rsidR="00BE47C2" w:rsidRPr="006B1CE1" w:rsidRDefault="00063BAE" w:rsidP="00A500D9">
            <w:pPr>
              <w:pStyle w:val="af2"/>
              <w:rPr>
                <w:rFonts w:ascii="宋体" w:hAnsi="宋体"/>
              </w:rPr>
            </w:pPr>
            <w:r w:rsidRPr="006B1CE1">
              <w:rPr>
                <w:rFonts w:ascii="宋体" w:hAnsi="宋体"/>
              </w:rPr>
              <w:t>修改描述</w:t>
            </w:r>
          </w:p>
        </w:tc>
        <w:tc>
          <w:tcPr>
            <w:tcW w:w="1276" w:type="dxa"/>
            <w:tcBorders>
              <w:top w:val="single" w:sz="6" w:space="0" w:color="auto"/>
              <w:left w:val="single" w:sz="6" w:space="0" w:color="auto"/>
              <w:bottom w:val="single" w:sz="6" w:space="0" w:color="auto"/>
              <w:right w:val="single" w:sz="6" w:space="0" w:color="auto"/>
            </w:tcBorders>
          </w:tcPr>
          <w:p w:rsidR="00BE47C2" w:rsidRPr="006B1CE1" w:rsidRDefault="00063BAE" w:rsidP="00A500D9">
            <w:pPr>
              <w:pStyle w:val="af2"/>
              <w:rPr>
                <w:rFonts w:ascii="宋体" w:hAnsi="宋体"/>
              </w:rPr>
            </w:pPr>
            <w:r w:rsidRPr="006B1CE1">
              <w:rPr>
                <w:rFonts w:ascii="宋体" w:hAnsi="宋体"/>
              </w:rPr>
              <w:t>作者</w:t>
            </w:r>
          </w:p>
        </w:tc>
      </w:tr>
      <w:tr w:rsidR="00A7307F" w:rsidRPr="006B1CE1">
        <w:trPr>
          <w:cantSplit/>
          <w:jc w:val="center"/>
        </w:trPr>
        <w:tc>
          <w:tcPr>
            <w:tcW w:w="1373" w:type="dxa"/>
            <w:tcBorders>
              <w:top w:val="single" w:sz="6" w:space="0" w:color="auto"/>
              <w:left w:val="single" w:sz="6" w:space="0" w:color="auto"/>
              <w:bottom w:val="single" w:sz="6" w:space="0" w:color="auto"/>
              <w:right w:val="single" w:sz="6" w:space="0" w:color="auto"/>
            </w:tcBorders>
          </w:tcPr>
          <w:p w:rsidR="00BE47C2" w:rsidRPr="006B1CE1" w:rsidRDefault="00BF13CE" w:rsidP="00115973">
            <w:pPr>
              <w:pStyle w:val="aff0"/>
              <w:rPr>
                <w:rFonts w:ascii="宋体" w:hAnsi="宋体"/>
              </w:rPr>
            </w:pPr>
            <w:r>
              <w:rPr>
                <w:rFonts w:ascii="宋体" w:hAnsi="宋体" w:hint="eastAsia"/>
              </w:rPr>
              <w:t>2016-8-10</w:t>
            </w:r>
          </w:p>
        </w:tc>
        <w:tc>
          <w:tcPr>
            <w:tcW w:w="1134" w:type="dxa"/>
            <w:tcBorders>
              <w:top w:val="single" w:sz="6" w:space="0" w:color="auto"/>
              <w:left w:val="single" w:sz="6" w:space="0" w:color="auto"/>
              <w:bottom w:val="single" w:sz="6" w:space="0" w:color="auto"/>
              <w:right w:val="single" w:sz="6" w:space="0" w:color="auto"/>
            </w:tcBorders>
          </w:tcPr>
          <w:p w:rsidR="00BE47C2" w:rsidRPr="006B1CE1" w:rsidRDefault="00BF13CE" w:rsidP="00BE47C2">
            <w:pPr>
              <w:pStyle w:val="aff0"/>
              <w:rPr>
                <w:rFonts w:ascii="宋体" w:hAnsi="宋体"/>
              </w:rPr>
            </w:pPr>
            <w:r>
              <w:rPr>
                <w:rFonts w:ascii="宋体" w:hAnsi="宋体" w:hint="eastAsia"/>
              </w:rPr>
              <w:t>1.0</w:t>
            </w:r>
          </w:p>
        </w:tc>
        <w:tc>
          <w:tcPr>
            <w:tcW w:w="850" w:type="dxa"/>
            <w:tcBorders>
              <w:top w:val="single" w:sz="6" w:space="0" w:color="auto"/>
              <w:left w:val="single" w:sz="6" w:space="0" w:color="auto"/>
              <w:bottom w:val="single" w:sz="6" w:space="0" w:color="auto"/>
              <w:right w:val="single" w:sz="6" w:space="0" w:color="auto"/>
            </w:tcBorders>
          </w:tcPr>
          <w:p w:rsidR="00BE47C2" w:rsidRPr="006B1CE1" w:rsidRDefault="00BE47C2" w:rsidP="00BE47C2">
            <w:pPr>
              <w:pStyle w:val="aff0"/>
              <w:rPr>
                <w:rFonts w:ascii="宋体" w:hAnsi="宋体"/>
              </w:rPr>
            </w:pPr>
          </w:p>
        </w:tc>
        <w:tc>
          <w:tcPr>
            <w:tcW w:w="1134" w:type="dxa"/>
            <w:tcBorders>
              <w:top w:val="single" w:sz="6" w:space="0" w:color="auto"/>
              <w:left w:val="single" w:sz="6" w:space="0" w:color="auto"/>
              <w:bottom w:val="single" w:sz="6" w:space="0" w:color="auto"/>
              <w:right w:val="single" w:sz="6" w:space="0" w:color="auto"/>
            </w:tcBorders>
          </w:tcPr>
          <w:p w:rsidR="00BE47C2" w:rsidRPr="006B1CE1" w:rsidRDefault="00F85486" w:rsidP="00BE47C2">
            <w:pPr>
              <w:pStyle w:val="aff0"/>
              <w:rPr>
                <w:rFonts w:ascii="宋体" w:hAnsi="宋体"/>
              </w:rPr>
            </w:pPr>
            <w:r>
              <w:rPr>
                <w:rFonts w:ascii="宋体" w:hAnsi="宋体" w:hint="eastAsia"/>
              </w:rPr>
              <w:t>初稿</w:t>
            </w:r>
          </w:p>
        </w:tc>
        <w:tc>
          <w:tcPr>
            <w:tcW w:w="3163" w:type="dxa"/>
            <w:tcBorders>
              <w:top w:val="single" w:sz="6" w:space="0" w:color="auto"/>
              <w:left w:val="single" w:sz="6" w:space="0" w:color="auto"/>
              <w:bottom w:val="single" w:sz="6" w:space="0" w:color="auto"/>
              <w:right w:val="single" w:sz="6" w:space="0" w:color="auto"/>
            </w:tcBorders>
          </w:tcPr>
          <w:p w:rsidR="00BE47C2" w:rsidRPr="006B1CE1" w:rsidRDefault="00BE47C2" w:rsidP="00BE47C2">
            <w:pPr>
              <w:pStyle w:val="aff0"/>
              <w:rPr>
                <w:rFonts w:ascii="宋体" w:hAnsi="宋体"/>
              </w:rPr>
            </w:pPr>
          </w:p>
        </w:tc>
        <w:tc>
          <w:tcPr>
            <w:tcW w:w="1276" w:type="dxa"/>
            <w:tcBorders>
              <w:top w:val="single" w:sz="6" w:space="0" w:color="auto"/>
              <w:left w:val="single" w:sz="6" w:space="0" w:color="auto"/>
              <w:bottom w:val="single" w:sz="6" w:space="0" w:color="auto"/>
              <w:right w:val="single" w:sz="6" w:space="0" w:color="auto"/>
            </w:tcBorders>
          </w:tcPr>
          <w:p w:rsidR="00115973" w:rsidRPr="006B1CE1" w:rsidRDefault="00F85486" w:rsidP="00AB6738">
            <w:pPr>
              <w:pStyle w:val="aff0"/>
              <w:jc w:val="center"/>
              <w:rPr>
                <w:rFonts w:ascii="宋体" w:hAnsi="宋体"/>
              </w:rPr>
            </w:pPr>
            <w:r>
              <w:rPr>
                <w:rFonts w:ascii="宋体" w:hAnsi="宋体" w:hint="eastAsia"/>
              </w:rPr>
              <w:t>陆松超</w:t>
            </w:r>
          </w:p>
        </w:tc>
      </w:tr>
      <w:tr w:rsidR="00312B28" w:rsidRPr="006B1CE1">
        <w:trPr>
          <w:cantSplit/>
          <w:jc w:val="center"/>
        </w:trPr>
        <w:tc>
          <w:tcPr>
            <w:tcW w:w="1373" w:type="dxa"/>
            <w:tcBorders>
              <w:left w:val="single" w:sz="6" w:space="0" w:color="auto"/>
              <w:bottom w:val="single" w:sz="6" w:space="0" w:color="auto"/>
              <w:right w:val="single" w:sz="6" w:space="0" w:color="auto"/>
            </w:tcBorders>
          </w:tcPr>
          <w:p w:rsidR="00312B28" w:rsidRPr="006B1CE1" w:rsidRDefault="00312B28" w:rsidP="00312B28">
            <w:pPr>
              <w:pStyle w:val="aff0"/>
              <w:rPr>
                <w:rFonts w:ascii="宋体" w:hAnsi="宋体"/>
              </w:rPr>
            </w:pPr>
          </w:p>
        </w:tc>
        <w:tc>
          <w:tcPr>
            <w:tcW w:w="1134" w:type="dxa"/>
            <w:tcBorders>
              <w:left w:val="single" w:sz="6" w:space="0" w:color="auto"/>
              <w:bottom w:val="single" w:sz="6" w:space="0" w:color="auto"/>
              <w:right w:val="single" w:sz="6" w:space="0" w:color="auto"/>
            </w:tcBorders>
          </w:tcPr>
          <w:p w:rsidR="00312B28" w:rsidRPr="006B1CE1" w:rsidRDefault="00312B28" w:rsidP="00312B28">
            <w:pPr>
              <w:pStyle w:val="aff0"/>
              <w:rPr>
                <w:rFonts w:ascii="宋体" w:hAnsi="宋体"/>
              </w:rPr>
            </w:pPr>
          </w:p>
        </w:tc>
        <w:tc>
          <w:tcPr>
            <w:tcW w:w="850" w:type="dxa"/>
            <w:tcBorders>
              <w:top w:val="single" w:sz="6" w:space="0" w:color="auto"/>
              <w:left w:val="single" w:sz="6" w:space="0" w:color="auto"/>
              <w:bottom w:val="single" w:sz="6" w:space="0" w:color="auto"/>
              <w:right w:val="single" w:sz="6" w:space="0" w:color="auto"/>
            </w:tcBorders>
          </w:tcPr>
          <w:p w:rsidR="00312B28" w:rsidRPr="006B1CE1" w:rsidRDefault="00312B28" w:rsidP="00312B28">
            <w:pPr>
              <w:pStyle w:val="aff0"/>
              <w:rPr>
                <w:rFonts w:ascii="宋体" w:hAnsi="宋体"/>
              </w:rPr>
            </w:pPr>
          </w:p>
        </w:tc>
        <w:tc>
          <w:tcPr>
            <w:tcW w:w="1134" w:type="dxa"/>
            <w:tcBorders>
              <w:top w:val="single" w:sz="6" w:space="0" w:color="auto"/>
              <w:left w:val="single" w:sz="6" w:space="0" w:color="auto"/>
              <w:bottom w:val="single" w:sz="6" w:space="0" w:color="auto"/>
              <w:right w:val="single" w:sz="6" w:space="0" w:color="auto"/>
            </w:tcBorders>
          </w:tcPr>
          <w:p w:rsidR="00312B28" w:rsidRPr="006B1CE1" w:rsidRDefault="00312B28" w:rsidP="00312B28">
            <w:pPr>
              <w:pStyle w:val="aff0"/>
              <w:rPr>
                <w:rFonts w:ascii="宋体" w:hAnsi="宋体"/>
              </w:rPr>
            </w:pPr>
          </w:p>
        </w:tc>
        <w:tc>
          <w:tcPr>
            <w:tcW w:w="3163" w:type="dxa"/>
            <w:tcBorders>
              <w:top w:val="single" w:sz="6" w:space="0" w:color="auto"/>
              <w:left w:val="single" w:sz="6" w:space="0" w:color="auto"/>
              <w:bottom w:val="single" w:sz="6" w:space="0" w:color="auto"/>
              <w:right w:val="single" w:sz="6" w:space="0" w:color="auto"/>
            </w:tcBorders>
          </w:tcPr>
          <w:p w:rsidR="00312B28" w:rsidRPr="006B1CE1" w:rsidRDefault="00312B28" w:rsidP="00312B28">
            <w:pPr>
              <w:pStyle w:val="aff0"/>
              <w:rPr>
                <w:rFonts w:ascii="宋体" w:hAnsi="宋体"/>
              </w:rPr>
            </w:pPr>
          </w:p>
        </w:tc>
        <w:tc>
          <w:tcPr>
            <w:tcW w:w="1276" w:type="dxa"/>
            <w:tcBorders>
              <w:left w:val="single" w:sz="6" w:space="0" w:color="auto"/>
              <w:bottom w:val="single" w:sz="6" w:space="0" w:color="auto"/>
              <w:right w:val="single" w:sz="6" w:space="0" w:color="auto"/>
            </w:tcBorders>
          </w:tcPr>
          <w:p w:rsidR="00312B28" w:rsidRPr="006B1CE1" w:rsidRDefault="00312B28" w:rsidP="00312B28">
            <w:pPr>
              <w:pStyle w:val="aff0"/>
              <w:rPr>
                <w:rFonts w:ascii="宋体" w:hAnsi="宋体"/>
              </w:rPr>
            </w:pPr>
          </w:p>
        </w:tc>
      </w:tr>
    </w:tbl>
    <w:p w:rsidR="00105828" w:rsidRPr="006B1CE1" w:rsidRDefault="00D95E80" w:rsidP="00A135B7">
      <w:pPr>
        <w:pStyle w:val="afe"/>
        <w:outlineLvl w:val="1"/>
        <w:rPr>
          <w:rFonts w:ascii="宋体" w:eastAsia="宋体" w:hAnsi="宋体"/>
        </w:rPr>
      </w:pPr>
      <w:r w:rsidRPr="006B1CE1">
        <w:rPr>
          <w:rFonts w:ascii="宋体" w:eastAsia="宋体" w:hAnsi="宋体"/>
        </w:rPr>
        <w:br w:type="page"/>
      </w:r>
      <w:r w:rsidR="00063BAE" w:rsidRPr="006B1CE1">
        <w:rPr>
          <w:rFonts w:ascii="宋体" w:eastAsia="宋体" w:hAnsi="宋体"/>
        </w:rPr>
        <w:t>目  录</w:t>
      </w:r>
    </w:p>
    <w:p w:rsidR="004D25A5" w:rsidRDefault="00A84154">
      <w:pPr>
        <w:pStyle w:val="10"/>
        <w:tabs>
          <w:tab w:val="left" w:pos="453"/>
        </w:tabs>
        <w:rPr>
          <w:rFonts w:asciiTheme="minorHAnsi" w:eastAsiaTheme="minorEastAsia" w:hAnsiTheme="minorHAnsi" w:cstheme="minorBidi"/>
          <w:noProof/>
          <w:kern w:val="2"/>
          <w:szCs w:val="22"/>
        </w:rPr>
      </w:pPr>
      <w:r w:rsidRPr="006B1CE1">
        <w:rPr>
          <w:rFonts w:ascii="宋体" w:hAnsi="宋体"/>
          <w:b/>
          <w:bCs/>
          <w:caps/>
        </w:rPr>
        <w:fldChar w:fldCharType="begin"/>
      </w:r>
      <w:r w:rsidR="00612B63" w:rsidRPr="006B1CE1">
        <w:rPr>
          <w:rFonts w:ascii="宋体" w:hAnsi="宋体"/>
          <w:b/>
          <w:bCs/>
          <w:caps/>
        </w:rPr>
        <w:instrText xml:space="preserve"> TOC \o "2-3" \t "标题 1,1" </w:instrText>
      </w:r>
      <w:r w:rsidRPr="006B1CE1">
        <w:rPr>
          <w:rFonts w:ascii="宋体" w:hAnsi="宋体"/>
          <w:b/>
          <w:bCs/>
          <w:caps/>
        </w:rPr>
        <w:fldChar w:fldCharType="separate"/>
      </w:r>
      <w:r w:rsidR="004D25A5" w:rsidRPr="00E962E1">
        <w:rPr>
          <w:rFonts w:asciiTheme="majorEastAsia" w:eastAsiaTheme="majorEastAsia" w:hAnsiTheme="majorEastAsia"/>
          <w:noProof/>
        </w:rPr>
        <w:t>1</w:t>
      </w:r>
      <w:r w:rsidR="004D25A5">
        <w:rPr>
          <w:rFonts w:asciiTheme="minorHAnsi" w:eastAsiaTheme="minorEastAsia" w:hAnsiTheme="minorHAnsi" w:cstheme="minorBidi"/>
          <w:noProof/>
          <w:kern w:val="2"/>
          <w:szCs w:val="22"/>
        </w:rPr>
        <w:tab/>
      </w:r>
      <w:r w:rsidR="004D25A5" w:rsidRPr="00E962E1">
        <w:rPr>
          <w:rFonts w:asciiTheme="majorEastAsia" w:eastAsiaTheme="majorEastAsia" w:hAnsiTheme="majorEastAsia"/>
          <w:noProof/>
        </w:rPr>
        <w:t>PUSH</w:t>
      </w:r>
      <w:r w:rsidR="004D25A5" w:rsidRPr="00E962E1">
        <w:rPr>
          <w:rFonts w:asciiTheme="majorEastAsia" w:eastAsiaTheme="majorEastAsia" w:hAnsiTheme="majorEastAsia" w:hint="eastAsia"/>
          <w:noProof/>
        </w:rPr>
        <w:t>概述</w:t>
      </w:r>
      <w:r w:rsidR="004D25A5">
        <w:rPr>
          <w:noProof/>
        </w:rPr>
        <w:tab/>
      </w:r>
      <w:r w:rsidR="004D25A5">
        <w:rPr>
          <w:noProof/>
        </w:rPr>
        <w:fldChar w:fldCharType="begin"/>
      </w:r>
      <w:r w:rsidR="004D25A5">
        <w:rPr>
          <w:noProof/>
        </w:rPr>
        <w:instrText xml:space="preserve"> PAGEREF _Toc459815815 \h </w:instrText>
      </w:r>
      <w:r w:rsidR="004D25A5">
        <w:rPr>
          <w:noProof/>
        </w:rPr>
      </w:r>
      <w:r w:rsidR="004D25A5">
        <w:rPr>
          <w:noProof/>
        </w:rPr>
        <w:fldChar w:fldCharType="separate"/>
      </w:r>
      <w:r w:rsidR="004D25A5">
        <w:rPr>
          <w:noProof/>
        </w:rPr>
        <w:t>6</w:t>
      </w:r>
      <w:r w:rsidR="004D25A5">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1.1</w:t>
      </w:r>
      <w:r>
        <w:rPr>
          <w:rFonts w:asciiTheme="minorHAnsi" w:eastAsiaTheme="minorEastAsia" w:hAnsiTheme="minorHAnsi" w:cstheme="minorBidi"/>
          <w:noProof/>
          <w:kern w:val="2"/>
          <w:szCs w:val="22"/>
        </w:rPr>
        <w:tab/>
      </w:r>
      <w:r w:rsidRPr="00E962E1">
        <w:rPr>
          <w:rFonts w:asciiTheme="minorEastAsia" w:eastAsiaTheme="minorEastAsia" w:hAnsiTheme="minorEastAsia" w:hint="eastAsia"/>
          <w:noProof/>
        </w:rPr>
        <w:t>华为</w:t>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使用概览</w:t>
      </w:r>
      <w:r>
        <w:rPr>
          <w:noProof/>
        </w:rPr>
        <w:tab/>
      </w:r>
      <w:r>
        <w:rPr>
          <w:noProof/>
        </w:rPr>
        <w:fldChar w:fldCharType="begin"/>
      </w:r>
      <w:r>
        <w:rPr>
          <w:noProof/>
        </w:rPr>
        <w:instrText xml:space="preserve"> PAGEREF _Toc459815816 \h </w:instrText>
      </w:r>
      <w:r>
        <w:rPr>
          <w:noProof/>
        </w:rPr>
      </w:r>
      <w:r>
        <w:rPr>
          <w:noProof/>
        </w:rPr>
        <w:fldChar w:fldCharType="separate"/>
      </w:r>
      <w:r>
        <w:rPr>
          <w:noProof/>
        </w:rPr>
        <w:t>6</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1.2</w:t>
      </w:r>
      <w:r>
        <w:rPr>
          <w:rFonts w:asciiTheme="minorHAnsi" w:eastAsiaTheme="minorEastAsia" w:hAnsiTheme="minorHAnsi" w:cstheme="minorBidi"/>
          <w:noProof/>
          <w:kern w:val="2"/>
          <w:szCs w:val="22"/>
        </w:rPr>
        <w:tab/>
      </w:r>
      <w:r w:rsidRPr="00E962E1">
        <w:rPr>
          <w:rFonts w:asciiTheme="minorEastAsia" w:eastAsiaTheme="minorEastAsia" w:hAnsiTheme="minorEastAsia" w:hint="eastAsia"/>
          <w:noProof/>
        </w:rPr>
        <w:t>华为</w:t>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的</w:t>
      </w:r>
      <w:r w:rsidRPr="00E962E1">
        <w:rPr>
          <w:rFonts w:asciiTheme="minorEastAsia" w:eastAsiaTheme="minorEastAsia" w:hAnsiTheme="minorEastAsia"/>
          <w:noProof/>
        </w:rPr>
        <w:t>QOS</w:t>
      </w:r>
      <w:r>
        <w:rPr>
          <w:noProof/>
        </w:rPr>
        <w:tab/>
      </w:r>
      <w:r>
        <w:rPr>
          <w:noProof/>
        </w:rPr>
        <w:fldChar w:fldCharType="begin"/>
      </w:r>
      <w:r>
        <w:rPr>
          <w:noProof/>
        </w:rPr>
        <w:instrText xml:space="preserve"> PAGEREF _Toc459815817 \h </w:instrText>
      </w:r>
      <w:r>
        <w:rPr>
          <w:noProof/>
        </w:rPr>
      </w:r>
      <w:r>
        <w:rPr>
          <w:noProof/>
        </w:rPr>
        <w:fldChar w:fldCharType="separate"/>
      </w:r>
      <w:r>
        <w:rPr>
          <w:noProof/>
        </w:rPr>
        <w:t>6</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1.3</w:t>
      </w:r>
      <w:r>
        <w:rPr>
          <w:rFonts w:asciiTheme="minorHAnsi" w:eastAsiaTheme="minorEastAsia" w:hAnsiTheme="minorHAnsi" w:cstheme="minorBidi"/>
          <w:noProof/>
          <w:kern w:val="2"/>
          <w:szCs w:val="22"/>
        </w:rPr>
        <w:tab/>
      </w:r>
      <w:r w:rsidRPr="00E962E1">
        <w:rPr>
          <w:rFonts w:asciiTheme="minorEastAsia" w:eastAsiaTheme="minorEastAsia" w:hAnsiTheme="minorEastAsia" w:hint="eastAsia"/>
          <w:noProof/>
        </w:rPr>
        <w:t>华为</w:t>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通道的安全性</w:t>
      </w:r>
      <w:r>
        <w:rPr>
          <w:noProof/>
        </w:rPr>
        <w:tab/>
      </w:r>
      <w:r>
        <w:rPr>
          <w:noProof/>
        </w:rPr>
        <w:fldChar w:fldCharType="begin"/>
      </w:r>
      <w:r>
        <w:rPr>
          <w:noProof/>
        </w:rPr>
        <w:instrText xml:space="preserve"> PAGEREF _Toc459815818 \h </w:instrText>
      </w:r>
      <w:r>
        <w:rPr>
          <w:noProof/>
        </w:rPr>
      </w:r>
      <w:r>
        <w:rPr>
          <w:noProof/>
        </w:rPr>
        <w:fldChar w:fldCharType="separate"/>
      </w:r>
      <w:r>
        <w:rPr>
          <w:noProof/>
        </w:rPr>
        <w:t>7</w:t>
      </w:r>
      <w:r>
        <w:rPr>
          <w:noProof/>
        </w:rPr>
        <w:fldChar w:fldCharType="end"/>
      </w:r>
    </w:p>
    <w:p w:rsidR="004D25A5" w:rsidRDefault="004D25A5">
      <w:pPr>
        <w:pStyle w:val="30"/>
        <w:tabs>
          <w:tab w:val="left" w:pos="113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1.3.1</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APP Provider</w:t>
      </w:r>
      <w:r w:rsidRPr="00E962E1">
        <w:rPr>
          <w:rFonts w:asciiTheme="minorEastAsia" w:eastAsiaTheme="minorEastAsia" w:hAnsiTheme="minorEastAsia" w:hint="eastAsia"/>
          <w:noProof/>
        </w:rPr>
        <w:t>和</w:t>
      </w:r>
      <w:r w:rsidRPr="00E962E1">
        <w:rPr>
          <w:rFonts w:asciiTheme="minorEastAsia" w:eastAsiaTheme="minorEastAsia" w:hAnsiTheme="minorEastAsia"/>
          <w:noProof/>
        </w:rPr>
        <w:t>Huawei Push</w:t>
      </w:r>
      <w:r w:rsidRPr="00E962E1">
        <w:rPr>
          <w:rFonts w:asciiTheme="minorEastAsia" w:eastAsiaTheme="minorEastAsia" w:hAnsiTheme="minorEastAsia" w:hint="eastAsia"/>
          <w:noProof/>
        </w:rPr>
        <w:t>之间的</w:t>
      </w:r>
      <w:r w:rsidRPr="00E962E1">
        <w:rPr>
          <w:rFonts w:asciiTheme="minorEastAsia" w:eastAsiaTheme="minorEastAsia" w:hAnsiTheme="minorEastAsia"/>
          <w:noProof/>
        </w:rPr>
        <w:t>HTTPS</w:t>
      </w:r>
      <w:r w:rsidRPr="00E962E1">
        <w:rPr>
          <w:rFonts w:asciiTheme="minorEastAsia" w:eastAsiaTheme="minorEastAsia" w:hAnsiTheme="minorEastAsia" w:hint="eastAsia"/>
          <w:noProof/>
        </w:rPr>
        <w:t>通道说明</w:t>
      </w:r>
      <w:r>
        <w:rPr>
          <w:noProof/>
        </w:rPr>
        <w:tab/>
      </w:r>
      <w:r>
        <w:rPr>
          <w:noProof/>
        </w:rPr>
        <w:fldChar w:fldCharType="begin"/>
      </w:r>
      <w:r>
        <w:rPr>
          <w:noProof/>
        </w:rPr>
        <w:instrText xml:space="preserve"> PAGEREF _Toc459815819 \h </w:instrText>
      </w:r>
      <w:r>
        <w:rPr>
          <w:noProof/>
        </w:rPr>
      </w:r>
      <w:r>
        <w:rPr>
          <w:noProof/>
        </w:rPr>
        <w:fldChar w:fldCharType="separate"/>
      </w:r>
      <w:r>
        <w:rPr>
          <w:noProof/>
        </w:rPr>
        <w:t>7</w:t>
      </w:r>
      <w:r>
        <w:rPr>
          <w:noProof/>
        </w:rPr>
        <w:fldChar w:fldCharType="end"/>
      </w:r>
    </w:p>
    <w:p w:rsidR="004D25A5" w:rsidRDefault="004D25A5">
      <w:pPr>
        <w:pStyle w:val="30"/>
        <w:tabs>
          <w:tab w:val="left" w:pos="1134"/>
          <w:tab w:val="right" w:leader="dot" w:pos="9010"/>
        </w:tabs>
        <w:rPr>
          <w:rFonts w:asciiTheme="minorHAnsi" w:eastAsiaTheme="minorEastAsia" w:hAnsiTheme="minorHAnsi" w:cstheme="minorBidi"/>
          <w:noProof/>
          <w:kern w:val="2"/>
          <w:szCs w:val="22"/>
        </w:rPr>
      </w:pPr>
      <w:r w:rsidRPr="00E962E1">
        <w:rPr>
          <w:rFonts w:ascii="宋体" w:hAnsi="宋体"/>
          <w:noProof/>
        </w:rPr>
        <w:t>1.3.2</w:t>
      </w:r>
      <w:r>
        <w:rPr>
          <w:rFonts w:asciiTheme="minorHAnsi" w:eastAsiaTheme="minorEastAsia" w:hAnsiTheme="minorHAnsi" w:cstheme="minorBidi"/>
          <w:noProof/>
          <w:kern w:val="2"/>
          <w:szCs w:val="22"/>
        </w:rPr>
        <w:tab/>
      </w:r>
      <w:r w:rsidRPr="00E962E1">
        <w:rPr>
          <w:rFonts w:ascii="宋体" w:hAnsi="宋体"/>
          <w:noProof/>
        </w:rPr>
        <w:t>Huawei Push</w:t>
      </w:r>
      <w:r w:rsidRPr="00E962E1">
        <w:rPr>
          <w:rFonts w:ascii="宋体" w:hAnsi="宋体" w:hint="eastAsia"/>
          <w:noProof/>
        </w:rPr>
        <w:t>直接的安全加密通道说明</w:t>
      </w:r>
      <w:r>
        <w:rPr>
          <w:noProof/>
        </w:rPr>
        <w:tab/>
      </w:r>
      <w:r>
        <w:rPr>
          <w:noProof/>
        </w:rPr>
        <w:fldChar w:fldCharType="begin"/>
      </w:r>
      <w:r>
        <w:rPr>
          <w:noProof/>
        </w:rPr>
        <w:instrText xml:space="preserve"> PAGEREF _Toc459815820 \h </w:instrText>
      </w:r>
      <w:r>
        <w:rPr>
          <w:noProof/>
        </w:rPr>
      </w:r>
      <w:r>
        <w:rPr>
          <w:noProof/>
        </w:rPr>
        <w:fldChar w:fldCharType="separate"/>
      </w:r>
      <w:r>
        <w:rPr>
          <w:noProof/>
        </w:rPr>
        <w:t>7</w:t>
      </w:r>
      <w:r>
        <w:rPr>
          <w:noProof/>
        </w:rPr>
        <w:fldChar w:fldCharType="end"/>
      </w:r>
    </w:p>
    <w:p w:rsidR="004D25A5" w:rsidRDefault="004D25A5">
      <w:pPr>
        <w:pStyle w:val="30"/>
        <w:tabs>
          <w:tab w:val="left" w:pos="1134"/>
          <w:tab w:val="right" w:leader="dot" w:pos="9010"/>
        </w:tabs>
        <w:rPr>
          <w:rFonts w:asciiTheme="minorHAnsi" w:eastAsiaTheme="minorEastAsia" w:hAnsiTheme="minorHAnsi" w:cstheme="minorBidi"/>
          <w:noProof/>
          <w:kern w:val="2"/>
          <w:szCs w:val="22"/>
        </w:rPr>
      </w:pPr>
      <w:r w:rsidRPr="00E962E1">
        <w:rPr>
          <w:rFonts w:ascii="宋体" w:hAnsi="宋体"/>
          <w:noProof/>
        </w:rPr>
        <w:t>1.3.3</w:t>
      </w:r>
      <w:r>
        <w:rPr>
          <w:rFonts w:asciiTheme="minorHAnsi" w:eastAsiaTheme="minorEastAsia" w:hAnsiTheme="minorHAnsi" w:cstheme="minorBidi"/>
          <w:noProof/>
          <w:kern w:val="2"/>
          <w:szCs w:val="22"/>
        </w:rPr>
        <w:tab/>
      </w:r>
      <w:r w:rsidRPr="00E962E1">
        <w:rPr>
          <w:rFonts w:ascii="宋体" w:hAnsi="宋体" w:hint="eastAsia"/>
          <w:noProof/>
        </w:rPr>
        <w:t>华为</w:t>
      </w:r>
      <w:r w:rsidRPr="00E962E1">
        <w:rPr>
          <w:rFonts w:ascii="宋体" w:hAnsi="宋体"/>
          <w:noProof/>
        </w:rPr>
        <w:t>Push SDK</w:t>
      </w:r>
      <w:r w:rsidRPr="00E962E1">
        <w:rPr>
          <w:rFonts w:ascii="宋体" w:hAnsi="宋体" w:hint="eastAsia"/>
          <w:noProof/>
        </w:rPr>
        <w:t>和其他</w:t>
      </w:r>
      <w:r w:rsidRPr="00E962E1">
        <w:rPr>
          <w:rFonts w:ascii="宋体" w:hAnsi="宋体"/>
          <w:noProof/>
        </w:rPr>
        <w:t>APP</w:t>
      </w:r>
      <w:r w:rsidRPr="00E962E1">
        <w:rPr>
          <w:rFonts w:ascii="宋体" w:hAnsi="宋体" w:hint="eastAsia"/>
          <w:noProof/>
        </w:rPr>
        <w:t>直接的消息通道说明</w:t>
      </w:r>
      <w:r>
        <w:rPr>
          <w:noProof/>
        </w:rPr>
        <w:tab/>
      </w:r>
      <w:r>
        <w:rPr>
          <w:noProof/>
        </w:rPr>
        <w:fldChar w:fldCharType="begin"/>
      </w:r>
      <w:r>
        <w:rPr>
          <w:noProof/>
        </w:rPr>
        <w:instrText xml:space="preserve"> PAGEREF _Toc459815821 \h </w:instrText>
      </w:r>
      <w:r>
        <w:rPr>
          <w:noProof/>
        </w:rPr>
      </w:r>
      <w:r>
        <w:rPr>
          <w:noProof/>
        </w:rPr>
        <w:fldChar w:fldCharType="separate"/>
      </w:r>
      <w:r>
        <w:rPr>
          <w:noProof/>
        </w:rPr>
        <w:t>8</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1.4</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功能概览</w:t>
      </w:r>
      <w:r>
        <w:rPr>
          <w:noProof/>
        </w:rPr>
        <w:tab/>
      </w:r>
      <w:r>
        <w:rPr>
          <w:noProof/>
        </w:rPr>
        <w:fldChar w:fldCharType="begin"/>
      </w:r>
      <w:r>
        <w:rPr>
          <w:noProof/>
        </w:rPr>
        <w:instrText xml:space="preserve"> PAGEREF _Toc459815822 \h </w:instrText>
      </w:r>
      <w:r>
        <w:rPr>
          <w:noProof/>
        </w:rPr>
      </w:r>
      <w:r>
        <w:rPr>
          <w:noProof/>
        </w:rPr>
        <w:fldChar w:fldCharType="separate"/>
      </w:r>
      <w:r>
        <w:rPr>
          <w:noProof/>
        </w:rPr>
        <w:t>8</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1.5</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术语和名词解释</w:t>
      </w:r>
      <w:r>
        <w:rPr>
          <w:noProof/>
        </w:rPr>
        <w:tab/>
      </w:r>
      <w:r>
        <w:rPr>
          <w:noProof/>
        </w:rPr>
        <w:fldChar w:fldCharType="begin"/>
      </w:r>
      <w:r>
        <w:rPr>
          <w:noProof/>
        </w:rPr>
        <w:instrText xml:space="preserve"> PAGEREF _Toc459815823 \h </w:instrText>
      </w:r>
      <w:r>
        <w:rPr>
          <w:noProof/>
        </w:rPr>
      </w:r>
      <w:r>
        <w:rPr>
          <w:noProof/>
        </w:rPr>
        <w:fldChar w:fldCharType="separate"/>
      </w:r>
      <w:r>
        <w:rPr>
          <w:noProof/>
        </w:rPr>
        <w:t>8</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1.6</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中国区现网性能</w:t>
      </w:r>
      <w:r>
        <w:rPr>
          <w:noProof/>
        </w:rPr>
        <w:tab/>
      </w:r>
      <w:r>
        <w:rPr>
          <w:noProof/>
        </w:rPr>
        <w:fldChar w:fldCharType="begin"/>
      </w:r>
      <w:r>
        <w:rPr>
          <w:noProof/>
        </w:rPr>
        <w:instrText xml:space="preserve"> PAGEREF _Toc459815824 \h </w:instrText>
      </w:r>
      <w:r>
        <w:rPr>
          <w:noProof/>
        </w:rPr>
      </w:r>
      <w:r>
        <w:rPr>
          <w:noProof/>
        </w:rPr>
        <w:fldChar w:fldCharType="separate"/>
      </w:r>
      <w:r>
        <w:rPr>
          <w:noProof/>
        </w:rPr>
        <w:t>8</w:t>
      </w:r>
      <w:r>
        <w:rPr>
          <w:noProof/>
        </w:rPr>
        <w:fldChar w:fldCharType="end"/>
      </w:r>
    </w:p>
    <w:p w:rsidR="004D25A5" w:rsidRDefault="004D25A5">
      <w:pPr>
        <w:pStyle w:val="10"/>
        <w:tabs>
          <w:tab w:val="left" w:pos="453"/>
        </w:tabs>
        <w:rPr>
          <w:rFonts w:asciiTheme="minorHAnsi" w:eastAsiaTheme="minorEastAsia" w:hAnsiTheme="minorHAnsi" w:cstheme="minorBidi"/>
          <w:noProof/>
          <w:kern w:val="2"/>
          <w:szCs w:val="22"/>
        </w:rPr>
      </w:pPr>
      <w:r w:rsidRPr="00E962E1">
        <w:rPr>
          <w:rFonts w:asciiTheme="majorEastAsia" w:eastAsiaTheme="majorEastAsia" w:hAnsiTheme="majorEastAsia"/>
          <w:noProof/>
        </w:rPr>
        <w:t>2</w:t>
      </w:r>
      <w:r>
        <w:rPr>
          <w:rFonts w:asciiTheme="minorHAnsi" w:eastAsiaTheme="minorEastAsia" w:hAnsiTheme="minorHAnsi" w:cstheme="minorBidi"/>
          <w:noProof/>
          <w:kern w:val="2"/>
          <w:szCs w:val="22"/>
        </w:rPr>
        <w:tab/>
      </w:r>
      <w:r w:rsidRPr="00E962E1">
        <w:rPr>
          <w:rFonts w:asciiTheme="majorEastAsia" w:eastAsiaTheme="majorEastAsia" w:hAnsiTheme="majorEastAsia"/>
          <w:noProof/>
        </w:rPr>
        <w:t>PUSH</w:t>
      </w:r>
      <w:r w:rsidRPr="00E962E1">
        <w:rPr>
          <w:rFonts w:asciiTheme="majorEastAsia" w:eastAsiaTheme="majorEastAsia" w:hAnsiTheme="majorEastAsia" w:hint="eastAsia"/>
          <w:noProof/>
        </w:rPr>
        <w:t>开发指南</w:t>
      </w:r>
      <w:r>
        <w:rPr>
          <w:noProof/>
        </w:rPr>
        <w:tab/>
      </w:r>
      <w:r>
        <w:rPr>
          <w:noProof/>
        </w:rPr>
        <w:fldChar w:fldCharType="begin"/>
      </w:r>
      <w:r>
        <w:rPr>
          <w:noProof/>
        </w:rPr>
        <w:instrText xml:space="preserve"> PAGEREF _Toc459815825 \h </w:instrText>
      </w:r>
      <w:r>
        <w:rPr>
          <w:noProof/>
        </w:rPr>
      </w:r>
      <w:r>
        <w:rPr>
          <w:noProof/>
        </w:rPr>
        <w:fldChar w:fldCharType="separate"/>
      </w:r>
      <w:r>
        <w:rPr>
          <w:noProof/>
        </w:rPr>
        <w:t>9</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2.1</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开放</w:t>
      </w:r>
      <w:r w:rsidRPr="00E962E1">
        <w:rPr>
          <w:rFonts w:asciiTheme="minorEastAsia" w:eastAsiaTheme="minorEastAsia" w:hAnsiTheme="minorEastAsia"/>
          <w:noProof/>
        </w:rPr>
        <w:t>API</w:t>
      </w:r>
      <w:r w:rsidRPr="00E962E1">
        <w:rPr>
          <w:rFonts w:asciiTheme="minorEastAsia" w:eastAsiaTheme="minorEastAsia" w:hAnsiTheme="minorEastAsia" w:hint="eastAsia"/>
          <w:noProof/>
        </w:rPr>
        <w:t>简介</w:t>
      </w:r>
      <w:r>
        <w:rPr>
          <w:noProof/>
        </w:rPr>
        <w:tab/>
      </w:r>
      <w:r>
        <w:rPr>
          <w:noProof/>
        </w:rPr>
        <w:fldChar w:fldCharType="begin"/>
      </w:r>
      <w:r>
        <w:rPr>
          <w:noProof/>
        </w:rPr>
        <w:instrText xml:space="preserve"> PAGEREF _Toc459815826 \h </w:instrText>
      </w:r>
      <w:r>
        <w:rPr>
          <w:noProof/>
        </w:rPr>
      </w:r>
      <w:r>
        <w:rPr>
          <w:noProof/>
        </w:rPr>
        <w:fldChar w:fldCharType="separate"/>
      </w:r>
      <w:r>
        <w:rPr>
          <w:noProof/>
        </w:rPr>
        <w:t>9</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2.2</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使用流程</w:t>
      </w:r>
      <w:r>
        <w:rPr>
          <w:noProof/>
        </w:rPr>
        <w:tab/>
      </w:r>
      <w:r>
        <w:rPr>
          <w:noProof/>
        </w:rPr>
        <w:fldChar w:fldCharType="begin"/>
      </w:r>
      <w:r>
        <w:rPr>
          <w:noProof/>
        </w:rPr>
        <w:instrText xml:space="preserve"> PAGEREF _Toc459815827 \h </w:instrText>
      </w:r>
      <w:r>
        <w:rPr>
          <w:noProof/>
        </w:rPr>
      </w:r>
      <w:r>
        <w:rPr>
          <w:noProof/>
        </w:rPr>
        <w:fldChar w:fldCharType="separate"/>
      </w:r>
      <w:r>
        <w:rPr>
          <w:noProof/>
        </w:rPr>
        <w:t>9</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2.3</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使用场景详解</w:t>
      </w:r>
      <w:r>
        <w:rPr>
          <w:noProof/>
        </w:rPr>
        <w:tab/>
      </w:r>
      <w:r>
        <w:rPr>
          <w:noProof/>
        </w:rPr>
        <w:fldChar w:fldCharType="begin"/>
      </w:r>
      <w:r>
        <w:rPr>
          <w:noProof/>
        </w:rPr>
        <w:instrText xml:space="preserve"> PAGEREF _Toc459815828 \h </w:instrText>
      </w:r>
      <w:r>
        <w:rPr>
          <w:noProof/>
        </w:rPr>
      </w:r>
      <w:r>
        <w:rPr>
          <w:noProof/>
        </w:rPr>
        <w:fldChar w:fldCharType="separate"/>
      </w:r>
      <w:r>
        <w:rPr>
          <w:noProof/>
        </w:rPr>
        <w:t>10</w:t>
      </w:r>
      <w:r>
        <w:rPr>
          <w:noProof/>
        </w:rPr>
        <w:fldChar w:fldCharType="end"/>
      </w:r>
    </w:p>
    <w:p w:rsidR="004D25A5" w:rsidRDefault="004D25A5">
      <w:pPr>
        <w:pStyle w:val="30"/>
        <w:tabs>
          <w:tab w:val="left" w:pos="113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2.3.1</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Android</w:t>
      </w:r>
      <w:r w:rsidRPr="00E962E1">
        <w:rPr>
          <w:rFonts w:asciiTheme="minorEastAsia" w:eastAsiaTheme="minorEastAsia" w:hAnsiTheme="minorEastAsia" w:hint="eastAsia"/>
          <w:noProof/>
        </w:rPr>
        <w:t>平台</w:t>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消息</w:t>
      </w:r>
      <w:r>
        <w:rPr>
          <w:noProof/>
        </w:rPr>
        <w:tab/>
      </w:r>
      <w:r>
        <w:rPr>
          <w:noProof/>
        </w:rPr>
        <w:fldChar w:fldCharType="begin"/>
      </w:r>
      <w:r>
        <w:rPr>
          <w:noProof/>
        </w:rPr>
        <w:instrText xml:space="preserve"> PAGEREF _Toc459815829 \h </w:instrText>
      </w:r>
      <w:r>
        <w:rPr>
          <w:noProof/>
        </w:rPr>
      </w:r>
      <w:r>
        <w:rPr>
          <w:noProof/>
        </w:rPr>
        <w:fldChar w:fldCharType="separate"/>
      </w:r>
      <w:r>
        <w:rPr>
          <w:noProof/>
        </w:rPr>
        <w:t>10</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2.4</w:t>
      </w:r>
      <w:r>
        <w:rPr>
          <w:rFonts w:asciiTheme="minorHAnsi" w:eastAsiaTheme="minorEastAsia" w:hAnsiTheme="minorHAnsi" w:cstheme="minorBidi"/>
          <w:noProof/>
          <w:kern w:val="2"/>
          <w:szCs w:val="22"/>
        </w:rPr>
        <w:tab/>
      </w:r>
      <w:r w:rsidRPr="00E962E1">
        <w:rPr>
          <w:rFonts w:asciiTheme="minorEastAsia" w:eastAsiaTheme="minorEastAsia" w:hAnsiTheme="minorEastAsia" w:hint="eastAsia"/>
          <w:noProof/>
        </w:rPr>
        <w:t>开发指导与示例</w:t>
      </w:r>
      <w:r>
        <w:rPr>
          <w:noProof/>
        </w:rPr>
        <w:tab/>
      </w:r>
      <w:r>
        <w:rPr>
          <w:noProof/>
        </w:rPr>
        <w:fldChar w:fldCharType="begin"/>
      </w:r>
      <w:r>
        <w:rPr>
          <w:noProof/>
        </w:rPr>
        <w:instrText xml:space="preserve"> PAGEREF _Toc459815830 \h </w:instrText>
      </w:r>
      <w:r>
        <w:rPr>
          <w:noProof/>
        </w:rPr>
      </w:r>
      <w:r>
        <w:rPr>
          <w:noProof/>
        </w:rPr>
        <w:fldChar w:fldCharType="separate"/>
      </w:r>
      <w:r>
        <w:rPr>
          <w:noProof/>
        </w:rPr>
        <w:t>10</w:t>
      </w:r>
      <w:r>
        <w:rPr>
          <w:noProof/>
        </w:rPr>
        <w:fldChar w:fldCharType="end"/>
      </w:r>
    </w:p>
    <w:p w:rsidR="004D25A5" w:rsidRDefault="004D25A5">
      <w:pPr>
        <w:pStyle w:val="30"/>
        <w:tabs>
          <w:tab w:val="left" w:pos="113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2.4.1</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w:t>
      </w:r>
      <w:r w:rsidRPr="00E962E1">
        <w:rPr>
          <w:rFonts w:asciiTheme="minorEastAsia" w:eastAsiaTheme="minorEastAsia" w:hAnsiTheme="minorEastAsia" w:hint="eastAsia"/>
          <w:noProof/>
        </w:rPr>
        <w:t>开放</w:t>
      </w:r>
      <w:r w:rsidRPr="00E962E1">
        <w:rPr>
          <w:rFonts w:asciiTheme="minorEastAsia" w:eastAsiaTheme="minorEastAsia" w:hAnsiTheme="minorEastAsia"/>
          <w:noProof/>
        </w:rPr>
        <w:t>HTTPS API</w:t>
      </w:r>
      <w:r w:rsidRPr="00E962E1">
        <w:rPr>
          <w:rFonts w:asciiTheme="minorEastAsia" w:eastAsiaTheme="minorEastAsia" w:hAnsiTheme="minorEastAsia" w:hint="eastAsia"/>
          <w:noProof/>
        </w:rPr>
        <w:t>接口</w:t>
      </w:r>
      <w:r>
        <w:rPr>
          <w:noProof/>
        </w:rPr>
        <w:tab/>
      </w:r>
      <w:r>
        <w:rPr>
          <w:noProof/>
        </w:rPr>
        <w:fldChar w:fldCharType="begin"/>
      </w:r>
      <w:r>
        <w:rPr>
          <w:noProof/>
        </w:rPr>
        <w:instrText xml:space="preserve"> PAGEREF _Toc459815831 \h </w:instrText>
      </w:r>
      <w:r>
        <w:rPr>
          <w:noProof/>
        </w:rPr>
      </w:r>
      <w:r>
        <w:rPr>
          <w:noProof/>
        </w:rPr>
        <w:fldChar w:fldCharType="separate"/>
      </w:r>
      <w:r>
        <w:rPr>
          <w:noProof/>
        </w:rPr>
        <w:t>10</w:t>
      </w:r>
      <w:r>
        <w:rPr>
          <w:noProof/>
        </w:rPr>
        <w:fldChar w:fldCharType="end"/>
      </w:r>
    </w:p>
    <w:p w:rsidR="004D25A5" w:rsidRDefault="004D25A5">
      <w:pPr>
        <w:pStyle w:val="30"/>
        <w:tabs>
          <w:tab w:val="left" w:pos="1134"/>
          <w:tab w:val="right" w:leader="dot" w:pos="9010"/>
        </w:tabs>
        <w:rPr>
          <w:rFonts w:asciiTheme="minorHAnsi" w:eastAsiaTheme="minorEastAsia" w:hAnsiTheme="minorHAnsi" w:cstheme="minorBidi"/>
          <w:noProof/>
          <w:kern w:val="2"/>
          <w:szCs w:val="22"/>
        </w:rPr>
      </w:pPr>
      <w:r w:rsidRPr="00E962E1">
        <w:rPr>
          <w:rFonts w:asciiTheme="minorEastAsia" w:eastAsiaTheme="minorEastAsia" w:hAnsiTheme="minorEastAsia"/>
          <w:noProof/>
        </w:rPr>
        <w:t>2.4.2</w:t>
      </w:r>
      <w:r>
        <w:rPr>
          <w:rFonts w:asciiTheme="minorHAnsi" w:eastAsiaTheme="minorEastAsia" w:hAnsiTheme="minorHAnsi" w:cstheme="minorBidi"/>
          <w:noProof/>
          <w:kern w:val="2"/>
          <w:szCs w:val="22"/>
        </w:rPr>
        <w:tab/>
      </w:r>
      <w:r w:rsidRPr="00E962E1">
        <w:rPr>
          <w:rFonts w:asciiTheme="minorEastAsia" w:eastAsiaTheme="minorEastAsia" w:hAnsiTheme="minorEastAsia"/>
          <w:noProof/>
        </w:rPr>
        <w:t>Push Java SDK</w:t>
      </w:r>
      <w:r w:rsidRPr="00E962E1">
        <w:rPr>
          <w:rFonts w:asciiTheme="minorEastAsia" w:eastAsiaTheme="minorEastAsia" w:hAnsiTheme="minorEastAsia" w:hint="eastAsia"/>
          <w:noProof/>
        </w:rPr>
        <w:t>开放</w:t>
      </w:r>
      <w:r w:rsidRPr="00E962E1">
        <w:rPr>
          <w:rFonts w:asciiTheme="minorEastAsia" w:eastAsiaTheme="minorEastAsia" w:hAnsiTheme="minorEastAsia"/>
          <w:noProof/>
        </w:rPr>
        <w:t>API</w:t>
      </w:r>
      <w:r w:rsidRPr="00E962E1">
        <w:rPr>
          <w:rFonts w:asciiTheme="minorEastAsia" w:eastAsiaTheme="minorEastAsia" w:hAnsiTheme="minorEastAsia" w:hint="eastAsia"/>
          <w:noProof/>
        </w:rPr>
        <w:t>开发指导</w:t>
      </w:r>
      <w:r>
        <w:rPr>
          <w:noProof/>
        </w:rPr>
        <w:tab/>
      </w:r>
      <w:r>
        <w:rPr>
          <w:noProof/>
        </w:rPr>
        <w:fldChar w:fldCharType="begin"/>
      </w:r>
      <w:r>
        <w:rPr>
          <w:noProof/>
        </w:rPr>
        <w:instrText xml:space="preserve"> PAGEREF _Toc459815832 \h </w:instrText>
      </w:r>
      <w:r>
        <w:rPr>
          <w:noProof/>
        </w:rPr>
      </w:r>
      <w:r>
        <w:rPr>
          <w:noProof/>
        </w:rPr>
        <w:fldChar w:fldCharType="separate"/>
      </w:r>
      <w:r>
        <w:rPr>
          <w:noProof/>
        </w:rPr>
        <w:t>19</w:t>
      </w:r>
      <w:r>
        <w:rPr>
          <w:noProof/>
        </w:rPr>
        <w:fldChar w:fldCharType="end"/>
      </w:r>
    </w:p>
    <w:p w:rsidR="004D25A5" w:rsidRDefault="004D25A5">
      <w:pPr>
        <w:pStyle w:val="10"/>
        <w:tabs>
          <w:tab w:val="left" w:pos="453"/>
        </w:tabs>
        <w:rPr>
          <w:rFonts w:asciiTheme="minorHAnsi" w:eastAsiaTheme="minorEastAsia" w:hAnsiTheme="minorHAnsi" w:cstheme="minorBidi"/>
          <w:noProof/>
          <w:kern w:val="2"/>
          <w:szCs w:val="22"/>
        </w:rPr>
      </w:pPr>
      <w:r w:rsidRPr="00E962E1">
        <w:rPr>
          <w:rFonts w:asciiTheme="majorEastAsia" w:eastAsiaTheme="majorEastAsia" w:hAnsiTheme="majorEastAsia"/>
          <w:noProof/>
        </w:rPr>
        <w:t>3</w:t>
      </w:r>
      <w:r>
        <w:rPr>
          <w:rFonts w:asciiTheme="minorHAnsi" w:eastAsiaTheme="minorEastAsia" w:hAnsiTheme="minorHAnsi" w:cstheme="minorBidi"/>
          <w:noProof/>
          <w:kern w:val="2"/>
          <w:szCs w:val="22"/>
        </w:rPr>
        <w:tab/>
      </w:r>
      <w:r w:rsidRPr="00E962E1">
        <w:rPr>
          <w:rFonts w:asciiTheme="majorEastAsia" w:eastAsiaTheme="majorEastAsia" w:hAnsiTheme="majorEastAsia" w:hint="eastAsia"/>
          <w:noProof/>
        </w:rPr>
        <w:t>限制与约束</w:t>
      </w:r>
      <w:r>
        <w:rPr>
          <w:noProof/>
        </w:rPr>
        <w:tab/>
      </w:r>
      <w:r>
        <w:rPr>
          <w:noProof/>
        </w:rPr>
        <w:fldChar w:fldCharType="begin"/>
      </w:r>
      <w:r>
        <w:rPr>
          <w:noProof/>
        </w:rPr>
        <w:instrText xml:space="preserve"> PAGEREF _Toc459815833 \h </w:instrText>
      </w:r>
      <w:r>
        <w:rPr>
          <w:noProof/>
        </w:rPr>
      </w:r>
      <w:r>
        <w:rPr>
          <w:noProof/>
        </w:rPr>
        <w:fldChar w:fldCharType="separate"/>
      </w:r>
      <w:r>
        <w:rPr>
          <w:noProof/>
        </w:rPr>
        <w:t>32</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3.1</w:t>
      </w:r>
      <w:r>
        <w:rPr>
          <w:rFonts w:asciiTheme="minorHAnsi" w:eastAsiaTheme="minorEastAsia" w:hAnsiTheme="minorHAnsi" w:cstheme="minorBidi"/>
          <w:noProof/>
          <w:kern w:val="2"/>
          <w:szCs w:val="22"/>
        </w:rPr>
        <w:tab/>
      </w:r>
      <w:r>
        <w:rPr>
          <w:noProof/>
        </w:rPr>
        <w:t>PUSH</w:t>
      </w:r>
      <w:r>
        <w:rPr>
          <w:rFonts w:hint="eastAsia"/>
          <w:noProof/>
        </w:rPr>
        <w:t>消息送达率无法保证</w:t>
      </w:r>
      <w:r>
        <w:rPr>
          <w:noProof/>
        </w:rPr>
        <w:tab/>
      </w:r>
      <w:r>
        <w:rPr>
          <w:noProof/>
        </w:rPr>
        <w:fldChar w:fldCharType="begin"/>
      </w:r>
      <w:r>
        <w:rPr>
          <w:noProof/>
        </w:rPr>
        <w:instrText xml:space="preserve"> PAGEREF _Toc459815834 \h </w:instrText>
      </w:r>
      <w:r>
        <w:rPr>
          <w:noProof/>
        </w:rPr>
      </w:r>
      <w:r>
        <w:rPr>
          <w:noProof/>
        </w:rPr>
        <w:fldChar w:fldCharType="separate"/>
      </w:r>
      <w:r>
        <w:rPr>
          <w:noProof/>
        </w:rPr>
        <w:t>32</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3.2</w:t>
      </w:r>
      <w:r>
        <w:rPr>
          <w:rFonts w:asciiTheme="minorHAnsi" w:eastAsiaTheme="minorEastAsia" w:hAnsiTheme="minorHAnsi" w:cstheme="minorBidi"/>
          <w:noProof/>
          <w:kern w:val="2"/>
          <w:szCs w:val="22"/>
        </w:rPr>
        <w:tab/>
      </w:r>
      <w:r>
        <w:rPr>
          <w:noProof/>
        </w:rPr>
        <w:t>PUSH</w:t>
      </w:r>
      <w:r>
        <w:rPr>
          <w:rFonts w:hint="eastAsia"/>
          <w:noProof/>
        </w:rPr>
        <w:t>消息不同终端平台的限制</w:t>
      </w:r>
      <w:r>
        <w:rPr>
          <w:noProof/>
        </w:rPr>
        <w:tab/>
      </w:r>
      <w:r>
        <w:rPr>
          <w:noProof/>
        </w:rPr>
        <w:fldChar w:fldCharType="begin"/>
      </w:r>
      <w:r>
        <w:rPr>
          <w:noProof/>
        </w:rPr>
        <w:instrText xml:space="preserve"> PAGEREF _Toc459815835 \h </w:instrText>
      </w:r>
      <w:r>
        <w:rPr>
          <w:noProof/>
        </w:rPr>
      </w:r>
      <w:r>
        <w:rPr>
          <w:noProof/>
        </w:rPr>
        <w:fldChar w:fldCharType="separate"/>
      </w:r>
      <w:r>
        <w:rPr>
          <w:noProof/>
        </w:rPr>
        <w:t>32</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3.3</w:t>
      </w:r>
      <w:r>
        <w:rPr>
          <w:rFonts w:asciiTheme="minorHAnsi" w:eastAsiaTheme="minorEastAsia" w:hAnsiTheme="minorHAnsi" w:cstheme="minorBidi"/>
          <w:noProof/>
          <w:kern w:val="2"/>
          <w:szCs w:val="22"/>
        </w:rPr>
        <w:tab/>
      </w:r>
      <w:r>
        <w:rPr>
          <w:noProof/>
        </w:rPr>
        <w:t>PUSH</w:t>
      </w:r>
      <w:r>
        <w:rPr>
          <w:rFonts w:hint="eastAsia"/>
          <w:noProof/>
        </w:rPr>
        <w:t>消息的及时性</w:t>
      </w:r>
      <w:r>
        <w:rPr>
          <w:noProof/>
        </w:rPr>
        <w:tab/>
      </w:r>
      <w:r>
        <w:rPr>
          <w:noProof/>
        </w:rPr>
        <w:fldChar w:fldCharType="begin"/>
      </w:r>
      <w:r>
        <w:rPr>
          <w:noProof/>
        </w:rPr>
        <w:instrText xml:space="preserve"> PAGEREF _Toc459815836 \h </w:instrText>
      </w:r>
      <w:r>
        <w:rPr>
          <w:noProof/>
        </w:rPr>
      </w:r>
      <w:r>
        <w:rPr>
          <w:noProof/>
        </w:rPr>
        <w:fldChar w:fldCharType="separate"/>
      </w:r>
      <w:r>
        <w:rPr>
          <w:noProof/>
        </w:rPr>
        <w:t>32</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3.4</w:t>
      </w:r>
      <w:r>
        <w:rPr>
          <w:rFonts w:asciiTheme="minorHAnsi" w:eastAsiaTheme="minorEastAsia" w:hAnsiTheme="minorHAnsi" w:cstheme="minorBidi"/>
          <w:noProof/>
          <w:kern w:val="2"/>
          <w:szCs w:val="22"/>
        </w:rPr>
        <w:tab/>
      </w:r>
      <w:r>
        <w:rPr>
          <w:noProof/>
        </w:rPr>
        <w:t>PUSH</w:t>
      </w:r>
      <w:r>
        <w:rPr>
          <w:rFonts w:hint="eastAsia"/>
          <w:noProof/>
        </w:rPr>
        <w:t>消息在终端的显示和交互方式限制</w:t>
      </w:r>
      <w:r>
        <w:rPr>
          <w:noProof/>
        </w:rPr>
        <w:tab/>
      </w:r>
      <w:r>
        <w:rPr>
          <w:noProof/>
        </w:rPr>
        <w:fldChar w:fldCharType="begin"/>
      </w:r>
      <w:r>
        <w:rPr>
          <w:noProof/>
        </w:rPr>
        <w:instrText xml:space="preserve"> PAGEREF _Toc459815837 \h </w:instrText>
      </w:r>
      <w:r>
        <w:rPr>
          <w:noProof/>
        </w:rPr>
      </w:r>
      <w:r>
        <w:rPr>
          <w:noProof/>
        </w:rPr>
        <w:fldChar w:fldCharType="separate"/>
      </w:r>
      <w:r>
        <w:rPr>
          <w:noProof/>
        </w:rPr>
        <w:t>32</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3.5</w:t>
      </w:r>
      <w:r>
        <w:rPr>
          <w:rFonts w:asciiTheme="minorHAnsi" w:eastAsiaTheme="minorEastAsia" w:hAnsiTheme="minorHAnsi" w:cstheme="minorBidi"/>
          <w:noProof/>
          <w:kern w:val="2"/>
          <w:szCs w:val="22"/>
        </w:rPr>
        <w:tab/>
      </w:r>
      <w:r>
        <w:rPr>
          <w:noProof/>
        </w:rPr>
        <w:t>PUSH</w:t>
      </w:r>
      <w:r>
        <w:rPr>
          <w:rFonts w:hint="eastAsia"/>
          <w:noProof/>
        </w:rPr>
        <w:t>消息大小限制</w:t>
      </w:r>
      <w:r>
        <w:rPr>
          <w:noProof/>
        </w:rPr>
        <w:tab/>
      </w:r>
      <w:r>
        <w:rPr>
          <w:noProof/>
        </w:rPr>
        <w:fldChar w:fldCharType="begin"/>
      </w:r>
      <w:r>
        <w:rPr>
          <w:noProof/>
        </w:rPr>
        <w:instrText xml:space="preserve"> PAGEREF _Toc459815838 \h </w:instrText>
      </w:r>
      <w:r>
        <w:rPr>
          <w:noProof/>
        </w:rPr>
      </w:r>
      <w:r>
        <w:rPr>
          <w:noProof/>
        </w:rPr>
        <w:fldChar w:fldCharType="separate"/>
      </w:r>
      <w:r>
        <w:rPr>
          <w:noProof/>
        </w:rPr>
        <w:t>32</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3.6</w:t>
      </w:r>
      <w:r>
        <w:rPr>
          <w:rFonts w:asciiTheme="minorHAnsi" w:eastAsiaTheme="minorEastAsia" w:hAnsiTheme="minorHAnsi" w:cstheme="minorBidi"/>
          <w:noProof/>
          <w:kern w:val="2"/>
          <w:szCs w:val="22"/>
        </w:rPr>
        <w:tab/>
      </w:r>
      <w:r>
        <w:rPr>
          <w:noProof/>
        </w:rPr>
        <w:t>PUSH</w:t>
      </w:r>
      <w:r>
        <w:rPr>
          <w:rFonts w:hint="eastAsia"/>
          <w:noProof/>
        </w:rPr>
        <w:t>平台离线缓存消息限制</w:t>
      </w:r>
      <w:r>
        <w:rPr>
          <w:noProof/>
        </w:rPr>
        <w:tab/>
      </w:r>
      <w:r>
        <w:rPr>
          <w:noProof/>
        </w:rPr>
        <w:fldChar w:fldCharType="begin"/>
      </w:r>
      <w:r>
        <w:rPr>
          <w:noProof/>
        </w:rPr>
        <w:instrText xml:space="preserve"> PAGEREF _Toc459815839 \h </w:instrText>
      </w:r>
      <w:r>
        <w:rPr>
          <w:noProof/>
        </w:rPr>
      </w:r>
      <w:r>
        <w:rPr>
          <w:noProof/>
        </w:rPr>
        <w:fldChar w:fldCharType="separate"/>
      </w:r>
      <w:r>
        <w:rPr>
          <w:noProof/>
        </w:rPr>
        <w:t>33</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3.7</w:t>
      </w:r>
      <w:r>
        <w:rPr>
          <w:rFonts w:asciiTheme="minorHAnsi" w:eastAsiaTheme="minorEastAsia" w:hAnsiTheme="minorHAnsi" w:cstheme="minorBidi"/>
          <w:noProof/>
          <w:kern w:val="2"/>
          <w:szCs w:val="22"/>
        </w:rPr>
        <w:tab/>
      </w:r>
      <w:r>
        <w:rPr>
          <w:noProof/>
        </w:rPr>
        <w:t>PUSH</w:t>
      </w:r>
      <w:r>
        <w:rPr>
          <w:rFonts w:hint="eastAsia"/>
          <w:noProof/>
        </w:rPr>
        <w:t>消息流控限制</w:t>
      </w:r>
      <w:r>
        <w:rPr>
          <w:noProof/>
        </w:rPr>
        <w:tab/>
      </w:r>
      <w:r>
        <w:rPr>
          <w:noProof/>
        </w:rPr>
        <w:fldChar w:fldCharType="begin"/>
      </w:r>
      <w:r>
        <w:rPr>
          <w:noProof/>
        </w:rPr>
        <w:instrText xml:space="preserve"> PAGEREF _Toc459815840 \h </w:instrText>
      </w:r>
      <w:r>
        <w:rPr>
          <w:noProof/>
        </w:rPr>
      </w:r>
      <w:r>
        <w:rPr>
          <w:noProof/>
        </w:rPr>
        <w:fldChar w:fldCharType="separate"/>
      </w:r>
      <w:r>
        <w:rPr>
          <w:noProof/>
        </w:rPr>
        <w:t>33</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3.8</w:t>
      </w:r>
      <w:r>
        <w:rPr>
          <w:rFonts w:asciiTheme="minorHAnsi" w:eastAsiaTheme="minorEastAsia" w:hAnsiTheme="minorHAnsi" w:cstheme="minorBidi"/>
          <w:noProof/>
          <w:kern w:val="2"/>
          <w:szCs w:val="22"/>
        </w:rPr>
        <w:tab/>
      </w:r>
      <w:r>
        <w:rPr>
          <w:noProof/>
        </w:rPr>
        <w:t>PUSH</w:t>
      </w:r>
      <w:r>
        <w:rPr>
          <w:rFonts w:hint="eastAsia"/>
          <w:noProof/>
        </w:rPr>
        <w:t>功耗流量限制</w:t>
      </w:r>
      <w:r>
        <w:rPr>
          <w:noProof/>
        </w:rPr>
        <w:tab/>
      </w:r>
      <w:r>
        <w:rPr>
          <w:noProof/>
        </w:rPr>
        <w:fldChar w:fldCharType="begin"/>
      </w:r>
      <w:r>
        <w:rPr>
          <w:noProof/>
        </w:rPr>
        <w:instrText xml:space="preserve"> PAGEREF _Toc459815841 \h </w:instrText>
      </w:r>
      <w:r>
        <w:rPr>
          <w:noProof/>
        </w:rPr>
      </w:r>
      <w:r>
        <w:rPr>
          <w:noProof/>
        </w:rPr>
        <w:fldChar w:fldCharType="separate"/>
      </w:r>
      <w:r>
        <w:rPr>
          <w:noProof/>
        </w:rPr>
        <w:t>33</w:t>
      </w:r>
      <w:r>
        <w:rPr>
          <w:noProof/>
        </w:rPr>
        <w:fldChar w:fldCharType="end"/>
      </w:r>
    </w:p>
    <w:p w:rsidR="004D25A5" w:rsidRDefault="004D25A5">
      <w:pPr>
        <w:pStyle w:val="20"/>
        <w:tabs>
          <w:tab w:val="left" w:pos="794"/>
          <w:tab w:val="right" w:leader="dot" w:pos="9010"/>
        </w:tabs>
        <w:rPr>
          <w:rFonts w:asciiTheme="minorHAnsi" w:eastAsiaTheme="minorEastAsia" w:hAnsiTheme="minorHAnsi" w:cstheme="minorBidi"/>
          <w:noProof/>
          <w:kern w:val="2"/>
          <w:szCs w:val="22"/>
        </w:rPr>
      </w:pPr>
      <w:r>
        <w:rPr>
          <w:noProof/>
        </w:rPr>
        <w:t>3.9</w:t>
      </w:r>
      <w:r>
        <w:rPr>
          <w:rFonts w:asciiTheme="minorHAnsi" w:eastAsiaTheme="minorEastAsia" w:hAnsiTheme="minorHAnsi" w:cstheme="minorBidi"/>
          <w:noProof/>
          <w:kern w:val="2"/>
          <w:szCs w:val="22"/>
        </w:rPr>
        <w:tab/>
      </w:r>
      <w:r>
        <w:rPr>
          <w:rFonts w:hint="eastAsia"/>
          <w:noProof/>
        </w:rPr>
        <w:t>安全性约束</w:t>
      </w:r>
      <w:r>
        <w:rPr>
          <w:noProof/>
        </w:rPr>
        <w:tab/>
      </w:r>
      <w:r>
        <w:rPr>
          <w:noProof/>
        </w:rPr>
        <w:fldChar w:fldCharType="begin"/>
      </w:r>
      <w:r>
        <w:rPr>
          <w:noProof/>
        </w:rPr>
        <w:instrText xml:space="preserve"> PAGEREF _Toc459815842 \h </w:instrText>
      </w:r>
      <w:r>
        <w:rPr>
          <w:noProof/>
        </w:rPr>
      </w:r>
      <w:r>
        <w:rPr>
          <w:noProof/>
        </w:rPr>
        <w:fldChar w:fldCharType="separate"/>
      </w:r>
      <w:r>
        <w:rPr>
          <w:noProof/>
        </w:rPr>
        <w:t>33</w:t>
      </w:r>
      <w:r>
        <w:rPr>
          <w:noProof/>
        </w:rPr>
        <w:fldChar w:fldCharType="end"/>
      </w:r>
    </w:p>
    <w:p w:rsidR="004D25A5" w:rsidRDefault="004D25A5">
      <w:pPr>
        <w:pStyle w:val="10"/>
        <w:tabs>
          <w:tab w:val="left" w:pos="453"/>
        </w:tabs>
        <w:rPr>
          <w:rFonts w:asciiTheme="minorHAnsi" w:eastAsiaTheme="minorEastAsia" w:hAnsiTheme="minorHAnsi" w:cstheme="minorBidi"/>
          <w:noProof/>
          <w:kern w:val="2"/>
          <w:szCs w:val="22"/>
        </w:rPr>
      </w:pPr>
      <w:r w:rsidRPr="00E962E1">
        <w:rPr>
          <w:rFonts w:asciiTheme="majorEastAsia" w:eastAsiaTheme="majorEastAsia" w:hAnsiTheme="majorEastAsia"/>
          <w:noProof/>
        </w:rPr>
        <w:t>4</w:t>
      </w:r>
      <w:r>
        <w:rPr>
          <w:rFonts w:asciiTheme="minorHAnsi" w:eastAsiaTheme="minorEastAsia" w:hAnsiTheme="minorHAnsi" w:cstheme="minorBidi"/>
          <w:noProof/>
          <w:kern w:val="2"/>
          <w:szCs w:val="22"/>
        </w:rPr>
        <w:tab/>
      </w:r>
      <w:r w:rsidRPr="00E962E1">
        <w:rPr>
          <w:rFonts w:asciiTheme="majorEastAsia" w:eastAsiaTheme="majorEastAsia" w:hAnsiTheme="majorEastAsia"/>
          <w:noProof/>
        </w:rPr>
        <w:t>FAQ</w:t>
      </w:r>
      <w:r>
        <w:rPr>
          <w:noProof/>
        </w:rPr>
        <w:tab/>
      </w:r>
      <w:r>
        <w:rPr>
          <w:noProof/>
        </w:rPr>
        <w:fldChar w:fldCharType="begin"/>
      </w:r>
      <w:r>
        <w:rPr>
          <w:noProof/>
        </w:rPr>
        <w:instrText xml:space="preserve"> PAGEREF _Toc459815843 \h </w:instrText>
      </w:r>
      <w:r>
        <w:rPr>
          <w:noProof/>
        </w:rPr>
      </w:r>
      <w:r>
        <w:rPr>
          <w:noProof/>
        </w:rPr>
        <w:fldChar w:fldCharType="separate"/>
      </w:r>
      <w:r>
        <w:rPr>
          <w:noProof/>
        </w:rPr>
        <w:t>34</w:t>
      </w:r>
      <w:r>
        <w:rPr>
          <w:noProof/>
        </w:rPr>
        <w:fldChar w:fldCharType="end"/>
      </w:r>
    </w:p>
    <w:p w:rsidR="00105828" w:rsidRPr="006B1CE1" w:rsidRDefault="00A84154" w:rsidP="00412E10">
      <w:pPr>
        <w:pStyle w:val="aff1"/>
        <w:spacing w:before="120"/>
        <w:rPr>
          <w:rFonts w:ascii="宋体" w:hAnsi="宋体"/>
        </w:rPr>
      </w:pPr>
      <w:r w:rsidRPr="006B1CE1">
        <w:rPr>
          <w:rFonts w:ascii="宋体" w:hAnsi="宋体"/>
          <w:b/>
          <w:bCs/>
          <w:caps/>
        </w:rPr>
        <w:fldChar w:fldCharType="end"/>
      </w:r>
    </w:p>
    <w:p w:rsidR="00105828" w:rsidRPr="006B1CE1" w:rsidRDefault="0077206E" w:rsidP="008E110A">
      <w:pPr>
        <w:pStyle w:val="afe"/>
        <w:tabs>
          <w:tab w:val="left" w:pos="1365"/>
          <w:tab w:val="center" w:pos="4510"/>
        </w:tabs>
        <w:outlineLvl w:val="1"/>
        <w:rPr>
          <w:rFonts w:ascii="宋体" w:eastAsia="宋体" w:hAnsi="宋体"/>
        </w:rPr>
      </w:pPr>
      <w:r w:rsidRPr="006B1CE1">
        <w:rPr>
          <w:rFonts w:ascii="宋体" w:eastAsia="宋体" w:hAnsi="宋体"/>
        </w:rPr>
        <w:br w:type="page"/>
      </w:r>
      <w:r w:rsidR="004F5A0E">
        <w:rPr>
          <w:rFonts w:ascii="宋体" w:eastAsia="宋体" w:hAnsi="宋体"/>
        </w:rPr>
        <w:t>PUSH</w:t>
      </w:r>
      <w:r w:rsidR="00637BC0" w:rsidRPr="006B1CE1">
        <w:rPr>
          <w:rFonts w:ascii="宋体" w:eastAsia="宋体" w:hAnsi="宋体"/>
        </w:rPr>
        <w:t>使用指导</w:t>
      </w:r>
    </w:p>
    <w:p w:rsidR="00105828" w:rsidRPr="006B1CE1" w:rsidRDefault="00063BAE">
      <w:pPr>
        <w:pStyle w:val="afb"/>
        <w:rPr>
          <w:rFonts w:ascii="宋体" w:hAnsi="宋体"/>
          <w:b w:val="0"/>
        </w:rPr>
      </w:pPr>
      <w:r w:rsidRPr="006B1CE1">
        <w:rPr>
          <w:rFonts w:ascii="宋体" w:hAnsi="宋体"/>
        </w:rPr>
        <w:t>关键词：</w:t>
      </w:r>
      <w:proofErr w:type="gramStart"/>
      <w:r w:rsidR="002D3FE2">
        <w:rPr>
          <w:rFonts w:ascii="宋体" w:hAnsi="宋体" w:hint="eastAsia"/>
        </w:rPr>
        <w:t>PUSH</w:t>
      </w:r>
      <w:r w:rsidR="00D112A3">
        <w:rPr>
          <w:rFonts w:ascii="宋体" w:hAnsi="宋体"/>
        </w:rPr>
        <w:t xml:space="preserve">  </w:t>
      </w:r>
      <w:r w:rsidR="00311DE8">
        <w:rPr>
          <w:rFonts w:ascii="宋体" w:hAnsi="宋体"/>
        </w:rPr>
        <w:t>Android</w:t>
      </w:r>
      <w:proofErr w:type="gramEnd"/>
    </w:p>
    <w:p w:rsidR="00105828" w:rsidRPr="006B1CE1" w:rsidRDefault="00063BAE">
      <w:pPr>
        <w:pStyle w:val="afc"/>
        <w:rPr>
          <w:rFonts w:ascii="宋体" w:hAnsi="宋体"/>
          <w:b w:val="0"/>
          <w:i/>
        </w:rPr>
      </w:pPr>
      <w:r w:rsidRPr="006B1CE1">
        <w:rPr>
          <w:rFonts w:ascii="宋体" w:hAnsi="宋体"/>
        </w:rPr>
        <w:t>摘    要：</w:t>
      </w:r>
      <w:r w:rsidR="001C3AA6">
        <w:rPr>
          <w:rFonts w:ascii="宋体" w:hAnsi="宋体" w:hint="eastAsia"/>
        </w:rPr>
        <w:t>本文</w:t>
      </w:r>
      <w:r w:rsidR="001C3AA6">
        <w:rPr>
          <w:rFonts w:ascii="宋体" w:hAnsi="宋体"/>
        </w:rPr>
        <w:t>描述华为PUSH</w:t>
      </w:r>
      <w:r w:rsidR="004E52BF">
        <w:rPr>
          <w:rFonts w:ascii="宋体" w:hAnsi="宋体"/>
        </w:rPr>
        <w:t>平台的主要功能</w:t>
      </w:r>
      <w:r w:rsidR="001C3AA6">
        <w:rPr>
          <w:rFonts w:ascii="宋体" w:hAnsi="宋体"/>
        </w:rPr>
        <w:t>、开放API、适用场景和PUSH平台约束</w:t>
      </w:r>
    </w:p>
    <w:p w:rsidR="006A43D3" w:rsidRPr="006B1CE1" w:rsidRDefault="00063BAE" w:rsidP="006A43D3">
      <w:pPr>
        <w:pStyle w:val="afc"/>
        <w:outlineLvl w:val="1"/>
        <w:rPr>
          <w:rFonts w:ascii="宋体" w:hAnsi="宋体"/>
        </w:rPr>
      </w:pPr>
      <w:r w:rsidRPr="006B1CE1">
        <w:rPr>
          <w:rFonts w:ascii="宋体" w:hAnsi="宋体"/>
        </w:rPr>
        <w:t>缩略语清单：</w:t>
      </w:r>
    </w:p>
    <w:tbl>
      <w:tblPr>
        <w:tblW w:w="4984" w:type="pct"/>
        <w:jc w:val="center"/>
        <w:tblCellMar>
          <w:left w:w="57" w:type="dxa"/>
          <w:right w:w="57" w:type="dxa"/>
        </w:tblCellMar>
        <w:tblLook w:val="0000" w:firstRow="0" w:lastRow="0" w:firstColumn="0" w:lastColumn="0" w:noHBand="0" w:noVBand="0"/>
      </w:tblPr>
      <w:tblGrid>
        <w:gridCol w:w="2418"/>
        <w:gridCol w:w="3075"/>
        <w:gridCol w:w="3482"/>
      </w:tblGrid>
      <w:tr w:rsidR="008C155E" w:rsidRPr="006B1CE1" w:rsidTr="00E91DF0">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C155E" w:rsidRPr="006B1CE1" w:rsidRDefault="008C155E" w:rsidP="008C155E">
            <w:pPr>
              <w:pStyle w:val="af2"/>
              <w:rPr>
                <w:rFonts w:ascii="宋体" w:hAnsi="宋体"/>
              </w:rPr>
            </w:pPr>
            <w:r w:rsidRPr="006B1CE1">
              <w:rPr>
                <w:rFonts w:ascii="宋体" w:hAnsi="宋体"/>
              </w:rPr>
              <w:t>缩略语</w:t>
            </w:r>
          </w:p>
        </w:tc>
        <w:tc>
          <w:tcPr>
            <w:tcW w:w="1713" w:type="pct"/>
            <w:tcBorders>
              <w:top w:val="single" w:sz="6" w:space="0" w:color="auto"/>
              <w:left w:val="single" w:sz="6" w:space="0" w:color="auto"/>
              <w:bottom w:val="single" w:sz="6" w:space="0" w:color="auto"/>
              <w:right w:val="single" w:sz="6" w:space="0" w:color="auto"/>
            </w:tcBorders>
            <w:shd w:val="clear" w:color="auto" w:fill="C0C0C0"/>
          </w:tcPr>
          <w:p w:rsidR="008C155E" w:rsidRPr="006B1CE1" w:rsidRDefault="008C155E" w:rsidP="008C155E">
            <w:pPr>
              <w:pStyle w:val="af2"/>
              <w:rPr>
                <w:rFonts w:ascii="宋体" w:hAnsi="宋体"/>
              </w:rPr>
            </w:pPr>
            <w:r w:rsidRPr="006B1CE1">
              <w:rPr>
                <w:rFonts w:ascii="宋体" w:hAnsi="宋体"/>
              </w:rPr>
              <w:t>英文全名</w:t>
            </w:r>
          </w:p>
        </w:tc>
        <w:tc>
          <w:tcPr>
            <w:tcW w:w="1940" w:type="pct"/>
            <w:tcBorders>
              <w:top w:val="single" w:sz="6" w:space="0" w:color="auto"/>
              <w:left w:val="single" w:sz="6" w:space="0" w:color="auto"/>
              <w:bottom w:val="single" w:sz="6" w:space="0" w:color="auto"/>
              <w:right w:val="single" w:sz="6" w:space="0" w:color="auto"/>
            </w:tcBorders>
            <w:shd w:val="clear" w:color="auto" w:fill="C0C0C0"/>
          </w:tcPr>
          <w:p w:rsidR="008C155E" w:rsidRPr="006B1CE1" w:rsidRDefault="008C155E" w:rsidP="008C155E">
            <w:pPr>
              <w:pStyle w:val="af2"/>
              <w:rPr>
                <w:rFonts w:ascii="宋体" w:hAnsi="宋体"/>
              </w:rPr>
            </w:pPr>
            <w:r w:rsidRPr="006B1CE1">
              <w:rPr>
                <w:rFonts w:ascii="宋体" w:hAnsi="宋体"/>
              </w:rPr>
              <w:t>中文解释</w:t>
            </w:r>
          </w:p>
        </w:tc>
      </w:tr>
      <w:tr w:rsidR="008C155E" w:rsidRPr="006B1CE1" w:rsidTr="00E91DF0">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6B1CE1" w:rsidRDefault="00287DF5" w:rsidP="008D5999">
            <w:pPr>
              <w:pStyle w:val="aff0"/>
              <w:tabs>
                <w:tab w:val="clear" w:pos="0"/>
                <w:tab w:val="decimal" w:pos="-2"/>
              </w:tabs>
              <w:rPr>
                <w:rFonts w:ascii="宋体" w:hAnsi="宋体"/>
              </w:rPr>
            </w:pPr>
            <w:r>
              <w:rPr>
                <w:rFonts w:hint="eastAsia"/>
              </w:rPr>
              <w:t>QOS</w:t>
            </w:r>
          </w:p>
        </w:tc>
        <w:tc>
          <w:tcPr>
            <w:tcW w:w="1713" w:type="pct"/>
            <w:tcBorders>
              <w:top w:val="single" w:sz="6" w:space="0" w:color="auto"/>
              <w:left w:val="single" w:sz="6" w:space="0" w:color="auto"/>
              <w:bottom w:val="single" w:sz="6" w:space="0" w:color="auto"/>
              <w:right w:val="single" w:sz="6" w:space="0" w:color="auto"/>
            </w:tcBorders>
          </w:tcPr>
          <w:p w:rsidR="008C155E" w:rsidRPr="006B1CE1" w:rsidRDefault="00287DF5" w:rsidP="00E91DF0">
            <w:pPr>
              <w:pStyle w:val="aff0"/>
              <w:rPr>
                <w:rFonts w:ascii="宋体" w:hAnsi="宋体"/>
              </w:rPr>
            </w:pPr>
            <w:r>
              <w:rPr>
                <w:rFonts w:ascii="宋体" w:hAnsi="宋体" w:hint="eastAsia"/>
              </w:rPr>
              <w:t>Quality of Service</w:t>
            </w:r>
          </w:p>
        </w:tc>
        <w:tc>
          <w:tcPr>
            <w:tcW w:w="1940" w:type="pct"/>
            <w:tcBorders>
              <w:top w:val="single" w:sz="6" w:space="0" w:color="auto"/>
              <w:left w:val="single" w:sz="6" w:space="0" w:color="auto"/>
              <w:bottom w:val="single" w:sz="6" w:space="0" w:color="auto"/>
              <w:right w:val="single" w:sz="6" w:space="0" w:color="auto"/>
            </w:tcBorders>
          </w:tcPr>
          <w:p w:rsidR="008C155E" w:rsidRPr="006B1CE1" w:rsidRDefault="00C35992" w:rsidP="008D5999">
            <w:pPr>
              <w:pStyle w:val="aff0"/>
              <w:rPr>
                <w:rFonts w:ascii="宋体" w:hAnsi="宋体"/>
              </w:rPr>
            </w:pPr>
            <w:r>
              <w:rPr>
                <w:rFonts w:ascii="宋体" w:hAnsi="宋体" w:hint="eastAsia"/>
              </w:rPr>
              <w:t>服务</w:t>
            </w:r>
            <w:r>
              <w:rPr>
                <w:rFonts w:ascii="宋体" w:hAnsi="宋体"/>
              </w:rPr>
              <w:t>质量</w:t>
            </w:r>
          </w:p>
        </w:tc>
      </w:tr>
      <w:tr w:rsidR="008C155E" w:rsidRPr="006B1CE1" w:rsidTr="00E91DF0">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6B1CE1" w:rsidRDefault="008C155E" w:rsidP="008C155E">
            <w:pPr>
              <w:pStyle w:val="aff0"/>
              <w:rPr>
                <w:rFonts w:ascii="宋体" w:hAnsi="宋体"/>
              </w:rPr>
            </w:pPr>
          </w:p>
        </w:tc>
        <w:tc>
          <w:tcPr>
            <w:tcW w:w="1713" w:type="pct"/>
            <w:tcBorders>
              <w:top w:val="single" w:sz="6" w:space="0" w:color="auto"/>
              <w:left w:val="single" w:sz="6" w:space="0" w:color="auto"/>
              <w:bottom w:val="single" w:sz="6" w:space="0" w:color="auto"/>
              <w:right w:val="single" w:sz="6" w:space="0" w:color="auto"/>
            </w:tcBorders>
          </w:tcPr>
          <w:p w:rsidR="008C155E" w:rsidRPr="006B1CE1" w:rsidRDefault="008C155E" w:rsidP="008C155E">
            <w:pPr>
              <w:pStyle w:val="aff0"/>
              <w:rPr>
                <w:rFonts w:ascii="宋体" w:hAnsi="宋体"/>
              </w:rPr>
            </w:pPr>
          </w:p>
        </w:tc>
        <w:tc>
          <w:tcPr>
            <w:tcW w:w="1940" w:type="pct"/>
            <w:tcBorders>
              <w:top w:val="single" w:sz="6" w:space="0" w:color="auto"/>
              <w:left w:val="single" w:sz="6" w:space="0" w:color="auto"/>
              <w:bottom w:val="single" w:sz="6" w:space="0" w:color="auto"/>
              <w:right w:val="single" w:sz="6" w:space="0" w:color="auto"/>
            </w:tcBorders>
          </w:tcPr>
          <w:p w:rsidR="008C155E" w:rsidRPr="006B1CE1" w:rsidRDefault="008C155E" w:rsidP="008C155E">
            <w:pPr>
              <w:pStyle w:val="aff0"/>
              <w:rPr>
                <w:rFonts w:ascii="宋体" w:hAnsi="宋体"/>
              </w:rPr>
            </w:pPr>
          </w:p>
        </w:tc>
      </w:tr>
    </w:tbl>
    <w:p w:rsidR="00AB4B01" w:rsidRPr="006B1CE1" w:rsidRDefault="008C155E" w:rsidP="00AB4B01">
      <w:pPr>
        <w:rPr>
          <w:rFonts w:ascii="宋体" w:hAnsi="宋体"/>
          <w:sz w:val="28"/>
          <w:szCs w:val="28"/>
        </w:rPr>
      </w:pPr>
      <w:r w:rsidRPr="006B1CE1">
        <w:rPr>
          <w:rFonts w:ascii="宋体" w:hAnsi="宋体"/>
        </w:rPr>
        <w:br w:type="page"/>
      </w:r>
    </w:p>
    <w:p w:rsidR="00F4713E" w:rsidRPr="0053035E" w:rsidRDefault="006A2596" w:rsidP="0087141A">
      <w:pPr>
        <w:pStyle w:val="1"/>
        <w:tabs>
          <w:tab w:val="clear" w:pos="3267"/>
          <w:tab w:val="num" w:pos="630"/>
        </w:tabs>
        <w:ind w:left="630"/>
        <w:rPr>
          <w:rFonts w:asciiTheme="majorEastAsia" w:eastAsiaTheme="majorEastAsia" w:hAnsiTheme="majorEastAsia"/>
        </w:rPr>
      </w:pPr>
      <w:bookmarkStart w:id="3" w:name="_Toc459815815"/>
      <w:r w:rsidRPr="0053035E">
        <w:rPr>
          <w:rFonts w:asciiTheme="majorEastAsia" w:eastAsiaTheme="majorEastAsia" w:hAnsiTheme="majorEastAsia" w:hint="eastAsia"/>
        </w:rPr>
        <w:t>PUSH</w:t>
      </w:r>
      <w:r w:rsidR="00636AD1" w:rsidRPr="0053035E">
        <w:rPr>
          <w:rFonts w:asciiTheme="majorEastAsia" w:eastAsiaTheme="majorEastAsia" w:hAnsiTheme="majorEastAsia"/>
        </w:rPr>
        <w:t>概述</w:t>
      </w:r>
      <w:bookmarkEnd w:id="3"/>
    </w:p>
    <w:p w:rsidR="003F302E" w:rsidRPr="0053035E" w:rsidRDefault="00D95ADC" w:rsidP="00115973">
      <w:pPr>
        <w:pStyle w:val="2"/>
        <w:tabs>
          <w:tab w:val="clear" w:pos="1852"/>
          <w:tab w:val="num" w:pos="774"/>
        </w:tabs>
        <w:ind w:left="774"/>
        <w:rPr>
          <w:rFonts w:asciiTheme="minorEastAsia" w:eastAsiaTheme="minorEastAsia" w:hAnsiTheme="minorEastAsia"/>
        </w:rPr>
      </w:pPr>
      <w:bookmarkStart w:id="4" w:name="_Toc459815816"/>
      <w:r w:rsidRPr="0053035E">
        <w:rPr>
          <w:rFonts w:asciiTheme="minorEastAsia" w:eastAsiaTheme="minorEastAsia" w:hAnsiTheme="minorEastAsia" w:hint="eastAsia"/>
        </w:rPr>
        <w:t>华为</w:t>
      </w:r>
      <w:r w:rsidR="00417986" w:rsidRPr="0053035E">
        <w:rPr>
          <w:rFonts w:asciiTheme="minorEastAsia" w:eastAsiaTheme="minorEastAsia" w:hAnsiTheme="minorEastAsia"/>
        </w:rPr>
        <w:t>PUSH</w:t>
      </w:r>
      <w:r w:rsidR="00D61118" w:rsidRPr="0053035E">
        <w:rPr>
          <w:rFonts w:asciiTheme="minorEastAsia" w:eastAsiaTheme="minorEastAsia" w:hAnsiTheme="minorEastAsia" w:hint="eastAsia"/>
        </w:rPr>
        <w:t>使用概览</w:t>
      </w:r>
      <w:bookmarkEnd w:id="4"/>
    </w:p>
    <w:p w:rsidR="00D61118" w:rsidRDefault="00C33E0F" w:rsidP="0033364A">
      <w:pPr>
        <w:pStyle w:val="a5"/>
      </w:pPr>
      <w:r>
        <w:rPr>
          <w:noProof/>
        </w:rPr>
        <w:drawing>
          <wp:inline distT="0" distB="0" distL="0" distR="0" wp14:anchorId="65286DDF" wp14:editId="058AAF7E">
            <wp:extent cx="5396643" cy="112240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6834" cy="1126605"/>
                    </a:xfrm>
                    <a:prstGeom prst="rect">
                      <a:avLst/>
                    </a:prstGeom>
                  </pic:spPr>
                </pic:pic>
              </a:graphicData>
            </a:graphic>
          </wp:inline>
        </w:drawing>
      </w:r>
    </w:p>
    <w:p w:rsidR="00AC41C9" w:rsidRDefault="005B1F44" w:rsidP="0033364A">
      <w:pPr>
        <w:pStyle w:val="a5"/>
      </w:pPr>
      <w:r>
        <w:rPr>
          <w:rFonts w:hint="eastAsia"/>
        </w:rPr>
        <w:t>华为</w:t>
      </w:r>
      <w:r w:rsidR="001B50D1">
        <w:rPr>
          <w:rFonts w:hint="eastAsia"/>
        </w:rPr>
        <w:t>PUSH</w:t>
      </w:r>
      <w:r w:rsidR="009E3606">
        <w:rPr>
          <w:rFonts w:hint="eastAsia"/>
        </w:rPr>
        <w:t>建立</w:t>
      </w:r>
      <w:r w:rsidR="009E3606">
        <w:t>了</w:t>
      </w:r>
      <w:r w:rsidR="009C6135">
        <w:t>一</w:t>
      </w:r>
      <w:r w:rsidR="009C6135">
        <w:rPr>
          <w:rFonts w:hint="eastAsia"/>
        </w:rPr>
        <w:t>条</w:t>
      </w:r>
      <w:r w:rsidR="009E3606">
        <w:t>从</w:t>
      </w:r>
      <w:r w:rsidR="009E3606">
        <w:rPr>
          <w:rFonts w:hint="eastAsia"/>
        </w:rPr>
        <w:t>应用</w:t>
      </w:r>
      <w:r w:rsidR="009E3606">
        <w:t>服务器到终端</w:t>
      </w:r>
      <w:r w:rsidR="009E3606">
        <w:t>APP</w:t>
      </w:r>
      <w:r w:rsidR="00547D57">
        <w:rPr>
          <w:rFonts w:hint="eastAsia"/>
        </w:rPr>
        <w:t>之间</w:t>
      </w:r>
      <w:r w:rsidR="009E3606">
        <w:t>的</w:t>
      </w:r>
      <w:r w:rsidR="00285DB9">
        <w:rPr>
          <w:rFonts w:hint="eastAsia"/>
        </w:rPr>
        <w:t>通知</w:t>
      </w:r>
      <w:r w:rsidR="009E3606">
        <w:rPr>
          <w:rFonts w:hint="eastAsia"/>
        </w:rPr>
        <w:t>消息</w:t>
      </w:r>
      <w:r w:rsidR="00C46406">
        <w:rPr>
          <w:rFonts w:hint="eastAsia"/>
        </w:rPr>
        <w:t>传输</w:t>
      </w:r>
      <w:r w:rsidR="009E3606">
        <w:t>通道，</w:t>
      </w:r>
      <w:r w:rsidR="00C46406">
        <w:rPr>
          <w:rFonts w:hint="eastAsia"/>
        </w:rPr>
        <w:t>APP</w:t>
      </w:r>
      <w:r w:rsidR="00C46406">
        <w:t>的开发者通过</w:t>
      </w:r>
      <w:r w:rsidR="00C46406">
        <w:rPr>
          <w:rFonts w:hint="eastAsia"/>
        </w:rPr>
        <w:t>华为</w:t>
      </w:r>
      <w:r w:rsidR="00C46406">
        <w:t>PUSH</w:t>
      </w:r>
      <w:r w:rsidR="00C46406">
        <w:t>平台可以</w:t>
      </w:r>
      <w:r w:rsidR="00C46406">
        <w:rPr>
          <w:rFonts w:hint="eastAsia"/>
        </w:rPr>
        <w:t>方便</w:t>
      </w:r>
      <w:r w:rsidR="00C46406">
        <w:t>的向华为设备上安装的</w:t>
      </w:r>
      <w:r w:rsidR="00C46406">
        <w:t>APP</w:t>
      </w:r>
      <w:r w:rsidR="00C46406">
        <w:t>推送</w:t>
      </w:r>
      <w:r w:rsidR="00C46406">
        <w:rPr>
          <w:rFonts w:hint="eastAsia"/>
        </w:rPr>
        <w:t>通知</w:t>
      </w:r>
      <w:r w:rsidR="00C46406">
        <w:t>消息。</w:t>
      </w:r>
    </w:p>
    <w:p w:rsidR="00244263" w:rsidRDefault="00244263" w:rsidP="0033364A">
      <w:pPr>
        <w:pStyle w:val="a5"/>
      </w:pPr>
      <w:r>
        <w:rPr>
          <w:rFonts w:hint="eastAsia"/>
        </w:rPr>
        <w:t>APP</w:t>
      </w:r>
      <w:r>
        <w:t>提供者通过四个步骤使用华为</w:t>
      </w:r>
      <w:r>
        <w:t>PUSH</w:t>
      </w:r>
      <w:r>
        <w:t>，具体</w:t>
      </w:r>
      <w:r>
        <w:rPr>
          <w:rFonts w:hint="eastAsia"/>
        </w:rPr>
        <w:t>如下图</w:t>
      </w:r>
      <w:r>
        <w:t>所示：</w:t>
      </w:r>
    </w:p>
    <w:p w:rsidR="00EA3FBE" w:rsidRDefault="00496986" w:rsidP="0033364A">
      <w:pPr>
        <w:pStyle w:val="a5"/>
      </w:pPr>
      <w:r>
        <w:rPr>
          <w:noProof/>
        </w:rPr>
        <w:drawing>
          <wp:inline distT="0" distB="0" distL="0" distR="0" wp14:anchorId="2D6EEA7A" wp14:editId="1A7A8481">
            <wp:extent cx="5463961" cy="3191964"/>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921" cy="3199535"/>
                    </a:xfrm>
                    <a:prstGeom prst="rect">
                      <a:avLst/>
                    </a:prstGeom>
                  </pic:spPr>
                </pic:pic>
              </a:graphicData>
            </a:graphic>
          </wp:inline>
        </w:drawing>
      </w:r>
    </w:p>
    <w:p w:rsidR="003D67E3" w:rsidRDefault="003D67E3" w:rsidP="0033364A">
      <w:pPr>
        <w:pStyle w:val="a5"/>
      </w:pPr>
      <w:r>
        <w:rPr>
          <w:rFonts w:hint="eastAsia"/>
        </w:rPr>
        <w:t>S</w:t>
      </w:r>
      <w:r>
        <w:t xml:space="preserve">TEP1: </w:t>
      </w:r>
      <w:r>
        <w:rPr>
          <w:rFonts w:hint="eastAsia"/>
        </w:rPr>
        <w:t>开发</w:t>
      </w:r>
      <w:r>
        <w:t>者</w:t>
      </w:r>
      <w:r w:rsidR="00682094">
        <w:rPr>
          <w:rFonts w:hint="eastAsia"/>
        </w:rPr>
        <w:t>的</w:t>
      </w:r>
      <w:r w:rsidR="00682094">
        <w:t>APP</w:t>
      </w:r>
      <w:proofErr w:type="gramStart"/>
      <w:r w:rsidR="00682094">
        <w:t>集成华</w:t>
      </w:r>
      <w:proofErr w:type="gramEnd"/>
      <w:r w:rsidR="00682094">
        <w:t>为</w:t>
      </w:r>
      <w:r w:rsidR="00682094">
        <w:t>PUSH</w:t>
      </w:r>
      <w:r w:rsidR="00682094">
        <w:t>客户端</w:t>
      </w:r>
      <w:r w:rsidR="00682094">
        <w:t>SDK</w:t>
      </w:r>
      <w:r w:rsidR="009C609D">
        <w:rPr>
          <w:rFonts w:hint="eastAsia"/>
        </w:rPr>
        <w:t>，</w:t>
      </w:r>
      <w:r w:rsidR="009C609D">
        <w:t>调用客户的获取华为</w:t>
      </w:r>
      <w:r w:rsidR="009C609D">
        <w:t>PUSH TOKEN</w:t>
      </w:r>
      <w:r w:rsidR="00EE56F9">
        <w:rPr>
          <w:rStyle w:val="afffc"/>
        </w:rPr>
        <w:footnoteReference w:id="1"/>
      </w:r>
      <w:r w:rsidR="009C609D">
        <w:t>接口获取到</w:t>
      </w:r>
      <w:r w:rsidR="009C609D">
        <w:t>TOKEN</w:t>
      </w:r>
      <w:r w:rsidR="009C609D">
        <w:rPr>
          <w:rFonts w:hint="eastAsia"/>
        </w:rPr>
        <w:t>；</w:t>
      </w:r>
    </w:p>
    <w:p w:rsidR="009C609D" w:rsidRDefault="009C609D" w:rsidP="0033364A">
      <w:pPr>
        <w:pStyle w:val="a5"/>
      </w:pPr>
      <w:r>
        <w:rPr>
          <w:rFonts w:hint="eastAsia"/>
        </w:rPr>
        <w:t xml:space="preserve">STEP 2: </w:t>
      </w:r>
      <w:r>
        <w:rPr>
          <w:rFonts w:hint="eastAsia"/>
        </w:rPr>
        <w:t>开发</w:t>
      </w:r>
      <w:r>
        <w:t>者的</w:t>
      </w:r>
      <w:r>
        <w:t>APP</w:t>
      </w:r>
      <w:r>
        <w:t>对于获取到的</w:t>
      </w:r>
      <w:r>
        <w:rPr>
          <w:rFonts w:hint="eastAsia"/>
        </w:rPr>
        <w:t>华为</w:t>
      </w:r>
      <w:r>
        <w:t>PUSH TOKEN</w:t>
      </w:r>
      <w:r>
        <w:t>需要</w:t>
      </w:r>
      <w:r>
        <w:rPr>
          <w:rFonts w:hint="eastAsia"/>
        </w:rPr>
        <w:t>保存</w:t>
      </w:r>
      <w:r>
        <w:t>到开发者自己的服务器上；</w:t>
      </w:r>
    </w:p>
    <w:p w:rsidR="009C609D" w:rsidRDefault="009C609D" w:rsidP="0033364A">
      <w:pPr>
        <w:pStyle w:val="a5"/>
      </w:pPr>
      <w:r>
        <w:rPr>
          <w:rFonts w:hint="eastAsia"/>
        </w:rPr>
        <w:t xml:space="preserve">STEP 3: </w:t>
      </w:r>
      <w:r>
        <w:rPr>
          <w:rFonts w:hint="eastAsia"/>
        </w:rPr>
        <w:t>开发</w:t>
      </w:r>
      <w:r>
        <w:t>者利用服务器上保存的</w:t>
      </w:r>
      <w:r>
        <w:t>TOKEN</w:t>
      </w:r>
      <w:proofErr w:type="gramStart"/>
      <w:r>
        <w:rPr>
          <w:rFonts w:hint="eastAsia"/>
        </w:rPr>
        <w:t>向</w:t>
      </w:r>
      <w:r>
        <w:t>设备</w:t>
      </w:r>
      <w:proofErr w:type="gramEnd"/>
      <w:r>
        <w:t>上</w:t>
      </w:r>
      <w:r>
        <w:t>APP</w:t>
      </w:r>
      <w:r>
        <w:t>发送</w:t>
      </w:r>
      <w:r>
        <w:t>PUSH</w:t>
      </w:r>
      <w:r>
        <w:t>消息；</w:t>
      </w:r>
    </w:p>
    <w:p w:rsidR="009C609D" w:rsidRDefault="009C609D" w:rsidP="0033364A">
      <w:pPr>
        <w:pStyle w:val="a5"/>
      </w:pPr>
      <w:r>
        <w:rPr>
          <w:rFonts w:hint="eastAsia"/>
        </w:rPr>
        <w:t xml:space="preserve">STEP 4: </w:t>
      </w:r>
      <w:r>
        <w:rPr>
          <w:rFonts w:hint="eastAsia"/>
        </w:rPr>
        <w:t>消息携带</w:t>
      </w:r>
      <w:r>
        <w:t>的</w:t>
      </w:r>
      <w:r>
        <w:t>TOKEN</w:t>
      </w:r>
      <w:r>
        <w:t>作为</w:t>
      </w:r>
      <w:r w:rsidR="00917A0A">
        <w:rPr>
          <w:rFonts w:hint="eastAsia"/>
        </w:rPr>
        <w:t>鉴权</w:t>
      </w:r>
      <w:r w:rsidR="00917A0A">
        <w:t>和路由机制会通过华为</w:t>
      </w:r>
      <w:r w:rsidR="00917A0A">
        <w:t>PUSH</w:t>
      </w:r>
      <w:r w:rsidR="007E238C">
        <w:t>平台将消息发送到最</w:t>
      </w:r>
      <w:r w:rsidR="007E238C">
        <w:rPr>
          <w:rFonts w:hint="eastAsia"/>
        </w:rPr>
        <w:t>终</w:t>
      </w:r>
      <w:r w:rsidR="00917A0A">
        <w:t>用户设备</w:t>
      </w:r>
      <w:r w:rsidR="00917A0A">
        <w:rPr>
          <w:rFonts w:hint="eastAsia"/>
        </w:rPr>
        <w:t>上</w:t>
      </w:r>
      <w:r w:rsidR="00917A0A">
        <w:t>；</w:t>
      </w:r>
    </w:p>
    <w:p w:rsidR="00074C71" w:rsidRPr="0053035E" w:rsidRDefault="00074C71" w:rsidP="00D2551C">
      <w:pPr>
        <w:pStyle w:val="2"/>
        <w:tabs>
          <w:tab w:val="clear" w:pos="1852"/>
          <w:tab w:val="num" w:pos="774"/>
        </w:tabs>
        <w:ind w:left="774"/>
        <w:rPr>
          <w:rFonts w:asciiTheme="minorEastAsia" w:eastAsiaTheme="minorEastAsia" w:hAnsiTheme="minorEastAsia"/>
        </w:rPr>
      </w:pPr>
      <w:bookmarkStart w:id="5" w:name="_Toc459815817"/>
      <w:r w:rsidRPr="0053035E">
        <w:rPr>
          <w:rFonts w:asciiTheme="minorEastAsia" w:eastAsiaTheme="minorEastAsia" w:hAnsiTheme="minorEastAsia" w:hint="eastAsia"/>
        </w:rPr>
        <w:t>华为</w:t>
      </w:r>
      <w:r w:rsidRPr="0053035E">
        <w:rPr>
          <w:rFonts w:asciiTheme="minorEastAsia" w:eastAsiaTheme="minorEastAsia" w:hAnsiTheme="minorEastAsia"/>
        </w:rPr>
        <w:t>PUSH的</w:t>
      </w:r>
      <w:r w:rsidR="0048731E" w:rsidRPr="0053035E">
        <w:rPr>
          <w:rFonts w:asciiTheme="minorEastAsia" w:eastAsiaTheme="minorEastAsia" w:hAnsiTheme="minorEastAsia" w:hint="eastAsia"/>
        </w:rPr>
        <w:t>QOS</w:t>
      </w:r>
      <w:bookmarkEnd w:id="5"/>
    </w:p>
    <w:p w:rsidR="00D2551C" w:rsidRDefault="0000461B" w:rsidP="002B521F">
      <w:pPr>
        <w:pStyle w:val="a5"/>
        <w:ind w:firstLineChars="0" w:firstLine="240"/>
      </w:pPr>
      <w:r>
        <w:rPr>
          <w:rFonts w:hint="eastAsia"/>
        </w:rPr>
        <w:t>华为</w:t>
      </w:r>
      <w:r>
        <w:t>PUSH</w:t>
      </w:r>
      <w:r>
        <w:t>平台采用尽量投递的原则，当消息到达华为</w:t>
      </w:r>
      <w:r>
        <w:t>PUSH</w:t>
      </w:r>
      <w:r>
        <w:t>后，华为</w:t>
      </w:r>
      <w:r>
        <w:t>PUSH</w:t>
      </w:r>
      <w:r>
        <w:t>平台会</w:t>
      </w:r>
      <w:proofErr w:type="gramStart"/>
      <w:r>
        <w:t>尽力</w:t>
      </w:r>
      <w:r w:rsidR="007D50D5">
        <w:rPr>
          <w:rFonts w:hint="eastAsia"/>
        </w:rPr>
        <w:t>讲</w:t>
      </w:r>
      <w:r>
        <w:t>消息</w:t>
      </w:r>
      <w:proofErr w:type="gramEnd"/>
      <w:r>
        <w:t>投递下去，如果设备</w:t>
      </w:r>
      <w:proofErr w:type="gramStart"/>
      <w:r>
        <w:t>不在线华</w:t>
      </w:r>
      <w:proofErr w:type="gramEnd"/>
      <w:r>
        <w:t>为</w:t>
      </w:r>
      <w:r>
        <w:t>PUSH</w:t>
      </w:r>
      <w:r>
        <w:t>平台会将消息缓存起来，等到设备</w:t>
      </w:r>
      <w:proofErr w:type="gramStart"/>
      <w:r>
        <w:t>上线后华为</w:t>
      </w:r>
      <w:proofErr w:type="gramEnd"/>
      <w:r>
        <w:t>PUSH</w:t>
      </w:r>
      <w:r>
        <w:t>平台会</w:t>
      </w:r>
      <w:r>
        <w:rPr>
          <w:rFonts w:hint="eastAsia"/>
        </w:rPr>
        <w:t>将</w:t>
      </w:r>
      <w:r>
        <w:t>缓存的消息再次推送给用户。如果</w:t>
      </w:r>
      <w:r>
        <w:rPr>
          <w:rFonts w:hint="eastAsia"/>
        </w:rPr>
        <w:t>用户</w:t>
      </w:r>
      <w:r>
        <w:t>很长时间</w:t>
      </w:r>
      <w:proofErr w:type="gramStart"/>
      <w:r>
        <w:t>不</w:t>
      </w:r>
      <w:proofErr w:type="gramEnd"/>
      <w:r>
        <w:t>在线，这些缓存的消息不会无限制保留在</w:t>
      </w:r>
      <w:r>
        <w:rPr>
          <w:rFonts w:hint="eastAsia"/>
        </w:rPr>
        <w:t>华为</w:t>
      </w:r>
      <w:r>
        <w:t>PUSH</w:t>
      </w:r>
      <w:r>
        <w:t>平台上</w:t>
      </w:r>
      <w:r>
        <w:rPr>
          <w:rFonts w:hint="eastAsia"/>
        </w:rPr>
        <w:t>，</w:t>
      </w:r>
      <w:r>
        <w:t>默认为</w:t>
      </w:r>
      <w:r>
        <w:rPr>
          <w:rFonts w:hint="eastAsia"/>
        </w:rPr>
        <w:t>保存</w:t>
      </w:r>
      <w:r>
        <w:rPr>
          <w:rFonts w:hint="eastAsia"/>
        </w:rPr>
        <w:t>48</w:t>
      </w:r>
      <w:r>
        <w:rPr>
          <w:rFonts w:hint="eastAsia"/>
        </w:rPr>
        <w:t>小时，</w:t>
      </w:r>
      <w:r>
        <w:t>超时的消息会被丢弃。</w:t>
      </w:r>
    </w:p>
    <w:p w:rsidR="002B521F" w:rsidRPr="0053035E" w:rsidRDefault="002B521F" w:rsidP="00AD66A4">
      <w:pPr>
        <w:pStyle w:val="2"/>
        <w:tabs>
          <w:tab w:val="clear" w:pos="1852"/>
          <w:tab w:val="num" w:pos="774"/>
        </w:tabs>
        <w:ind w:left="774"/>
        <w:rPr>
          <w:rFonts w:asciiTheme="minorEastAsia" w:eastAsiaTheme="minorEastAsia" w:hAnsiTheme="minorEastAsia"/>
        </w:rPr>
      </w:pPr>
      <w:bookmarkStart w:id="6" w:name="_Toc459815818"/>
      <w:r w:rsidRPr="0053035E">
        <w:rPr>
          <w:rFonts w:asciiTheme="minorEastAsia" w:eastAsiaTheme="minorEastAsia" w:hAnsiTheme="minorEastAsia" w:hint="eastAsia"/>
        </w:rPr>
        <w:t>华为</w:t>
      </w:r>
      <w:r w:rsidRPr="0053035E">
        <w:rPr>
          <w:rFonts w:asciiTheme="minorEastAsia" w:eastAsiaTheme="minorEastAsia" w:hAnsiTheme="minorEastAsia"/>
        </w:rPr>
        <w:t>PUSH</w:t>
      </w:r>
      <w:r w:rsidR="00662D22" w:rsidRPr="0053035E">
        <w:rPr>
          <w:rFonts w:asciiTheme="minorEastAsia" w:eastAsiaTheme="minorEastAsia" w:hAnsiTheme="minorEastAsia" w:hint="eastAsia"/>
        </w:rPr>
        <w:t>通道的</w:t>
      </w:r>
      <w:r w:rsidRPr="0053035E">
        <w:rPr>
          <w:rFonts w:asciiTheme="minorEastAsia" w:eastAsiaTheme="minorEastAsia" w:hAnsiTheme="minorEastAsia"/>
        </w:rPr>
        <w:t>安全性</w:t>
      </w:r>
      <w:bookmarkEnd w:id="6"/>
    </w:p>
    <w:p w:rsidR="00C35B94" w:rsidRDefault="00233701" w:rsidP="002B521F">
      <w:pPr>
        <w:pStyle w:val="a5"/>
        <w:ind w:firstLineChars="0" w:firstLine="240"/>
      </w:pPr>
      <w:r>
        <w:rPr>
          <w:rFonts w:hint="eastAsia"/>
        </w:rPr>
        <w:t>PUSH</w:t>
      </w:r>
      <w:r w:rsidR="002B48BD">
        <w:t>通道的安全性分为</w:t>
      </w:r>
      <w:r w:rsidR="002B48BD">
        <w:rPr>
          <w:rFonts w:hint="eastAsia"/>
        </w:rPr>
        <w:t>三</w:t>
      </w:r>
      <w:r>
        <w:t>个层面，</w:t>
      </w:r>
      <w:r w:rsidR="002F5961">
        <w:rPr>
          <w:rFonts w:hint="eastAsia"/>
        </w:rPr>
        <w:t>首先</w:t>
      </w:r>
      <w:r w:rsidR="009A2A50">
        <w:rPr>
          <w:rFonts w:hint="eastAsia"/>
        </w:rPr>
        <w:t>PUSH</w:t>
      </w:r>
      <w:r w:rsidR="009A2A50">
        <w:t>平台使用者通过</w:t>
      </w:r>
      <w:r w:rsidR="009A2A50">
        <w:t>HTTPS</w:t>
      </w:r>
      <w:r w:rsidR="009A2A50">
        <w:t>通道将消息发送到</w:t>
      </w:r>
      <w:r w:rsidR="009A2A50">
        <w:rPr>
          <w:rFonts w:hint="eastAsia"/>
        </w:rPr>
        <w:t>华为</w:t>
      </w:r>
      <w:r w:rsidR="009A2A50">
        <w:t>PUSH</w:t>
      </w:r>
      <w:r w:rsidR="009A2A50">
        <w:t>平台，其次</w:t>
      </w:r>
      <w:r w:rsidR="002F5961">
        <w:t>华为</w:t>
      </w:r>
      <w:r w:rsidR="002F5961">
        <w:t>PUSH</w:t>
      </w:r>
      <w:r w:rsidR="00B163F5">
        <w:t>平台和终端设备</w:t>
      </w:r>
      <w:r w:rsidR="00B163F5">
        <w:rPr>
          <w:rFonts w:hint="eastAsia"/>
        </w:rPr>
        <w:t>之间</w:t>
      </w:r>
      <w:r w:rsidR="002F5961">
        <w:t>使用的是安全的加密通道，</w:t>
      </w:r>
      <w:r w:rsidR="009A2A50">
        <w:rPr>
          <w:rFonts w:hint="eastAsia"/>
        </w:rPr>
        <w:t>最后</w:t>
      </w:r>
      <w:r w:rsidR="002F5961">
        <w:t>消息到达</w:t>
      </w:r>
      <w:r w:rsidR="002F5961">
        <w:t>Android</w:t>
      </w:r>
      <w:r w:rsidR="002F5961">
        <w:t>系统后</w:t>
      </w:r>
      <w:r w:rsidR="00B456CE">
        <w:rPr>
          <w:rFonts w:hint="eastAsia"/>
        </w:rPr>
        <w:t>如果</w:t>
      </w:r>
      <w:r w:rsidR="00B456CE">
        <w:t>是</w:t>
      </w:r>
      <w:proofErr w:type="gramStart"/>
      <w:r w:rsidR="00FD7A7F">
        <w:rPr>
          <w:rFonts w:hint="eastAsia"/>
        </w:rPr>
        <w:t>透传</w:t>
      </w:r>
      <w:r w:rsidR="00B456CE">
        <w:t>消息</w:t>
      </w:r>
      <w:proofErr w:type="gramEnd"/>
      <w:r w:rsidR="00D9275F">
        <w:rPr>
          <w:rFonts w:hint="eastAsia"/>
        </w:rPr>
        <w:t>那么</w:t>
      </w:r>
      <w:r w:rsidR="00D9275F">
        <w:t>消息</w:t>
      </w:r>
      <w:r w:rsidR="002F5961">
        <w:t>是通过广播</w:t>
      </w:r>
      <w:r w:rsidR="00874657">
        <w:rPr>
          <w:rFonts w:hint="eastAsia"/>
        </w:rPr>
        <w:t>明文</w:t>
      </w:r>
      <w:r w:rsidR="002F5961">
        <w:t>的方式到达最终</w:t>
      </w:r>
      <w:r w:rsidR="002F5961">
        <w:t>APP</w:t>
      </w:r>
      <w:r w:rsidR="00D9275F">
        <w:t>的</w:t>
      </w:r>
      <w:r w:rsidR="003963F8">
        <w:rPr>
          <w:rFonts w:hint="eastAsia"/>
        </w:rPr>
        <w:t>。</w:t>
      </w:r>
      <w:r w:rsidR="00D9275F">
        <w:t>如果是通知消息</w:t>
      </w:r>
      <w:r w:rsidR="00D9275F" w:rsidRPr="00D9275F">
        <w:rPr>
          <w:rFonts w:hint="eastAsia"/>
        </w:rPr>
        <w:t>由</w:t>
      </w:r>
      <w:r w:rsidR="00D9275F" w:rsidRPr="00D9275F">
        <w:rPr>
          <w:rFonts w:hint="eastAsia"/>
        </w:rPr>
        <w:t>Push NC</w:t>
      </w:r>
      <w:r w:rsidR="00D9275F" w:rsidRPr="00D9275F">
        <w:rPr>
          <w:rFonts w:hint="eastAsia"/>
        </w:rPr>
        <w:t>显示，点击后拉起</w:t>
      </w:r>
      <w:r w:rsidR="00D9275F" w:rsidRPr="00D9275F">
        <w:rPr>
          <w:rFonts w:hint="eastAsia"/>
        </w:rPr>
        <w:t>App</w:t>
      </w:r>
      <w:r w:rsidR="00D9275F" w:rsidRPr="00D9275F">
        <w:rPr>
          <w:rFonts w:hint="eastAsia"/>
        </w:rPr>
        <w:t>，拉起方式不是广播</w:t>
      </w:r>
      <w:r w:rsidR="003963F8">
        <w:rPr>
          <w:rFonts w:hint="eastAsia"/>
        </w:rPr>
        <w:t>。</w:t>
      </w:r>
    </w:p>
    <w:p w:rsidR="002F5961" w:rsidRDefault="00B947BC" w:rsidP="002B521F">
      <w:pPr>
        <w:pStyle w:val="a5"/>
        <w:ind w:firstLineChars="0" w:firstLine="240"/>
      </w:pPr>
      <w:r>
        <w:rPr>
          <w:noProof/>
        </w:rPr>
        <w:drawing>
          <wp:inline distT="0" distB="0" distL="0" distR="0" wp14:anchorId="71D096F3" wp14:editId="1818ECDD">
            <wp:extent cx="5727700" cy="116776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167765"/>
                    </a:xfrm>
                    <a:prstGeom prst="rect">
                      <a:avLst/>
                    </a:prstGeom>
                  </pic:spPr>
                </pic:pic>
              </a:graphicData>
            </a:graphic>
          </wp:inline>
        </w:drawing>
      </w:r>
    </w:p>
    <w:p w:rsidR="00387E72" w:rsidRPr="007E7684" w:rsidRDefault="009A2A50" w:rsidP="009A2A50">
      <w:pPr>
        <w:pStyle w:val="3"/>
        <w:rPr>
          <w:rFonts w:asciiTheme="minorEastAsia" w:eastAsiaTheme="minorEastAsia" w:hAnsiTheme="minorEastAsia"/>
        </w:rPr>
      </w:pPr>
      <w:bookmarkStart w:id="7" w:name="_Toc459815819"/>
      <w:r w:rsidRPr="007E7684">
        <w:rPr>
          <w:rFonts w:asciiTheme="minorEastAsia" w:eastAsiaTheme="minorEastAsia" w:hAnsiTheme="minorEastAsia" w:hint="eastAsia"/>
        </w:rPr>
        <w:t>APP Provider和</w:t>
      </w:r>
      <w:r w:rsidR="002776B0" w:rsidRPr="007E7684">
        <w:rPr>
          <w:rFonts w:asciiTheme="minorEastAsia" w:eastAsiaTheme="minorEastAsia" w:hAnsiTheme="minorEastAsia" w:hint="eastAsia"/>
        </w:rPr>
        <w:t>Huawei Push之间</w:t>
      </w:r>
      <w:r w:rsidRPr="007E7684">
        <w:rPr>
          <w:rFonts w:asciiTheme="minorEastAsia" w:eastAsiaTheme="minorEastAsia" w:hAnsiTheme="minorEastAsia"/>
        </w:rPr>
        <w:t>的HTTPS通道说明</w:t>
      </w:r>
      <w:bookmarkEnd w:id="7"/>
    </w:p>
    <w:p w:rsidR="002E4B4A" w:rsidRDefault="002E4B4A" w:rsidP="00A648A8">
      <w:pPr>
        <w:pStyle w:val="a5"/>
        <w:ind w:firstLineChars="100" w:firstLine="210"/>
        <w:rPr>
          <w:rFonts w:ascii="Consolas" w:hAnsi="Consolas" w:cs="Consolas"/>
        </w:rPr>
      </w:pPr>
      <w:r>
        <w:rPr>
          <w:rFonts w:hint="eastAsia"/>
        </w:rPr>
        <w:t>获取</w:t>
      </w:r>
      <w:r>
        <w:t>Access</w:t>
      </w:r>
      <w:r w:rsidR="001F3135">
        <w:t xml:space="preserve"> </w:t>
      </w:r>
      <w:r>
        <w:t>Token</w:t>
      </w:r>
      <w:r>
        <w:rPr>
          <w:rFonts w:hint="eastAsia"/>
        </w:rPr>
        <w:t>的</w:t>
      </w:r>
      <w:r>
        <w:rPr>
          <w:rFonts w:hint="eastAsia"/>
        </w:rPr>
        <w:t>URL</w:t>
      </w:r>
      <w:r>
        <w:rPr>
          <w:rFonts w:hint="eastAsia"/>
        </w:rPr>
        <w:t>为</w:t>
      </w:r>
      <w:r>
        <w:t>：</w:t>
      </w:r>
      <w:hyperlink r:id="rId15" w:history="1">
        <w:r w:rsidRPr="001B6E5D">
          <w:rPr>
            <w:rStyle w:val="afff"/>
            <w:rFonts w:ascii="Consolas" w:hAnsi="Consolas" w:cs="Consolas"/>
          </w:rPr>
          <w:t>https://login.vmall.com/oauth2/token</w:t>
        </w:r>
      </w:hyperlink>
    </w:p>
    <w:p w:rsidR="001828E6" w:rsidRDefault="002E4B4A" w:rsidP="00A648A8">
      <w:pPr>
        <w:pStyle w:val="a5"/>
        <w:ind w:firstLineChars="100" w:firstLine="210"/>
        <w:rPr>
          <w:rStyle w:val="afff"/>
          <w:rFonts w:ascii="Consolas" w:hAnsi="Consolas" w:cs="Consolas"/>
        </w:rPr>
      </w:pPr>
      <w:r>
        <w:rPr>
          <w:rFonts w:hint="eastAsia"/>
        </w:rPr>
        <w:t>消息</w:t>
      </w:r>
      <w:r>
        <w:t>发送的</w:t>
      </w:r>
      <w:r>
        <w:t>URL</w:t>
      </w:r>
      <w:r>
        <w:t>为：</w:t>
      </w:r>
      <w:hyperlink r:id="rId16" w:history="1">
        <w:r w:rsidR="001828E6" w:rsidRPr="001B6E5D">
          <w:rPr>
            <w:rStyle w:val="afff"/>
            <w:rFonts w:ascii="Consolas" w:hAnsi="Consolas" w:cs="Consolas"/>
          </w:rPr>
          <w:t>https://api.vmall.com/rest.php</w:t>
        </w:r>
      </w:hyperlink>
    </w:p>
    <w:p w:rsidR="002776B0" w:rsidRDefault="005314C7" w:rsidP="005314C7">
      <w:pPr>
        <w:pStyle w:val="a5"/>
        <w:ind w:firstLineChars="0" w:firstLine="240"/>
      </w:pPr>
      <w:r>
        <w:rPr>
          <w:rFonts w:hint="eastAsia"/>
        </w:rPr>
        <w:t>华为</w:t>
      </w:r>
      <w:r>
        <w:t>Push</w:t>
      </w:r>
      <w:r>
        <w:t>平台对外的证书是有赛</w:t>
      </w:r>
      <w:proofErr w:type="gramStart"/>
      <w:r>
        <w:t>门铁克</w:t>
      </w:r>
      <w:proofErr w:type="gramEnd"/>
      <w:r>
        <w:t>提供的</w:t>
      </w:r>
      <w:r w:rsidR="005A06E6">
        <w:t>:</w:t>
      </w:r>
    </w:p>
    <w:p w:rsidR="005314C7" w:rsidRDefault="005314C7" w:rsidP="005314C7">
      <w:pPr>
        <w:pStyle w:val="a5"/>
        <w:ind w:firstLineChars="0" w:firstLine="240"/>
      </w:pPr>
      <w:r>
        <w:rPr>
          <w:noProof/>
        </w:rPr>
        <w:drawing>
          <wp:inline distT="0" distB="0" distL="0" distR="0" wp14:anchorId="0CF15A86" wp14:editId="779852C3">
            <wp:extent cx="3607112" cy="247444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3987" cy="2479160"/>
                    </a:xfrm>
                    <a:prstGeom prst="rect">
                      <a:avLst/>
                    </a:prstGeom>
                  </pic:spPr>
                </pic:pic>
              </a:graphicData>
            </a:graphic>
          </wp:inline>
        </w:drawing>
      </w:r>
    </w:p>
    <w:p w:rsidR="005A06E6" w:rsidRPr="005314C7" w:rsidRDefault="005A06E6" w:rsidP="005314C7">
      <w:pPr>
        <w:pStyle w:val="a5"/>
        <w:ind w:firstLineChars="0" w:firstLine="240"/>
      </w:pPr>
      <w:r>
        <w:rPr>
          <w:rFonts w:hint="eastAsia"/>
        </w:rPr>
        <w:t>用户</w:t>
      </w:r>
      <w:r>
        <w:t>使用时</w:t>
      </w:r>
      <w:r>
        <w:rPr>
          <w:rFonts w:hint="eastAsia"/>
        </w:rPr>
        <w:t>为了</w:t>
      </w:r>
      <w:r>
        <w:t>确保连接的</w:t>
      </w:r>
      <w:r>
        <w:rPr>
          <w:rFonts w:hint="eastAsia"/>
        </w:rPr>
        <w:t>是</w:t>
      </w:r>
      <w:r>
        <w:t>华</w:t>
      </w:r>
      <w:r>
        <w:rPr>
          <w:rFonts w:hint="eastAsia"/>
        </w:rPr>
        <w:t>为</w:t>
      </w:r>
      <w:r>
        <w:t>Push</w:t>
      </w:r>
      <w:r>
        <w:t>需要</w:t>
      </w:r>
      <w:proofErr w:type="gramStart"/>
      <w:r>
        <w:t>使用赛门铁克</w:t>
      </w:r>
      <w:proofErr w:type="gramEnd"/>
      <w:r>
        <w:t>的公</w:t>
      </w:r>
      <w:proofErr w:type="gramStart"/>
      <w:r>
        <w:t>钥</w:t>
      </w:r>
      <w:proofErr w:type="gramEnd"/>
      <w:r>
        <w:t>对华为的证书进行验</w:t>
      </w:r>
      <w:r>
        <w:rPr>
          <w:rFonts w:hint="eastAsia"/>
        </w:rPr>
        <w:t>签，</w:t>
      </w:r>
      <w:r>
        <w:t>并校验证书中的地址</w:t>
      </w:r>
      <w:r>
        <w:rPr>
          <w:rFonts w:hint="eastAsia"/>
        </w:rPr>
        <w:t>是</w:t>
      </w:r>
      <w:r>
        <w:rPr>
          <w:rFonts w:hint="eastAsia"/>
        </w:rPr>
        <w:t>*.vmall.com</w:t>
      </w:r>
      <w:r>
        <w:rPr>
          <w:rFonts w:hint="eastAsia"/>
        </w:rPr>
        <w:t>。</w:t>
      </w:r>
    </w:p>
    <w:p w:rsidR="009A2A50" w:rsidRPr="007E7684" w:rsidRDefault="002776B0" w:rsidP="002776B0">
      <w:pPr>
        <w:pStyle w:val="3"/>
        <w:rPr>
          <w:rFonts w:ascii="宋体" w:eastAsia="宋体" w:hAnsi="宋体"/>
        </w:rPr>
      </w:pPr>
      <w:bookmarkStart w:id="8" w:name="_Toc459815820"/>
      <w:r w:rsidRPr="007E7684">
        <w:rPr>
          <w:rFonts w:ascii="宋体" w:eastAsia="宋体" w:hAnsi="宋体"/>
        </w:rPr>
        <w:t>Huawei Push</w:t>
      </w:r>
      <w:r w:rsidRPr="007E7684">
        <w:rPr>
          <w:rFonts w:ascii="宋体" w:eastAsia="宋体" w:hAnsi="宋体" w:hint="eastAsia"/>
        </w:rPr>
        <w:t>直接</w:t>
      </w:r>
      <w:r w:rsidRPr="007E7684">
        <w:rPr>
          <w:rFonts w:ascii="宋体" w:eastAsia="宋体" w:hAnsi="宋体"/>
        </w:rPr>
        <w:t>的安全加密通道说明</w:t>
      </w:r>
      <w:bookmarkEnd w:id="8"/>
    </w:p>
    <w:p w:rsidR="002776B0" w:rsidRPr="002776B0" w:rsidRDefault="0040661A" w:rsidP="007E7684">
      <w:pPr>
        <w:pStyle w:val="a5"/>
        <w:ind w:left="198" w:firstLineChars="0" w:firstLine="0"/>
      </w:pPr>
      <w:r>
        <w:rPr>
          <w:rFonts w:asciiTheme="minorEastAsia" w:eastAsiaTheme="minorEastAsia" w:hAnsiTheme="minorEastAsia" w:cs="Arial"/>
          <w:color w:val="000000" w:themeColor="text1"/>
          <w:sz w:val="19"/>
          <w:szCs w:val="19"/>
          <w:shd w:val="clear" w:color="auto" w:fill="FFFFFF"/>
        </w:rPr>
        <w:t>采用的加密算法是RSA 1024</w:t>
      </w:r>
      <w:r>
        <w:rPr>
          <w:rFonts w:asciiTheme="minorEastAsia" w:eastAsiaTheme="minorEastAsia" w:hAnsiTheme="minorEastAsia" w:cs="Arial" w:hint="eastAsia"/>
          <w:color w:val="000000" w:themeColor="text1"/>
          <w:sz w:val="19"/>
          <w:szCs w:val="19"/>
          <w:shd w:val="clear" w:color="auto" w:fill="FFFFFF"/>
        </w:rPr>
        <w:t>，</w:t>
      </w:r>
      <w:r>
        <w:rPr>
          <w:rFonts w:asciiTheme="minorEastAsia" w:eastAsiaTheme="minorEastAsia" w:hAnsiTheme="minorEastAsia" w:cs="Arial"/>
          <w:color w:val="000000" w:themeColor="text1"/>
          <w:sz w:val="19"/>
          <w:szCs w:val="19"/>
          <w:shd w:val="clear" w:color="auto" w:fill="FFFFFF"/>
        </w:rPr>
        <w:t>如果需要更强的安全性请</w:t>
      </w:r>
      <w:r>
        <w:rPr>
          <w:rFonts w:asciiTheme="minorEastAsia" w:eastAsiaTheme="minorEastAsia" w:hAnsiTheme="minorEastAsia" w:cs="Arial" w:hint="eastAsia"/>
          <w:color w:val="000000" w:themeColor="text1"/>
          <w:sz w:val="19"/>
          <w:szCs w:val="19"/>
          <w:shd w:val="clear" w:color="auto" w:fill="FFFFFF"/>
        </w:rPr>
        <w:t>用户</w:t>
      </w:r>
      <w:r>
        <w:rPr>
          <w:rFonts w:asciiTheme="minorEastAsia" w:eastAsiaTheme="minorEastAsia" w:hAnsiTheme="minorEastAsia" w:cs="Arial"/>
          <w:color w:val="000000" w:themeColor="text1"/>
          <w:sz w:val="19"/>
          <w:szCs w:val="19"/>
          <w:shd w:val="clear" w:color="auto" w:fill="FFFFFF"/>
        </w:rPr>
        <w:t>自行加解密信息。</w:t>
      </w:r>
    </w:p>
    <w:p w:rsidR="002776B0" w:rsidRPr="007E7684" w:rsidRDefault="002776B0" w:rsidP="003B400F">
      <w:pPr>
        <w:pStyle w:val="3"/>
        <w:rPr>
          <w:rFonts w:ascii="宋体" w:eastAsia="宋体" w:hAnsi="宋体"/>
        </w:rPr>
      </w:pPr>
      <w:bookmarkStart w:id="9" w:name="_Toc459815821"/>
      <w:r w:rsidRPr="007E7684">
        <w:rPr>
          <w:rFonts w:ascii="宋体" w:eastAsia="宋体" w:hAnsi="宋体" w:hint="eastAsia"/>
        </w:rPr>
        <w:t>华为</w:t>
      </w:r>
      <w:r w:rsidRPr="007E7684">
        <w:rPr>
          <w:rFonts w:ascii="宋体" w:eastAsia="宋体" w:hAnsi="宋体"/>
        </w:rPr>
        <w:t>Push</w:t>
      </w:r>
      <w:r w:rsidRPr="007E7684">
        <w:rPr>
          <w:rFonts w:ascii="宋体" w:eastAsia="宋体" w:hAnsi="宋体" w:hint="eastAsia"/>
        </w:rPr>
        <w:t xml:space="preserve"> SDK和其他</w:t>
      </w:r>
      <w:r w:rsidRPr="007E7684">
        <w:rPr>
          <w:rFonts w:ascii="宋体" w:eastAsia="宋体" w:hAnsi="宋体"/>
        </w:rPr>
        <w:t>APP直接的消息通道说明</w:t>
      </w:r>
      <w:bookmarkEnd w:id="9"/>
    </w:p>
    <w:p w:rsidR="003B400F" w:rsidRPr="00D76896" w:rsidRDefault="00D76896" w:rsidP="003B400F">
      <w:pPr>
        <w:pStyle w:val="a5"/>
        <w:ind w:left="198" w:firstLineChars="0" w:firstLine="0"/>
      </w:pPr>
      <w:proofErr w:type="gramStart"/>
      <w:r>
        <w:rPr>
          <w:rFonts w:hint="eastAsia"/>
        </w:rPr>
        <w:t>透传</w:t>
      </w:r>
      <w:r>
        <w:t>类</w:t>
      </w:r>
      <w:proofErr w:type="gramEnd"/>
      <w:r>
        <w:t>消息是通过</w:t>
      </w:r>
      <w:r>
        <w:t>Android</w:t>
      </w:r>
      <w:r>
        <w:t>广播的方式直接</w:t>
      </w:r>
      <w:r>
        <w:rPr>
          <w:rFonts w:hint="eastAsia"/>
        </w:rPr>
        <w:t>明文</w:t>
      </w:r>
      <w:r>
        <w:t>到达</w:t>
      </w:r>
      <w:r>
        <w:rPr>
          <w:rFonts w:hint="eastAsia"/>
        </w:rPr>
        <w:t>APP</w:t>
      </w:r>
      <w:r>
        <w:t>.</w:t>
      </w:r>
    </w:p>
    <w:p w:rsidR="00F37BC2" w:rsidRPr="0053035E" w:rsidRDefault="00D61118" w:rsidP="000A360F">
      <w:pPr>
        <w:pStyle w:val="2"/>
        <w:tabs>
          <w:tab w:val="clear" w:pos="1852"/>
          <w:tab w:val="num" w:pos="774"/>
        </w:tabs>
        <w:ind w:left="774"/>
        <w:rPr>
          <w:rFonts w:asciiTheme="minorEastAsia" w:eastAsiaTheme="minorEastAsia" w:hAnsiTheme="minorEastAsia"/>
        </w:rPr>
      </w:pPr>
      <w:bookmarkStart w:id="10" w:name="_Toc459815822"/>
      <w:r w:rsidRPr="0053035E">
        <w:rPr>
          <w:rFonts w:asciiTheme="minorEastAsia" w:eastAsiaTheme="minorEastAsia" w:hAnsiTheme="minorEastAsia" w:hint="eastAsia"/>
        </w:rPr>
        <w:t>PUSH功能概览</w:t>
      </w:r>
      <w:bookmarkEnd w:id="10"/>
    </w:p>
    <w:p w:rsidR="00046D04" w:rsidRPr="006B1CE1" w:rsidRDefault="00E03C0D" w:rsidP="00046D04">
      <w:pPr>
        <w:pStyle w:val="a5"/>
        <w:rPr>
          <w:rFonts w:ascii="宋体" w:hAnsi="宋体"/>
        </w:rPr>
      </w:pPr>
      <w:r>
        <w:rPr>
          <w:rFonts w:ascii="宋体" w:hAnsi="宋体"/>
        </w:rPr>
        <w:t>PUSH</w:t>
      </w:r>
      <w:r>
        <w:rPr>
          <w:rFonts w:ascii="宋体" w:hAnsi="宋体" w:hint="eastAsia"/>
        </w:rPr>
        <w:t>服务</w:t>
      </w:r>
      <w:r>
        <w:rPr>
          <w:rFonts w:ascii="宋体" w:hAnsi="宋体"/>
        </w:rPr>
        <w:t>作为华为终端云平台的基础能力</w:t>
      </w:r>
      <w:r w:rsidR="00046D04" w:rsidRPr="006B1CE1">
        <w:rPr>
          <w:rFonts w:ascii="宋体" w:hAnsi="宋体"/>
        </w:rPr>
        <w:t>，主要功能有：</w:t>
      </w:r>
    </w:p>
    <w:p w:rsidR="009E55F1" w:rsidRDefault="00CB4FEE" w:rsidP="00F47205">
      <w:pPr>
        <w:pStyle w:val="a5"/>
        <w:numPr>
          <w:ilvl w:val="0"/>
          <w:numId w:val="12"/>
        </w:numPr>
        <w:ind w:firstLine="420"/>
        <w:rPr>
          <w:rFonts w:ascii="宋体" w:hAnsi="宋体"/>
        </w:rPr>
      </w:pPr>
      <w:r w:rsidRPr="006B1CE1">
        <w:rPr>
          <w:rFonts w:ascii="宋体" w:hAnsi="宋体"/>
        </w:rPr>
        <w:t>支持</w:t>
      </w:r>
      <w:r w:rsidR="00A81442">
        <w:rPr>
          <w:rFonts w:ascii="宋体" w:hAnsi="宋体" w:hint="eastAsia"/>
        </w:rPr>
        <w:t>单发</w:t>
      </w:r>
      <w:r w:rsidR="00731BA5">
        <w:rPr>
          <w:rFonts w:ascii="宋体" w:hAnsi="宋体" w:hint="eastAsia"/>
        </w:rPr>
        <w:t>、</w:t>
      </w:r>
      <w:r w:rsidR="00731BA5">
        <w:rPr>
          <w:rFonts w:ascii="宋体" w:hAnsi="宋体"/>
        </w:rPr>
        <w:t>群发</w:t>
      </w:r>
      <w:r w:rsidR="00135C80">
        <w:rPr>
          <w:rFonts w:ascii="宋体" w:hAnsi="宋体" w:hint="eastAsia"/>
        </w:rPr>
        <w:t>机制</w:t>
      </w:r>
    </w:p>
    <w:p w:rsidR="002D7424" w:rsidRPr="006B1CE1" w:rsidRDefault="002D7424" w:rsidP="00F47205">
      <w:pPr>
        <w:pStyle w:val="a5"/>
        <w:numPr>
          <w:ilvl w:val="0"/>
          <w:numId w:val="12"/>
        </w:numPr>
        <w:ind w:firstLine="420"/>
        <w:rPr>
          <w:rFonts w:ascii="宋体" w:hAnsi="宋体"/>
        </w:rPr>
      </w:pPr>
      <w:r>
        <w:rPr>
          <w:rFonts w:ascii="宋体" w:hAnsi="宋体" w:hint="eastAsia"/>
        </w:rPr>
        <w:t>支持</w:t>
      </w:r>
      <w:r w:rsidR="00084D73">
        <w:rPr>
          <w:rFonts w:ascii="宋体" w:hAnsi="宋体"/>
        </w:rPr>
        <w:t>通知</w:t>
      </w:r>
      <w:proofErr w:type="gramStart"/>
      <w:r w:rsidR="00084D73">
        <w:rPr>
          <w:rFonts w:ascii="宋体" w:hAnsi="宋体"/>
        </w:rPr>
        <w:t>栏消息和</w:t>
      </w:r>
      <w:r w:rsidR="00084D73">
        <w:rPr>
          <w:rFonts w:ascii="宋体" w:hAnsi="宋体" w:hint="eastAsia"/>
        </w:rPr>
        <w:t>透传</w:t>
      </w:r>
      <w:r>
        <w:rPr>
          <w:rFonts w:ascii="宋体" w:hAnsi="宋体"/>
        </w:rPr>
        <w:t>消息</w:t>
      </w:r>
      <w:proofErr w:type="gramEnd"/>
      <w:r w:rsidR="00473E4B">
        <w:rPr>
          <w:rFonts w:ascii="宋体" w:hAnsi="宋体" w:hint="eastAsia"/>
        </w:rPr>
        <w:t>两种</w:t>
      </w:r>
      <w:r w:rsidR="00473E4B">
        <w:rPr>
          <w:rFonts w:ascii="宋体" w:hAnsi="宋体"/>
        </w:rPr>
        <w:t>方式</w:t>
      </w:r>
    </w:p>
    <w:p w:rsidR="00637BC0" w:rsidRDefault="009B55ED" w:rsidP="00182780">
      <w:pPr>
        <w:pStyle w:val="a5"/>
        <w:numPr>
          <w:ilvl w:val="0"/>
          <w:numId w:val="12"/>
        </w:numPr>
        <w:ind w:firstLine="420"/>
        <w:rPr>
          <w:rFonts w:ascii="宋体" w:hAnsi="宋体"/>
        </w:rPr>
      </w:pPr>
      <w:r>
        <w:rPr>
          <w:rFonts w:ascii="宋体" w:hAnsi="宋体" w:hint="eastAsia"/>
        </w:rPr>
        <w:t>有</w:t>
      </w:r>
      <w:r>
        <w:rPr>
          <w:rFonts w:ascii="宋体" w:hAnsi="宋体"/>
        </w:rPr>
        <w:t>限</w:t>
      </w:r>
      <w:r w:rsidR="00A941C2">
        <w:rPr>
          <w:rFonts w:ascii="宋体" w:hAnsi="宋体" w:hint="eastAsia"/>
        </w:rPr>
        <w:t>支持</w:t>
      </w:r>
      <w:r>
        <w:rPr>
          <w:rFonts w:ascii="宋体" w:hAnsi="宋体"/>
        </w:rPr>
        <w:t>第三方</w:t>
      </w:r>
      <w:r>
        <w:rPr>
          <w:rFonts w:ascii="宋体" w:hAnsi="宋体" w:hint="eastAsia"/>
        </w:rPr>
        <w:t>Android平台</w:t>
      </w:r>
      <w:r w:rsidR="00A941C2">
        <w:rPr>
          <w:rFonts w:ascii="宋体" w:hAnsi="宋体"/>
        </w:rPr>
        <w:t>PUSH消息发送</w:t>
      </w:r>
    </w:p>
    <w:p w:rsidR="0074497D" w:rsidRDefault="00B02CB2" w:rsidP="00182780">
      <w:pPr>
        <w:pStyle w:val="a5"/>
        <w:numPr>
          <w:ilvl w:val="0"/>
          <w:numId w:val="12"/>
        </w:numPr>
        <w:ind w:firstLine="420"/>
        <w:rPr>
          <w:rFonts w:ascii="宋体" w:hAnsi="宋体"/>
        </w:rPr>
      </w:pPr>
      <w:r>
        <w:rPr>
          <w:rFonts w:ascii="宋体" w:hAnsi="宋体" w:hint="eastAsia"/>
        </w:rPr>
        <w:t>支持缓存</w:t>
      </w:r>
      <w:r>
        <w:rPr>
          <w:rFonts w:ascii="宋体" w:hAnsi="宋体"/>
        </w:rPr>
        <w:t>用户消息的能力</w:t>
      </w:r>
      <w:r>
        <w:rPr>
          <w:rFonts w:ascii="宋体" w:hAnsi="宋体" w:hint="eastAsia"/>
        </w:rPr>
        <w:t>(当终端</w:t>
      </w:r>
      <w:r>
        <w:rPr>
          <w:rFonts w:ascii="宋体" w:hAnsi="宋体"/>
        </w:rPr>
        <w:t>用户</w:t>
      </w:r>
      <w:proofErr w:type="gramStart"/>
      <w:r>
        <w:rPr>
          <w:rFonts w:ascii="宋体" w:hAnsi="宋体"/>
        </w:rPr>
        <w:t>不</w:t>
      </w:r>
      <w:proofErr w:type="gramEnd"/>
      <w:r>
        <w:rPr>
          <w:rFonts w:ascii="宋体" w:hAnsi="宋体"/>
        </w:rPr>
        <w:t>在线时</w:t>
      </w:r>
      <w:r>
        <w:rPr>
          <w:rFonts w:ascii="宋体" w:hAnsi="宋体" w:hint="eastAsia"/>
        </w:rPr>
        <w:t>)</w:t>
      </w:r>
      <w:r>
        <w:rPr>
          <w:rFonts w:ascii="宋体" w:hAnsi="宋体"/>
        </w:rPr>
        <w:t>，</w:t>
      </w:r>
      <w:r w:rsidR="00C01BFF">
        <w:rPr>
          <w:rFonts w:ascii="宋体" w:hAnsi="宋体" w:hint="eastAsia"/>
        </w:rPr>
        <w:t>默认</w:t>
      </w:r>
      <w:r w:rsidR="00C01BFF">
        <w:rPr>
          <w:rFonts w:ascii="宋体" w:hAnsi="宋体"/>
        </w:rPr>
        <w:t>保存</w:t>
      </w:r>
      <w:r w:rsidR="00C01BFF">
        <w:rPr>
          <w:rFonts w:ascii="宋体" w:hAnsi="宋体" w:hint="eastAsia"/>
        </w:rPr>
        <w:t>48小时</w:t>
      </w:r>
      <w:r w:rsidR="00C01BFF">
        <w:rPr>
          <w:rFonts w:ascii="宋体" w:hAnsi="宋体"/>
        </w:rPr>
        <w:t>，</w:t>
      </w:r>
      <w:r>
        <w:rPr>
          <w:rFonts w:ascii="宋体" w:hAnsi="宋体"/>
        </w:rPr>
        <w:t>最大</w:t>
      </w:r>
      <w:r>
        <w:rPr>
          <w:rFonts w:ascii="宋体" w:hAnsi="宋体" w:hint="eastAsia"/>
        </w:rPr>
        <w:t>保存</w:t>
      </w:r>
      <w:r w:rsidR="00C01BFF">
        <w:rPr>
          <w:rFonts w:ascii="宋体" w:hAnsi="宋体" w:hint="eastAsia"/>
        </w:rPr>
        <w:t>30天</w:t>
      </w:r>
    </w:p>
    <w:p w:rsidR="009556E9" w:rsidRDefault="009556E9" w:rsidP="00182780">
      <w:pPr>
        <w:pStyle w:val="a5"/>
        <w:numPr>
          <w:ilvl w:val="0"/>
          <w:numId w:val="12"/>
        </w:numPr>
        <w:ind w:firstLine="420"/>
        <w:rPr>
          <w:rFonts w:ascii="宋体" w:hAnsi="宋体"/>
        </w:rPr>
      </w:pPr>
      <w:r>
        <w:rPr>
          <w:rFonts w:ascii="宋体" w:hAnsi="宋体" w:hint="eastAsia"/>
        </w:rPr>
        <w:t>支持Android平台</w:t>
      </w:r>
      <w:r>
        <w:rPr>
          <w:rFonts w:ascii="宋体" w:hAnsi="宋体"/>
        </w:rPr>
        <w:t>多用户</w:t>
      </w:r>
      <w:r w:rsidR="007E3054">
        <w:rPr>
          <w:rFonts w:ascii="宋体" w:hAnsi="宋体" w:hint="eastAsia"/>
        </w:rPr>
        <w:t>条件下</w:t>
      </w:r>
      <w:r w:rsidR="00DE12B4">
        <w:rPr>
          <w:rFonts w:ascii="宋体" w:hAnsi="宋体" w:hint="eastAsia"/>
        </w:rPr>
        <w:t>向</w:t>
      </w:r>
      <w:r w:rsidR="00DE12B4">
        <w:rPr>
          <w:rFonts w:ascii="宋体" w:hAnsi="宋体"/>
        </w:rPr>
        <w:t>不同用户发送</w:t>
      </w:r>
      <w:r w:rsidR="000755E9">
        <w:rPr>
          <w:rFonts w:ascii="宋体" w:hAnsi="宋体" w:hint="eastAsia"/>
        </w:rPr>
        <w:t>PUSH</w:t>
      </w:r>
      <w:r w:rsidR="00DE12B4">
        <w:rPr>
          <w:rFonts w:ascii="宋体" w:hAnsi="宋体"/>
        </w:rPr>
        <w:t>消息的机制</w:t>
      </w:r>
    </w:p>
    <w:p w:rsidR="0038303E" w:rsidRPr="0053035E" w:rsidRDefault="0001460C" w:rsidP="0038303E">
      <w:pPr>
        <w:pStyle w:val="2"/>
        <w:tabs>
          <w:tab w:val="clear" w:pos="1852"/>
          <w:tab w:val="num" w:pos="774"/>
        </w:tabs>
        <w:ind w:left="774"/>
        <w:rPr>
          <w:rFonts w:asciiTheme="minorEastAsia" w:eastAsiaTheme="minorEastAsia" w:hAnsiTheme="minorEastAsia"/>
        </w:rPr>
      </w:pPr>
      <w:bookmarkStart w:id="11" w:name="_Toc459815823"/>
      <w:r w:rsidRPr="0053035E">
        <w:rPr>
          <w:rFonts w:asciiTheme="minorEastAsia" w:eastAsiaTheme="minorEastAsia" w:hAnsiTheme="minorEastAsia" w:hint="eastAsia"/>
        </w:rPr>
        <w:t>PUSH术语</w:t>
      </w:r>
      <w:r w:rsidRPr="0053035E">
        <w:rPr>
          <w:rFonts w:asciiTheme="minorEastAsia" w:eastAsiaTheme="minorEastAsia" w:hAnsiTheme="minorEastAsia"/>
        </w:rPr>
        <w:t>和名词解释</w:t>
      </w:r>
      <w:bookmarkEnd w:id="11"/>
    </w:p>
    <w:tbl>
      <w:tblPr>
        <w:tblStyle w:val="afff1"/>
        <w:tblW w:w="9072" w:type="dxa"/>
        <w:tblInd w:w="279" w:type="dxa"/>
        <w:tblLook w:val="04A0" w:firstRow="1" w:lastRow="0" w:firstColumn="1" w:lastColumn="0" w:noHBand="0" w:noVBand="1"/>
      </w:tblPr>
      <w:tblGrid>
        <w:gridCol w:w="2126"/>
        <w:gridCol w:w="4253"/>
        <w:gridCol w:w="2693"/>
      </w:tblGrid>
      <w:tr w:rsidR="0038303E" w:rsidTr="004E32D2">
        <w:tc>
          <w:tcPr>
            <w:tcW w:w="2126" w:type="dxa"/>
            <w:shd w:val="clear" w:color="auto" w:fill="D9D9D9" w:themeFill="background1" w:themeFillShade="D9"/>
          </w:tcPr>
          <w:p w:rsidR="0038303E" w:rsidRDefault="003B1561" w:rsidP="003A509B">
            <w:pPr>
              <w:pStyle w:val="a5"/>
              <w:ind w:firstLineChars="0" w:firstLine="0"/>
              <w:rPr>
                <w:rFonts w:ascii="宋体" w:hAnsi="宋体"/>
              </w:rPr>
            </w:pPr>
            <w:r>
              <w:rPr>
                <w:rFonts w:ascii="宋体" w:hAnsi="宋体" w:hint="eastAsia"/>
              </w:rPr>
              <w:t>术语名称</w:t>
            </w:r>
          </w:p>
        </w:tc>
        <w:tc>
          <w:tcPr>
            <w:tcW w:w="4253" w:type="dxa"/>
            <w:shd w:val="clear" w:color="auto" w:fill="D9D9D9" w:themeFill="background1" w:themeFillShade="D9"/>
          </w:tcPr>
          <w:p w:rsidR="0038303E" w:rsidRPr="0038303E" w:rsidRDefault="00AD4767" w:rsidP="003A509B">
            <w:pPr>
              <w:pStyle w:val="a5"/>
              <w:ind w:firstLineChars="0" w:firstLine="0"/>
              <w:rPr>
                <w:rFonts w:ascii="宋体" w:hAnsi="宋体"/>
              </w:rPr>
            </w:pPr>
            <w:r>
              <w:rPr>
                <w:rFonts w:ascii="宋体" w:hAnsi="宋体" w:hint="eastAsia"/>
              </w:rPr>
              <w:t>含义</w:t>
            </w:r>
          </w:p>
        </w:tc>
        <w:tc>
          <w:tcPr>
            <w:tcW w:w="2693" w:type="dxa"/>
            <w:shd w:val="clear" w:color="auto" w:fill="D9D9D9" w:themeFill="background1" w:themeFillShade="D9"/>
          </w:tcPr>
          <w:p w:rsidR="0038303E" w:rsidRDefault="00C341A9" w:rsidP="003A509B">
            <w:pPr>
              <w:pStyle w:val="a5"/>
              <w:ind w:firstLineChars="0" w:firstLine="0"/>
              <w:rPr>
                <w:rFonts w:ascii="宋体" w:hAnsi="宋体"/>
              </w:rPr>
            </w:pPr>
            <w:r>
              <w:rPr>
                <w:rFonts w:ascii="宋体" w:hAnsi="宋体" w:hint="eastAsia"/>
              </w:rPr>
              <w:t>备注</w:t>
            </w:r>
          </w:p>
        </w:tc>
      </w:tr>
      <w:tr w:rsidR="0038303E" w:rsidTr="004E32D2">
        <w:tc>
          <w:tcPr>
            <w:tcW w:w="2126" w:type="dxa"/>
          </w:tcPr>
          <w:p w:rsidR="0038303E" w:rsidRDefault="00C341A9" w:rsidP="003A509B">
            <w:pPr>
              <w:pStyle w:val="a5"/>
              <w:ind w:firstLineChars="0" w:firstLine="0"/>
              <w:rPr>
                <w:rFonts w:ascii="宋体" w:hAnsi="宋体"/>
              </w:rPr>
            </w:pPr>
            <w:r>
              <w:rPr>
                <w:rFonts w:ascii="宋体" w:hAnsi="宋体" w:hint="eastAsia"/>
              </w:rPr>
              <w:t>通知</w:t>
            </w:r>
            <w:proofErr w:type="gramStart"/>
            <w:r>
              <w:rPr>
                <w:rFonts w:ascii="宋体" w:hAnsi="宋体" w:hint="eastAsia"/>
              </w:rPr>
              <w:t>栏</w:t>
            </w:r>
            <w:r>
              <w:rPr>
                <w:rFonts w:ascii="宋体" w:hAnsi="宋体"/>
              </w:rPr>
              <w:t>消息</w:t>
            </w:r>
            <w:proofErr w:type="gramEnd"/>
          </w:p>
        </w:tc>
        <w:tc>
          <w:tcPr>
            <w:tcW w:w="4253" w:type="dxa"/>
          </w:tcPr>
          <w:p w:rsidR="0038303E" w:rsidRDefault="00635226" w:rsidP="003A509B">
            <w:pPr>
              <w:pStyle w:val="a5"/>
              <w:ind w:firstLineChars="0" w:firstLine="0"/>
              <w:rPr>
                <w:rFonts w:ascii="宋体" w:hAnsi="宋体"/>
              </w:rPr>
            </w:pPr>
            <w:r>
              <w:rPr>
                <w:rFonts w:ascii="宋体" w:hAnsi="宋体" w:hint="eastAsia"/>
              </w:rPr>
              <w:t>所谓</w:t>
            </w:r>
            <w:r>
              <w:rPr>
                <w:rFonts w:ascii="宋体" w:hAnsi="宋体"/>
              </w:rPr>
              <w:t>通知</w:t>
            </w:r>
            <w:proofErr w:type="gramStart"/>
            <w:r>
              <w:rPr>
                <w:rFonts w:ascii="宋体" w:hAnsi="宋体"/>
              </w:rPr>
              <w:t>栏消息</w:t>
            </w:r>
            <w:proofErr w:type="gramEnd"/>
            <w:r>
              <w:rPr>
                <w:rFonts w:ascii="宋体" w:hAnsi="宋体"/>
              </w:rPr>
              <w:t>是指消息通过PUSH平台发送到PUSH客户端的时候使用华为默认的消息呈现和点击动作</w:t>
            </w:r>
            <w:r w:rsidR="00750F31">
              <w:rPr>
                <w:rFonts w:ascii="宋体" w:hAnsi="宋体" w:hint="eastAsia"/>
              </w:rPr>
              <w:t>（点击</w:t>
            </w:r>
            <w:r w:rsidR="00750F31">
              <w:rPr>
                <w:rFonts w:ascii="宋体" w:hAnsi="宋体"/>
              </w:rPr>
              <w:t>后</w:t>
            </w:r>
            <w:r w:rsidR="00750F31">
              <w:rPr>
                <w:rFonts w:ascii="宋体" w:hAnsi="宋体" w:hint="eastAsia"/>
              </w:rPr>
              <w:t>是</w:t>
            </w:r>
            <w:r w:rsidR="00750F31">
              <w:rPr>
                <w:rFonts w:ascii="宋体" w:hAnsi="宋体"/>
              </w:rPr>
              <w:t>需要应用处理的</w:t>
            </w:r>
            <w:r w:rsidR="00750F31">
              <w:rPr>
                <w:rFonts w:ascii="宋体" w:hAnsi="宋体" w:hint="eastAsia"/>
              </w:rPr>
              <w:t>）</w:t>
            </w:r>
            <w:r>
              <w:rPr>
                <w:rFonts w:ascii="宋体" w:hAnsi="宋体"/>
              </w:rPr>
              <w:t>。</w:t>
            </w:r>
          </w:p>
        </w:tc>
        <w:tc>
          <w:tcPr>
            <w:tcW w:w="2693" w:type="dxa"/>
          </w:tcPr>
          <w:p w:rsidR="0038303E" w:rsidRDefault="00ED0CFC" w:rsidP="003A509B">
            <w:pPr>
              <w:pStyle w:val="a5"/>
              <w:ind w:firstLineChars="0" w:firstLine="0"/>
              <w:rPr>
                <w:rFonts w:ascii="宋体" w:hAnsi="宋体"/>
              </w:rPr>
            </w:pPr>
            <w:r>
              <w:rPr>
                <w:rFonts w:ascii="宋体" w:hAnsi="宋体" w:hint="eastAsia"/>
              </w:rPr>
              <w:t>华为</w:t>
            </w:r>
            <w:r>
              <w:rPr>
                <w:rFonts w:ascii="宋体" w:hAnsi="宋体"/>
              </w:rPr>
              <w:t>默认行为</w:t>
            </w:r>
          </w:p>
        </w:tc>
      </w:tr>
      <w:tr w:rsidR="0038303E" w:rsidTr="004E32D2">
        <w:tc>
          <w:tcPr>
            <w:tcW w:w="2126" w:type="dxa"/>
          </w:tcPr>
          <w:p w:rsidR="0038303E" w:rsidRDefault="00D83B4F" w:rsidP="003A509B">
            <w:pPr>
              <w:pStyle w:val="a5"/>
              <w:ind w:firstLineChars="0" w:firstLine="0"/>
              <w:rPr>
                <w:rFonts w:ascii="宋体" w:hAnsi="宋体"/>
              </w:rPr>
            </w:pPr>
            <w:proofErr w:type="gramStart"/>
            <w:r>
              <w:rPr>
                <w:rFonts w:ascii="宋体" w:hAnsi="宋体" w:hint="eastAsia"/>
              </w:rPr>
              <w:t>透传</w:t>
            </w:r>
            <w:r w:rsidR="00C341A9">
              <w:rPr>
                <w:rFonts w:ascii="宋体" w:hAnsi="宋体"/>
              </w:rPr>
              <w:t>消息</w:t>
            </w:r>
            <w:proofErr w:type="gramEnd"/>
          </w:p>
        </w:tc>
        <w:tc>
          <w:tcPr>
            <w:tcW w:w="4253" w:type="dxa"/>
          </w:tcPr>
          <w:p w:rsidR="0038303E" w:rsidRDefault="009D6BE5" w:rsidP="003A509B">
            <w:pPr>
              <w:pStyle w:val="a5"/>
              <w:ind w:firstLineChars="0" w:firstLine="0"/>
              <w:rPr>
                <w:rFonts w:ascii="宋体" w:hAnsi="宋体"/>
              </w:rPr>
            </w:pPr>
            <w:r>
              <w:rPr>
                <w:rFonts w:ascii="宋体" w:hAnsi="宋体" w:hint="eastAsia"/>
              </w:rPr>
              <w:t>所谓</w:t>
            </w:r>
            <w:proofErr w:type="gramStart"/>
            <w:r w:rsidR="00D83B4F">
              <w:rPr>
                <w:rFonts w:ascii="宋体" w:hAnsi="宋体" w:hint="eastAsia"/>
              </w:rPr>
              <w:t>透传</w:t>
            </w:r>
            <w:r>
              <w:rPr>
                <w:rFonts w:ascii="宋体" w:hAnsi="宋体"/>
              </w:rPr>
              <w:t>消息</w:t>
            </w:r>
            <w:proofErr w:type="gramEnd"/>
            <w:r>
              <w:rPr>
                <w:rFonts w:ascii="宋体" w:hAnsi="宋体" w:hint="eastAsia"/>
              </w:rPr>
              <w:t>是指</w:t>
            </w:r>
            <w:r>
              <w:rPr>
                <w:rFonts w:ascii="宋体" w:hAnsi="宋体"/>
              </w:rPr>
              <w:t>消息通过PUSH平台到达PUSH客户端的时候会透传给对应的APP由APP自己控制消息呈现方式和点击动作。</w:t>
            </w:r>
          </w:p>
        </w:tc>
        <w:tc>
          <w:tcPr>
            <w:tcW w:w="2693" w:type="dxa"/>
          </w:tcPr>
          <w:p w:rsidR="0038303E" w:rsidRDefault="00ED0CFC" w:rsidP="003A509B">
            <w:pPr>
              <w:pStyle w:val="a5"/>
              <w:ind w:firstLineChars="0" w:firstLine="0"/>
              <w:rPr>
                <w:rFonts w:ascii="宋体" w:hAnsi="宋体"/>
              </w:rPr>
            </w:pPr>
            <w:r>
              <w:rPr>
                <w:rFonts w:ascii="宋体" w:hAnsi="宋体" w:hint="eastAsia"/>
              </w:rPr>
              <w:t>APP</w:t>
            </w:r>
            <w:r>
              <w:rPr>
                <w:rFonts w:ascii="宋体" w:hAnsi="宋体"/>
              </w:rPr>
              <w:t>自</w:t>
            </w:r>
            <w:r>
              <w:rPr>
                <w:rFonts w:ascii="宋体" w:hAnsi="宋体" w:hint="eastAsia"/>
              </w:rPr>
              <w:t>定义</w:t>
            </w:r>
            <w:r>
              <w:rPr>
                <w:rFonts w:ascii="宋体" w:hAnsi="宋体"/>
              </w:rPr>
              <w:t>行为</w:t>
            </w:r>
          </w:p>
        </w:tc>
      </w:tr>
      <w:tr w:rsidR="0038303E" w:rsidTr="004E32D2">
        <w:tc>
          <w:tcPr>
            <w:tcW w:w="2126" w:type="dxa"/>
          </w:tcPr>
          <w:p w:rsidR="0038303E" w:rsidRDefault="00EA0E10" w:rsidP="003A509B">
            <w:pPr>
              <w:pStyle w:val="a5"/>
              <w:ind w:firstLineChars="0" w:firstLine="0"/>
              <w:rPr>
                <w:rFonts w:ascii="宋体" w:hAnsi="宋体"/>
              </w:rPr>
            </w:pPr>
            <w:r>
              <w:rPr>
                <w:rFonts w:ascii="宋体" w:hAnsi="宋体" w:hint="eastAsia"/>
              </w:rPr>
              <w:t>PUSH TOKEN</w:t>
            </w:r>
          </w:p>
        </w:tc>
        <w:tc>
          <w:tcPr>
            <w:tcW w:w="4253" w:type="dxa"/>
          </w:tcPr>
          <w:p w:rsidR="0038303E" w:rsidRDefault="002A33D0" w:rsidP="003A509B">
            <w:pPr>
              <w:pStyle w:val="a5"/>
              <w:ind w:firstLineChars="0" w:firstLine="0"/>
              <w:rPr>
                <w:rFonts w:ascii="宋体" w:hAnsi="宋体"/>
              </w:rPr>
            </w:pPr>
            <w:r>
              <w:rPr>
                <w:rFonts w:ascii="宋体" w:hAnsi="宋体"/>
              </w:rPr>
              <w:t>PUSH TOKEN</w:t>
            </w:r>
            <w:r>
              <w:rPr>
                <w:rFonts w:ascii="宋体" w:hAnsi="宋体" w:hint="eastAsia"/>
              </w:rPr>
              <w:t>是</w:t>
            </w:r>
            <w:r>
              <w:rPr>
                <w:rFonts w:ascii="宋体" w:hAnsi="宋体"/>
              </w:rPr>
              <w:t>华为PUSH平台分配个一个特定设备上APP的</w:t>
            </w:r>
            <w:r>
              <w:rPr>
                <w:rFonts w:ascii="宋体" w:hAnsi="宋体" w:hint="eastAsia"/>
              </w:rPr>
              <w:t>路由和</w:t>
            </w:r>
            <w:proofErr w:type="gramStart"/>
            <w:r>
              <w:rPr>
                <w:rFonts w:ascii="宋体" w:hAnsi="宋体"/>
              </w:rPr>
              <w:t>鉴权</w:t>
            </w:r>
            <w:proofErr w:type="gramEnd"/>
            <w:r>
              <w:rPr>
                <w:rFonts w:ascii="宋体" w:hAnsi="宋体" w:hint="eastAsia"/>
              </w:rPr>
              <w:t>信息</w:t>
            </w:r>
            <w:r>
              <w:rPr>
                <w:rFonts w:ascii="宋体" w:hAnsi="宋体"/>
              </w:rPr>
              <w:t>，开发</w:t>
            </w:r>
            <w:r>
              <w:rPr>
                <w:rFonts w:ascii="宋体" w:hAnsi="宋体" w:hint="eastAsia"/>
              </w:rPr>
              <w:t>者</w:t>
            </w:r>
            <w:r>
              <w:rPr>
                <w:rFonts w:ascii="宋体" w:hAnsi="宋体"/>
              </w:rPr>
              <w:t>使用华为PUSH TOKEN可以将消息通过华为PUSH平台路由到特定设备的特定APP。</w:t>
            </w:r>
          </w:p>
        </w:tc>
        <w:tc>
          <w:tcPr>
            <w:tcW w:w="2693" w:type="dxa"/>
          </w:tcPr>
          <w:p w:rsidR="00D2551C" w:rsidRDefault="00D2551C" w:rsidP="00D2551C">
            <w:pPr>
              <w:pStyle w:val="a5"/>
              <w:ind w:firstLineChars="0" w:firstLine="0"/>
              <w:rPr>
                <w:rFonts w:ascii="宋体" w:hAnsi="宋体"/>
              </w:rPr>
            </w:pPr>
          </w:p>
          <w:p w:rsidR="000C6D34" w:rsidRDefault="000C6D34" w:rsidP="003A509B">
            <w:pPr>
              <w:pStyle w:val="a5"/>
              <w:ind w:firstLineChars="0" w:firstLine="0"/>
              <w:rPr>
                <w:rFonts w:ascii="宋体" w:hAnsi="宋体"/>
              </w:rPr>
            </w:pPr>
          </w:p>
        </w:tc>
      </w:tr>
    </w:tbl>
    <w:p w:rsidR="00CC33F5" w:rsidRPr="00254CA4" w:rsidRDefault="00CC33F5" w:rsidP="005B1ACA">
      <w:pPr>
        <w:rPr>
          <w:rFonts w:ascii="宋体" w:hAnsi="宋体"/>
        </w:rPr>
      </w:pPr>
    </w:p>
    <w:p w:rsidR="00254CA4" w:rsidRPr="0053035E" w:rsidRDefault="003A509B" w:rsidP="00254CA4">
      <w:pPr>
        <w:pStyle w:val="2"/>
        <w:tabs>
          <w:tab w:val="clear" w:pos="1852"/>
          <w:tab w:val="num" w:pos="774"/>
        </w:tabs>
        <w:ind w:left="774"/>
        <w:rPr>
          <w:rFonts w:asciiTheme="minorEastAsia" w:eastAsiaTheme="minorEastAsia" w:hAnsiTheme="minorEastAsia"/>
        </w:rPr>
      </w:pPr>
      <w:bookmarkStart w:id="12" w:name="_Toc459815824"/>
      <w:r w:rsidRPr="0053035E">
        <w:rPr>
          <w:rFonts w:asciiTheme="minorEastAsia" w:eastAsiaTheme="minorEastAsia" w:hAnsiTheme="minorEastAsia" w:hint="eastAsia"/>
        </w:rPr>
        <w:t>PUSH</w:t>
      </w:r>
      <w:r w:rsidR="009C5E03">
        <w:rPr>
          <w:rFonts w:asciiTheme="minorEastAsia" w:eastAsiaTheme="minorEastAsia" w:hAnsiTheme="minorEastAsia" w:hint="eastAsia"/>
        </w:rPr>
        <w:t>中国</w:t>
      </w:r>
      <w:proofErr w:type="gramStart"/>
      <w:r w:rsidR="009C5E03">
        <w:rPr>
          <w:rFonts w:asciiTheme="minorEastAsia" w:eastAsiaTheme="minorEastAsia" w:hAnsiTheme="minorEastAsia" w:hint="eastAsia"/>
        </w:rPr>
        <w:t>区</w:t>
      </w:r>
      <w:r w:rsidR="00FD53DE" w:rsidRPr="0053035E">
        <w:rPr>
          <w:rFonts w:asciiTheme="minorEastAsia" w:eastAsiaTheme="minorEastAsia" w:hAnsiTheme="minorEastAsia"/>
        </w:rPr>
        <w:t>现网</w:t>
      </w:r>
      <w:r w:rsidR="00E84C70" w:rsidRPr="0053035E">
        <w:rPr>
          <w:rFonts w:asciiTheme="minorEastAsia" w:eastAsiaTheme="minorEastAsia" w:hAnsiTheme="minorEastAsia" w:hint="eastAsia"/>
        </w:rPr>
        <w:t>性能</w:t>
      </w:r>
      <w:bookmarkEnd w:id="12"/>
      <w:proofErr w:type="gramEnd"/>
    </w:p>
    <w:tbl>
      <w:tblPr>
        <w:tblStyle w:val="afff1"/>
        <w:tblW w:w="0" w:type="auto"/>
        <w:tblLook w:val="04A0" w:firstRow="1" w:lastRow="0" w:firstColumn="1" w:lastColumn="0" w:noHBand="0" w:noVBand="1"/>
      </w:tblPr>
      <w:tblGrid>
        <w:gridCol w:w="2405"/>
        <w:gridCol w:w="6605"/>
      </w:tblGrid>
      <w:tr w:rsidR="003B10E8" w:rsidRPr="002602E6" w:rsidTr="008331EE">
        <w:tc>
          <w:tcPr>
            <w:tcW w:w="2405" w:type="dxa"/>
            <w:shd w:val="clear" w:color="auto" w:fill="D9D9D9" w:themeFill="background1" w:themeFillShade="D9"/>
          </w:tcPr>
          <w:p w:rsidR="003B10E8" w:rsidRPr="002602E6" w:rsidRDefault="00FD2F5C" w:rsidP="00182780">
            <w:pPr>
              <w:pStyle w:val="a5"/>
              <w:ind w:firstLineChars="0" w:firstLine="0"/>
              <w:jc w:val="center"/>
              <w:rPr>
                <w:b/>
              </w:rPr>
            </w:pPr>
            <w:r>
              <w:rPr>
                <w:rFonts w:hint="eastAsia"/>
                <w:b/>
              </w:rPr>
              <w:t>性能</w:t>
            </w:r>
            <w:r w:rsidR="00C8616D">
              <w:rPr>
                <w:rFonts w:hint="eastAsia"/>
                <w:b/>
              </w:rPr>
              <w:t>指标</w:t>
            </w:r>
          </w:p>
        </w:tc>
        <w:tc>
          <w:tcPr>
            <w:tcW w:w="6605" w:type="dxa"/>
            <w:shd w:val="clear" w:color="auto" w:fill="D9D9D9" w:themeFill="background1" w:themeFillShade="D9"/>
          </w:tcPr>
          <w:p w:rsidR="003B10E8" w:rsidRPr="002602E6" w:rsidRDefault="007A5874" w:rsidP="00182780">
            <w:pPr>
              <w:pStyle w:val="a5"/>
              <w:ind w:firstLineChars="0" w:firstLine="0"/>
              <w:jc w:val="center"/>
              <w:rPr>
                <w:b/>
              </w:rPr>
            </w:pPr>
            <w:r>
              <w:rPr>
                <w:rFonts w:hint="eastAsia"/>
                <w:b/>
              </w:rPr>
              <w:t>描述</w:t>
            </w:r>
          </w:p>
        </w:tc>
      </w:tr>
      <w:tr w:rsidR="003B10E8" w:rsidTr="008331EE">
        <w:tc>
          <w:tcPr>
            <w:tcW w:w="2405" w:type="dxa"/>
          </w:tcPr>
          <w:p w:rsidR="003B10E8" w:rsidRDefault="00E53420" w:rsidP="00182780">
            <w:pPr>
              <w:pStyle w:val="a5"/>
              <w:ind w:firstLineChars="0" w:firstLine="0"/>
            </w:pPr>
            <w:r>
              <w:rPr>
                <w:rFonts w:hint="eastAsia"/>
              </w:rPr>
              <w:t>单个</w:t>
            </w:r>
            <w:r>
              <w:rPr>
                <w:rFonts w:hint="eastAsia"/>
              </w:rPr>
              <w:t>CP</w:t>
            </w:r>
            <w:r>
              <w:t>发送速率</w:t>
            </w:r>
          </w:p>
        </w:tc>
        <w:tc>
          <w:tcPr>
            <w:tcW w:w="6605" w:type="dxa"/>
          </w:tcPr>
          <w:p w:rsidR="00FD53DE" w:rsidRDefault="00264604" w:rsidP="0073730B">
            <w:pPr>
              <w:pStyle w:val="a5"/>
              <w:ind w:firstLineChars="0" w:firstLine="0"/>
            </w:pPr>
            <w:r>
              <w:rPr>
                <w:rFonts w:hint="eastAsia"/>
              </w:rPr>
              <w:t>当前</w:t>
            </w:r>
            <w:r>
              <w:t>从网</w:t>
            </w:r>
            <w:r>
              <w:rPr>
                <w:rFonts w:hint="eastAsia"/>
              </w:rPr>
              <w:t>关</w:t>
            </w:r>
            <w:r>
              <w:t>开放出来的</w:t>
            </w:r>
            <w:r>
              <w:t>API</w:t>
            </w:r>
            <w:proofErr w:type="gramStart"/>
            <w:r>
              <w:rPr>
                <w:rFonts w:hint="eastAsia"/>
              </w:rPr>
              <w:t>没有</w:t>
            </w:r>
            <w:r>
              <w:t>流控限制</w:t>
            </w:r>
            <w:proofErr w:type="gramEnd"/>
            <w:r>
              <w:t>，</w:t>
            </w:r>
            <w:r w:rsidR="0073730B">
              <w:rPr>
                <w:rFonts w:hint="eastAsia"/>
              </w:rPr>
              <w:t>但是如果</w:t>
            </w:r>
            <w:r w:rsidR="0073730B">
              <w:t>总体流量过</w:t>
            </w:r>
            <w:r w:rsidR="0073730B">
              <w:rPr>
                <w:rFonts w:hint="eastAsia"/>
              </w:rPr>
              <w:t>大</w:t>
            </w:r>
            <w:r w:rsidR="0073730B">
              <w:t>发送时会出现</w:t>
            </w:r>
            <w:r w:rsidR="0073730B">
              <w:rPr>
                <w:rFonts w:hint="eastAsia"/>
              </w:rPr>
              <w:t>Service Unavailab</w:t>
            </w:r>
            <w:r w:rsidR="0073730B">
              <w:t>le</w:t>
            </w:r>
            <w:r w:rsidR="0073730B">
              <w:t>的信息</w:t>
            </w:r>
            <w:r w:rsidR="002100CC">
              <w:rPr>
                <w:rFonts w:hint="eastAsia"/>
              </w:rPr>
              <w:t>。</w:t>
            </w:r>
          </w:p>
        </w:tc>
      </w:tr>
      <w:tr w:rsidR="006C3FF2" w:rsidTr="008331EE">
        <w:tc>
          <w:tcPr>
            <w:tcW w:w="2405" w:type="dxa"/>
          </w:tcPr>
          <w:p w:rsidR="006C3FF2" w:rsidRDefault="001F4758" w:rsidP="00182780">
            <w:pPr>
              <w:pStyle w:val="a5"/>
              <w:ind w:firstLineChars="0" w:firstLine="0"/>
            </w:pPr>
            <w:r>
              <w:rPr>
                <w:rFonts w:hint="eastAsia"/>
              </w:rPr>
              <w:t>设备</w:t>
            </w:r>
            <w:r>
              <w:t>在线时及时消息的时延</w:t>
            </w:r>
          </w:p>
        </w:tc>
        <w:tc>
          <w:tcPr>
            <w:tcW w:w="6605" w:type="dxa"/>
          </w:tcPr>
          <w:p w:rsidR="006C3FF2" w:rsidRDefault="00FE49BA" w:rsidP="00564D41">
            <w:pPr>
              <w:pStyle w:val="a5"/>
              <w:ind w:firstLineChars="0" w:firstLine="0"/>
            </w:pPr>
            <w:r>
              <w:rPr>
                <w:rFonts w:hint="eastAsia"/>
              </w:rPr>
              <w:t>如果</w:t>
            </w:r>
            <w:r>
              <w:t>设备网络正常，并且下发速率控制在</w:t>
            </w:r>
            <w:r>
              <w:t>PUSH</w:t>
            </w:r>
            <w:r>
              <w:t>服务器承受的范围内，一般时延在</w:t>
            </w:r>
            <w:r>
              <w:rPr>
                <w:rFonts w:hint="eastAsia"/>
              </w:rPr>
              <w:t>1</w:t>
            </w:r>
            <w:r>
              <w:rPr>
                <w:rFonts w:hint="eastAsia"/>
              </w:rPr>
              <w:t>秒</w:t>
            </w:r>
            <w:r>
              <w:t>内。</w:t>
            </w:r>
          </w:p>
        </w:tc>
      </w:tr>
    </w:tbl>
    <w:p w:rsidR="00254CA4" w:rsidRPr="003B10E8" w:rsidRDefault="00254CA4" w:rsidP="00254CA4">
      <w:pPr>
        <w:rPr>
          <w:rFonts w:ascii="宋体" w:hAnsi="宋体"/>
        </w:rPr>
      </w:pPr>
    </w:p>
    <w:p w:rsidR="00A420A5" w:rsidRDefault="00A420A5">
      <w:pPr>
        <w:widowControl/>
        <w:autoSpaceDE/>
        <w:autoSpaceDN/>
        <w:adjustRightInd/>
        <w:rPr>
          <w:rFonts w:ascii="宋体" w:hAnsi="宋体"/>
          <w:b/>
          <w:sz w:val="32"/>
          <w:szCs w:val="36"/>
        </w:rPr>
      </w:pPr>
      <w:r>
        <w:rPr>
          <w:rFonts w:ascii="宋体" w:hAnsi="宋体"/>
        </w:rPr>
        <w:br w:type="page"/>
      </w:r>
    </w:p>
    <w:p w:rsidR="00637BC0" w:rsidRPr="006C1862" w:rsidRDefault="007210C4" w:rsidP="00637BC0">
      <w:pPr>
        <w:pStyle w:val="1"/>
        <w:tabs>
          <w:tab w:val="clear" w:pos="3267"/>
          <w:tab w:val="num" w:pos="630"/>
        </w:tabs>
        <w:ind w:left="630"/>
        <w:rPr>
          <w:rFonts w:asciiTheme="majorEastAsia" w:eastAsiaTheme="majorEastAsia" w:hAnsiTheme="majorEastAsia"/>
        </w:rPr>
      </w:pPr>
      <w:bookmarkStart w:id="13" w:name="_Toc459815825"/>
      <w:r w:rsidRPr="006C1862">
        <w:rPr>
          <w:rFonts w:asciiTheme="majorEastAsia" w:eastAsiaTheme="majorEastAsia" w:hAnsiTheme="majorEastAsia"/>
        </w:rPr>
        <w:t>PUSH</w:t>
      </w:r>
      <w:r w:rsidRPr="006C1862">
        <w:rPr>
          <w:rFonts w:asciiTheme="majorEastAsia" w:eastAsiaTheme="majorEastAsia" w:hAnsiTheme="majorEastAsia" w:hint="eastAsia"/>
        </w:rPr>
        <w:t>开发指南</w:t>
      </w:r>
      <w:bookmarkEnd w:id="13"/>
    </w:p>
    <w:p w:rsidR="00780B78" w:rsidRPr="0053035E" w:rsidRDefault="00780B78" w:rsidP="00124A4A">
      <w:pPr>
        <w:pStyle w:val="2"/>
        <w:tabs>
          <w:tab w:val="clear" w:pos="1852"/>
          <w:tab w:val="num" w:pos="774"/>
        </w:tabs>
        <w:ind w:left="774"/>
        <w:rPr>
          <w:rFonts w:asciiTheme="minorEastAsia" w:eastAsiaTheme="minorEastAsia" w:hAnsiTheme="minorEastAsia"/>
        </w:rPr>
      </w:pPr>
      <w:bookmarkStart w:id="14" w:name="_Toc459815826"/>
      <w:r w:rsidRPr="0053035E">
        <w:rPr>
          <w:rFonts w:asciiTheme="minorEastAsia" w:eastAsiaTheme="minorEastAsia" w:hAnsiTheme="minorEastAsia"/>
        </w:rPr>
        <w:t>PUSH</w:t>
      </w:r>
      <w:r w:rsidR="006364D9" w:rsidRPr="0053035E">
        <w:rPr>
          <w:rFonts w:asciiTheme="minorEastAsia" w:eastAsiaTheme="minorEastAsia" w:hAnsiTheme="minorEastAsia"/>
        </w:rPr>
        <w:t>开</w:t>
      </w:r>
      <w:r w:rsidR="006364D9" w:rsidRPr="0053035E">
        <w:rPr>
          <w:rFonts w:asciiTheme="minorEastAsia" w:eastAsiaTheme="minorEastAsia" w:hAnsiTheme="minorEastAsia" w:hint="eastAsia"/>
        </w:rPr>
        <w:t>放</w:t>
      </w:r>
      <w:r w:rsidRPr="0053035E">
        <w:rPr>
          <w:rFonts w:asciiTheme="minorEastAsia" w:eastAsiaTheme="minorEastAsia" w:hAnsiTheme="minorEastAsia"/>
        </w:rPr>
        <w:t>API</w:t>
      </w:r>
      <w:r w:rsidR="00DA4460" w:rsidRPr="0053035E">
        <w:rPr>
          <w:rFonts w:asciiTheme="minorEastAsia" w:eastAsiaTheme="minorEastAsia" w:hAnsiTheme="minorEastAsia" w:hint="eastAsia"/>
        </w:rPr>
        <w:t>简介</w:t>
      </w:r>
      <w:bookmarkEnd w:id="14"/>
    </w:p>
    <w:tbl>
      <w:tblPr>
        <w:tblStyle w:val="afff1"/>
        <w:tblW w:w="0" w:type="auto"/>
        <w:tblLayout w:type="fixed"/>
        <w:tblLook w:val="04A0" w:firstRow="1" w:lastRow="0" w:firstColumn="1" w:lastColumn="0" w:noHBand="0" w:noVBand="1"/>
      </w:tblPr>
      <w:tblGrid>
        <w:gridCol w:w="1696"/>
        <w:gridCol w:w="2977"/>
        <w:gridCol w:w="2410"/>
        <w:gridCol w:w="1927"/>
      </w:tblGrid>
      <w:tr w:rsidR="00EC1DC6" w:rsidRPr="0062340F" w:rsidTr="001A0DBC">
        <w:tc>
          <w:tcPr>
            <w:tcW w:w="1696" w:type="dxa"/>
            <w:shd w:val="clear" w:color="auto" w:fill="D9D9D9" w:themeFill="background1" w:themeFillShade="D9"/>
          </w:tcPr>
          <w:p w:rsidR="00590033" w:rsidRPr="0062340F" w:rsidRDefault="005332BB" w:rsidP="0062340F">
            <w:pPr>
              <w:pStyle w:val="a5"/>
              <w:ind w:firstLineChars="0" w:firstLine="0"/>
              <w:jc w:val="center"/>
              <w:rPr>
                <w:b/>
              </w:rPr>
            </w:pPr>
            <w:r w:rsidRPr="0062340F">
              <w:rPr>
                <w:rFonts w:hint="eastAsia"/>
                <w:b/>
              </w:rPr>
              <w:t>开放</w:t>
            </w:r>
            <w:r w:rsidRPr="0062340F">
              <w:rPr>
                <w:b/>
              </w:rPr>
              <w:t>途径</w:t>
            </w:r>
          </w:p>
        </w:tc>
        <w:tc>
          <w:tcPr>
            <w:tcW w:w="2977" w:type="dxa"/>
            <w:shd w:val="clear" w:color="auto" w:fill="D9D9D9" w:themeFill="background1" w:themeFillShade="D9"/>
          </w:tcPr>
          <w:p w:rsidR="00590033" w:rsidRPr="0062340F" w:rsidRDefault="00F71B97" w:rsidP="0062340F">
            <w:pPr>
              <w:pStyle w:val="a5"/>
              <w:ind w:firstLineChars="0" w:firstLine="0"/>
              <w:jc w:val="center"/>
              <w:rPr>
                <w:b/>
              </w:rPr>
            </w:pPr>
            <w:r w:rsidRPr="0062340F">
              <w:rPr>
                <w:rFonts w:hint="eastAsia"/>
                <w:b/>
              </w:rPr>
              <w:t>开放</w:t>
            </w:r>
            <w:r w:rsidRPr="0062340F">
              <w:rPr>
                <w:b/>
              </w:rPr>
              <w:t>API</w:t>
            </w:r>
          </w:p>
        </w:tc>
        <w:tc>
          <w:tcPr>
            <w:tcW w:w="2410" w:type="dxa"/>
            <w:shd w:val="clear" w:color="auto" w:fill="D9D9D9" w:themeFill="background1" w:themeFillShade="D9"/>
          </w:tcPr>
          <w:p w:rsidR="00590033" w:rsidRPr="0062340F" w:rsidRDefault="00F71B97" w:rsidP="0062340F">
            <w:pPr>
              <w:pStyle w:val="a5"/>
              <w:ind w:firstLineChars="0" w:firstLine="0"/>
              <w:jc w:val="center"/>
              <w:rPr>
                <w:b/>
              </w:rPr>
            </w:pPr>
            <w:r w:rsidRPr="0062340F">
              <w:rPr>
                <w:rFonts w:hint="eastAsia"/>
                <w:b/>
              </w:rPr>
              <w:t>API</w:t>
            </w:r>
            <w:r w:rsidRPr="0062340F">
              <w:rPr>
                <w:b/>
              </w:rPr>
              <w:t>作用描述</w:t>
            </w:r>
          </w:p>
        </w:tc>
        <w:tc>
          <w:tcPr>
            <w:tcW w:w="1927" w:type="dxa"/>
            <w:shd w:val="clear" w:color="auto" w:fill="D9D9D9" w:themeFill="background1" w:themeFillShade="D9"/>
          </w:tcPr>
          <w:p w:rsidR="00590033" w:rsidRPr="0062340F" w:rsidRDefault="00283B44" w:rsidP="0062340F">
            <w:pPr>
              <w:pStyle w:val="a5"/>
              <w:ind w:firstLineChars="0" w:firstLine="0"/>
              <w:jc w:val="center"/>
              <w:rPr>
                <w:b/>
              </w:rPr>
            </w:pPr>
            <w:r w:rsidRPr="0062340F">
              <w:rPr>
                <w:rFonts w:hint="eastAsia"/>
                <w:b/>
              </w:rPr>
              <w:t>备注</w:t>
            </w:r>
          </w:p>
        </w:tc>
      </w:tr>
      <w:tr w:rsidR="004C08FD" w:rsidTr="001A0DBC">
        <w:tc>
          <w:tcPr>
            <w:tcW w:w="1696" w:type="dxa"/>
            <w:vMerge w:val="restart"/>
          </w:tcPr>
          <w:p w:rsidR="004C08FD" w:rsidRPr="00276DEE" w:rsidRDefault="004C08FD"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hint="eastAsia"/>
                <w:sz w:val="14"/>
                <w:szCs w:val="18"/>
              </w:rPr>
              <w:t>华为</w:t>
            </w:r>
            <w:r w:rsidRPr="00276DEE">
              <w:rPr>
                <w:rFonts w:asciiTheme="minorEastAsia" w:eastAsiaTheme="minorEastAsia" w:hAnsiTheme="minorEastAsia"/>
                <w:sz w:val="14"/>
                <w:szCs w:val="18"/>
              </w:rPr>
              <w:t>网关</w:t>
            </w:r>
          </w:p>
          <w:p w:rsidR="004C08FD" w:rsidRPr="003C6840" w:rsidRDefault="009A0D42" w:rsidP="00360A86">
            <w:pPr>
              <w:pStyle w:val="a5"/>
              <w:ind w:firstLineChars="0" w:firstLine="0"/>
              <w:rPr>
                <w:rFonts w:asciiTheme="minorEastAsia" w:eastAsiaTheme="minorEastAsia" w:hAnsiTheme="minorEastAsia"/>
                <w:sz w:val="14"/>
                <w:szCs w:val="18"/>
              </w:rPr>
            </w:pPr>
            <w:hyperlink r:id="rId18" w:history="1">
              <w:r w:rsidR="004C08FD" w:rsidRPr="00276DEE">
                <w:rPr>
                  <w:rFonts w:asciiTheme="minorEastAsia" w:eastAsiaTheme="minorEastAsia" w:hAnsiTheme="minorEastAsia"/>
                  <w:sz w:val="14"/>
                  <w:szCs w:val="18"/>
                </w:rPr>
                <w:t>https://api.vmall.com</w:t>
              </w:r>
            </w:hyperlink>
            <w:r w:rsidR="004C08FD" w:rsidRPr="00276DEE">
              <w:rPr>
                <w:rFonts w:asciiTheme="minorEastAsia" w:eastAsiaTheme="minorEastAsia" w:hAnsiTheme="minorEastAsia"/>
                <w:sz w:val="14"/>
                <w:szCs w:val="18"/>
              </w:rPr>
              <w:t>/rest.php</w:t>
            </w:r>
          </w:p>
        </w:tc>
        <w:tc>
          <w:tcPr>
            <w:tcW w:w="2977" w:type="dxa"/>
          </w:tcPr>
          <w:p w:rsidR="004C08FD" w:rsidRPr="00276DEE" w:rsidRDefault="004C08FD"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hint="eastAsia"/>
                <w:sz w:val="14"/>
                <w:szCs w:val="18"/>
              </w:rPr>
              <w:t>openpush.message.single_send</w:t>
            </w:r>
          </w:p>
        </w:tc>
        <w:tc>
          <w:tcPr>
            <w:tcW w:w="2410" w:type="dxa"/>
          </w:tcPr>
          <w:p w:rsidR="007825C3" w:rsidRPr="001A0DBC" w:rsidRDefault="004C08FD" w:rsidP="007071BE">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单</w:t>
            </w:r>
            <w:r w:rsidRPr="001A0DBC">
              <w:rPr>
                <w:rFonts w:asciiTheme="minorEastAsia" w:eastAsiaTheme="minorEastAsia" w:hAnsiTheme="minorEastAsia"/>
                <w:sz w:val="14"/>
                <w:szCs w:val="18"/>
              </w:rPr>
              <w:t>发</w:t>
            </w:r>
            <w:r w:rsidR="007825C3">
              <w:rPr>
                <w:rFonts w:asciiTheme="minorEastAsia" w:eastAsiaTheme="minorEastAsia" w:hAnsiTheme="minorEastAsia" w:hint="eastAsia"/>
                <w:sz w:val="14"/>
                <w:szCs w:val="18"/>
              </w:rPr>
              <w:t>及时</w:t>
            </w:r>
            <w:proofErr w:type="gramStart"/>
            <w:r w:rsidR="007071BE">
              <w:rPr>
                <w:rFonts w:asciiTheme="minorEastAsia" w:eastAsiaTheme="minorEastAsia" w:hAnsiTheme="minorEastAsia" w:hint="eastAsia"/>
                <w:sz w:val="14"/>
                <w:szCs w:val="18"/>
              </w:rPr>
              <w:t>透传</w:t>
            </w:r>
            <w:r w:rsidRPr="001A0DBC">
              <w:rPr>
                <w:rFonts w:asciiTheme="minorEastAsia" w:eastAsiaTheme="minorEastAsia" w:hAnsiTheme="minorEastAsia"/>
                <w:sz w:val="14"/>
                <w:szCs w:val="18"/>
              </w:rPr>
              <w:t>消息</w:t>
            </w:r>
            <w:proofErr w:type="gramEnd"/>
            <w:r w:rsidR="007825C3">
              <w:rPr>
                <w:rFonts w:asciiTheme="minorEastAsia" w:eastAsiaTheme="minorEastAsia" w:hAnsiTheme="minorEastAsia" w:hint="eastAsia"/>
                <w:sz w:val="14"/>
                <w:szCs w:val="18"/>
              </w:rPr>
              <w:t>;</w:t>
            </w:r>
          </w:p>
        </w:tc>
        <w:tc>
          <w:tcPr>
            <w:tcW w:w="1927" w:type="dxa"/>
          </w:tcPr>
          <w:p w:rsidR="004C08FD" w:rsidRPr="001A0DBC" w:rsidRDefault="00F06B65"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推荐</w:t>
            </w:r>
            <w:r w:rsidRPr="001A0DBC">
              <w:rPr>
                <w:rFonts w:asciiTheme="minorEastAsia" w:eastAsiaTheme="minorEastAsia" w:hAnsiTheme="minorEastAsia"/>
                <w:sz w:val="14"/>
                <w:szCs w:val="18"/>
              </w:rPr>
              <w:t>使用</w:t>
            </w:r>
          </w:p>
        </w:tc>
      </w:tr>
      <w:tr w:rsidR="004C08FD" w:rsidTr="001A0DBC">
        <w:tc>
          <w:tcPr>
            <w:tcW w:w="1696" w:type="dxa"/>
            <w:vMerge/>
          </w:tcPr>
          <w:p w:rsidR="004C08FD" w:rsidRPr="00276DEE" w:rsidRDefault="004C08FD" w:rsidP="00360A86">
            <w:pPr>
              <w:pStyle w:val="a5"/>
              <w:ind w:firstLineChars="0" w:firstLine="0"/>
              <w:rPr>
                <w:rFonts w:asciiTheme="minorEastAsia" w:eastAsiaTheme="minorEastAsia" w:hAnsiTheme="minorEastAsia"/>
                <w:sz w:val="14"/>
                <w:szCs w:val="18"/>
              </w:rPr>
            </w:pPr>
          </w:p>
        </w:tc>
        <w:tc>
          <w:tcPr>
            <w:tcW w:w="2977" w:type="dxa"/>
          </w:tcPr>
          <w:p w:rsidR="004C08FD" w:rsidRPr="00276DEE" w:rsidRDefault="004C08FD"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hint="eastAsia"/>
                <w:sz w:val="14"/>
                <w:szCs w:val="18"/>
              </w:rPr>
              <w:t>openpush.message.batch_send</w:t>
            </w:r>
          </w:p>
        </w:tc>
        <w:tc>
          <w:tcPr>
            <w:tcW w:w="2410" w:type="dxa"/>
          </w:tcPr>
          <w:p w:rsidR="004C08FD" w:rsidRPr="001A0DBC" w:rsidRDefault="004C08FD"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群</w:t>
            </w:r>
            <w:proofErr w:type="gramStart"/>
            <w:r w:rsidRPr="001A0DBC">
              <w:rPr>
                <w:rFonts w:asciiTheme="minorEastAsia" w:eastAsiaTheme="minorEastAsia" w:hAnsiTheme="minorEastAsia"/>
                <w:sz w:val="14"/>
                <w:szCs w:val="18"/>
              </w:rPr>
              <w:t>发</w:t>
            </w:r>
            <w:r w:rsidR="007825C3">
              <w:rPr>
                <w:rFonts w:asciiTheme="minorEastAsia" w:eastAsiaTheme="minorEastAsia" w:hAnsiTheme="minorEastAsia" w:hint="eastAsia"/>
                <w:sz w:val="14"/>
                <w:szCs w:val="18"/>
              </w:rPr>
              <w:t>及时</w:t>
            </w:r>
            <w:r w:rsidR="007071BE">
              <w:rPr>
                <w:rFonts w:asciiTheme="minorEastAsia" w:eastAsiaTheme="minorEastAsia" w:hAnsiTheme="minorEastAsia" w:hint="eastAsia"/>
                <w:sz w:val="14"/>
                <w:szCs w:val="18"/>
              </w:rPr>
              <w:t>透传</w:t>
            </w:r>
            <w:r w:rsidRPr="001A0DBC">
              <w:rPr>
                <w:rFonts w:asciiTheme="minorEastAsia" w:eastAsiaTheme="minorEastAsia" w:hAnsiTheme="minorEastAsia"/>
                <w:sz w:val="14"/>
                <w:szCs w:val="18"/>
              </w:rPr>
              <w:t>消息</w:t>
            </w:r>
            <w:proofErr w:type="gramEnd"/>
          </w:p>
        </w:tc>
        <w:tc>
          <w:tcPr>
            <w:tcW w:w="1927" w:type="dxa"/>
          </w:tcPr>
          <w:p w:rsidR="004C08FD" w:rsidRPr="001A0DBC" w:rsidRDefault="00F06B65"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推荐</w:t>
            </w:r>
            <w:r w:rsidRPr="001A0DBC">
              <w:rPr>
                <w:rFonts w:asciiTheme="minorEastAsia" w:eastAsiaTheme="minorEastAsia" w:hAnsiTheme="minorEastAsia"/>
                <w:sz w:val="14"/>
                <w:szCs w:val="18"/>
              </w:rPr>
              <w:t>使用</w:t>
            </w:r>
          </w:p>
        </w:tc>
      </w:tr>
      <w:tr w:rsidR="004C08FD" w:rsidTr="001A0DBC">
        <w:tc>
          <w:tcPr>
            <w:tcW w:w="1696" w:type="dxa"/>
            <w:vMerge/>
          </w:tcPr>
          <w:p w:rsidR="004C08FD" w:rsidRPr="00276DEE" w:rsidRDefault="004C08FD" w:rsidP="00360A86">
            <w:pPr>
              <w:pStyle w:val="a5"/>
              <w:ind w:firstLineChars="0" w:firstLine="0"/>
              <w:rPr>
                <w:rFonts w:asciiTheme="minorEastAsia" w:eastAsiaTheme="minorEastAsia" w:hAnsiTheme="minorEastAsia"/>
                <w:sz w:val="14"/>
                <w:szCs w:val="18"/>
              </w:rPr>
            </w:pPr>
          </w:p>
        </w:tc>
        <w:tc>
          <w:tcPr>
            <w:tcW w:w="2977" w:type="dxa"/>
          </w:tcPr>
          <w:p w:rsidR="004C08FD" w:rsidRPr="00276DEE" w:rsidRDefault="004C08FD"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hint="eastAsia"/>
                <w:sz w:val="14"/>
                <w:szCs w:val="18"/>
              </w:rPr>
              <w:t>openpush.message.psSingleSend</w:t>
            </w:r>
          </w:p>
        </w:tc>
        <w:tc>
          <w:tcPr>
            <w:tcW w:w="2410" w:type="dxa"/>
          </w:tcPr>
          <w:p w:rsidR="004C08FD" w:rsidRPr="001A0DBC" w:rsidRDefault="004C08FD"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单</w:t>
            </w:r>
            <w:r w:rsidRPr="001A0DBC">
              <w:rPr>
                <w:rFonts w:asciiTheme="minorEastAsia" w:eastAsiaTheme="minorEastAsia" w:hAnsiTheme="minorEastAsia"/>
                <w:sz w:val="14"/>
                <w:szCs w:val="18"/>
              </w:rPr>
              <w:t>发</w:t>
            </w:r>
            <w:r w:rsidR="007825C3">
              <w:rPr>
                <w:rFonts w:asciiTheme="minorEastAsia" w:eastAsiaTheme="minorEastAsia" w:hAnsiTheme="minorEastAsia" w:hint="eastAsia"/>
                <w:sz w:val="14"/>
                <w:szCs w:val="18"/>
              </w:rPr>
              <w:t>及时</w:t>
            </w:r>
            <w:r w:rsidR="006943CE" w:rsidRPr="001A0DBC">
              <w:rPr>
                <w:rFonts w:asciiTheme="minorEastAsia" w:eastAsiaTheme="minorEastAsia" w:hAnsiTheme="minorEastAsia" w:hint="eastAsia"/>
                <w:sz w:val="14"/>
                <w:szCs w:val="18"/>
              </w:rPr>
              <w:t>通知</w:t>
            </w:r>
            <w:proofErr w:type="gramStart"/>
            <w:r w:rsidR="006943CE" w:rsidRPr="001A0DBC">
              <w:rPr>
                <w:rFonts w:asciiTheme="minorEastAsia" w:eastAsiaTheme="minorEastAsia" w:hAnsiTheme="minorEastAsia" w:hint="eastAsia"/>
                <w:sz w:val="14"/>
                <w:szCs w:val="18"/>
              </w:rPr>
              <w:t>栏</w:t>
            </w:r>
            <w:r w:rsidRPr="001A0DBC">
              <w:rPr>
                <w:rFonts w:asciiTheme="minorEastAsia" w:eastAsiaTheme="minorEastAsia" w:hAnsiTheme="minorEastAsia"/>
                <w:sz w:val="14"/>
                <w:szCs w:val="18"/>
              </w:rPr>
              <w:t>消息</w:t>
            </w:r>
            <w:proofErr w:type="gramEnd"/>
          </w:p>
        </w:tc>
        <w:tc>
          <w:tcPr>
            <w:tcW w:w="1927" w:type="dxa"/>
          </w:tcPr>
          <w:p w:rsidR="004C08FD" w:rsidRPr="001A0DBC" w:rsidRDefault="005E365D"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推荐</w:t>
            </w:r>
            <w:r w:rsidRPr="001A0DBC">
              <w:rPr>
                <w:rFonts w:asciiTheme="minorEastAsia" w:eastAsiaTheme="minorEastAsia" w:hAnsiTheme="minorEastAsia"/>
                <w:sz w:val="14"/>
                <w:szCs w:val="18"/>
              </w:rPr>
              <w:t>使用</w:t>
            </w:r>
          </w:p>
        </w:tc>
      </w:tr>
      <w:tr w:rsidR="004C08FD" w:rsidTr="001A0DBC">
        <w:tc>
          <w:tcPr>
            <w:tcW w:w="1696" w:type="dxa"/>
            <w:vMerge/>
          </w:tcPr>
          <w:p w:rsidR="004C08FD" w:rsidRPr="00276DEE" w:rsidRDefault="004C08FD" w:rsidP="00360A86">
            <w:pPr>
              <w:pStyle w:val="a5"/>
              <w:ind w:firstLineChars="0" w:firstLine="0"/>
              <w:rPr>
                <w:rFonts w:asciiTheme="minorEastAsia" w:eastAsiaTheme="minorEastAsia" w:hAnsiTheme="minorEastAsia"/>
                <w:sz w:val="14"/>
                <w:szCs w:val="18"/>
              </w:rPr>
            </w:pPr>
          </w:p>
        </w:tc>
        <w:tc>
          <w:tcPr>
            <w:tcW w:w="2977" w:type="dxa"/>
          </w:tcPr>
          <w:p w:rsidR="004C08FD" w:rsidRPr="00276DEE" w:rsidRDefault="004C08FD"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hint="eastAsia"/>
                <w:sz w:val="14"/>
                <w:szCs w:val="18"/>
              </w:rPr>
              <w:t>openpush.message.psBatchSend</w:t>
            </w:r>
          </w:p>
        </w:tc>
        <w:tc>
          <w:tcPr>
            <w:tcW w:w="2410" w:type="dxa"/>
          </w:tcPr>
          <w:p w:rsidR="004C08FD" w:rsidRPr="001A0DBC" w:rsidRDefault="004C08FD"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群</w:t>
            </w:r>
            <w:proofErr w:type="gramStart"/>
            <w:r w:rsidRPr="001A0DBC">
              <w:rPr>
                <w:rFonts w:asciiTheme="minorEastAsia" w:eastAsiaTheme="minorEastAsia" w:hAnsiTheme="minorEastAsia"/>
                <w:sz w:val="14"/>
                <w:szCs w:val="18"/>
              </w:rPr>
              <w:t>发</w:t>
            </w:r>
            <w:r w:rsidR="007825C3">
              <w:rPr>
                <w:rFonts w:asciiTheme="minorEastAsia" w:eastAsiaTheme="minorEastAsia" w:hAnsiTheme="minorEastAsia" w:hint="eastAsia"/>
                <w:sz w:val="14"/>
                <w:szCs w:val="18"/>
              </w:rPr>
              <w:t>及时</w:t>
            </w:r>
            <w:r w:rsidR="006943CE" w:rsidRPr="001A0DBC">
              <w:rPr>
                <w:rFonts w:asciiTheme="minorEastAsia" w:eastAsiaTheme="minorEastAsia" w:hAnsiTheme="minorEastAsia" w:hint="eastAsia"/>
                <w:sz w:val="14"/>
                <w:szCs w:val="18"/>
              </w:rPr>
              <w:t>通知栏</w:t>
            </w:r>
            <w:r w:rsidRPr="001A0DBC">
              <w:rPr>
                <w:rFonts w:asciiTheme="minorEastAsia" w:eastAsiaTheme="minorEastAsia" w:hAnsiTheme="minorEastAsia"/>
                <w:sz w:val="14"/>
                <w:szCs w:val="18"/>
              </w:rPr>
              <w:t>消息</w:t>
            </w:r>
            <w:proofErr w:type="gramEnd"/>
          </w:p>
        </w:tc>
        <w:tc>
          <w:tcPr>
            <w:tcW w:w="1927" w:type="dxa"/>
          </w:tcPr>
          <w:p w:rsidR="004C08FD" w:rsidRPr="001A0DBC" w:rsidRDefault="005E365D"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推荐</w:t>
            </w:r>
            <w:r w:rsidRPr="001A0DBC">
              <w:rPr>
                <w:rFonts w:asciiTheme="minorEastAsia" w:eastAsiaTheme="minorEastAsia" w:hAnsiTheme="minorEastAsia"/>
                <w:sz w:val="14"/>
                <w:szCs w:val="18"/>
              </w:rPr>
              <w:t>使用</w:t>
            </w:r>
          </w:p>
        </w:tc>
      </w:tr>
      <w:tr w:rsidR="00F06B65" w:rsidTr="001A0DBC">
        <w:tc>
          <w:tcPr>
            <w:tcW w:w="1696" w:type="dxa"/>
            <w:vMerge/>
          </w:tcPr>
          <w:p w:rsidR="00F06B65" w:rsidRPr="00276DEE" w:rsidRDefault="00F06B65" w:rsidP="00360A86">
            <w:pPr>
              <w:pStyle w:val="a5"/>
              <w:ind w:firstLineChars="0" w:firstLine="0"/>
              <w:rPr>
                <w:rFonts w:asciiTheme="minorEastAsia" w:eastAsiaTheme="minorEastAsia" w:hAnsiTheme="minorEastAsia"/>
                <w:sz w:val="14"/>
                <w:szCs w:val="18"/>
              </w:rPr>
            </w:pPr>
          </w:p>
        </w:tc>
        <w:tc>
          <w:tcPr>
            <w:tcW w:w="2977" w:type="dxa"/>
          </w:tcPr>
          <w:p w:rsidR="00F06B65" w:rsidRPr="00276DEE" w:rsidRDefault="002006E4"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sz w:val="14"/>
                <w:szCs w:val="18"/>
              </w:rPr>
              <w:t>openpush.openapi.notification_send</w:t>
            </w:r>
          </w:p>
        </w:tc>
        <w:tc>
          <w:tcPr>
            <w:tcW w:w="2410" w:type="dxa"/>
          </w:tcPr>
          <w:p w:rsidR="00A75AC3" w:rsidRPr="001A0DBC" w:rsidRDefault="00A75AC3"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Android:</w:t>
            </w:r>
          </w:p>
          <w:p w:rsidR="008E66FB" w:rsidRPr="001A0DBC" w:rsidRDefault="008E66FB"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支持</w:t>
            </w:r>
            <w:r w:rsidRPr="001A0DBC">
              <w:rPr>
                <w:rFonts w:asciiTheme="minorEastAsia" w:eastAsiaTheme="minorEastAsia" w:hAnsiTheme="minorEastAsia"/>
                <w:sz w:val="14"/>
                <w:szCs w:val="18"/>
              </w:rPr>
              <w:t>发送给特定用户、发送给所有用户；</w:t>
            </w:r>
          </w:p>
          <w:p w:rsidR="008E66FB" w:rsidRPr="001A0DBC" w:rsidRDefault="008E66FB"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支持</w:t>
            </w:r>
            <w:r w:rsidRPr="001A0DBC">
              <w:rPr>
                <w:rFonts w:asciiTheme="minorEastAsia" w:eastAsiaTheme="minorEastAsia" w:hAnsiTheme="minorEastAsia"/>
                <w:sz w:val="14"/>
                <w:szCs w:val="18"/>
              </w:rPr>
              <w:t>单发和</w:t>
            </w:r>
            <w:r w:rsidRPr="001A0DBC">
              <w:rPr>
                <w:rFonts w:asciiTheme="minorEastAsia" w:eastAsiaTheme="minorEastAsia" w:hAnsiTheme="minorEastAsia" w:hint="eastAsia"/>
                <w:sz w:val="14"/>
                <w:szCs w:val="18"/>
              </w:rPr>
              <w:t>群发</w:t>
            </w:r>
            <w:r w:rsidRPr="001A0DBC">
              <w:rPr>
                <w:rFonts w:asciiTheme="minorEastAsia" w:eastAsiaTheme="minorEastAsia" w:hAnsiTheme="minorEastAsia"/>
                <w:sz w:val="14"/>
                <w:szCs w:val="18"/>
              </w:rPr>
              <w:t>；</w:t>
            </w:r>
          </w:p>
          <w:p w:rsidR="008E66FB" w:rsidRPr="001A0DBC" w:rsidRDefault="008E66FB" w:rsidP="00360A86">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支持</w:t>
            </w:r>
            <w:r w:rsidRPr="001A0DBC">
              <w:rPr>
                <w:rFonts w:asciiTheme="minorEastAsia" w:eastAsiaTheme="minorEastAsia" w:hAnsiTheme="minorEastAsia"/>
                <w:sz w:val="14"/>
                <w:szCs w:val="18"/>
              </w:rPr>
              <w:t>定时发送；</w:t>
            </w:r>
          </w:p>
          <w:p w:rsidR="00950AED" w:rsidRPr="001A0DBC" w:rsidRDefault="001F16BA" w:rsidP="00950AED">
            <w:pPr>
              <w:pStyle w:val="a5"/>
              <w:ind w:firstLineChars="0" w:firstLine="0"/>
              <w:rPr>
                <w:rFonts w:asciiTheme="minorEastAsia" w:eastAsiaTheme="minorEastAsia" w:hAnsiTheme="minorEastAsia"/>
                <w:sz w:val="14"/>
                <w:szCs w:val="18"/>
              </w:rPr>
            </w:pPr>
            <w:r w:rsidRPr="001A0DBC">
              <w:rPr>
                <w:rFonts w:asciiTheme="minorEastAsia" w:eastAsiaTheme="minorEastAsia" w:hAnsiTheme="minorEastAsia" w:hint="eastAsia"/>
                <w:sz w:val="14"/>
                <w:szCs w:val="18"/>
              </w:rPr>
              <w:t>支持Android</w:t>
            </w:r>
            <w:r w:rsidRPr="001A0DBC">
              <w:rPr>
                <w:rFonts w:asciiTheme="minorEastAsia" w:eastAsiaTheme="minorEastAsia" w:hAnsiTheme="minorEastAsia"/>
                <w:sz w:val="14"/>
                <w:szCs w:val="18"/>
              </w:rPr>
              <w:t>多用户；</w:t>
            </w:r>
          </w:p>
        </w:tc>
        <w:tc>
          <w:tcPr>
            <w:tcW w:w="1927" w:type="dxa"/>
          </w:tcPr>
          <w:p w:rsidR="00F06B65" w:rsidRDefault="00523ABE" w:rsidP="00523ABE">
            <w:pPr>
              <w:pStyle w:val="a5"/>
              <w:ind w:firstLineChars="0" w:firstLine="0"/>
              <w:rPr>
                <w:rFonts w:asciiTheme="minorEastAsia" w:eastAsiaTheme="minorEastAsia" w:hAnsiTheme="minorEastAsia"/>
                <w:sz w:val="14"/>
                <w:szCs w:val="18"/>
              </w:rPr>
            </w:pPr>
            <w:r w:rsidRPr="00985E9F">
              <w:rPr>
                <w:rFonts w:asciiTheme="minorEastAsia" w:eastAsiaTheme="minorEastAsia" w:hAnsiTheme="minorEastAsia" w:hint="eastAsia"/>
                <w:sz w:val="14"/>
                <w:szCs w:val="18"/>
                <w:highlight w:val="yellow"/>
              </w:rPr>
              <w:t>1.及时</w:t>
            </w:r>
            <w:r w:rsidRPr="00985E9F">
              <w:rPr>
                <w:rFonts w:asciiTheme="minorEastAsia" w:eastAsiaTheme="minorEastAsia" w:hAnsiTheme="minorEastAsia"/>
                <w:sz w:val="14"/>
                <w:szCs w:val="18"/>
                <w:highlight w:val="yellow"/>
              </w:rPr>
              <w:t>消息</w:t>
            </w:r>
            <w:r w:rsidRPr="00985E9F">
              <w:rPr>
                <w:rFonts w:asciiTheme="minorEastAsia" w:eastAsiaTheme="minorEastAsia" w:hAnsiTheme="minorEastAsia" w:hint="eastAsia"/>
                <w:sz w:val="14"/>
                <w:szCs w:val="18"/>
                <w:highlight w:val="yellow"/>
              </w:rPr>
              <w:t>不建议</w:t>
            </w:r>
            <w:r w:rsidRPr="00985E9F">
              <w:rPr>
                <w:rFonts w:asciiTheme="minorEastAsia" w:eastAsiaTheme="minorEastAsia" w:hAnsiTheme="minorEastAsia"/>
                <w:sz w:val="14"/>
                <w:szCs w:val="18"/>
                <w:highlight w:val="yellow"/>
              </w:rPr>
              <w:t>使用本接口</w:t>
            </w:r>
            <w:r w:rsidR="00985E9F" w:rsidRPr="00985E9F">
              <w:rPr>
                <w:rFonts w:asciiTheme="minorEastAsia" w:eastAsiaTheme="minorEastAsia" w:hAnsiTheme="minorEastAsia" w:hint="eastAsia"/>
                <w:sz w:val="14"/>
                <w:szCs w:val="18"/>
                <w:highlight w:val="yellow"/>
              </w:rPr>
              <w:t>，</w:t>
            </w:r>
            <w:r w:rsidR="00985E9F" w:rsidRPr="00985E9F">
              <w:rPr>
                <w:rFonts w:asciiTheme="minorEastAsia" w:eastAsiaTheme="minorEastAsia" w:hAnsiTheme="minorEastAsia"/>
                <w:sz w:val="14"/>
                <w:szCs w:val="18"/>
                <w:highlight w:val="yellow"/>
              </w:rPr>
              <w:t>后续会下线</w:t>
            </w:r>
          </w:p>
          <w:p w:rsidR="00791647" w:rsidRDefault="00523ABE" w:rsidP="00796414">
            <w:pPr>
              <w:pStyle w:val="a5"/>
              <w:ind w:firstLineChars="0" w:firstLine="0"/>
              <w:rPr>
                <w:rFonts w:asciiTheme="minorEastAsia" w:eastAsiaTheme="minorEastAsia" w:hAnsiTheme="minorEastAsia"/>
                <w:sz w:val="14"/>
                <w:szCs w:val="18"/>
              </w:rPr>
            </w:pPr>
            <w:r>
              <w:rPr>
                <w:rFonts w:asciiTheme="minorEastAsia" w:eastAsiaTheme="minorEastAsia" w:hAnsiTheme="minorEastAsia"/>
                <w:sz w:val="14"/>
                <w:szCs w:val="18"/>
              </w:rPr>
              <w:t xml:space="preserve">2. </w:t>
            </w:r>
            <w:r>
              <w:rPr>
                <w:rFonts w:asciiTheme="minorEastAsia" w:eastAsiaTheme="minorEastAsia" w:hAnsiTheme="minorEastAsia" w:hint="eastAsia"/>
                <w:sz w:val="14"/>
                <w:szCs w:val="18"/>
              </w:rPr>
              <w:t>本</w:t>
            </w:r>
            <w:r>
              <w:rPr>
                <w:rFonts w:asciiTheme="minorEastAsia" w:eastAsiaTheme="minorEastAsia" w:hAnsiTheme="minorEastAsia"/>
                <w:sz w:val="14"/>
                <w:szCs w:val="18"/>
              </w:rPr>
              <w:t>接口适合发送</w:t>
            </w:r>
            <w:r>
              <w:rPr>
                <w:rFonts w:asciiTheme="minorEastAsia" w:eastAsiaTheme="minorEastAsia" w:hAnsiTheme="minorEastAsia" w:hint="eastAsia"/>
                <w:sz w:val="14"/>
                <w:szCs w:val="18"/>
              </w:rPr>
              <w:t>标签</w:t>
            </w:r>
            <w:r>
              <w:rPr>
                <w:rFonts w:asciiTheme="minorEastAsia" w:eastAsiaTheme="minorEastAsia" w:hAnsiTheme="minorEastAsia"/>
                <w:sz w:val="14"/>
                <w:szCs w:val="18"/>
              </w:rPr>
              <w:t>类消息</w:t>
            </w:r>
          </w:p>
          <w:p w:rsidR="00523ABE" w:rsidRPr="00523ABE" w:rsidRDefault="00523ABE" w:rsidP="00796414">
            <w:pPr>
              <w:pStyle w:val="a5"/>
              <w:ind w:firstLineChars="0" w:firstLine="0"/>
              <w:rPr>
                <w:rFonts w:asciiTheme="minorEastAsia" w:eastAsiaTheme="minorEastAsia" w:hAnsiTheme="minorEastAsia"/>
                <w:sz w:val="14"/>
                <w:szCs w:val="18"/>
              </w:rPr>
            </w:pPr>
            <w:r>
              <w:rPr>
                <w:rFonts w:asciiTheme="minorEastAsia" w:eastAsiaTheme="minorEastAsia" w:hAnsiTheme="minorEastAsia"/>
                <w:sz w:val="14"/>
                <w:szCs w:val="18"/>
              </w:rPr>
              <w:t xml:space="preserve">3. </w:t>
            </w:r>
            <w:r>
              <w:rPr>
                <w:rFonts w:asciiTheme="minorEastAsia" w:eastAsiaTheme="minorEastAsia" w:hAnsiTheme="minorEastAsia" w:hint="eastAsia"/>
                <w:sz w:val="14"/>
                <w:szCs w:val="18"/>
              </w:rPr>
              <w:t>本</w:t>
            </w:r>
            <w:r>
              <w:rPr>
                <w:rFonts w:asciiTheme="minorEastAsia" w:eastAsiaTheme="minorEastAsia" w:hAnsiTheme="minorEastAsia"/>
                <w:sz w:val="14"/>
                <w:szCs w:val="18"/>
              </w:rPr>
              <w:t>接口适合发送需要定时发送功能的业务场景</w:t>
            </w:r>
          </w:p>
        </w:tc>
      </w:tr>
      <w:tr w:rsidR="00F06B65" w:rsidTr="001A0DBC">
        <w:tc>
          <w:tcPr>
            <w:tcW w:w="1696" w:type="dxa"/>
            <w:vMerge/>
          </w:tcPr>
          <w:p w:rsidR="00F06B65" w:rsidRPr="00276DEE" w:rsidRDefault="00F06B65" w:rsidP="00360A86">
            <w:pPr>
              <w:pStyle w:val="a5"/>
              <w:ind w:firstLineChars="0" w:firstLine="0"/>
              <w:rPr>
                <w:rFonts w:asciiTheme="minorEastAsia" w:eastAsiaTheme="minorEastAsia" w:hAnsiTheme="minorEastAsia"/>
                <w:sz w:val="14"/>
                <w:szCs w:val="18"/>
              </w:rPr>
            </w:pPr>
          </w:p>
        </w:tc>
        <w:tc>
          <w:tcPr>
            <w:tcW w:w="2977" w:type="dxa"/>
          </w:tcPr>
          <w:p w:rsidR="00F06B65" w:rsidRPr="00276DEE" w:rsidRDefault="0059784B"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sz w:val="14"/>
                <w:szCs w:val="18"/>
              </w:rPr>
              <w:t>openpush.openapi.</w:t>
            </w:r>
            <w:r w:rsidR="002006E4" w:rsidRPr="00276DEE">
              <w:rPr>
                <w:rFonts w:asciiTheme="minorEastAsia" w:eastAsiaTheme="minorEastAsia" w:hAnsiTheme="minorEastAsia"/>
                <w:sz w:val="14"/>
                <w:szCs w:val="18"/>
              </w:rPr>
              <w:t>query_msg_result</w:t>
            </w:r>
          </w:p>
        </w:tc>
        <w:tc>
          <w:tcPr>
            <w:tcW w:w="2410" w:type="dxa"/>
          </w:tcPr>
          <w:p w:rsidR="00F06B65" w:rsidRPr="00276DEE" w:rsidRDefault="00276DEE" w:rsidP="00360A86">
            <w:pPr>
              <w:pStyle w:val="a5"/>
              <w:ind w:firstLineChars="0" w:firstLine="0"/>
              <w:rPr>
                <w:rFonts w:asciiTheme="minorEastAsia" w:eastAsiaTheme="minorEastAsia" w:hAnsiTheme="minorEastAsia"/>
                <w:sz w:val="14"/>
                <w:szCs w:val="18"/>
              </w:rPr>
            </w:pPr>
            <w:r w:rsidRPr="00276DEE">
              <w:rPr>
                <w:rFonts w:asciiTheme="minorEastAsia" w:eastAsiaTheme="minorEastAsia" w:hAnsiTheme="minorEastAsia" w:hint="eastAsia"/>
                <w:sz w:val="14"/>
                <w:szCs w:val="18"/>
              </w:rPr>
              <w:t>查询一次</w:t>
            </w:r>
            <w:r w:rsidRPr="00276DEE">
              <w:rPr>
                <w:rFonts w:asciiTheme="minorEastAsia" w:eastAsiaTheme="minorEastAsia" w:hAnsiTheme="minorEastAsia"/>
                <w:sz w:val="14"/>
                <w:szCs w:val="18"/>
              </w:rPr>
              <w:t>发送请求中发送给特定用户的消息状态</w:t>
            </w:r>
          </w:p>
        </w:tc>
        <w:tc>
          <w:tcPr>
            <w:tcW w:w="1927" w:type="dxa"/>
          </w:tcPr>
          <w:p w:rsidR="00F06B65" w:rsidRPr="00276DEE" w:rsidRDefault="00F06B65" w:rsidP="00360A86">
            <w:pPr>
              <w:pStyle w:val="a5"/>
              <w:ind w:firstLineChars="0" w:firstLine="0"/>
              <w:rPr>
                <w:rFonts w:asciiTheme="minorEastAsia" w:eastAsiaTheme="minorEastAsia" w:hAnsiTheme="minorEastAsia"/>
                <w:sz w:val="14"/>
                <w:szCs w:val="18"/>
              </w:rPr>
            </w:pPr>
          </w:p>
        </w:tc>
      </w:tr>
    </w:tbl>
    <w:p w:rsidR="007154C3" w:rsidRPr="00D00CC6" w:rsidRDefault="007154C3" w:rsidP="00E619C4">
      <w:pPr>
        <w:pStyle w:val="a5"/>
        <w:ind w:firstLineChars="0" w:firstLine="0"/>
      </w:pPr>
    </w:p>
    <w:p w:rsidR="00124A4A" w:rsidRPr="0053035E" w:rsidRDefault="0095514A" w:rsidP="00124A4A">
      <w:pPr>
        <w:pStyle w:val="2"/>
        <w:tabs>
          <w:tab w:val="clear" w:pos="1852"/>
          <w:tab w:val="num" w:pos="774"/>
        </w:tabs>
        <w:ind w:left="774"/>
        <w:rPr>
          <w:rFonts w:asciiTheme="minorEastAsia" w:eastAsiaTheme="minorEastAsia" w:hAnsiTheme="minorEastAsia"/>
        </w:rPr>
      </w:pPr>
      <w:bookmarkStart w:id="15" w:name="_Toc459815827"/>
      <w:r w:rsidRPr="0053035E">
        <w:rPr>
          <w:rFonts w:asciiTheme="minorEastAsia" w:eastAsiaTheme="minorEastAsia" w:hAnsiTheme="minorEastAsia" w:hint="eastAsia"/>
        </w:rPr>
        <w:t>PUSH使用</w:t>
      </w:r>
      <w:r w:rsidRPr="0053035E">
        <w:rPr>
          <w:rFonts w:asciiTheme="minorEastAsia" w:eastAsiaTheme="minorEastAsia" w:hAnsiTheme="minorEastAsia"/>
        </w:rPr>
        <w:t>流程</w:t>
      </w:r>
      <w:bookmarkEnd w:id="15"/>
    </w:p>
    <w:p w:rsidR="004A56D2" w:rsidRDefault="004A56D2" w:rsidP="004A56D2">
      <w:pPr>
        <w:pStyle w:val="a5"/>
        <w:ind w:firstLineChars="0" w:firstLine="0"/>
        <w:rPr>
          <w:rFonts w:ascii="宋体" w:hAnsi="宋体"/>
        </w:rPr>
      </w:pPr>
      <w:r>
        <w:rPr>
          <w:rFonts w:ascii="宋体" w:hAnsi="宋体"/>
        </w:rPr>
        <w:t xml:space="preserve">  </w:t>
      </w:r>
      <w:r w:rsidR="00B15714">
        <w:rPr>
          <w:rFonts w:ascii="宋体" w:hAnsi="宋体"/>
          <w:noProof/>
        </w:rPr>
        <mc:AlternateContent>
          <mc:Choice Requires="wpc">
            <w:drawing>
              <wp:inline distT="0" distB="0" distL="0" distR="0" wp14:anchorId="1297FB69" wp14:editId="6FD61663">
                <wp:extent cx="5486400" cy="79382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422030" y="165783"/>
                            <a:ext cx="1080197" cy="532562"/>
                          </a:xfrm>
                          <a:prstGeom prst="flowChartProcess">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0F1737" w:rsidRPr="00B15714" w:rsidRDefault="000F1737" w:rsidP="00B15714">
                              <w:pPr>
                                <w:jc w:val="center"/>
                                <w:rPr>
                                  <w:color w:val="000000" w:themeColor="text1"/>
                                </w:rPr>
                              </w:pPr>
                              <w:r w:rsidRPr="00B15714">
                                <w:rPr>
                                  <w:rFonts w:hint="eastAsia"/>
                                  <w:color w:val="000000" w:themeColor="text1"/>
                                </w:rPr>
                                <w:t>开通</w:t>
                              </w:r>
                              <w:r w:rsidRPr="00B15714">
                                <w:rPr>
                                  <w:color w:val="000000" w:themeColor="text1"/>
                                </w:rPr>
                                <w:t>PUSH</w:t>
                              </w:r>
                              <w:r w:rsidRPr="00B15714">
                                <w:rPr>
                                  <w:color w:val="000000" w:themeColor="text1"/>
                                </w:rPr>
                                <w:t>权益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流程图: 过程 19"/>
                        <wps:cNvSpPr/>
                        <wps:spPr>
                          <a:xfrm>
                            <a:off x="1929284" y="165783"/>
                            <a:ext cx="1105318" cy="532562"/>
                          </a:xfrm>
                          <a:prstGeom prst="flowChartProcess">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0F1737" w:rsidRPr="00B15714" w:rsidRDefault="000F1737" w:rsidP="00B15714">
                              <w:pPr>
                                <w:jc w:val="center"/>
                                <w:rPr>
                                  <w:color w:val="000000" w:themeColor="text1"/>
                                </w:rPr>
                              </w:pPr>
                              <w:r w:rsidRPr="00B15714">
                                <w:rPr>
                                  <w:rFonts w:hint="eastAsia"/>
                                  <w:color w:val="000000" w:themeColor="text1"/>
                                </w:rPr>
                                <w:t>获取</w:t>
                              </w:r>
                              <w:r w:rsidRPr="00B15714">
                                <w:rPr>
                                  <w:rFonts w:hint="eastAsia"/>
                                  <w:color w:val="000000" w:themeColor="text1"/>
                                </w:rPr>
                                <w:t>PUSH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3491803" y="170792"/>
                            <a:ext cx="979714" cy="532562"/>
                          </a:xfrm>
                          <a:prstGeom prst="flowChartProcess">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0F1737" w:rsidRPr="00B15714" w:rsidRDefault="000F1737" w:rsidP="00B15714">
                              <w:pPr>
                                <w:jc w:val="center"/>
                                <w:rPr>
                                  <w:color w:val="000000" w:themeColor="text1"/>
                                </w:rPr>
                              </w:pPr>
                              <w:r w:rsidRPr="00B15714">
                                <w:rPr>
                                  <w:rFonts w:hint="eastAsia"/>
                                  <w:color w:val="000000" w:themeColor="text1"/>
                                </w:rPr>
                                <w:t>开发</w:t>
                              </w:r>
                              <w:r w:rsidRPr="00B15714">
                                <w:rPr>
                                  <w:color w:val="000000" w:themeColor="text1"/>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7" idx="3"/>
                          <a:endCxn id="19" idx="1"/>
                        </wps:cNvCnPr>
                        <wps:spPr>
                          <a:xfrm>
                            <a:off x="1502227" y="432064"/>
                            <a:ext cx="427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9" idx="3"/>
                          <a:endCxn id="20" idx="1"/>
                        </wps:cNvCnPr>
                        <wps:spPr>
                          <a:xfrm>
                            <a:off x="3034602" y="432064"/>
                            <a:ext cx="457201" cy="5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97FB69" id="画布 16" o:spid="_x0000_s1026" editas="canvas" style="width:6in;height:62.5pt;mso-position-horizontal-relative:char;mso-position-vertical-relative:line" coordsize="54864,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37;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4220;top:1657;width:10802;height: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pTcEA&#10;AADbAAAADwAAAGRycy9kb3ducmV2LnhtbERPzWrCQBC+F3yHZYReSt3UgynRVcQi6Kk0yQMM2TGJ&#10;Zmfj7qqpT98tCN7m4/udxWownbiS861lBR+TBARxZXXLtYKy2L5/gvABWWNnmRT8kofVcvSywEzb&#10;G//QNQ+1iCHsM1TQhNBnUvqqIYN+YnviyB2sMxgidLXUDm8x3HRymiQzabDl2NBgT5uGqlN+MQpk&#10;yb47v+21/+avdHZ3x74qjkq9jof1HESgITzFD/dOx/kp/P8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HKU3BAAAA2wAAAA8AAAAAAAAAAAAAAAAAmAIAAGRycy9kb3du&#10;cmV2LnhtbFBLBQYAAAAABAAEAPUAAACGAwAAAAA=&#10;" filled="f" strokecolor="#243f60 [1604]">
                  <v:textbox>
                    <w:txbxContent>
                      <w:p w:rsidR="000F1737" w:rsidRPr="00B15714" w:rsidRDefault="000F1737" w:rsidP="00B15714">
                        <w:pPr>
                          <w:jc w:val="center"/>
                          <w:rPr>
                            <w:color w:val="000000" w:themeColor="text1"/>
                          </w:rPr>
                        </w:pPr>
                        <w:r w:rsidRPr="00B15714">
                          <w:rPr>
                            <w:rFonts w:hint="eastAsia"/>
                            <w:color w:val="000000" w:themeColor="text1"/>
                          </w:rPr>
                          <w:t>开通</w:t>
                        </w:r>
                        <w:r w:rsidRPr="00B15714">
                          <w:rPr>
                            <w:color w:val="000000" w:themeColor="text1"/>
                          </w:rPr>
                          <w:t>PUSH</w:t>
                        </w:r>
                        <w:r w:rsidRPr="00B15714">
                          <w:rPr>
                            <w:color w:val="000000" w:themeColor="text1"/>
                          </w:rPr>
                          <w:t>权益</w:t>
                        </w:r>
                      </w:p>
                    </w:txbxContent>
                  </v:textbox>
                </v:shape>
                <v:shape id="流程图: 过程 19" o:spid="_x0000_s1029" type="#_x0000_t109" style="position:absolute;left:19292;top:1657;width:11054;height: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YpMAA&#10;AADbAAAADwAAAGRycy9kb3ducmV2LnhtbERPzYrCMBC+C75DmAUvoqke/OkaRZQFPS1aH2BoZtu6&#10;zaQmWa0+/UYQvM3H9zuLVWtqcSXnK8sKRsMEBHFudcWFglP2NZiB8AFZY22ZFNzJw2rZ7Sww1fbG&#10;B7oeQyFiCPsUFZQhNKmUPi/JoB/ahjhyP9YZDBG6QmqHtxhuajlOkok0WHFsKLGhTUn57/HPKJAn&#10;9vWlv9f+m7fTycOdmzw7K9X7aNefIAK14S1+uXc6zp/D85d4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QYpMAAAADbAAAADwAAAAAAAAAAAAAAAACYAgAAZHJzL2Rvd25y&#10;ZXYueG1sUEsFBgAAAAAEAAQA9QAAAIUDAAAAAA==&#10;" filled="f" strokecolor="#243f60 [1604]">
                  <v:textbox>
                    <w:txbxContent>
                      <w:p w:rsidR="000F1737" w:rsidRPr="00B15714" w:rsidRDefault="000F1737" w:rsidP="00B15714">
                        <w:pPr>
                          <w:jc w:val="center"/>
                          <w:rPr>
                            <w:color w:val="000000" w:themeColor="text1"/>
                          </w:rPr>
                        </w:pPr>
                        <w:r w:rsidRPr="00B15714">
                          <w:rPr>
                            <w:rFonts w:hint="eastAsia"/>
                            <w:color w:val="000000" w:themeColor="text1"/>
                          </w:rPr>
                          <w:t>获取</w:t>
                        </w:r>
                        <w:r w:rsidRPr="00B15714">
                          <w:rPr>
                            <w:rFonts w:hint="eastAsia"/>
                            <w:color w:val="000000" w:themeColor="text1"/>
                          </w:rPr>
                          <w:t>PUSH SDK</w:t>
                        </w:r>
                      </w:p>
                    </w:txbxContent>
                  </v:textbox>
                </v:shape>
                <v:shape id="流程图: 过程 20" o:spid="_x0000_s1030" type="#_x0000_t109" style="position:absolute;left:34918;top:1707;width:9797;height: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7hMAA&#10;AADbAAAADwAAAGRycy9kb3ducmV2LnhtbERPzYrCMBC+L/gOYRa8LJrqoSu1URZlYT2J2gcYmtm2&#10;bjOpSazVpzcHYY8f33++HkwrenK+saxgNk1AEJdWN1wpKE7fkwUIH5A1tpZJwZ08rFejtxwzbW98&#10;oP4YKhFD2GeooA6hy6T0ZU0G/dR2xJH7tc5giNBVUju8xXDTynmSpNJgw7Ghxo42NZV/x6tRIAv2&#10;7eVjp/2et5/pw5278nRWavw+fC1BBBrCv/jl/tEK5nF9/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J7hMAAAADbAAAADwAAAAAAAAAAAAAAAACYAgAAZHJzL2Rvd25y&#10;ZXYueG1sUEsFBgAAAAAEAAQA9QAAAIUDAAAAAA==&#10;" filled="f" strokecolor="#243f60 [1604]">
                  <v:textbox>
                    <w:txbxContent>
                      <w:p w:rsidR="000F1737" w:rsidRPr="00B15714" w:rsidRDefault="000F1737" w:rsidP="00B15714">
                        <w:pPr>
                          <w:jc w:val="center"/>
                          <w:rPr>
                            <w:color w:val="000000" w:themeColor="text1"/>
                          </w:rPr>
                        </w:pPr>
                        <w:r w:rsidRPr="00B15714">
                          <w:rPr>
                            <w:rFonts w:hint="eastAsia"/>
                            <w:color w:val="000000" w:themeColor="text1"/>
                          </w:rPr>
                          <w:t>开发</w:t>
                        </w:r>
                        <w:r w:rsidRPr="00B15714">
                          <w:rPr>
                            <w:color w:val="000000" w:themeColor="text1"/>
                          </w:rPr>
                          <w:t>应用</w:t>
                        </w:r>
                      </w:p>
                    </w:txbxContent>
                  </v:textbox>
                </v:shape>
                <v:shapetype id="_x0000_t32" coordsize="21600,21600" o:spt="32" o:oned="t" path="m,l21600,21600e" filled="f">
                  <v:path arrowok="t" fillok="f" o:connecttype="none"/>
                  <o:lock v:ext="edit" shapetype="t"/>
                </v:shapetype>
                <v:shape id="直接箭头连接符 18" o:spid="_x0000_s1031" type="#_x0000_t32" style="position:absolute;left:15022;top:4320;width:4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8UAAADbAAAADwAAAGRycy9kb3ducmV2LnhtbESPT2vCQBDF74LfYRmhl6IbbdUSXaUI&#10;pf67qC30OGTHJJidDdmtpt++cxC8zfDevPeb+bJ1lbpSE0rPBoaDBBRx5m3JuYGv00f/DVSIyBYr&#10;z2TgjwIsF93OHFPrb3yg6zHmSkI4pGigiLFOtQ5ZQQ7DwNfEop194zDK2uTaNniTcFfpUZJMtMOS&#10;paHAmlYFZZfjrzOwepluv583r58T3HPc8Wi9GW9/jHnqte8zUJHa+DDfr9dW8AVWfpEB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O+8UAAADbAAAADwAAAAAAAAAA&#10;AAAAAAChAgAAZHJzL2Rvd25yZXYueG1sUEsFBgAAAAAEAAQA+QAAAJMDAAAAAA==&#10;" strokecolor="#4579b8 [3044]">
                  <v:stroke endarrow="block"/>
                </v:shape>
                <v:shape id="直接箭头连接符 22" o:spid="_x0000_s1032" type="#_x0000_t32" style="position:absolute;left:30346;top:4320;width:457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zrMUAAADbAAAADwAAAGRycy9kb3ducmV2LnhtbESPT2vCQBTE74LfYXlCL1I3RptK6ioi&#10;FP+0l9oKPT6yzySYfRuyq8Zv7wqCx2FmfsNM562pxJkaV1pWMBxEIIgzq0vOFfz9fr5OQDiPrLGy&#10;TAqu5GA+63ammGp74R8673wuAoRdigoK7+tUSpcVZNANbE0cvINtDPogm1zqBi8BbioZR1EiDZYc&#10;FgqsaVlQdtydjILl6H2772/GqwS/2X9xvN68bf+Veum1iw8Qnlr/DD/aa60gjuH+Jfw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tzrMUAAADbAAAADwAAAAAAAAAA&#10;AAAAAAChAgAAZHJzL2Rvd25yZXYueG1sUEsFBgAAAAAEAAQA+QAAAJMDAAAAAA==&#10;" strokecolor="#4579b8 [3044]">
                  <v:stroke endarrow="block"/>
                </v:shape>
                <w10:anchorlock/>
              </v:group>
            </w:pict>
          </mc:Fallback>
        </mc:AlternateContent>
      </w:r>
    </w:p>
    <w:p w:rsidR="007C519C" w:rsidRDefault="007C519C" w:rsidP="004A56D2">
      <w:pPr>
        <w:pStyle w:val="a5"/>
        <w:ind w:firstLineChars="0" w:firstLine="0"/>
        <w:rPr>
          <w:rFonts w:ascii="宋体" w:hAnsi="宋体"/>
        </w:rPr>
      </w:pPr>
      <w:r>
        <w:rPr>
          <w:rFonts w:ascii="宋体" w:hAnsi="宋体" w:hint="eastAsia"/>
        </w:rPr>
        <w:t xml:space="preserve"> </w:t>
      </w:r>
      <w:r w:rsidR="0039686D">
        <w:rPr>
          <w:rFonts w:ascii="宋体" w:hAnsi="宋体"/>
        </w:rPr>
        <w:t xml:space="preserve">STEP 1: </w:t>
      </w:r>
      <w:r w:rsidR="00B15224">
        <w:rPr>
          <w:rFonts w:ascii="宋体" w:hAnsi="宋体" w:hint="eastAsia"/>
        </w:rPr>
        <w:t>开通</w:t>
      </w:r>
      <w:r w:rsidR="00B15224">
        <w:rPr>
          <w:rFonts w:ascii="宋体" w:hAnsi="宋体"/>
        </w:rPr>
        <w:t>PUSH权益</w:t>
      </w:r>
    </w:p>
    <w:tbl>
      <w:tblPr>
        <w:tblStyle w:val="afff1"/>
        <w:tblW w:w="0" w:type="auto"/>
        <w:tblInd w:w="137" w:type="dxa"/>
        <w:tblLook w:val="04A0" w:firstRow="1" w:lastRow="0" w:firstColumn="1" w:lastColumn="0" w:noHBand="0" w:noVBand="1"/>
      </w:tblPr>
      <w:tblGrid>
        <w:gridCol w:w="8873"/>
      </w:tblGrid>
      <w:tr w:rsidR="00CE637B" w:rsidTr="00CE637B">
        <w:tc>
          <w:tcPr>
            <w:tcW w:w="8873" w:type="dxa"/>
          </w:tcPr>
          <w:p w:rsidR="00CE637B" w:rsidRDefault="00CE637B" w:rsidP="00CE637B">
            <w:pPr>
              <w:pStyle w:val="a5"/>
              <w:ind w:firstLineChars="0" w:firstLine="0"/>
              <w:rPr>
                <w:rFonts w:ascii="宋体" w:hAnsi="宋体"/>
              </w:rPr>
            </w:pPr>
            <w:r>
              <w:rPr>
                <w:rFonts w:ascii="宋体" w:hAnsi="宋体" w:hint="eastAsia"/>
              </w:rPr>
              <w:t>在</w:t>
            </w:r>
            <w:r>
              <w:rPr>
                <w:rFonts w:ascii="宋体" w:hAnsi="宋体"/>
              </w:rPr>
              <w:t>使用华为PUSH之前首先需要开通APP的PUSH权益，具体流程请参考：</w:t>
            </w:r>
          </w:p>
          <w:p w:rsidR="007F6A43" w:rsidRPr="00BC69BE" w:rsidRDefault="009A0D42" w:rsidP="004A56D2">
            <w:pPr>
              <w:pStyle w:val="a5"/>
              <w:ind w:firstLineChars="0" w:firstLine="0"/>
              <w:rPr>
                <w:rFonts w:ascii="宋体" w:hAnsi="宋体"/>
              </w:rPr>
            </w:pPr>
            <w:hyperlink r:id="rId19" w:history="1">
              <w:r w:rsidR="00CE637B" w:rsidRPr="00CC1920">
                <w:rPr>
                  <w:rStyle w:val="afff"/>
                  <w:rFonts w:ascii="宋体" w:hAnsi="宋体"/>
                </w:rPr>
                <w:t>http://developer.huawei.com/cn/consumer/wiki/index.php?title=%E6%8E%A5%E5%85%A5%E8%AF%B4%E6%98%8E</w:t>
              </w:r>
            </w:hyperlink>
          </w:p>
        </w:tc>
      </w:tr>
    </w:tbl>
    <w:p w:rsidR="004A56D2" w:rsidRDefault="004A56D2" w:rsidP="004A56D2">
      <w:pPr>
        <w:pStyle w:val="a5"/>
        <w:ind w:firstLineChars="0" w:firstLine="0"/>
        <w:rPr>
          <w:rFonts w:asciiTheme="minorEastAsia" w:eastAsiaTheme="minorEastAsia" w:hAnsiTheme="minorEastAsia" w:cs="Arial"/>
          <w:color w:val="000000" w:themeColor="text1"/>
          <w:sz w:val="19"/>
          <w:szCs w:val="19"/>
          <w:shd w:val="clear" w:color="auto" w:fill="FFFFFF"/>
        </w:rPr>
      </w:pPr>
    </w:p>
    <w:p w:rsidR="00E331B8" w:rsidRPr="00E331B8" w:rsidRDefault="00B15224" w:rsidP="00E331B8">
      <w:pPr>
        <w:pStyle w:val="a5"/>
        <w:ind w:firstLineChars="50" w:firstLine="105"/>
        <w:rPr>
          <w:rFonts w:ascii="宋体" w:hAnsi="宋体"/>
        </w:rPr>
      </w:pPr>
      <w:r w:rsidRPr="00B15224">
        <w:rPr>
          <w:rFonts w:ascii="宋体" w:hAnsi="宋体"/>
        </w:rPr>
        <w:t>STEP 2:</w:t>
      </w:r>
      <w:r w:rsidRPr="00DA09BE">
        <w:rPr>
          <w:rFonts w:ascii="宋体" w:hAnsi="宋体"/>
        </w:rPr>
        <w:t xml:space="preserve"> </w:t>
      </w:r>
      <w:r w:rsidRPr="00DA09BE">
        <w:rPr>
          <w:rFonts w:ascii="宋体" w:hAnsi="宋体" w:hint="eastAsia"/>
        </w:rPr>
        <w:t>获取</w:t>
      </w:r>
      <w:r w:rsidRPr="00DA09BE">
        <w:rPr>
          <w:rFonts w:ascii="宋体" w:hAnsi="宋体"/>
        </w:rPr>
        <w:t>PUSH SDK</w:t>
      </w:r>
    </w:p>
    <w:tbl>
      <w:tblPr>
        <w:tblStyle w:val="afff1"/>
        <w:tblW w:w="0" w:type="auto"/>
        <w:tblInd w:w="137" w:type="dxa"/>
        <w:tblLook w:val="04A0" w:firstRow="1" w:lastRow="0" w:firstColumn="1" w:lastColumn="0" w:noHBand="0" w:noVBand="1"/>
      </w:tblPr>
      <w:tblGrid>
        <w:gridCol w:w="8873"/>
      </w:tblGrid>
      <w:tr w:rsidR="00E331B8" w:rsidTr="00E331B8">
        <w:tc>
          <w:tcPr>
            <w:tcW w:w="8873" w:type="dxa"/>
          </w:tcPr>
          <w:p w:rsidR="00333B8B" w:rsidRDefault="00333B8B" w:rsidP="004A56D2">
            <w:pPr>
              <w:pStyle w:val="a5"/>
              <w:ind w:firstLineChars="0" w:firstLine="0"/>
              <w:rPr>
                <w:rFonts w:asciiTheme="minorEastAsia" w:eastAsiaTheme="minorEastAsia" w:hAnsiTheme="minorEastAsia" w:cs="Arial"/>
                <w:color w:val="000000" w:themeColor="text1"/>
                <w:sz w:val="19"/>
                <w:szCs w:val="19"/>
                <w:shd w:val="clear" w:color="auto" w:fill="FFFFFF"/>
              </w:rPr>
            </w:pPr>
            <w:r>
              <w:rPr>
                <w:rFonts w:asciiTheme="minorEastAsia" w:eastAsiaTheme="minorEastAsia" w:hAnsiTheme="minorEastAsia" w:cs="Arial" w:hint="eastAsia"/>
                <w:color w:val="000000" w:themeColor="text1"/>
                <w:sz w:val="19"/>
                <w:szCs w:val="19"/>
                <w:shd w:val="clear" w:color="auto" w:fill="FFFFFF"/>
              </w:rPr>
              <w:t>PUSH SDK包括</w:t>
            </w:r>
            <w:r w:rsidR="004D67AB">
              <w:rPr>
                <w:rFonts w:asciiTheme="minorEastAsia" w:eastAsiaTheme="minorEastAsia" w:hAnsiTheme="minorEastAsia" w:cs="Arial" w:hint="eastAsia"/>
                <w:color w:val="000000" w:themeColor="text1"/>
                <w:sz w:val="19"/>
                <w:szCs w:val="19"/>
                <w:shd w:val="clear" w:color="auto" w:fill="FFFFFF"/>
              </w:rPr>
              <w:t>两</w:t>
            </w:r>
            <w:r>
              <w:rPr>
                <w:rFonts w:asciiTheme="minorEastAsia" w:eastAsiaTheme="minorEastAsia" w:hAnsiTheme="minorEastAsia" w:cs="Arial"/>
                <w:color w:val="000000" w:themeColor="text1"/>
                <w:sz w:val="19"/>
                <w:szCs w:val="19"/>
                <w:shd w:val="clear" w:color="auto" w:fill="FFFFFF"/>
              </w:rPr>
              <w:t>个部分：</w:t>
            </w:r>
          </w:p>
          <w:p w:rsidR="00333B8B" w:rsidRDefault="00333B8B" w:rsidP="00565FCC">
            <w:pPr>
              <w:pStyle w:val="a5"/>
              <w:numPr>
                <w:ilvl w:val="0"/>
                <w:numId w:val="14"/>
              </w:numPr>
              <w:ind w:firstLineChars="0"/>
              <w:rPr>
                <w:rFonts w:asciiTheme="minorEastAsia" w:eastAsiaTheme="minorEastAsia" w:hAnsiTheme="minorEastAsia" w:cs="Arial"/>
                <w:color w:val="000000" w:themeColor="text1"/>
                <w:sz w:val="19"/>
                <w:szCs w:val="19"/>
                <w:shd w:val="clear" w:color="auto" w:fill="FFFFFF"/>
              </w:rPr>
            </w:pPr>
            <w:r>
              <w:rPr>
                <w:rFonts w:asciiTheme="minorEastAsia" w:eastAsiaTheme="minorEastAsia" w:hAnsiTheme="minorEastAsia" w:cs="Arial" w:hint="eastAsia"/>
                <w:color w:val="000000" w:themeColor="text1"/>
                <w:sz w:val="19"/>
                <w:szCs w:val="19"/>
                <w:shd w:val="clear" w:color="auto" w:fill="FFFFFF"/>
              </w:rPr>
              <w:t>Android Client SDK;</w:t>
            </w:r>
          </w:p>
          <w:p w:rsidR="00333B8B" w:rsidRDefault="00AC271B" w:rsidP="00565FCC">
            <w:pPr>
              <w:pStyle w:val="a5"/>
              <w:numPr>
                <w:ilvl w:val="0"/>
                <w:numId w:val="14"/>
              </w:numPr>
              <w:ind w:firstLineChars="0"/>
              <w:rPr>
                <w:rFonts w:asciiTheme="minorEastAsia" w:eastAsiaTheme="minorEastAsia" w:hAnsiTheme="minorEastAsia" w:cs="Arial"/>
                <w:color w:val="000000" w:themeColor="text1"/>
                <w:sz w:val="19"/>
                <w:szCs w:val="19"/>
                <w:shd w:val="clear" w:color="auto" w:fill="FFFFFF"/>
              </w:rPr>
            </w:pPr>
            <w:r>
              <w:rPr>
                <w:rFonts w:asciiTheme="minorEastAsia" w:eastAsiaTheme="minorEastAsia" w:hAnsiTheme="minorEastAsia" w:cs="Arial" w:hint="eastAsia"/>
                <w:color w:val="000000" w:themeColor="text1"/>
                <w:sz w:val="19"/>
                <w:szCs w:val="19"/>
                <w:shd w:val="clear" w:color="auto" w:fill="FFFFFF"/>
              </w:rPr>
              <w:t>服务器</w:t>
            </w:r>
            <w:r w:rsidR="00333B8B">
              <w:rPr>
                <w:rFonts w:asciiTheme="minorEastAsia" w:eastAsiaTheme="minorEastAsia" w:hAnsiTheme="minorEastAsia" w:cs="Arial" w:hint="eastAsia"/>
                <w:color w:val="000000" w:themeColor="text1"/>
                <w:sz w:val="19"/>
                <w:szCs w:val="19"/>
                <w:shd w:val="clear" w:color="auto" w:fill="FFFFFF"/>
              </w:rPr>
              <w:t>开放</w:t>
            </w:r>
            <w:r>
              <w:rPr>
                <w:rFonts w:asciiTheme="minorEastAsia" w:eastAsiaTheme="minorEastAsia" w:hAnsiTheme="minorEastAsia" w:cs="Arial" w:hint="eastAsia"/>
                <w:color w:val="000000" w:themeColor="text1"/>
                <w:sz w:val="19"/>
                <w:szCs w:val="19"/>
                <w:shd w:val="clear" w:color="auto" w:fill="FFFFFF"/>
              </w:rPr>
              <w:t xml:space="preserve">API </w:t>
            </w:r>
            <w:r w:rsidR="00333B8B">
              <w:rPr>
                <w:rFonts w:asciiTheme="minorEastAsia" w:eastAsiaTheme="minorEastAsia" w:hAnsiTheme="minorEastAsia" w:cs="Arial" w:hint="eastAsia"/>
                <w:color w:val="000000" w:themeColor="text1"/>
                <w:sz w:val="19"/>
                <w:szCs w:val="19"/>
                <w:shd w:val="clear" w:color="auto" w:fill="FFFFFF"/>
              </w:rPr>
              <w:t>SDK;</w:t>
            </w:r>
          </w:p>
          <w:p w:rsidR="00333B8B" w:rsidRDefault="00333B8B" w:rsidP="00333B8B">
            <w:pPr>
              <w:pStyle w:val="a5"/>
              <w:ind w:firstLineChars="0" w:firstLine="0"/>
              <w:rPr>
                <w:rFonts w:asciiTheme="minorEastAsia" w:eastAsiaTheme="minorEastAsia" w:hAnsiTheme="minorEastAsia" w:cs="Arial"/>
                <w:color w:val="000000" w:themeColor="text1"/>
                <w:sz w:val="19"/>
                <w:szCs w:val="19"/>
                <w:shd w:val="clear" w:color="auto" w:fill="FFFFFF"/>
              </w:rPr>
            </w:pPr>
            <w:r>
              <w:rPr>
                <w:rFonts w:asciiTheme="minorEastAsia" w:eastAsiaTheme="minorEastAsia" w:hAnsiTheme="minorEastAsia" w:cs="Arial" w:hint="eastAsia"/>
                <w:color w:val="000000" w:themeColor="text1"/>
                <w:sz w:val="19"/>
                <w:szCs w:val="19"/>
                <w:shd w:val="clear" w:color="auto" w:fill="FFFFFF"/>
              </w:rPr>
              <w:t>可以通过</w:t>
            </w:r>
            <w:r>
              <w:rPr>
                <w:rFonts w:asciiTheme="minorEastAsia" w:eastAsiaTheme="minorEastAsia" w:hAnsiTheme="minorEastAsia" w:cs="Arial"/>
                <w:color w:val="000000" w:themeColor="text1"/>
                <w:sz w:val="19"/>
                <w:szCs w:val="19"/>
                <w:shd w:val="clear" w:color="auto" w:fill="FFFFFF"/>
              </w:rPr>
              <w:t>下面的地址下载</w:t>
            </w:r>
          </w:p>
          <w:p w:rsidR="00E331B8" w:rsidRDefault="00333B8B" w:rsidP="004A56D2">
            <w:pPr>
              <w:pStyle w:val="a5"/>
              <w:ind w:firstLineChars="0" w:firstLine="0"/>
              <w:rPr>
                <w:rFonts w:asciiTheme="minorEastAsia" w:eastAsiaTheme="minorEastAsia" w:hAnsiTheme="minorEastAsia" w:cs="Arial"/>
                <w:color w:val="000000" w:themeColor="text1"/>
                <w:sz w:val="19"/>
                <w:szCs w:val="19"/>
                <w:shd w:val="clear" w:color="auto" w:fill="FFFFFF"/>
              </w:rPr>
            </w:pPr>
            <w:r w:rsidRPr="00333B8B">
              <w:rPr>
                <w:rFonts w:asciiTheme="minorEastAsia" w:eastAsiaTheme="minorEastAsia" w:hAnsiTheme="minorEastAsia" w:cs="Arial"/>
                <w:color w:val="000000" w:themeColor="text1"/>
                <w:sz w:val="19"/>
                <w:szCs w:val="19"/>
                <w:shd w:val="clear" w:color="auto" w:fill="FFFFFF"/>
              </w:rPr>
              <w:t>http://developer.huawei.com/cn/consumer/wiki/index.php?title=PushSDK%E4%B8%8B%E8%BD%BD</w:t>
            </w:r>
          </w:p>
        </w:tc>
      </w:tr>
    </w:tbl>
    <w:p w:rsidR="00B15224" w:rsidRDefault="00B15224" w:rsidP="004A56D2">
      <w:pPr>
        <w:pStyle w:val="a5"/>
        <w:ind w:firstLineChars="0" w:firstLine="0"/>
        <w:rPr>
          <w:rFonts w:asciiTheme="minorEastAsia" w:eastAsiaTheme="minorEastAsia" w:hAnsiTheme="minorEastAsia" w:cs="Arial"/>
          <w:color w:val="000000" w:themeColor="text1"/>
          <w:sz w:val="19"/>
          <w:szCs w:val="19"/>
          <w:shd w:val="clear" w:color="auto" w:fill="FFFFFF"/>
        </w:rPr>
      </w:pPr>
    </w:p>
    <w:p w:rsidR="00B15224" w:rsidRDefault="00B15224" w:rsidP="00DA09BE">
      <w:pPr>
        <w:pStyle w:val="a5"/>
        <w:ind w:firstLineChars="50" w:firstLine="105"/>
        <w:rPr>
          <w:rFonts w:ascii="宋体" w:hAnsi="宋体"/>
        </w:rPr>
      </w:pPr>
      <w:r w:rsidRPr="00DA09BE">
        <w:rPr>
          <w:rFonts w:ascii="宋体" w:hAnsi="宋体"/>
        </w:rPr>
        <w:t>STEP</w:t>
      </w:r>
      <w:r w:rsidRPr="00DA09BE">
        <w:rPr>
          <w:rFonts w:ascii="宋体" w:hAnsi="宋体" w:hint="eastAsia"/>
        </w:rPr>
        <w:t>３</w:t>
      </w:r>
      <w:r w:rsidRPr="00DA09BE">
        <w:rPr>
          <w:rFonts w:ascii="宋体" w:hAnsi="宋体"/>
        </w:rPr>
        <w:t>：</w:t>
      </w:r>
      <w:r w:rsidRPr="00DA09BE">
        <w:rPr>
          <w:rFonts w:ascii="宋体" w:hAnsi="宋体" w:hint="eastAsia"/>
        </w:rPr>
        <w:t>开发</w:t>
      </w:r>
      <w:r w:rsidRPr="00DA09BE">
        <w:rPr>
          <w:rFonts w:ascii="宋体" w:hAnsi="宋体"/>
        </w:rPr>
        <w:t>应用</w:t>
      </w:r>
    </w:p>
    <w:tbl>
      <w:tblPr>
        <w:tblStyle w:val="afff1"/>
        <w:tblW w:w="0" w:type="auto"/>
        <w:tblInd w:w="137" w:type="dxa"/>
        <w:tblLook w:val="04A0" w:firstRow="1" w:lastRow="0" w:firstColumn="1" w:lastColumn="0" w:noHBand="0" w:noVBand="1"/>
      </w:tblPr>
      <w:tblGrid>
        <w:gridCol w:w="8873"/>
      </w:tblGrid>
      <w:tr w:rsidR="00C70E54" w:rsidTr="00C70E54">
        <w:tc>
          <w:tcPr>
            <w:tcW w:w="8873" w:type="dxa"/>
          </w:tcPr>
          <w:p w:rsidR="00952286" w:rsidRPr="00587548" w:rsidRDefault="00C70B6B" w:rsidP="00952286">
            <w:pPr>
              <w:pStyle w:val="a5"/>
              <w:ind w:firstLineChars="0" w:firstLine="0"/>
              <w:rPr>
                <w:rFonts w:ascii="宋体" w:hAnsi="宋体"/>
              </w:rPr>
            </w:pPr>
            <w:r>
              <w:rPr>
                <w:rFonts w:ascii="宋体" w:hAnsi="宋体" w:hint="eastAsia"/>
              </w:rPr>
              <w:t>应该</w:t>
            </w:r>
            <w:r>
              <w:rPr>
                <w:rFonts w:ascii="宋体" w:hAnsi="宋体"/>
              </w:rPr>
              <w:t>开发过程中，用户通过APP调用Android Client SDK获取华为PUSH的Push Token后需要在对应的服务器侧妥善保管，后续</w:t>
            </w:r>
            <w:r>
              <w:rPr>
                <w:rFonts w:ascii="宋体" w:hAnsi="宋体" w:hint="eastAsia"/>
              </w:rPr>
              <w:t>向</w:t>
            </w:r>
            <w:r>
              <w:rPr>
                <w:rFonts w:ascii="宋体" w:hAnsi="宋体"/>
              </w:rPr>
              <w:t>用户发送</w:t>
            </w:r>
            <w:r w:rsidR="00FA6FA6">
              <w:rPr>
                <w:rFonts w:ascii="宋体" w:hAnsi="宋体" w:hint="eastAsia"/>
              </w:rPr>
              <w:t>及时PUSH</w:t>
            </w:r>
            <w:r>
              <w:rPr>
                <w:rFonts w:ascii="宋体" w:hAnsi="宋体"/>
              </w:rPr>
              <w:t>消息</w:t>
            </w:r>
            <w:r>
              <w:rPr>
                <w:rFonts w:ascii="宋体" w:hAnsi="宋体" w:hint="eastAsia"/>
              </w:rPr>
              <w:t>时</w:t>
            </w:r>
            <w:r>
              <w:rPr>
                <w:rFonts w:ascii="宋体" w:hAnsi="宋体"/>
              </w:rPr>
              <w:t>直接通过</w:t>
            </w:r>
            <w:r>
              <w:rPr>
                <w:rFonts w:ascii="宋体" w:hAnsi="宋体" w:hint="eastAsia"/>
              </w:rPr>
              <w:t>本</w:t>
            </w:r>
            <w:r>
              <w:rPr>
                <w:rFonts w:ascii="宋体" w:hAnsi="宋体"/>
              </w:rPr>
              <w:t>Push Token方式进行；</w:t>
            </w:r>
          </w:p>
        </w:tc>
      </w:tr>
    </w:tbl>
    <w:p w:rsidR="00C70E54" w:rsidRPr="00DA09BE" w:rsidRDefault="00C70E54" w:rsidP="008F1C21">
      <w:pPr>
        <w:pStyle w:val="a5"/>
        <w:ind w:firstLineChars="0" w:firstLine="0"/>
        <w:rPr>
          <w:rFonts w:ascii="宋体" w:hAnsi="宋体"/>
        </w:rPr>
      </w:pPr>
    </w:p>
    <w:p w:rsidR="002A23C2" w:rsidRPr="0053035E" w:rsidRDefault="00221FBF" w:rsidP="00360A86">
      <w:pPr>
        <w:pStyle w:val="2"/>
        <w:tabs>
          <w:tab w:val="clear" w:pos="1852"/>
          <w:tab w:val="num" w:pos="774"/>
        </w:tabs>
        <w:ind w:left="774"/>
        <w:rPr>
          <w:rFonts w:asciiTheme="minorEastAsia" w:eastAsiaTheme="minorEastAsia" w:hAnsiTheme="minorEastAsia"/>
        </w:rPr>
      </w:pPr>
      <w:bookmarkStart w:id="16" w:name="_Toc459815828"/>
      <w:r w:rsidRPr="0053035E">
        <w:rPr>
          <w:rFonts w:asciiTheme="minorEastAsia" w:eastAsiaTheme="minorEastAsia" w:hAnsiTheme="minorEastAsia" w:hint="eastAsia"/>
        </w:rPr>
        <w:t>PUSH</w:t>
      </w:r>
      <w:r w:rsidR="00904996" w:rsidRPr="0053035E">
        <w:rPr>
          <w:rFonts w:asciiTheme="minorEastAsia" w:eastAsiaTheme="minorEastAsia" w:hAnsiTheme="minorEastAsia" w:hint="eastAsia"/>
        </w:rPr>
        <w:t>使用</w:t>
      </w:r>
      <w:r w:rsidR="00904996" w:rsidRPr="0053035E">
        <w:rPr>
          <w:rFonts w:asciiTheme="minorEastAsia" w:eastAsiaTheme="minorEastAsia" w:hAnsiTheme="minorEastAsia"/>
        </w:rPr>
        <w:t>场景详解</w:t>
      </w:r>
      <w:bookmarkEnd w:id="16"/>
    </w:p>
    <w:p w:rsidR="00861F11" w:rsidRPr="00247AD9" w:rsidRDefault="00CD0F99" w:rsidP="00F01A1B">
      <w:pPr>
        <w:pStyle w:val="3"/>
        <w:rPr>
          <w:rFonts w:asciiTheme="minorEastAsia" w:eastAsiaTheme="minorEastAsia" w:hAnsiTheme="minorEastAsia"/>
        </w:rPr>
      </w:pPr>
      <w:bookmarkStart w:id="17" w:name="_Toc459815829"/>
      <w:r w:rsidRPr="00247AD9">
        <w:rPr>
          <w:rFonts w:asciiTheme="minorEastAsia" w:eastAsiaTheme="minorEastAsia" w:hAnsiTheme="minorEastAsia" w:hint="eastAsia"/>
        </w:rPr>
        <w:t>A</w:t>
      </w:r>
      <w:r w:rsidRPr="00247AD9">
        <w:rPr>
          <w:rFonts w:asciiTheme="minorEastAsia" w:eastAsiaTheme="minorEastAsia" w:hAnsiTheme="minorEastAsia"/>
        </w:rPr>
        <w:t>ndroid</w:t>
      </w:r>
      <w:r w:rsidRPr="00247AD9">
        <w:rPr>
          <w:rFonts w:asciiTheme="minorEastAsia" w:eastAsiaTheme="minorEastAsia" w:hAnsiTheme="minorEastAsia" w:hint="eastAsia"/>
        </w:rPr>
        <w:t>平台</w:t>
      </w:r>
      <w:r w:rsidRPr="00247AD9">
        <w:rPr>
          <w:rFonts w:asciiTheme="minorEastAsia" w:eastAsiaTheme="minorEastAsia" w:hAnsiTheme="minorEastAsia"/>
        </w:rPr>
        <w:t>PUSH</w:t>
      </w:r>
      <w:r w:rsidR="00360E54" w:rsidRPr="00247AD9">
        <w:rPr>
          <w:rFonts w:asciiTheme="minorEastAsia" w:eastAsiaTheme="minorEastAsia" w:hAnsiTheme="minorEastAsia"/>
        </w:rPr>
        <w:t>消息</w:t>
      </w:r>
      <w:bookmarkEnd w:id="17"/>
    </w:p>
    <w:tbl>
      <w:tblPr>
        <w:tblStyle w:val="afff1"/>
        <w:tblW w:w="0" w:type="auto"/>
        <w:tblInd w:w="562" w:type="dxa"/>
        <w:tblLook w:val="04A0" w:firstRow="1" w:lastRow="0" w:firstColumn="1" w:lastColumn="0" w:noHBand="0" w:noVBand="1"/>
      </w:tblPr>
      <w:tblGrid>
        <w:gridCol w:w="2230"/>
        <w:gridCol w:w="3440"/>
        <w:gridCol w:w="2778"/>
      </w:tblGrid>
      <w:tr w:rsidR="00CC681B" w:rsidTr="006C3FC2">
        <w:tc>
          <w:tcPr>
            <w:tcW w:w="2230" w:type="dxa"/>
            <w:shd w:val="clear" w:color="auto" w:fill="D9D9D9" w:themeFill="background1" w:themeFillShade="D9"/>
          </w:tcPr>
          <w:p w:rsidR="00CC681B" w:rsidRDefault="00CC681B" w:rsidP="00247AD9">
            <w:r>
              <w:rPr>
                <w:rFonts w:hint="eastAsia"/>
              </w:rPr>
              <w:t>业务</w:t>
            </w:r>
            <w:r>
              <w:t>场景</w:t>
            </w:r>
          </w:p>
        </w:tc>
        <w:tc>
          <w:tcPr>
            <w:tcW w:w="3440" w:type="dxa"/>
            <w:shd w:val="clear" w:color="auto" w:fill="D9D9D9" w:themeFill="background1" w:themeFillShade="D9"/>
          </w:tcPr>
          <w:p w:rsidR="00CC681B" w:rsidRDefault="00CC681B" w:rsidP="00247AD9">
            <w:r>
              <w:rPr>
                <w:rFonts w:hint="eastAsia"/>
              </w:rPr>
              <w:t>适用</w:t>
            </w:r>
            <w:r>
              <w:t>接口</w:t>
            </w:r>
          </w:p>
        </w:tc>
        <w:tc>
          <w:tcPr>
            <w:tcW w:w="2778" w:type="dxa"/>
            <w:shd w:val="clear" w:color="auto" w:fill="D9D9D9" w:themeFill="background1" w:themeFillShade="D9"/>
          </w:tcPr>
          <w:p w:rsidR="00CC681B" w:rsidRDefault="00EB517E" w:rsidP="00247AD9">
            <w:r>
              <w:rPr>
                <w:rFonts w:hint="eastAsia"/>
              </w:rPr>
              <w:t>备注</w:t>
            </w:r>
          </w:p>
        </w:tc>
      </w:tr>
      <w:tr w:rsidR="00CC681B" w:rsidTr="006C3FC2">
        <w:tc>
          <w:tcPr>
            <w:tcW w:w="2230" w:type="dxa"/>
          </w:tcPr>
          <w:p w:rsidR="00CC681B" w:rsidRDefault="009D6DC4" w:rsidP="00247AD9">
            <w:r>
              <w:rPr>
                <w:rFonts w:hint="eastAsia"/>
              </w:rPr>
              <w:t>Android</w:t>
            </w:r>
            <w:r>
              <w:t>平台及时消息</w:t>
            </w:r>
          </w:p>
        </w:tc>
        <w:tc>
          <w:tcPr>
            <w:tcW w:w="3440" w:type="dxa"/>
          </w:tcPr>
          <w:p w:rsidR="009D6DC4" w:rsidRDefault="009D6DC4" w:rsidP="009D6DC4">
            <w:r>
              <w:t>openpush.message.single_send</w:t>
            </w:r>
          </w:p>
          <w:p w:rsidR="009D6DC4" w:rsidRDefault="009D6DC4" w:rsidP="009D6DC4">
            <w:r>
              <w:t>openpush.message.batch_send</w:t>
            </w:r>
          </w:p>
          <w:p w:rsidR="009D6DC4" w:rsidRDefault="009D6DC4" w:rsidP="009D6DC4">
            <w:r>
              <w:t>openpush.message.psSingleSend</w:t>
            </w:r>
          </w:p>
          <w:p w:rsidR="00CC681B" w:rsidRDefault="0013093E" w:rsidP="009D6DC4">
            <w:r>
              <w:t>openpush.message.psBatchSend</w:t>
            </w:r>
          </w:p>
        </w:tc>
        <w:tc>
          <w:tcPr>
            <w:tcW w:w="2778" w:type="dxa"/>
          </w:tcPr>
          <w:p w:rsidR="00CC681B" w:rsidRDefault="00A030F1" w:rsidP="00247AD9">
            <w:r>
              <w:rPr>
                <w:rFonts w:hint="eastAsia"/>
              </w:rPr>
              <w:t>批量</w:t>
            </w:r>
            <w:r>
              <w:t>消息最大的</w:t>
            </w:r>
            <w:r>
              <w:t>PUSH TOKEN</w:t>
            </w:r>
            <w:r>
              <w:t>数量为</w:t>
            </w:r>
            <w:r>
              <w:rPr>
                <w:rFonts w:hint="eastAsia"/>
              </w:rPr>
              <w:t>1000</w:t>
            </w:r>
            <w:r>
              <w:rPr>
                <w:rFonts w:hint="eastAsia"/>
              </w:rPr>
              <w:t>个</w:t>
            </w:r>
            <w:r>
              <w:t>。</w:t>
            </w:r>
          </w:p>
        </w:tc>
      </w:tr>
      <w:tr w:rsidR="001A4E15" w:rsidTr="006C3FC2">
        <w:tc>
          <w:tcPr>
            <w:tcW w:w="2230" w:type="dxa"/>
          </w:tcPr>
          <w:p w:rsidR="001A4E15" w:rsidRDefault="001A4E15" w:rsidP="00247AD9">
            <w:r>
              <w:rPr>
                <w:rFonts w:hint="eastAsia"/>
              </w:rPr>
              <w:t>Android</w:t>
            </w:r>
            <w:r>
              <w:rPr>
                <w:rFonts w:hint="eastAsia"/>
              </w:rPr>
              <w:t>平台</w:t>
            </w:r>
            <w:r>
              <w:t>向所有</w:t>
            </w:r>
            <w:r>
              <w:t>APP</w:t>
            </w:r>
            <w:r>
              <w:t>用户发送消息</w:t>
            </w:r>
          </w:p>
        </w:tc>
        <w:tc>
          <w:tcPr>
            <w:tcW w:w="3440" w:type="dxa"/>
          </w:tcPr>
          <w:p w:rsidR="001A4E15" w:rsidRDefault="001A4E15" w:rsidP="009D6DC4">
            <w:r w:rsidRPr="00735B18">
              <w:t>openpush.openapi.notification_send</w:t>
            </w:r>
          </w:p>
        </w:tc>
        <w:tc>
          <w:tcPr>
            <w:tcW w:w="2778" w:type="dxa"/>
          </w:tcPr>
          <w:p w:rsidR="001A4E15" w:rsidRDefault="001A4E15" w:rsidP="00247AD9"/>
        </w:tc>
      </w:tr>
      <w:tr w:rsidR="00E909A7" w:rsidTr="006C3FC2">
        <w:tc>
          <w:tcPr>
            <w:tcW w:w="2230" w:type="dxa"/>
          </w:tcPr>
          <w:p w:rsidR="00E909A7" w:rsidRDefault="00E909A7" w:rsidP="00247AD9">
            <w:r>
              <w:rPr>
                <w:rFonts w:hint="eastAsia"/>
              </w:rPr>
              <w:t>查询</w:t>
            </w:r>
            <w:r>
              <w:t>PUSH</w:t>
            </w:r>
            <w:r>
              <w:rPr>
                <w:rFonts w:hint="eastAsia"/>
              </w:rPr>
              <w:t>请求状态</w:t>
            </w:r>
          </w:p>
        </w:tc>
        <w:tc>
          <w:tcPr>
            <w:tcW w:w="3440" w:type="dxa"/>
          </w:tcPr>
          <w:p w:rsidR="00E909A7" w:rsidRPr="00735B18" w:rsidRDefault="00EC02BB" w:rsidP="009D6DC4">
            <w:r w:rsidRPr="009D2C47">
              <w:t>openpush.openapi.query_msg_result</w:t>
            </w:r>
          </w:p>
        </w:tc>
        <w:tc>
          <w:tcPr>
            <w:tcW w:w="2778" w:type="dxa"/>
          </w:tcPr>
          <w:p w:rsidR="00E909A7" w:rsidRDefault="00EC02BB" w:rsidP="00247AD9">
            <w:r>
              <w:rPr>
                <w:rFonts w:hint="eastAsia"/>
              </w:rPr>
              <w:t xml:space="preserve"> </w:t>
            </w:r>
          </w:p>
        </w:tc>
      </w:tr>
    </w:tbl>
    <w:p w:rsidR="002A6BBE" w:rsidRPr="002A6BBE" w:rsidRDefault="002A6BBE" w:rsidP="002D0315"/>
    <w:p w:rsidR="00124A4A" w:rsidRPr="0053035E" w:rsidRDefault="00124A4A" w:rsidP="00124A4A">
      <w:pPr>
        <w:pStyle w:val="2"/>
        <w:tabs>
          <w:tab w:val="clear" w:pos="1852"/>
          <w:tab w:val="num" w:pos="774"/>
        </w:tabs>
        <w:ind w:left="774"/>
        <w:rPr>
          <w:rFonts w:asciiTheme="minorEastAsia" w:eastAsiaTheme="minorEastAsia" w:hAnsiTheme="minorEastAsia"/>
        </w:rPr>
      </w:pPr>
      <w:bookmarkStart w:id="18" w:name="_Toc459815830"/>
      <w:r w:rsidRPr="0053035E">
        <w:rPr>
          <w:rFonts w:asciiTheme="minorEastAsia" w:eastAsiaTheme="minorEastAsia" w:hAnsiTheme="minorEastAsia"/>
        </w:rPr>
        <w:t>开发指导</w:t>
      </w:r>
      <w:r w:rsidR="000A6688" w:rsidRPr="0053035E">
        <w:rPr>
          <w:rFonts w:asciiTheme="minorEastAsia" w:eastAsiaTheme="minorEastAsia" w:hAnsiTheme="minorEastAsia" w:hint="eastAsia"/>
        </w:rPr>
        <w:t>与</w:t>
      </w:r>
      <w:r w:rsidR="000A6688" w:rsidRPr="0053035E">
        <w:rPr>
          <w:rFonts w:asciiTheme="minorEastAsia" w:eastAsiaTheme="minorEastAsia" w:hAnsiTheme="minorEastAsia"/>
        </w:rPr>
        <w:t>示例</w:t>
      </w:r>
      <w:bookmarkEnd w:id="18"/>
    </w:p>
    <w:p w:rsidR="0027171D" w:rsidRPr="00ED737F" w:rsidRDefault="00537BF9" w:rsidP="0027171D">
      <w:pPr>
        <w:pStyle w:val="a5"/>
        <w:rPr>
          <w:rFonts w:ascii="宋体" w:hAnsi="宋体"/>
        </w:rPr>
      </w:pPr>
      <w:r>
        <w:rPr>
          <w:rFonts w:ascii="宋体" w:hAnsi="宋体" w:hint="eastAsia"/>
        </w:rPr>
        <w:t>关于服务器</w:t>
      </w:r>
      <w:r>
        <w:rPr>
          <w:rFonts w:ascii="宋体" w:hAnsi="宋体"/>
        </w:rPr>
        <w:t>侧调用PUSH和客户端使用PUSH的示例代码</w:t>
      </w:r>
      <w:r w:rsidR="0027171D">
        <w:rPr>
          <w:rFonts w:ascii="宋体" w:hAnsi="宋体"/>
        </w:rPr>
        <w:t>请</w:t>
      </w:r>
      <w:r w:rsidR="0027171D">
        <w:rPr>
          <w:rFonts w:ascii="宋体" w:hAnsi="宋体" w:hint="eastAsia"/>
        </w:rPr>
        <w:t>参考SDK</w:t>
      </w:r>
      <w:r w:rsidR="00ED737F">
        <w:rPr>
          <w:rFonts w:ascii="宋体" w:hAnsi="宋体"/>
        </w:rPr>
        <w:t xml:space="preserve"> (</w:t>
      </w:r>
      <w:r w:rsidR="00ED737F">
        <w:rPr>
          <w:rFonts w:ascii="宋体" w:hAnsi="宋体" w:hint="eastAsia"/>
        </w:rPr>
        <w:t>开发</w:t>
      </w:r>
      <w:r w:rsidR="00ED737F">
        <w:rPr>
          <w:rFonts w:ascii="宋体" w:hAnsi="宋体"/>
        </w:rPr>
        <w:t>语言为Java</w:t>
      </w:r>
      <w:r w:rsidR="00ED737F">
        <w:rPr>
          <w:rFonts w:ascii="宋体" w:hAnsi="宋体" w:hint="eastAsia"/>
        </w:rPr>
        <w:t>)</w:t>
      </w:r>
    </w:p>
    <w:p w:rsidR="0027171D" w:rsidRPr="00B5625D" w:rsidRDefault="009A0D42" w:rsidP="00D86479">
      <w:pPr>
        <w:pStyle w:val="a5"/>
        <w:rPr>
          <w:rFonts w:asciiTheme="minorEastAsia" w:eastAsiaTheme="minorEastAsia" w:hAnsiTheme="minorEastAsia" w:cs="Arial"/>
          <w:color w:val="000000" w:themeColor="text1"/>
          <w:sz w:val="19"/>
          <w:szCs w:val="19"/>
          <w:shd w:val="clear" w:color="auto" w:fill="FFFFFF"/>
        </w:rPr>
      </w:pPr>
      <w:hyperlink r:id="rId20" w:history="1">
        <w:r w:rsidR="0027171D" w:rsidRPr="00CC1920">
          <w:rPr>
            <w:rStyle w:val="afff"/>
            <w:rFonts w:asciiTheme="minorEastAsia" w:eastAsiaTheme="minorEastAsia" w:hAnsiTheme="minorEastAsia" w:cs="Arial"/>
            <w:sz w:val="19"/>
            <w:szCs w:val="19"/>
            <w:shd w:val="clear" w:color="auto" w:fill="FFFFFF"/>
          </w:rPr>
          <w:t>http://developer.huawei.com/cn/consumer/wiki/index.php?title=PushSDK%E4%B8%8B%E8%BD%BD</w:t>
        </w:r>
      </w:hyperlink>
    </w:p>
    <w:p w:rsidR="00765BA6" w:rsidRDefault="00765BA6" w:rsidP="00CA261C">
      <w:pPr>
        <w:pStyle w:val="3"/>
        <w:rPr>
          <w:rFonts w:asciiTheme="minorEastAsia" w:eastAsiaTheme="minorEastAsia" w:hAnsiTheme="minorEastAsia"/>
        </w:rPr>
      </w:pPr>
      <w:bookmarkStart w:id="19" w:name="_Toc459815831"/>
      <w:r>
        <w:rPr>
          <w:rFonts w:asciiTheme="minorEastAsia" w:eastAsiaTheme="minorEastAsia" w:hAnsiTheme="minorEastAsia" w:hint="eastAsia"/>
        </w:rPr>
        <w:t>P</w:t>
      </w:r>
      <w:r>
        <w:rPr>
          <w:rFonts w:asciiTheme="minorEastAsia" w:eastAsiaTheme="minorEastAsia" w:hAnsiTheme="minorEastAsia"/>
        </w:rPr>
        <w:t>ush</w:t>
      </w:r>
      <w:r>
        <w:rPr>
          <w:rFonts w:asciiTheme="minorEastAsia" w:eastAsiaTheme="minorEastAsia" w:hAnsiTheme="minorEastAsia" w:hint="eastAsia"/>
        </w:rPr>
        <w:t>开放</w:t>
      </w:r>
      <w:r w:rsidR="00C77EF2">
        <w:rPr>
          <w:rFonts w:asciiTheme="minorEastAsia" w:eastAsiaTheme="minorEastAsia" w:hAnsiTheme="minorEastAsia" w:hint="eastAsia"/>
        </w:rPr>
        <w:t>HTTP</w:t>
      </w:r>
      <w:r w:rsidR="00437301">
        <w:rPr>
          <w:rFonts w:asciiTheme="minorEastAsia" w:eastAsiaTheme="minorEastAsia" w:hAnsiTheme="minorEastAsia"/>
        </w:rPr>
        <w:t>S</w:t>
      </w:r>
      <w:r w:rsidR="00C77EF2">
        <w:rPr>
          <w:rFonts w:asciiTheme="minorEastAsia" w:eastAsiaTheme="minorEastAsia" w:hAnsiTheme="minorEastAsia" w:hint="eastAsia"/>
        </w:rPr>
        <w:t xml:space="preserve"> </w:t>
      </w:r>
      <w:r>
        <w:rPr>
          <w:rFonts w:asciiTheme="minorEastAsia" w:eastAsiaTheme="minorEastAsia" w:hAnsiTheme="minorEastAsia" w:hint="eastAsia"/>
        </w:rPr>
        <w:t>API接口</w:t>
      </w:r>
      <w:bookmarkEnd w:id="19"/>
    </w:p>
    <w:p w:rsidR="0031250E" w:rsidRDefault="00671E38" w:rsidP="00671E38">
      <w:pPr>
        <w:pStyle w:val="a5"/>
      </w:pPr>
      <w:r>
        <w:rPr>
          <w:rFonts w:hint="eastAsia"/>
        </w:rPr>
        <w:t xml:space="preserve"> Push</w:t>
      </w:r>
      <w:r>
        <w:rPr>
          <w:rFonts w:hint="eastAsia"/>
        </w:rPr>
        <w:t>开放</w:t>
      </w:r>
      <w:r>
        <w:rPr>
          <w:rFonts w:hint="eastAsia"/>
        </w:rPr>
        <w:t>API</w:t>
      </w:r>
      <w:r>
        <w:rPr>
          <w:rFonts w:hint="eastAsia"/>
        </w:rPr>
        <w:t>使用的是</w:t>
      </w:r>
      <w:r>
        <w:rPr>
          <w:rFonts w:hint="eastAsia"/>
        </w:rPr>
        <w:t>https</w:t>
      </w:r>
      <w:r>
        <w:rPr>
          <w:rFonts w:hint="eastAsia"/>
        </w:rPr>
        <w:t>协议</w:t>
      </w:r>
      <w:r>
        <w:rPr>
          <w:rFonts w:hint="eastAsia"/>
        </w:rPr>
        <w:t>,</w:t>
      </w:r>
      <w:r>
        <w:rPr>
          <w:rFonts w:hint="eastAsia"/>
        </w:rPr>
        <w:t>具体使用参数请参考</w:t>
      </w:r>
      <w:r>
        <w:rPr>
          <w:rFonts w:hint="eastAsia"/>
        </w:rPr>
        <w:t>:</w:t>
      </w:r>
    </w:p>
    <w:tbl>
      <w:tblPr>
        <w:tblStyle w:val="afff1"/>
        <w:tblW w:w="0" w:type="auto"/>
        <w:tblInd w:w="279" w:type="dxa"/>
        <w:tblLook w:val="04A0" w:firstRow="1" w:lastRow="0" w:firstColumn="1" w:lastColumn="0" w:noHBand="0" w:noVBand="1"/>
      </w:tblPr>
      <w:tblGrid>
        <w:gridCol w:w="8731"/>
      </w:tblGrid>
      <w:tr w:rsidR="00671E38" w:rsidTr="00AD63E4">
        <w:tc>
          <w:tcPr>
            <w:tcW w:w="8731" w:type="dxa"/>
          </w:tcPr>
          <w:p w:rsidR="00D77CFD" w:rsidRPr="00057CFC" w:rsidRDefault="009A0D42" w:rsidP="00671E38">
            <w:pPr>
              <w:pStyle w:val="a5"/>
              <w:ind w:firstLineChars="0" w:firstLine="0"/>
              <w:rPr>
                <w:rFonts w:asciiTheme="minorEastAsia" w:eastAsiaTheme="minorEastAsia" w:hAnsiTheme="minorEastAsia"/>
              </w:rPr>
            </w:pPr>
            <w:hyperlink r:id="rId21" w:history="1">
              <w:r w:rsidR="00D77CFD" w:rsidRPr="001B6E5D">
                <w:rPr>
                  <w:rStyle w:val="afff"/>
                  <w:rFonts w:asciiTheme="minorEastAsia" w:eastAsiaTheme="minorEastAsia" w:hAnsiTheme="minorEastAsia"/>
                </w:rPr>
                <w:t>http://developer.huawei.com/cn/consumer/wiki/index.php?title=%E8%B0%83%E7%94%A8%E8%A7%84%E8%8C%83</w:t>
              </w:r>
            </w:hyperlink>
          </w:p>
        </w:tc>
      </w:tr>
    </w:tbl>
    <w:p w:rsidR="004D285E" w:rsidRDefault="004D285E" w:rsidP="00971693">
      <w:pPr>
        <w:pStyle w:val="4"/>
        <w:numPr>
          <w:ilvl w:val="3"/>
          <w:numId w:val="15"/>
        </w:numPr>
      </w:pPr>
      <w:r>
        <w:rPr>
          <w:rFonts w:hint="eastAsia"/>
        </w:rPr>
        <w:t>获取</w:t>
      </w:r>
      <w:r>
        <w:t>下发的</w:t>
      </w:r>
      <w:r w:rsidR="004F13D8">
        <w:rPr>
          <w:rFonts w:hint="eastAsia"/>
        </w:rPr>
        <w:t>Access Token</w:t>
      </w:r>
    </w:p>
    <w:tbl>
      <w:tblPr>
        <w:tblStyle w:val="afff1"/>
        <w:tblW w:w="0" w:type="auto"/>
        <w:tblInd w:w="279" w:type="dxa"/>
        <w:tblLook w:val="04A0" w:firstRow="1" w:lastRow="0" w:firstColumn="1" w:lastColumn="0" w:noHBand="0" w:noVBand="1"/>
      </w:tblPr>
      <w:tblGrid>
        <w:gridCol w:w="8731"/>
      </w:tblGrid>
      <w:tr w:rsidR="003E5ABD" w:rsidTr="003E5ABD">
        <w:tc>
          <w:tcPr>
            <w:tcW w:w="8731" w:type="dxa"/>
          </w:tcPr>
          <w:p w:rsidR="004F751C" w:rsidRDefault="004F751C" w:rsidP="002D4012">
            <w:pPr>
              <w:pStyle w:val="a5"/>
              <w:ind w:firstLineChars="0" w:firstLine="0"/>
              <w:rPr>
                <w:rFonts w:ascii="Consolas" w:hAnsi="Consolas" w:cs="Consolas"/>
              </w:rPr>
            </w:pPr>
            <w:r>
              <w:rPr>
                <w:rFonts w:ascii="Consolas" w:hAnsi="Consolas" w:cs="Consolas" w:hint="eastAsia"/>
              </w:rPr>
              <w:t>接口</w:t>
            </w:r>
            <w:r>
              <w:rPr>
                <w:rFonts w:ascii="Consolas" w:hAnsi="Consolas" w:cs="Consolas"/>
              </w:rPr>
              <w:t>访问地址：</w:t>
            </w:r>
          </w:p>
          <w:p w:rsidR="003E5ABD" w:rsidRDefault="009A0D42" w:rsidP="002D4012">
            <w:pPr>
              <w:pStyle w:val="a5"/>
              <w:ind w:firstLineChars="0" w:firstLine="0"/>
              <w:rPr>
                <w:rFonts w:ascii="Consolas" w:hAnsi="Consolas" w:cs="Consolas"/>
              </w:rPr>
            </w:pPr>
            <w:hyperlink r:id="rId22" w:history="1">
              <w:r w:rsidR="004F751C" w:rsidRPr="001B6E5D">
                <w:rPr>
                  <w:rStyle w:val="afff"/>
                  <w:rFonts w:ascii="Consolas" w:hAnsi="Consolas" w:cs="Consolas"/>
                </w:rPr>
                <w:t>https://login.vmall.com/oauth2/token</w:t>
              </w:r>
            </w:hyperlink>
          </w:p>
          <w:p w:rsidR="00DE1352" w:rsidRDefault="00DE1352" w:rsidP="002D4012">
            <w:pPr>
              <w:pStyle w:val="a5"/>
              <w:ind w:firstLineChars="0" w:firstLine="0"/>
              <w:rPr>
                <w:rFonts w:ascii="Consolas" w:hAnsi="Consolas" w:cs="Consolas"/>
              </w:rPr>
            </w:pPr>
          </w:p>
          <w:p w:rsidR="004F751C" w:rsidRDefault="004F751C" w:rsidP="002D4012">
            <w:pPr>
              <w:pStyle w:val="a5"/>
              <w:ind w:firstLineChars="0" w:firstLine="0"/>
              <w:rPr>
                <w:rFonts w:ascii="Consolas" w:hAnsi="Consolas" w:cs="Consolas"/>
              </w:rPr>
            </w:pPr>
            <w:r>
              <w:rPr>
                <w:rFonts w:ascii="Consolas" w:hAnsi="Consolas" w:cs="Consolas" w:hint="eastAsia"/>
              </w:rPr>
              <w:t>接口</w:t>
            </w:r>
            <w:r w:rsidR="00A56E0F">
              <w:rPr>
                <w:rFonts w:ascii="Consolas" w:hAnsi="Consolas" w:cs="Consolas" w:hint="eastAsia"/>
              </w:rPr>
              <w:t>请求</w:t>
            </w:r>
            <w:r>
              <w:rPr>
                <w:rFonts w:ascii="Consolas" w:hAnsi="Consolas" w:cs="Consolas"/>
              </w:rPr>
              <w:t>报文</w:t>
            </w:r>
            <w:r>
              <w:rPr>
                <w:rFonts w:ascii="Consolas" w:hAnsi="Consolas" w:cs="Consolas" w:hint="eastAsia"/>
              </w:rPr>
              <w:t>样例</w:t>
            </w:r>
            <w:r>
              <w:rPr>
                <w:rFonts w:ascii="Consolas" w:hAnsi="Consolas" w:cs="Consolas"/>
              </w:rPr>
              <w:t>：</w:t>
            </w:r>
          </w:p>
          <w:tbl>
            <w:tblPr>
              <w:tblStyle w:val="afff1"/>
              <w:tblW w:w="0" w:type="auto"/>
              <w:tblLook w:val="04A0" w:firstRow="1" w:lastRow="0" w:firstColumn="1" w:lastColumn="0" w:noHBand="0" w:noVBand="1"/>
            </w:tblPr>
            <w:tblGrid>
              <w:gridCol w:w="8505"/>
            </w:tblGrid>
            <w:tr w:rsidR="00CD5103" w:rsidTr="00CD5103">
              <w:tc>
                <w:tcPr>
                  <w:tcW w:w="8505" w:type="dxa"/>
                </w:tcPr>
                <w:p w:rsidR="00CD5103" w:rsidRPr="00146433" w:rsidRDefault="00146433" w:rsidP="00146433">
                  <w:pPr>
                    <w:widowControl/>
                    <w:shd w:val="clear" w:color="auto" w:fill="FFFFFF"/>
                    <w:autoSpaceDE/>
                    <w:autoSpaceDN/>
                    <w:adjustRightInd/>
                    <w:rPr>
                      <w:rFonts w:ascii="Arial" w:hAnsi="Arial" w:cs="Arial"/>
                      <w:b/>
                      <w:bCs/>
                      <w:color w:val="666666"/>
                      <w:sz w:val="19"/>
                      <w:szCs w:val="19"/>
                    </w:rPr>
                  </w:pPr>
                  <w:r>
                    <w:rPr>
                      <w:rFonts w:ascii="Arial" w:hAnsi="Arial" w:cs="Arial"/>
                      <w:color w:val="666666"/>
                      <w:sz w:val="19"/>
                      <w:szCs w:val="19"/>
                      <w:shd w:val="clear" w:color="auto" w:fill="EAEAEA"/>
                    </w:rPr>
                    <w:t>POST /oauth2/token HTTP/1.1</w:t>
                  </w:r>
                  <w:r w:rsidR="00057CFC" w:rsidRPr="00146433">
                    <w:rPr>
                      <w:rFonts w:ascii="Arial" w:hAnsi="Arial" w:cs="Arial"/>
                      <w:b/>
                      <w:bCs/>
                      <w:color w:val="666666"/>
                      <w:sz w:val="19"/>
                      <w:szCs w:val="19"/>
                    </w:rPr>
                    <w:t xml:space="preserve"> </w:t>
                  </w:r>
                </w:p>
                <w:p w:rsidR="00CD5103" w:rsidRDefault="00146433" w:rsidP="00146433">
                  <w:pPr>
                    <w:widowControl/>
                    <w:shd w:val="clear" w:color="auto" w:fill="FFFFFF"/>
                    <w:autoSpaceDE/>
                    <w:autoSpaceDN/>
                    <w:adjustRightInd/>
                    <w:rPr>
                      <w:rFonts w:ascii="Arial" w:hAnsi="Arial" w:cs="Arial"/>
                      <w:color w:val="666666"/>
                      <w:sz w:val="19"/>
                      <w:szCs w:val="19"/>
                      <w:shd w:val="clear" w:color="auto" w:fill="EAEAEA"/>
                    </w:rPr>
                  </w:pPr>
                  <w:r>
                    <w:rPr>
                      <w:rFonts w:ascii="Arial" w:hAnsi="Arial" w:cs="Arial"/>
                      <w:color w:val="666666"/>
                      <w:sz w:val="19"/>
                      <w:szCs w:val="19"/>
                      <w:shd w:val="clear" w:color="auto" w:fill="EAEAEA"/>
                    </w:rPr>
                    <w:t>Host: login.vmall.com</w:t>
                  </w:r>
                  <w:r>
                    <w:rPr>
                      <w:rFonts w:ascii="Arial" w:hAnsi="Arial" w:cs="Arial"/>
                      <w:color w:val="666666"/>
                      <w:sz w:val="19"/>
                      <w:szCs w:val="19"/>
                    </w:rPr>
                    <w:br/>
                  </w:r>
                  <w:r>
                    <w:rPr>
                      <w:rFonts w:ascii="Arial" w:hAnsi="Arial" w:cs="Arial"/>
                      <w:color w:val="666666"/>
                      <w:sz w:val="19"/>
                      <w:szCs w:val="19"/>
                      <w:shd w:val="clear" w:color="auto" w:fill="EAEAEA"/>
                    </w:rPr>
                    <w:t>Content-Type: application/x-www-form-urlencoded</w:t>
                  </w:r>
                </w:p>
                <w:p w:rsidR="00146433" w:rsidRPr="00146433" w:rsidRDefault="00146433" w:rsidP="00146433">
                  <w:pPr>
                    <w:widowControl/>
                    <w:shd w:val="clear" w:color="auto" w:fill="FFFFFF"/>
                    <w:autoSpaceDE/>
                    <w:autoSpaceDN/>
                    <w:adjustRightInd/>
                    <w:rPr>
                      <w:rFonts w:ascii="Arial" w:hAnsi="Arial" w:cs="Arial"/>
                      <w:b/>
                      <w:bCs/>
                      <w:color w:val="666666"/>
                      <w:sz w:val="19"/>
                      <w:szCs w:val="19"/>
                    </w:rPr>
                  </w:pPr>
                </w:p>
                <w:p w:rsidR="00CD5103" w:rsidRPr="00CD5103" w:rsidRDefault="00CD5103" w:rsidP="00146433">
                  <w:pPr>
                    <w:widowControl/>
                    <w:shd w:val="clear" w:color="auto" w:fill="FFFFFF"/>
                    <w:autoSpaceDE/>
                    <w:autoSpaceDN/>
                    <w:adjustRightInd/>
                    <w:rPr>
                      <w:rFonts w:ascii="Consolas" w:hAnsi="Consolas" w:cs="Consolas"/>
                    </w:rPr>
                  </w:pPr>
                  <w:r w:rsidRPr="00146433">
                    <w:rPr>
                      <w:rFonts w:ascii="Arial" w:hAnsi="Arial" w:cs="Arial"/>
                      <w:color w:val="666666"/>
                      <w:sz w:val="19"/>
                      <w:szCs w:val="19"/>
                      <w:shd w:val="clear" w:color="auto" w:fill="EAEAEA"/>
                    </w:rPr>
                    <w:t>grant_type=client_credentials&amp;client_secret=xxxxdtsb4abxxxlz2uyz</w:t>
                  </w:r>
                  <w:r w:rsidR="00146433">
                    <w:rPr>
                      <w:rFonts w:ascii="Arial" w:hAnsi="Arial" w:cs="Arial"/>
                      <w:color w:val="666666"/>
                      <w:sz w:val="19"/>
                      <w:szCs w:val="19"/>
                      <w:shd w:val="clear" w:color="auto" w:fill="EAEAEA"/>
                    </w:rPr>
                    <w:t>txxxfaxxxxxx&amp;client_id=appid100</w:t>
                  </w:r>
                </w:p>
              </w:tc>
            </w:tr>
          </w:tbl>
          <w:p w:rsidR="00CD5103" w:rsidRPr="00CD5103" w:rsidRDefault="00CD5103" w:rsidP="002D4012">
            <w:pPr>
              <w:pStyle w:val="a5"/>
              <w:ind w:firstLineChars="0" w:firstLine="0"/>
              <w:rPr>
                <w:rFonts w:ascii="Consolas" w:hAnsi="Consolas" w:cs="Consolas"/>
              </w:rPr>
            </w:pPr>
          </w:p>
          <w:p w:rsidR="004F751C" w:rsidRDefault="00A56E0F" w:rsidP="002D4012">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字段说明：</w:t>
            </w:r>
          </w:p>
          <w:tbl>
            <w:tblPr>
              <w:tblStyle w:val="afff1"/>
              <w:tblW w:w="0" w:type="auto"/>
              <w:tblLook w:val="04A0" w:firstRow="1" w:lastRow="0" w:firstColumn="1" w:lastColumn="0" w:noHBand="0" w:noVBand="1"/>
            </w:tblPr>
            <w:tblGrid>
              <w:gridCol w:w="8505"/>
            </w:tblGrid>
            <w:tr w:rsidR="00057CFC" w:rsidTr="00057CFC">
              <w:tc>
                <w:tcPr>
                  <w:tcW w:w="8505" w:type="dxa"/>
                </w:tcPr>
                <w:p w:rsidR="00057CFC" w:rsidRPr="00057CFC" w:rsidRDefault="00057CFC" w:rsidP="00057CFC">
                  <w:pPr>
                    <w:widowControl/>
                    <w:shd w:val="clear" w:color="auto" w:fill="FFFFFF"/>
                    <w:autoSpaceDE/>
                    <w:autoSpaceDN/>
                    <w:adjustRightInd/>
                    <w:rPr>
                      <w:rFonts w:ascii="Arial" w:hAnsi="Arial" w:cs="Arial"/>
                      <w:color w:val="666666"/>
                      <w:sz w:val="19"/>
                      <w:szCs w:val="19"/>
                    </w:rPr>
                  </w:pPr>
                  <w:r w:rsidRPr="00057CFC">
                    <w:rPr>
                      <w:rFonts w:ascii="Arial" w:hAnsi="Arial" w:cs="Arial"/>
                      <w:b/>
                      <w:bCs/>
                      <w:color w:val="666666"/>
                      <w:sz w:val="19"/>
                      <w:szCs w:val="19"/>
                    </w:rPr>
                    <w:t>grant_type</w:t>
                  </w:r>
                  <w:r w:rsidRPr="00057CFC">
                    <w:rPr>
                      <w:rFonts w:ascii="Arial" w:hAnsi="Arial" w:cs="Arial"/>
                      <w:color w:val="666666"/>
                      <w:sz w:val="19"/>
                      <w:szCs w:val="19"/>
                    </w:rPr>
                    <w:t>：必选</w:t>
                  </w:r>
                  <w:r w:rsidRPr="00057CFC">
                    <w:rPr>
                      <w:rFonts w:ascii="Arial" w:hAnsi="Arial" w:cs="Arial"/>
                      <w:color w:val="666666"/>
                      <w:sz w:val="19"/>
                      <w:szCs w:val="19"/>
                    </w:rPr>
                    <w:t xml:space="preserve"> </w:t>
                  </w:r>
                  <w:r w:rsidRPr="00057CFC">
                    <w:rPr>
                      <w:rFonts w:ascii="Arial" w:hAnsi="Arial" w:cs="Arial"/>
                      <w:color w:val="666666"/>
                      <w:sz w:val="19"/>
                      <w:szCs w:val="19"/>
                    </w:rPr>
                    <w:t>，此时必须为</w:t>
                  </w:r>
                  <w:proofErr w:type="gramStart"/>
                  <w:r w:rsidRPr="00057CFC">
                    <w:rPr>
                      <w:rFonts w:ascii="Arial" w:hAnsi="Arial" w:cs="Arial"/>
                      <w:color w:val="666666"/>
                      <w:sz w:val="19"/>
                      <w:szCs w:val="19"/>
                    </w:rPr>
                    <w:t>”</w:t>
                  </w:r>
                  <w:proofErr w:type="gramEnd"/>
                  <w:r w:rsidRPr="00057CFC">
                    <w:rPr>
                      <w:rFonts w:ascii="Arial" w:hAnsi="Arial" w:cs="Arial"/>
                      <w:color w:val="666666"/>
                      <w:sz w:val="19"/>
                      <w:szCs w:val="19"/>
                    </w:rPr>
                    <w:t>client_credentials”</w:t>
                  </w:r>
                </w:p>
                <w:p w:rsidR="00057CFC" w:rsidRPr="00057CFC" w:rsidRDefault="00057CFC" w:rsidP="00057CFC">
                  <w:pPr>
                    <w:widowControl/>
                    <w:shd w:val="clear" w:color="auto" w:fill="FFFFFF"/>
                    <w:autoSpaceDE/>
                    <w:autoSpaceDN/>
                    <w:adjustRightInd/>
                    <w:rPr>
                      <w:rFonts w:ascii="Arial" w:hAnsi="Arial" w:cs="Arial"/>
                      <w:color w:val="666666"/>
                      <w:sz w:val="19"/>
                      <w:szCs w:val="19"/>
                    </w:rPr>
                  </w:pPr>
                  <w:r w:rsidRPr="00057CFC">
                    <w:rPr>
                      <w:rFonts w:ascii="Arial" w:hAnsi="Arial" w:cs="Arial"/>
                      <w:b/>
                      <w:bCs/>
                      <w:color w:val="666666"/>
                      <w:sz w:val="19"/>
                      <w:szCs w:val="19"/>
                    </w:rPr>
                    <w:t>client_id</w:t>
                  </w:r>
                  <w:r w:rsidRPr="00057CFC">
                    <w:rPr>
                      <w:rFonts w:ascii="Arial" w:hAnsi="Arial" w:cs="Arial"/>
                      <w:color w:val="666666"/>
                      <w:sz w:val="19"/>
                      <w:szCs w:val="19"/>
                    </w:rPr>
                    <w:t>：必选，申请应用时获得的应用</w:t>
                  </w:r>
                  <w:r w:rsidRPr="00057CFC">
                    <w:rPr>
                      <w:rFonts w:ascii="Arial" w:hAnsi="Arial" w:cs="Arial"/>
                      <w:color w:val="666666"/>
                      <w:sz w:val="19"/>
                      <w:szCs w:val="19"/>
                    </w:rPr>
                    <w:t xml:space="preserve"> ID</w:t>
                  </w:r>
                  <w:r w:rsidRPr="00057CFC">
                    <w:rPr>
                      <w:rFonts w:ascii="Arial" w:hAnsi="Arial" w:cs="Arial"/>
                      <w:color w:val="666666"/>
                      <w:sz w:val="19"/>
                      <w:szCs w:val="19"/>
                    </w:rPr>
                    <w:t>。</w:t>
                  </w:r>
                </w:p>
                <w:p w:rsidR="00057CFC" w:rsidRPr="00057CFC" w:rsidRDefault="00057CFC" w:rsidP="00057CFC">
                  <w:pPr>
                    <w:widowControl/>
                    <w:shd w:val="clear" w:color="auto" w:fill="FFFFFF"/>
                    <w:autoSpaceDE/>
                    <w:autoSpaceDN/>
                    <w:adjustRightInd/>
                    <w:rPr>
                      <w:rFonts w:ascii="Arial" w:hAnsi="Arial" w:cs="Arial"/>
                      <w:color w:val="666666"/>
                      <w:sz w:val="19"/>
                      <w:szCs w:val="19"/>
                    </w:rPr>
                  </w:pPr>
                  <w:r w:rsidRPr="00057CFC">
                    <w:rPr>
                      <w:rFonts w:ascii="Arial" w:hAnsi="Arial" w:cs="Arial"/>
                      <w:b/>
                      <w:bCs/>
                      <w:color w:val="666666"/>
                      <w:sz w:val="19"/>
                      <w:szCs w:val="19"/>
                    </w:rPr>
                    <w:t>client_secret</w:t>
                  </w:r>
                  <w:r w:rsidRPr="00057CFC">
                    <w:rPr>
                      <w:rFonts w:ascii="Arial" w:hAnsi="Arial" w:cs="Arial"/>
                      <w:color w:val="666666"/>
                      <w:sz w:val="19"/>
                      <w:szCs w:val="19"/>
                    </w:rPr>
                    <w:t>：必选，申请应用时获得的应用密钥。</w:t>
                  </w:r>
                </w:p>
                <w:p w:rsidR="00057CFC" w:rsidRPr="00057CFC" w:rsidRDefault="00057CFC" w:rsidP="00057CFC">
                  <w:pPr>
                    <w:widowControl/>
                    <w:shd w:val="clear" w:color="auto" w:fill="FFFFFF"/>
                    <w:autoSpaceDE/>
                    <w:autoSpaceDN/>
                    <w:adjustRightInd/>
                    <w:rPr>
                      <w:rFonts w:ascii="Arial" w:hAnsi="Arial" w:cs="Arial"/>
                      <w:color w:val="666666"/>
                      <w:sz w:val="19"/>
                      <w:szCs w:val="19"/>
                    </w:rPr>
                  </w:pPr>
                  <w:r w:rsidRPr="00057CFC">
                    <w:rPr>
                      <w:rFonts w:ascii="Arial" w:hAnsi="Arial" w:cs="Arial"/>
                      <w:b/>
                      <w:bCs/>
                      <w:color w:val="666666"/>
                      <w:sz w:val="19"/>
                      <w:szCs w:val="19"/>
                    </w:rPr>
                    <w:t>scope</w:t>
                  </w:r>
                  <w:r w:rsidRPr="00057CFC">
                    <w:rPr>
                      <w:rFonts w:ascii="Arial" w:hAnsi="Arial" w:cs="Arial"/>
                      <w:color w:val="666666"/>
                      <w:sz w:val="19"/>
                      <w:szCs w:val="19"/>
                    </w:rPr>
                    <w:t>：可选，以空格分隔的权限列表，若不传递此参数，默认权限包括（</w:t>
                  </w:r>
                  <w:r w:rsidRPr="00057CFC">
                    <w:rPr>
                      <w:rFonts w:ascii="Arial" w:hAnsi="Arial" w:cs="Arial"/>
                      <w:color w:val="666666"/>
                      <w:sz w:val="19"/>
                      <w:szCs w:val="19"/>
                    </w:rPr>
                    <w:t>nsp.auth nsp.user nsp.vfs nsp.ping openpush.message</w:t>
                  </w:r>
                  <w:r w:rsidRPr="00057CFC">
                    <w:rPr>
                      <w:rFonts w:ascii="Arial" w:hAnsi="Arial" w:cs="Arial"/>
                      <w:color w:val="666666"/>
                      <w:sz w:val="19"/>
                      <w:szCs w:val="19"/>
                    </w:rPr>
                    <w:t>）</w:t>
                  </w:r>
                </w:p>
              </w:tc>
            </w:tr>
          </w:tbl>
          <w:p w:rsidR="00057CFC" w:rsidRDefault="00057CFC" w:rsidP="002D4012">
            <w:pPr>
              <w:pStyle w:val="a5"/>
              <w:ind w:firstLineChars="0" w:firstLine="0"/>
              <w:rPr>
                <w:rFonts w:ascii="Consolas" w:hAnsi="Consolas" w:cs="Consolas"/>
              </w:rPr>
            </w:pPr>
          </w:p>
          <w:p w:rsidR="00A56E0F" w:rsidRDefault="00A56E0F" w:rsidP="002D4012">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应答报文样例：</w:t>
            </w:r>
          </w:p>
          <w:tbl>
            <w:tblPr>
              <w:tblStyle w:val="afff1"/>
              <w:tblW w:w="0" w:type="auto"/>
              <w:tblLook w:val="04A0" w:firstRow="1" w:lastRow="0" w:firstColumn="1" w:lastColumn="0" w:noHBand="0" w:noVBand="1"/>
            </w:tblPr>
            <w:tblGrid>
              <w:gridCol w:w="8505"/>
            </w:tblGrid>
            <w:tr w:rsidR="0031322B" w:rsidTr="0031322B">
              <w:tc>
                <w:tcPr>
                  <w:tcW w:w="8505" w:type="dxa"/>
                </w:tcPr>
                <w:p w:rsidR="0031322B" w:rsidRDefault="0031322B" w:rsidP="002D4012">
                  <w:pPr>
                    <w:pStyle w:val="a5"/>
                    <w:ind w:firstLineChars="0" w:firstLine="0"/>
                    <w:rPr>
                      <w:rFonts w:ascii="Consolas" w:hAnsi="Consolas" w:cs="Consolas"/>
                    </w:rPr>
                  </w:pPr>
                  <w:r>
                    <w:rPr>
                      <w:rFonts w:ascii="Consolas" w:hAnsi="Consolas" w:cs="Consolas" w:hint="eastAsia"/>
                    </w:rPr>
                    <w:t>成功</w:t>
                  </w:r>
                  <w:r>
                    <w:rPr>
                      <w:rFonts w:ascii="Consolas" w:hAnsi="Consolas" w:cs="Consolas"/>
                    </w:rPr>
                    <w:t>：</w:t>
                  </w:r>
                </w:p>
                <w:p w:rsidR="0031322B" w:rsidRDefault="0031322B" w:rsidP="0031322B">
                  <w:pPr>
                    <w:widowControl/>
                    <w:shd w:val="clear" w:color="auto" w:fill="FFFFFF"/>
                    <w:autoSpaceDE/>
                    <w:autoSpaceDN/>
                    <w:adjustRightInd/>
                    <w:rPr>
                      <w:rFonts w:ascii="Arial" w:hAnsi="Arial" w:cs="Arial"/>
                      <w:color w:val="666666"/>
                      <w:sz w:val="19"/>
                      <w:szCs w:val="19"/>
                      <w:shd w:val="clear" w:color="auto" w:fill="EAEAEA"/>
                    </w:rPr>
                  </w:pPr>
                  <w:r>
                    <w:rPr>
                      <w:rFonts w:ascii="Arial" w:hAnsi="Arial" w:cs="Arial"/>
                      <w:color w:val="666666"/>
                      <w:sz w:val="19"/>
                      <w:szCs w:val="19"/>
                      <w:shd w:val="clear" w:color="auto" w:fill="EAEAEA"/>
                    </w:rPr>
                    <w:t>HTTP/1.1 200 OK</w:t>
                  </w:r>
                  <w:r w:rsidRPr="0031322B">
                    <w:rPr>
                      <w:rFonts w:ascii="Arial" w:hAnsi="Arial" w:cs="Arial"/>
                      <w:color w:val="666666"/>
                      <w:sz w:val="19"/>
                      <w:szCs w:val="19"/>
                      <w:shd w:val="clear" w:color="auto" w:fill="EAEAEA"/>
                    </w:rPr>
                    <w:br/>
                  </w:r>
                  <w:r>
                    <w:rPr>
                      <w:rFonts w:ascii="Arial" w:hAnsi="Arial" w:cs="Arial"/>
                      <w:color w:val="666666"/>
                      <w:sz w:val="19"/>
                      <w:szCs w:val="19"/>
                      <w:shd w:val="clear" w:color="auto" w:fill="EAEAEA"/>
                    </w:rPr>
                    <w:t>Content-Type: application/json</w:t>
                  </w:r>
                  <w:r w:rsidRPr="0031322B">
                    <w:rPr>
                      <w:rFonts w:ascii="Arial" w:hAnsi="Arial" w:cs="Arial"/>
                      <w:color w:val="666666"/>
                      <w:sz w:val="19"/>
                      <w:szCs w:val="19"/>
                      <w:shd w:val="clear" w:color="auto" w:fill="EAEAEA"/>
                    </w:rPr>
                    <w:br/>
                  </w:r>
                  <w:r>
                    <w:rPr>
                      <w:rFonts w:ascii="Arial" w:hAnsi="Arial" w:cs="Arial"/>
                      <w:color w:val="666666"/>
                      <w:sz w:val="19"/>
                      <w:szCs w:val="19"/>
                      <w:shd w:val="clear" w:color="auto" w:fill="EAEAEA"/>
                    </w:rPr>
                    <w:t>Cache-Control: no-store</w:t>
                  </w:r>
                  <w:r w:rsidRPr="0031322B">
                    <w:rPr>
                      <w:rFonts w:ascii="Arial" w:hAnsi="Arial" w:cs="Arial"/>
                      <w:color w:val="666666"/>
                      <w:sz w:val="19"/>
                      <w:szCs w:val="19"/>
                      <w:shd w:val="clear" w:color="auto" w:fill="EAEAEA"/>
                    </w:rPr>
                    <w:br/>
                  </w:r>
                  <w:r>
                    <w:rPr>
                      <w:rFonts w:ascii="Arial" w:hAnsi="Arial" w:cs="Arial"/>
                      <w:color w:val="666666"/>
                      <w:sz w:val="19"/>
                      <w:szCs w:val="19"/>
                      <w:shd w:val="clear" w:color="auto" w:fill="EAEAEA"/>
                    </w:rPr>
                    <w:t>{</w:t>
                  </w:r>
                  <w:r w:rsidRPr="0031322B">
                    <w:rPr>
                      <w:rFonts w:ascii="Arial" w:hAnsi="Arial" w:cs="Arial"/>
                      <w:color w:val="666666"/>
                      <w:sz w:val="19"/>
                      <w:szCs w:val="19"/>
                      <w:shd w:val="clear" w:color="auto" w:fill="EAEAEA"/>
                    </w:rPr>
                    <w:br/>
                  </w:r>
                  <w:r w:rsidRPr="002B2639">
                    <w:rPr>
                      <w:rFonts w:ascii="Arial" w:hAnsi="Arial" w:cs="Arial"/>
                      <w:color w:val="666666"/>
                      <w:sz w:val="17"/>
                      <w:szCs w:val="19"/>
                      <w:shd w:val="clear" w:color="auto" w:fill="EAEAEA"/>
                    </w:rPr>
                    <w:t xml:space="preserve">　　</w:t>
                  </w:r>
                  <w:r w:rsidRPr="002B2639">
                    <w:rPr>
                      <w:rFonts w:ascii="Arial" w:hAnsi="Arial" w:cs="Arial"/>
                      <w:color w:val="666666"/>
                      <w:sz w:val="17"/>
                      <w:szCs w:val="19"/>
                      <w:shd w:val="clear" w:color="auto" w:fill="EAEAEA"/>
                    </w:rPr>
                    <w:t>"access_token": "BFEsZqBuaW\/\/9GGn1mLt+KykzfBObIy6V3eN20ufoNiAERl33oVGzlN5TE5qeA==",</w:t>
                  </w:r>
                  <w:r w:rsidRPr="002B2639">
                    <w:rPr>
                      <w:rFonts w:ascii="Arial" w:hAnsi="Arial" w:cs="Arial"/>
                      <w:color w:val="666666"/>
                      <w:sz w:val="17"/>
                      <w:szCs w:val="19"/>
                      <w:shd w:val="clear" w:color="auto" w:fill="EAEAEA"/>
                    </w:rPr>
                    <w:br/>
                  </w:r>
                  <w:r w:rsidRPr="002B2639">
                    <w:rPr>
                      <w:rFonts w:ascii="Arial" w:hAnsi="Arial" w:cs="Arial"/>
                      <w:color w:val="666666"/>
                      <w:sz w:val="17"/>
                      <w:szCs w:val="19"/>
                      <w:shd w:val="clear" w:color="auto" w:fill="EAEAEA"/>
                    </w:rPr>
                    <w:t xml:space="preserve">　　</w:t>
                  </w:r>
                  <w:r w:rsidRPr="002B2639">
                    <w:rPr>
                      <w:rFonts w:ascii="Arial" w:hAnsi="Arial" w:cs="Arial"/>
                      <w:color w:val="666666"/>
                      <w:sz w:val="17"/>
                      <w:szCs w:val="19"/>
                      <w:shd w:val="clear" w:color="auto" w:fill="EAEAEA"/>
                    </w:rPr>
                    <w:t>"expires_in": 86400,</w:t>
                  </w:r>
                  <w:r w:rsidRPr="0031322B">
                    <w:rPr>
                      <w:rFonts w:ascii="Arial" w:hAnsi="Arial" w:cs="Arial"/>
                      <w:color w:val="666666"/>
                      <w:sz w:val="19"/>
                      <w:szCs w:val="19"/>
                      <w:shd w:val="clear" w:color="auto" w:fill="EAEAEA"/>
                    </w:rPr>
                    <w:br/>
                  </w:r>
                  <w:r>
                    <w:rPr>
                      <w:rFonts w:ascii="Arial" w:hAnsi="Arial" w:cs="Arial"/>
                      <w:color w:val="666666"/>
                      <w:sz w:val="19"/>
                      <w:szCs w:val="19"/>
                      <w:shd w:val="clear" w:color="auto" w:fill="EAEAEA"/>
                    </w:rPr>
                    <w:t>}</w:t>
                  </w:r>
                </w:p>
                <w:p w:rsidR="000E52B3" w:rsidRDefault="000E52B3" w:rsidP="0031322B">
                  <w:pPr>
                    <w:widowControl/>
                    <w:shd w:val="clear" w:color="auto" w:fill="FFFFFF"/>
                    <w:autoSpaceDE/>
                    <w:autoSpaceDN/>
                    <w:adjustRightInd/>
                    <w:rPr>
                      <w:rFonts w:ascii="Arial" w:hAnsi="Arial" w:cs="Arial"/>
                      <w:color w:val="666666"/>
                      <w:sz w:val="19"/>
                      <w:szCs w:val="19"/>
                      <w:shd w:val="clear" w:color="auto" w:fill="EAEAEA"/>
                    </w:rPr>
                  </w:pPr>
                  <w:r>
                    <w:rPr>
                      <w:rFonts w:ascii="Arial" w:hAnsi="Arial" w:cs="Arial" w:hint="eastAsia"/>
                      <w:color w:val="666666"/>
                      <w:sz w:val="19"/>
                      <w:szCs w:val="19"/>
                      <w:shd w:val="clear" w:color="auto" w:fill="EAEAEA"/>
                    </w:rPr>
                    <w:t>错误</w:t>
                  </w:r>
                  <w:r>
                    <w:rPr>
                      <w:rFonts w:ascii="Arial" w:hAnsi="Arial" w:cs="Arial"/>
                      <w:color w:val="666666"/>
                      <w:sz w:val="19"/>
                      <w:szCs w:val="19"/>
                      <w:shd w:val="clear" w:color="auto" w:fill="EAEAEA"/>
                    </w:rPr>
                    <w:t>：</w:t>
                  </w:r>
                </w:p>
                <w:p w:rsidR="000E52B3" w:rsidRDefault="000E52B3" w:rsidP="0031322B">
                  <w:pPr>
                    <w:widowControl/>
                    <w:shd w:val="clear" w:color="auto" w:fill="FFFFFF"/>
                    <w:autoSpaceDE/>
                    <w:autoSpaceDN/>
                    <w:adjustRightInd/>
                    <w:rPr>
                      <w:rFonts w:ascii="Consolas" w:hAnsi="Consolas" w:cs="Consolas"/>
                    </w:rPr>
                  </w:pPr>
                  <w:r>
                    <w:rPr>
                      <w:rFonts w:ascii="Arial" w:hAnsi="Arial" w:cs="Arial"/>
                      <w:color w:val="666666"/>
                      <w:sz w:val="19"/>
                      <w:szCs w:val="19"/>
                      <w:shd w:val="clear" w:color="auto" w:fill="EAEAEA"/>
                    </w:rPr>
                    <w:t>HTTP/1.1 400 Bad Request</w:t>
                  </w:r>
                  <w:r>
                    <w:rPr>
                      <w:rFonts w:ascii="Arial" w:hAnsi="Arial" w:cs="Arial"/>
                      <w:color w:val="666666"/>
                      <w:sz w:val="19"/>
                      <w:szCs w:val="19"/>
                    </w:rPr>
                    <w:br/>
                  </w:r>
                  <w:r>
                    <w:rPr>
                      <w:rFonts w:ascii="Arial" w:hAnsi="Arial" w:cs="Arial"/>
                      <w:color w:val="666666"/>
                      <w:sz w:val="19"/>
                      <w:szCs w:val="19"/>
                      <w:shd w:val="clear" w:color="auto" w:fill="EAEAEA"/>
                    </w:rPr>
                    <w:t>Content-Type: application/json</w:t>
                  </w:r>
                  <w:r>
                    <w:rPr>
                      <w:rFonts w:ascii="Arial" w:hAnsi="Arial" w:cs="Arial"/>
                      <w:color w:val="666666"/>
                      <w:sz w:val="19"/>
                      <w:szCs w:val="19"/>
                    </w:rPr>
                    <w:br/>
                  </w:r>
                  <w:r>
                    <w:rPr>
                      <w:rFonts w:ascii="Arial" w:hAnsi="Arial" w:cs="Arial"/>
                      <w:color w:val="666666"/>
                      <w:sz w:val="19"/>
                      <w:szCs w:val="19"/>
                      <w:shd w:val="clear" w:color="auto" w:fill="EAEAEA"/>
                    </w:rPr>
                    <w:t>Cache-Control: no-store</w:t>
                  </w:r>
                  <w:r>
                    <w:rPr>
                      <w:rFonts w:ascii="Arial" w:hAnsi="Arial" w:cs="Arial"/>
                      <w:color w:val="666666"/>
                      <w:sz w:val="19"/>
                      <w:szCs w:val="19"/>
                    </w:rPr>
                    <w:br/>
                  </w:r>
                  <w:r>
                    <w:rPr>
                      <w:rFonts w:ascii="Arial" w:hAnsi="Arial" w:cs="Arial"/>
                      <w:color w:val="666666"/>
                      <w:sz w:val="19"/>
                      <w:szCs w:val="19"/>
                      <w:shd w:val="clear" w:color="auto" w:fill="EAEAEA"/>
                    </w:rPr>
                    <w:t>{</w:t>
                  </w:r>
                  <w:r>
                    <w:rPr>
                      <w:rFonts w:ascii="Arial" w:hAnsi="Arial" w:cs="Arial"/>
                      <w:color w:val="666666"/>
                      <w:sz w:val="19"/>
                      <w:szCs w:val="19"/>
                    </w:rPr>
                    <w:br/>
                  </w:r>
                  <w:r>
                    <w:rPr>
                      <w:rFonts w:ascii="Arial" w:hAnsi="Arial" w:cs="Arial"/>
                      <w:color w:val="666666"/>
                      <w:sz w:val="19"/>
                      <w:szCs w:val="19"/>
                      <w:shd w:val="clear" w:color="auto" w:fill="EAEAEA"/>
                    </w:rPr>
                    <w:t xml:space="preserve">　　</w:t>
                  </w:r>
                  <w:r>
                    <w:rPr>
                      <w:rFonts w:ascii="Arial" w:hAnsi="Arial" w:cs="Arial"/>
                      <w:color w:val="666666"/>
                      <w:sz w:val="19"/>
                      <w:szCs w:val="19"/>
                      <w:shd w:val="clear" w:color="auto" w:fill="EAEAEA"/>
                    </w:rPr>
                    <w:t>"error": "invalid_code",</w:t>
                  </w:r>
                  <w:r>
                    <w:rPr>
                      <w:rFonts w:ascii="Arial" w:hAnsi="Arial" w:cs="Arial"/>
                      <w:color w:val="666666"/>
                      <w:sz w:val="19"/>
                      <w:szCs w:val="19"/>
                    </w:rPr>
                    <w:br/>
                  </w:r>
                  <w:r>
                    <w:rPr>
                      <w:rFonts w:ascii="Arial" w:hAnsi="Arial" w:cs="Arial"/>
                      <w:color w:val="666666"/>
                      <w:sz w:val="19"/>
                      <w:szCs w:val="19"/>
                      <w:shd w:val="clear" w:color="auto" w:fill="EAEAEA"/>
                    </w:rPr>
                    <w:t xml:space="preserve">　　</w:t>
                  </w:r>
                  <w:r>
                    <w:rPr>
                      <w:rFonts w:ascii="Arial" w:hAnsi="Arial" w:cs="Arial"/>
                      <w:color w:val="666666"/>
                      <w:sz w:val="19"/>
                      <w:szCs w:val="19"/>
                      <w:shd w:val="clear" w:color="auto" w:fill="EAEAEA"/>
                    </w:rPr>
                    <w:t>"error_description": "The code is invalid"</w:t>
                  </w:r>
                  <w:r>
                    <w:rPr>
                      <w:rFonts w:ascii="Arial" w:hAnsi="Arial" w:cs="Arial"/>
                      <w:color w:val="666666"/>
                      <w:sz w:val="19"/>
                      <w:szCs w:val="19"/>
                    </w:rPr>
                    <w:br/>
                  </w:r>
                  <w:r>
                    <w:rPr>
                      <w:rFonts w:ascii="Arial" w:hAnsi="Arial" w:cs="Arial"/>
                      <w:color w:val="666666"/>
                      <w:sz w:val="19"/>
                      <w:szCs w:val="19"/>
                      <w:shd w:val="clear" w:color="auto" w:fill="EAEAEA"/>
                    </w:rPr>
                    <w:t>}</w:t>
                  </w:r>
                </w:p>
              </w:tc>
            </w:tr>
          </w:tbl>
          <w:p w:rsidR="0031322B" w:rsidRDefault="0031322B" w:rsidP="002D4012">
            <w:pPr>
              <w:pStyle w:val="a5"/>
              <w:ind w:firstLineChars="0" w:firstLine="0"/>
              <w:rPr>
                <w:rFonts w:ascii="Consolas" w:hAnsi="Consolas" w:cs="Consolas"/>
              </w:rPr>
            </w:pPr>
          </w:p>
          <w:p w:rsidR="00A56E0F" w:rsidRDefault="00A56E0F" w:rsidP="002D4012">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应答报文说明：</w:t>
            </w:r>
          </w:p>
          <w:tbl>
            <w:tblPr>
              <w:tblStyle w:val="afff1"/>
              <w:tblW w:w="0" w:type="auto"/>
              <w:tblLook w:val="04A0" w:firstRow="1" w:lastRow="0" w:firstColumn="1" w:lastColumn="0" w:noHBand="0" w:noVBand="1"/>
            </w:tblPr>
            <w:tblGrid>
              <w:gridCol w:w="8505"/>
            </w:tblGrid>
            <w:tr w:rsidR="000E52B3" w:rsidTr="000E52B3">
              <w:tc>
                <w:tcPr>
                  <w:tcW w:w="8505" w:type="dxa"/>
                </w:tcPr>
                <w:p w:rsidR="000E52B3" w:rsidRPr="000E52B3" w:rsidRDefault="000E52B3" w:rsidP="000E52B3">
                  <w:pPr>
                    <w:widowControl/>
                    <w:shd w:val="clear" w:color="auto" w:fill="FFFFFF"/>
                    <w:autoSpaceDE/>
                    <w:autoSpaceDN/>
                    <w:adjustRightInd/>
                    <w:rPr>
                      <w:rFonts w:ascii="Arial" w:hAnsi="Arial" w:cs="Arial"/>
                      <w:color w:val="666666"/>
                      <w:sz w:val="19"/>
                      <w:szCs w:val="19"/>
                    </w:rPr>
                  </w:pPr>
                  <w:r w:rsidRPr="000E52B3">
                    <w:rPr>
                      <w:rFonts w:ascii="Arial" w:hAnsi="Arial" w:cs="Arial"/>
                      <w:b/>
                      <w:bCs/>
                      <w:color w:val="666666"/>
                      <w:sz w:val="19"/>
                      <w:szCs w:val="19"/>
                    </w:rPr>
                    <w:t>access_token</w:t>
                  </w:r>
                  <w:r w:rsidRPr="000E52B3">
                    <w:rPr>
                      <w:rFonts w:ascii="Arial" w:hAnsi="Arial" w:cs="Arial"/>
                      <w:b/>
                      <w:bCs/>
                      <w:color w:val="666666"/>
                      <w:sz w:val="19"/>
                      <w:szCs w:val="19"/>
                    </w:rPr>
                    <w:t>：</w:t>
                  </w:r>
                  <w:r w:rsidRPr="000E52B3">
                    <w:rPr>
                      <w:rFonts w:ascii="Arial" w:hAnsi="Arial" w:cs="Arial"/>
                      <w:color w:val="666666"/>
                      <w:sz w:val="19"/>
                      <w:szCs w:val="19"/>
                    </w:rPr>
                    <w:t>要获取的</w:t>
                  </w:r>
                  <w:r w:rsidRPr="000E52B3">
                    <w:rPr>
                      <w:rFonts w:ascii="Arial" w:hAnsi="Arial" w:cs="Arial"/>
                      <w:color w:val="666666"/>
                      <w:sz w:val="19"/>
                      <w:szCs w:val="19"/>
                    </w:rPr>
                    <w:t>Access Token</w:t>
                  </w:r>
                  <w:r w:rsidRPr="000E52B3">
                    <w:rPr>
                      <w:rFonts w:ascii="Arial" w:hAnsi="Arial" w:cs="Arial"/>
                      <w:color w:val="666666"/>
                      <w:sz w:val="19"/>
                      <w:szCs w:val="19"/>
                    </w:rPr>
                    <w:t>；</w:t>
                  </w:r>
                </w:p>
                <w:p w:rsidR="000E52B3" w:rsidRPr="000E52B3" w:rsidRDefault="000E52B3" w:rsidP="000E52B3">
                  <w:pPr>
                    <w:widowControl/>
                    <w:shd w:val="clear" w:color="auto" w:fill="FFFFFF"/>
                    <w:autoSpaceDE/>
                    <w:autoSpaceDN/>
                    <w:adjustRightInd/>
                    <w:rPr>
                      <w:rFonts w:ascii="Arial" w:hAnsi="Arial" w:cs="Arial"/>
                      <w:color w:val="666666"/>
                      <w:sz w:val="19"/>
                      <w:szCs w:val="19"/>
                    </w:rPr>
                  </w:pPr>
                  <w:r w:rsidRPr="000E52B3">
                    <w:rPr>
                      <w:rFonts w:ascii="Arial" w:hAnsi="Arial" w:cs="Arial"/>
                      <w:b/>
                      <w:bCs/>
                      <w:color w:val="666666"/>
                      <w:sz w:val="19"/>
                      <w:szCs w:val="19"/>
                    </w:rPr>
                    <w:t>expires_in</w:t>
                  </w:r>
                  <w:r w:rsidRPr="000E52B3">
                    <w:rPr>
                      <w:rFonts w:ascii="Arial" w:hAnsi="Arial" w:cs="Arial"/>
                      <w:b/>
                      <w:bCs/>
                      <w:color w:val="666666"/>
                      <w:sz w:val="19"/>
                      <w:szCs w:val="19"/>
                    </w:rPr>
                    <w:t>：</w:t>
                  </w:r>
                  <w:r w:rsidRPr="000E52B3">
                    <w:rPr>
                      <w:rFonts w:ascii="Arial" w:hAnsi="Arial" w:cs="Arial"/>
                      <w:color w:val="666666"/>
                      <w:sz w:val="19"/>
                      <w:szCs w:val="19"/>
                    </w:rPr>
                    <w:t>Access Token</w:t>
                  </w:r>
                  <w:r w:rsidRPr="000E52B3">
                    <w:rPr>
                      <w:rFonts w:ascii="Arial" w:hAnsi="Arial" w:cs="Arial"/>
                      <w:color w:val="666666"/>
                      <w:sz w:val="19"/>
                      <w:szCs w:val="19"/>
                    </w:rPr>
                    <w:t>的有效期，以秒为单位；</w:t>
                  </w:r>
                </w:p>
                <w:p w:rsidR="000E52B3" w:rsidRPr="000E52B3" w:rsidRDefault="000E52B3" w:rsidP="000E52B3">
                  <w:pPr>
                    <w:widowControl/>
                    <w:shd w:val="clear" w:color="auto" w:fill="FFFFFF"/>
                    <w:autoSpaceDE/>
                    <w:autoSpaceDN/>
                    <w:adjustRightInd/>
                    <w:rPr>
                      <w:rFonts w:ascii="Arial" w:hAnsi="Arial" w:cs="Arial"/>
                      <w:color w:val="666666"/>
                      <w:sz w:val="19"/>
                      <w:szCs w:val="19"/>
                    </w:rPr>
                  </w:pPr>
                  <w:r w:rsidRPr="000E52B3">
                    <w:rPr>
                      <w:rFonts w:ascii="Arial" w:hAnsi="Arial" w:cs="Arial"/>
                      <w:b/>
                      <w:bCs/>
                      <w:color w:val="666666"/>
                      <w:sz w:val="19"/>
                      <w:szCs w:val="19"/>
                    </w:rPr>
                    <w:t>scope</w:t>
                  </w:r>
                  <w:r w:rsidRPr="000E52B3">
                    <w:rPr>
                      <w:rFonts w:ascii="Arial" w:hAnsi="Arial" w:cs="Arial"/>
                      <w:b/>
                      <w:bCs/>
                      <w:color w:val="666666"/>
                      <w:sz w:val="19"/>
                      <w:szCs w:val="19"/>
                    </w:rPr>
                    <w:t>：</w:t>
                  </w:r>
                  <w:r w:rsidRPr="000E52B3">
                    <w:rPr>
                      <w:rFonts w:ascii="Arial" w:hAnsi="Arial" w:cs="Arial"/>
                      <w:color w:val="666666"/>
                      <w:sz w:val="19"/>
                      <w:szCs w:val="19"/>
                    </w:rPr>
                    <w:t>Access Token</w:t>
                  </w:r>
                  <w:r w:rsidRPr="000E52B3">
                    <w:rPr>
                      <w:rFonts w:ascii="Arial" w:hAnsi="Arial" w:cs="Arial"/>
                      <w:color w:val="666666"/>
                      <w:sz w:val="19"/>
                      <w:szCs w:val="19"/>
                    </w:rPr>
                    <w:t>的访问范围，即用户实际授予的权限列表（用户在授权页面时，有可能会取消掉某些请求的权限）；</w:t>
                  </w:r>
                </w:p>
                <w:p w:rsidR="000E52B3" w:rsidRPr="000E52B3" w:rsidRDefault="000E52B3" w:rsidP="000E52B3">
                  <w:pPr>
                    <w:widowControl/>
                    <w:shd w:val="clear" w:color="auto" w:fill="FFFFFF"/>
                    <w:autoSpaceDE/>
                    <w:autoSpaceDN/>
                    <w:adjustRightInd/>
                    <w:rPr>
                      <w:rFonts w:ascii="Arial" w:hAnsi="Arial" w:cs="Arial"/>
                      <w:color w:val="666666"/>
                      <w:sz w:val="19"/>
                      <w:szCs w:val="19"/>
                    </w:rPr>
                  </w:pPr>
                  <w:r w:rsidRPr="000E52B3">
                    <w:rPr>
                      <w:rFonts w:ascii="Arial" w:hAnsi="Arial" w:cs="Arial"/>
                      <w:b/>
                      <w:bCs/>
                      <w:color w:val="666666"/>
                      <w:sz w:val="19"/>
                      <w:szCs w:val="19"/>
                    </w:rPr>
                    <w:t>error</w:t>
                  </w:r>
                  <w:r w:rsidRPr="000E52B3">
                    <w:rPr>
                      <w:rFonts w:ascii="Arial" w:hAnsi="Arial" w:cs="Arial"/>
                      <w:b/>
                      <w:bCs/>
                      <w:color w:val="666666"/>
                      <w:sz w:val="19"/>
                      <w:szCs w:val="19"/>
                    </w:rPr>
                    <w:t>：</w:t>
                  </w:r>
                  <w:r w:rsidRPr="000E52B3">
                    <w:rPr>
                      <w:rFonts w:ascii="Arial" w:hAnsi="Arial" w:cs="Arial"/>
                      <w:color w:val="666666"/>
                      <w:sz w:val="19"/>
                      <w:szCs w:val="19"/>
                    </w:rPr>
                    <w:t>错误码。</w:t>
                  </w:r>
                </w:p>
                <w:p w:rsidR="000E52B3" w:rsidRPr="000E52B3" w:rsidRDefault="000E52B3" w:rsidP="000E52B3">
                  <w:pPr>
                    <w:widowControl/>
                    <w:shd w:val="clear" w:color="auto" w:fill="FFFFFF"/>
                    <w:autoSpaceDE/>
                    <w:autoSpaceDN/>
                    <w:adjustRightInd/>
                    <w:rPr>
                      <w:rFonts w:ascii="Arial" w:hAnsi="Arial" w:cs="Arial"/>
                      <w:color w:val="666666"/>
                      <w:sz w:val="19"/>
                      <w:szCs w:val="19"/>
                    </w:rPr>
                  </w:pPr>
                  <w:r w:rsidRPr="000E52B3">
                    <w:rPr>
                      <w:rFonts w:ascii="Arial" w:hAnsi="Arial" w:cs="Arial"/>
                      <w:b/>
                      <w:bCs/>
                      <w:color w:val="666666"/>
                      <w:sz w:val="19"/>
                      <w:szCs w:val="19"/>
                    </w:rPr>
                    <w:t>error_description</w:t>
                  </w:r>
                  <w:r w:rsidRPr="000E52B3">
                    <w:rPr>
                      <w:rFonts w:ascii="Arial" w:hAnsi="Arial" w:cs="Arial"/>
                      <w:b/>
                      <w:bCs/>
                      <w:color w:val="666666"/>
                      <w:sz w:val="19"/>
                      <w:szCs w:val="19"/>
                    </w:rPr>
                    <w:t>：</w:t>
                  </w:r>
                  <w:r w:rsidRPr="000E52B3">
                    <w:rPr>
                      <w:rFonts w:ascii="Arial" w:hAnsi="Arial" w:cs="Arial"/>
                      <w:color w:val="666666"/>
                      <w:sz w:val="19"/>
                      <w:szCs w:val="19"/>
                    </w:rPr>
                    <w:t>错误描述信息，用来帮助理解和解决发生的错误。</w:t>
                  </w:r>
                </w:p>
              </w:tc>
            </w:tr>
          </w:tbl>
          <w:p w:rsidR="000E52B3" w:rsidRDefault="000E52B3" w:rsidP="002D4012">
            <w:pPr>
              <w:pStyle w:val="a5"/>
              <w:ind w:firstLineChars="0" w:firstLine="0"/>
            </w:pPr>
          </w:p>
        </w:tc>
      </w:tr>
    </w:tbl>
    <w:p w:rsidR="002D4012" w:rsidRPr="002D4012" w:rsidRDefault="002D4012" w:rsidP="002D4012">
      <w:pPr>
        <w:pStyle w:val="a5"/>
      </w:pPr>
    </w:p>
    <w:p w:rsidR="00C24414" w:rsidRPr="00C24414" w:rsidRDefault="004B6F36" w:rsidP="00C24414">
      <w:pPr>
        <w:pStyle w:val="4"/>
        <w:numPr>
          <w:ilvl w:val="3"/>
          <w:numId w:val="15"/>
        </w:numPr>
        <w:rPr>
          <w:rStyle w:val="afff"/>
          <w:color w:val="auto"/>
          <w:u w:val="none"/>
        </w:rPr>
      </w:pPr>
      <w:r>
        <w:rPr>
          <w:rFonts w:hint="eastAsia"/>
        </w:rPr>
        <w:t>单发</w:t>
      </w:r>
      <w:proofErr w:type="gramStart"/>
      <w:r>
        <w:t>透传</w:t>
      </w:r>
      <w:r w:rsidRPr="00971693">
        <w:rPr>
          <w:rFonts w:asciiTheme="minorEastAsia" w:eastAsiaTheme="minorEastAsia" w:hAnsiTheme="minorEastAsia"/>
        </w:rPr>
        <w:t>及时</w:t>
      </w:r>
      <w:proofErr w:type="gramEnd"/>
      <w:r>
        <w:t>消息</w:t>
      </w:r>
    </w:p>
    <w:tbl>
      <w:tblPr>
        <w:tblStyle w:val="afff1"/>
        <w:tblW w:w="0" w:type="auto"/>
        <w:tblInd w:w="279" w:type="dxa"/>
        <w:tblLook w:val="04A0" w:firstRow="1" w:lastRow="0" w:firstColumn="1" w:lastColumn="0" w:noHBand="0" w:noVBand="1"/>
      </w:tblPr>
      <w:tblGrid>
        <w:gridCol w:w="8731"/>
      </w:tblGrid>
      <w:tr w:rsidR="00C24414" w:rsidTr="008C2A4E">
        <w:tc>
          <w:tcPr>
            <w:tcW w:w="8731" w:type="dxa"/>
          </w:tcPr>
          <w:p w:rsidR="00C24414" w:rsidRDefault="00C24414"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访问地址：</w:t>
            </w:r>
          </w:p>
          <w:p w:rsidR="00C24414" w:rsidRDefault="009A0D42" w:rsidP="00C24414">
            <w:pPr>
              <w:pStyle w:val="a5"/>
              <w:ind w:firstLineChars="0" w:firstLine="0"/>
              <w:rPr>
                <w:rStyle w:val="afff"/>
                <w:rFonts w:ascii="Consolas" w:hAnsi="Consolas" w:cs="Consolas"/>
              </w:rPr>
            </w:pPr>
            <w:hyperlink r:id="rId23" w:history="1">
              <w:r w:rsidR="00C24414" w:rsidRPr="001B6E5D">
                <w:rPr>
                  <w:rStyle w:val="afff"/>
                  <w:rFonts w:ascii="Consolas" w:hAnsi="Consolas" w:cs="Consolas"/>
                </w:rPr>
                <w:t>https://api.vmall.com/rest.php</w:t>
              </w:r>
            </w:hyperlink>
          </w:p>
          <w:p w:rsidR="00C24414" w:rsidRPr="00C24414" w:rsidRDefault="00C24414" w:rsidP="008C2A4E">
            <w:pPr>
              <w:pStyle w:val="a5"/>
              <w:ind w:firstLineChars="0" w:firstLine="0"/>
              <w:rPr>
                <w:rFonts w:ascii="Consolas" w:hAnsi="Consolas" w:cs="Consolas"/>
              </w:rPr>
            </w:pPr>
          </w:p>
          <w:p w:rsidR="00C24414" w:rsidRDefault="00C24414"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报文</w:t>
            </w:r>
            <w:r>
              <w:rPr>
                <w:rFonts w:ascii="Consolas" w:hAnsi="Consolas" w:cs="Consolas" w:hint="eastAsia"/>
              </w:rPr>
              <w:t>样例</w:t>
            </w:r>
            <w:r>
              <w:rPr>
                <w:rFonts w:ascii="Consolas" w:hAnsi="Consolas" w:cs="Consolas"/>
              </w:rPr>
              <w:t>：</w:t>
            </w:r>
          </w:p>
          <w:tbl>
            <w:tblPr>
              <w:tblStyle w:val="afff1"/>
              <w:tblW w:w="0" w:type="auto"/>
              <w:tblLook w:val="04A0" w:firstRow="1" w:lastRow="0" w:firstColumn="1" w:lastColumn="0" w:noHBand="0" w:noVBand="1"/>
            </w:tblPr>
            <w:tblGrid>
              <w:gridCol w:w="8505"/>
            </w:tblGrid>
            <w:tr w:rsidR="00C24414" w:rsidTr="008C2A4E">
              <w:tc>
                <w:tcPr>
                  <w:tcW w:w="8505" w:type="dxa"/>
                </w:tcPr>
                <w:p w:rsidR="0036122B" w:rsidRDefault="0036122B" w:rsidP="0036122B">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POST /rest.php HTTP/1.1</w:t>
                  </w:r>
                </w:p>
                <w:p w:rsidR="0036122B" w:rsidRDefault="0036122B" w:rsidP="0036122B">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Host: api.vmall.com</w:t>
                  </w:r>
                </w:p>
                <w:p w:rsidR="0036122B" w:rsidRDefault="0036122B" w:rsidP="0036122B">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Content-Type: application/x-www-form-urlencoded</w:t>
                  </w:r>
                </w:p>
                <w:p w:rsidR="00A572C6" w:rsidRDefault="00A572C6" w:rsidP="0091266D">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p>
                <w:p w:rsidR="00A572C6" w:rsidRPr="0091266D" w:rsidRDefault="00A572C6" w:rsidP="0091266D">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rPr>
                  </w:pPr>
                  <w:r w:rsidRPr="00B34BF0">
                    <w:rPr>
                      <w:rFonts w:ascii="Courier New" w:hAnsi="Courier New" w:cs="Courier New"/>
                      <w:color w:val="FF0000"/>
                      <w:sz w:val="19"/>
                      <w:szCs w:val="19"/>
                      <w:shd w:val="clear" w:color="auto" w:fill="EAEAEA"/>
                    </w:rPr>
                    <w:t>access_token</w:t>
                  </w:r>
                  <w:r w:rsidRPr="00A572C6">
                    <w:rPr>
                      <w:rFonts w:ascii="Courier New" w:hAnsi="Courier New" w:cs="Courier New"/>
                      <w:color w:val="000000"/>
                      <w:sz w:val="19"/>
                      <w:szCs w:val="19"/>
                      <w:shd w:val="clear" w:color="auto" w:fill="EAEAEA"/>
                    </w:rPr>
                    <w:t>=</w:t>
                  </w:r>
                  <w:r>
                    <w:rPr>
                      <w:rFonts w:ascii="Courier New" w:hAnsi="Courier New" w:cs="Courier New"/>
                      <w:color w:val="000000"/>
                      <w:sz w:val="19"/>
                      <w:szCs w:val="19"/>
                      <w:shd w:val="clear" w:color="auto" w:fill="EAEAEA"/>
                    </w:rPr>
                    <w:t xml:space="preserve"> mF_9.B5f-4.1JqM</w:t>
                  </w:r>
                  <w:r w:rsidRPr="00A572C6">
                    <w:rPr>
                      <w:rFonts w:ascii="Courier New" w:hAnsi="Courier New" w:cs="Courier New"/>
                      <w:color w:val="000000"/>
                      <w:sz w:val="19"/>
                      <w:szCs w:val="19"/>
                      <w:shd w:val="clear" w:color="auto" w:fill="EAEAEA"/>
                    </w:rPr>
                    <w:t xml:space="preserve"> &amp;</w:t>
                  </w:r>
                  <w:r w:rsidRPr="00DB148E">
                    <w:rPr>
                      <w:rFonts w:ascii="Courier New" w:hAnsi="Courier New" w:cs="Courier New"/>
                      <w:color w:val="0000FF"/>
                      <w:sz w:val="19"/>
                      <w:szCs w:val="19"/>
                      <w:shd w:val="clear" w:color="auto" w:fill="EAEAEA"/>
                    </w:rPr>
                    <w:t>msgType</w:t>
                  </w:r>
                  <w:r w:rsidRPr="00A572C6">
                    <w:rPr>
                      <w:rFonts w:ascii="Courier New" w:hAnsi="Courier New" w:cs="Courier New"/>
                      <w:color w:val="000000"/>
                      <w:sz w:val="19"/>
                      <w:szCs w:val="19"/>
                      <w:shd w:val="clear" w:color="auto" w:fill="EAEAEA"/>
                    </w:rPr>
                    <w:t>=1&amp;</w:t>
                  </w:r>
                  <w:r w:rsidRPr="00DB148E">
                    <w:rPr>
                      <w:rFonts w:ascii="Courier New" w:hAnsi="Courier New" w:cs="Courier New"/>
                      <w:color w:val="0000FF"/>
                      <w:sz w:val="19"/>
                      <w:szCs w:val="19"/>
                    </w:rPr>
                    <w:t>requestID</w:t>
                  </w:r>
                  <w:r w:rsidRPr="00A572C6">
                    <w:rPr>
                      <w:rFonts w:ascii="Courier New" w:hAnsi="Courier New" w:cs="Courier New"/>
                      <w:color w:val="000000"/>
                      <w:sz w:val="19"/>
                      <w:szCs w:val="19"/>
                      <w:shd w:val="clear" w:color="auto" w:fill="EAEAEA"/>
                    </w:rPr>
                    <w:t>=1_1362472787848&amp;</w:t>
                  </w:r>
                  <w:r w:rsidRPr="00DB148E">
                    <w:rPr>
                      <w:rFonts w:ascii="Courier New" w:hAnsi="Courier New" w:cs="Courier New"/>
                      <w:color w:val="0000FF"/>
                      <w:sz w:val="19"/>
                      <w:szCs w:val="19"/>
                      <w:shd w:val="clear" w:color="auto" w:fill="EAEAEA"/>
                    </w:rPr>
                    <w:t>cacheMode</w:t>
                  </w:r>
                  <w:r w:rsidRPr="00A572C6">
                    <w:rPr>
                      <w:rFonts w:ascii="Courier New" w:hAnsi="Courier New" w:cs="Courier New"/>
                      <w:color w:val="000000"/>
                      <w:sz w:val="19"/>
                      <w:szCs w:val="19"/>
                      <w:shd w:val="clear" w:color="auto" w:fill="EAEAEA"/>
                    </w:rPr>
                    <w:t>=1&amp;</w:t>
                  </w:r>
                  <w:r w:rsidRPr="00B34BF0">
                    <w:rPr>
                      <w:rFonts w:ascii="Courier New" w:hAnsi="Courier New" w:cs="Courier New"/>
                      <w:color w:val="FF0000"/>
                      <w:sz w:val="19"/>
                      <w:szCs w:val="19"/>
                      <w:shd w:val="clear" w:color="auto" w:fill="EAEAEA"/>
                    </w:rPr>
                    <w:t>nsp_fmt</w:t>
                  </w:r>
                  <w:r w:rsidRPr="00A572C6">
                    <w:rPr>
                      <w:rFonts w:ascii="Courier New" w:hAnsi="Courier New" w:cs="Courier New"/>
                      <w:color w:val="000000"/>
                      <w:sz w:val="19"/>
                      <w:szCs w:val="19"/>
                      <w:shd w:val="clear" w:color="auto" w:fill="EAEAEA"/>
                    </w:rPr>
                    <w:t>=JSON&amp;</w:t>
                  </w:r>
                  <w:r w:rsidRPr="00D76B19">
                    <w:rPr>
                      <w:rFonts w:ascii="Courier New" w:hAnsi="Courier New" w:cs="Courier New"/>
                      <w:color w:val="0000FF"/>
                      <w:sz w:val="19"/>
                      <w:szCs w:val="19"/>
                      <w:shd w:val="clear" w:color="auto" w:fill="EAEAEA"/>
                    </w:rPr>
                    <w:t>expire_time</w:t>
                  </w:r>
                  <w:r w:rsidRPr="00A572C6">
                    <w:rPr>
                      <w:rFonts w:ascii="Courier New" w:hAnsi="Courier New" w:cs="Courier New"/>
                      <w:color w:val="000000"/>
                      <w:sz w:val="19"/>
                      <w:szCs w:val="19"/>
                      <w:shd w:val="clear" w:color="auto" w:fill="EAEAEA"/>
                    </w:rPr>
                    <w:t>=2016-08-24+16%3A42%3A31&amp;</w:t>
                  </w:r>
                  <w:r w:rsidRPr="00D76B19">
                    <w:rPr>
                      <w:rFonts w:ascii="Courier New" w:hAnsi="Courier New" w:cs="Courier New"/>
                      <w:color w:val="0000FF"/>
                      <w:sz w:val="19"/>
                      <w:szCs w:val="19"/>
                      <w:shd w:val="clear" w:color="auto" w:fill="EAEAEA"/>
                    </w:rPr>
                    <w:t>message</w:t>
                  </w:r>
                  <w:r w:rsidRPr="00A572C6">
                    <w:rPr>
                      <w:rFonts w:ascii="Courier New" w:hAnsi="Courier New" w:cs="Courier New"/>
                      <w:color w:val="000000"/>
                      <w:sz w:val="19"/>
                      <w:szCs w:val="19"/>
                      <w:shd w:val="clear" w:color="auto" w:fill="EAEAEA"/>
                    </w:rPr>
                    <w:t>=hello%7E%7E+you+got+a+push+message&amp;</w:t>
                  </w:r>
                  <w:r w:rsidRPr="00D76B19">
                    <w:rPr>
                      <w:rFonts w:ascii="Courier New" w:hAnsi="Courier New" w:cs="Courier New"/>
                      <w:color w:val="0000FF"/>
                      <w:sz w:val="19"/>
                      <w:szCs w:val="19"/>
                      <w:shd w:val="clear" w:color="auto" w:fill="EAEAEA"/>
                    </w:rPr>
                    <w:t>priority</w:t>
                  </w:r>
                  <w:r w:rsidRPr="00A572C6">
                    <w:rPr>
                      <w:rFonts w:ascii="Courier New" w:hAnsi="Courier New" w:cs="Courier New"/>
                      <w:color w:val="000000"/>
                      <w:sz w:val="19"/>
                      <w:szCs w:val="19"/>
                      <w:shd w:val="clear" w:color="auto" w:fill="EAEAEA"/>
                    </w:rPr>
                    <w:t>=0&amp;</w:t>
                  </w:r>
                  <w:r w:rsidRPr="00B34BF0">
                    <w:rPr>
                      <w:rFonts w:ascii="Courier New" w:hAnsi="Courier New" w:cs="Courier New"/>
                      <w:color w:val="FF0000"/>
                      <w:sz w:val="19"/>
                      <w:szCs w:val="19"/>
                      <w:shd w:val="clear" w:color="auto" w:fill="EAEAEA"/>
                    </w:rPr>
                    <w:t>nsp_svc</w:t>
                  </w:r>
                  <w:r w:rsidRPr="00A572C6">
                    <w:rPr>
                      <w:rFonts w:ascii="Courier New" w:hAnsi="Courier New" w:cs="Courier New"/>
                      <w:color w:val="000000"/>
                      <w:sz w:val="19"/>
                      <w:szCs w:val="19"/>
                      <w:shd w:val="clear" w:color="auto" w:fill="EAEAEA"/>
                    </w:rPr>
                    <w:t>=openpush.message.single_send&amp;</w:t>
                  </w:r>
                  <w:r w:rsidRPr="00B34BF0">
                    <w:rPr>
                      <w:rFonts w:ascii="Courier New" w:hAnsi="Courier New" w:cs="Courier New"/>
                      <w:color w:val="FF0000"/>
                      <w:sz w:val="19"/>
                      <w:szCs w:val="19"/>
                      <w:shd w:val="clear" w:color="auto" w:fill="EAEAEA"/>
                    </w:rPr>
                    <w:t>nsp_ts</w:t>
                  </w:r>
                  <w:r w:rsidRPr="00A572C6">
                    <w:rPr>
                      <w:rFonts w:ascii="Courier New" w:hAnsi="Courier New" w:cs="Courier New"/>
                      <w:color w:val="000000"/>
                      <w:sz w:val="19"/>
                      <w:szCs w:val="19"/>
                      <w:shd w:val="clear" w:color="auto" w:fill="EAEAEA"/>
                    </w:rPr>
                    <w:t>=1472017414&amp;</w:t>
                  </w:r>
                  <w:r w:rsidRPr="00942B81">
                    <w:rPr>
                      <w:rFonts w:ascii="Courier New" w:hAnsi="Courier New" w:cs="Courier New"/>
                      <w:color w:val="0000FF"/>
                      <w:sz w:val="19"/>
                      <w:szCs w:val="19"/>
                      <w:shd w:val="clear" w:color="auto" w:fill="EAEAEA"/>
                    </w:rPr>
                    <w:t>deviceToken</w:t>
                  </w:r>
                  <w:r w:rsidRPr="00A572C6">
                    <w:rPr>
                      <w:rFonts w:ascii="Courier New" w:hAnsi="Courier New" w:cs="Courier New"/>
                      <w:color w:val="000000"/>
                      <w:sz w:val="19"/>
                      <w:szCs w:val="19"/>
                      <w:shd w:val="clear" w:color="auto" w:fill="EAEAEA"/>
                    </w:rPr>
                    <w:t>=0</w:t>
                  </w:r>
                  <w:r w:rsidR="00B34BF0">
                    <w:rPr>
                      <w:rFonts w:ascii="Courier New" w:hAnsi="Courier New" w:cs="Courier New"/>
                      <w:color w:val="000000"/>
                      <w:sz w:val="19"/>
                      <w:szCs w:val="19"/>
                      <w:shd w:val="clear" w:color="auto" w:fill="EAEAEA"/>
                    </w:rPr>
                    <w:t>0000000000000000000000000000000</w:t>
                  </w:r>
                </w:p>
              </w:tc>
            </w:tr>
          </w:tbl>
          <w:p w:rsidR="00C24414" w:rsidRPr="00CD5103" w:rsidRDefault="00C24414" w:rsidP="008C2A4E">
            <w:pPr>
              <w:pStyle w:val="a5"/>
              <w:ind w:firstLineChars="0" w:firstLine="0"/>
              <w:rPr>
                <w:rFonts w:ascii="Consolas" w:hAnsi="Consolas" w:cs="Consolas"/>
              </w:rPr>
            </w:pPr>
          </w:p>
          <w:p w:rsidR="00C24414" w:rsidRDefault="00C24414"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字段说明：</w:t>
            </w:r>
          </w:p>
          <w:tbl>
            <w:tblPr>
              <w:tblStyle w:val="afff1"/>
              <w:tblW w:w="0" w:type="auto"/>
              <w:tblLook w:val="04A0" w:firstRow="1" w:lastRow="0" w:firstColumn="1" w:lastColumn="0" w:noHBand="0" w:noVBand="1"/>
            </w:tblPr>
            <w:tblGrid>
              <w:gridCol w:w="8505"/>
            </w:tblGrid>
            <w:tr w:rsidR="00C24414" w:rsidTr="008C2A4E">
              <w:tc>
                <w:tcPr>
                  <w:tcW w:w="8505" w:type="dxa"/>
                </w:tcPr>
                <w:p w:rsidR="00577004" w:rsidRDefault="007F145D" w:rsidP="008C2A4E">
                  <w:pPr>
                    <w:widowControl/>
                    <w:shd w:val="clear" w:color="auto" w:fill="FFFFFF"/>
                    <w:autoSpaceDE/>
                    <w:autoSpaceDN/>
                    <w:adjustRightInd/>
                    <w:rPr>
                      <w:rFonts w:ascii="Arial" w:hAnsi="Arial" w:cs="Arial"/>
                      <w:b/>
                      <w:bCs/>
                      <w:color w:val="666666"/>
                      <w:sz w:val="19"/>
                      <w:szCs w:val="19"/>
                    </w:rPr>
                  </w:pPr>
                  <w:r>
                    <w:rPr>
                      <w:rFonts w:ascii="Arial" w:hAnsi="Arial" w:cs="Arial"/>
                      <w:color w:val="333333"/>
                      <w:sz w:val="19"/>
                      <w:szCs w:val="19"/>
                      <w:shd w:val="clear" w:color="auto" w:fill="F9F9F9"/>
                    </w:rPr>
                    <w:t xml:space="preserve">access_token: </w:t>
                  </w:r>
                  <w:r w:rsidR="001D2446">
                    <w:rPr>
                      <w:rFonts w:ascii="Arial" w:hAnsi="Arial" w:cs="Arial" w:hint="eastAsia"/>
                      <w:color w:val="666666"/>
                      <w:sz w:val="19"/>
                      <w:szCs w:val="19"/>
                    </w:rPr>
                    <w:t>必</w:t>
                  </w:r>
                  <w:r>
                    <w:rPr>
                      <w:rFonts w:ascii="Arial" w:hAnsi="Arial" w:cs="Arial"/>
                      <w:color w:val="333333"/>
                      <w:sz w:val="19"/>
                      <w:szCs w:val="19"/>
                      <w:shd w:val="clear" w:color="auto" w:fill="F9F9F9"/>
                    </w:rPr>
                    <w:t>选</w:t>
                  </w:r>
                  <w:r>
                    <w:rPr>
                      <w:rFonts w:ascii="Arial" w:hAnsi="Arial" w:cs="Arial" w:hint="eastAsia"/>
                      <w:color w:val="333333"/>
                      <w:sz w:val="19"/>
                      <w:szCs w:val="19"/>
                      <w:shd w:val="clear" w:color="auto" w:fill="F9F9F9"/>
                    </w:rPr>
                    <w:t xml:space="preserve"> </w:t>
                  </w:r>
                  <w:r>
                    <w:rPr>
                      <w:rFonts w:ascii="Arial" w:hAnsi="Arial" w:cs="Arial"/>
                      <w:color w:val="333333"/>
                      <w:sz w:val="19"/>
                      <w:szCs w:val="19"/>
                      <w:shd w:val="clear" w:color="auto" w:fill="F9F9F9"/>
                    </w:rPr>
                    <w:t>使用</w:t>
                  </w:r>
                  <w:r>
                    <w:rPr>
                      <w:rFonts w:ascii="Arial" w:hAnsi="Arial" w:cs="Arial"/>
                      <w:color w:val="333333"/>
                      <w:sz w:val="19"/>
                      <w:szCs w:val="19"/>
                      <w:shd w:val="clear" w:color="auto" w:fill="F9F9F9"/>
                    </w:rPr>
                    <w:t>OAuth2</w:t>
                  </w:r>
                  <w:r>
                    <w:rPr>
                      <w:rFonts w:ascii="Arial" w:hAnsi="Arial" w:cs="Arial"/>
                      <w:color w:val="333333"/>
                      <w:sz w:val="19"/>
                      <w:szCs w:val="19"/>
                      <w:shd w:val="clear" w:color="auto" w:fill="F9F9F9"/>
                    </w:rPr>
                    <w:t>进行</w:t>
                  </w:r>
                  <w:proofErr w:type="gramStart"/>
                  <w:r>
                    <w:rPr>
                      <w:rFonts w:ascii="Arial" w:hAnsi="Arial" w:cs="Arial"/>
                      <w:color w:val="333333"/>
                      <w:sz w:val="19"/>
                      <w:szCs w:val="19"/>
                      <w:shd w:val="clear" w:color="auto" w:fill="F9F9F9"/>
                    </w:rPr>
                    <w:t>鉴</w:t>
                  </w:r>
                  <w:proofErr w:type="gramEnd"/>
                  <w:r>
                    <w:rPr>
                      <w:rFonts w:ascii="Arial" w:hAnsi="Arial" w:cs="Arial"/>
                      <w:color w:val="333333"/>
                      <w:sz w:val="19"/>
                      <w:szCs w:val="19"/>
                      <w:shd w:val="clear" w:color="auto" w:fill="F9F9F9"/>
                    </w:rPr>
                    <w:t>权时的</w:t>
                  </w:r>
                  <w:r>
                    <w:rPr>
                      <w:rFonts w:ascii="Arial" w:hAnsi="Arial" w:cs="Arial"/>
                      <w:color w:val="333333"/>
                      <w:sz w:val="19"/>
                      <w:szCs w:val="19"/>
                      <w:shd w:val="clear" w:color="auto" w:fill="F9F9F9"/>
                    </w:rPr>
                    <w:t>AccessToken</w:t>
                  </w:r>
                </w:p>
                <w:p w:rsidR="00C24414" w:rsidRDefault="008326A8" w:rsidP="00E177A5">
                  <w:pPr>
                    <w:widowControl/>
                    <w:shd w:val="clear" w:color="auto" w:fill="FFFFFF"/>
                    <w:autoSpaceDE/>
                    <w:autoSpaceDN/>
                    <w:adjustRightInd/>
                    <w:rPr>
                      <w:rFonts w:ascii="Arial" w:hAnsi="Arial" w:cs="Arial"/>
                      <w:color w:val="666666"/>
                      <w:sz w:val="19"/>
                      <w:szCs w:val="19"/>
                    </w:rPr>
                  </w:pPr>
                  <w:r>
                    <w:rPr>
                      <w:rFonts w:ascii="Arial" w:hAnsi="Arial" w:cs="Arial"/>
                      <w:b/>
                      <w:bCs/>
                      <w:color w:val="666666"/>
                      <w:sz w:val="19"/>
                      <w:szCs w:val="19"/>
                    </w:rPr>
                    <w:t>nsp_fmt</w:t>
                  </w:r>
                  <w:r w:rsidR="00E177A5">
                    <w:rPr>
                      <w:rFonts w:ascii="Arial" w:hAnsi="Arial" w:cs="Arial"/>
                      <w:color w:val="666666"/>
                      <w:sz w:val="19"/>
                      <w:szCs w:val="19"/>
                    </w:rPr>
                    <w:t>：</w:t>
                  </w:r>
                  <w:r w:rsidR="001D2446">
                    <w:rPr>
                      <w:rFonts w:ascii="Arial" w:hAnsi="Arial" w:cs="Arial" w:hint="eastAsia"/>
                      <w:color w:val="666666"/>
                      <w:sz w:val="19"/>
                      <w:szCs w:val="19"/>
                    </w:rPr>
                    <w:t>必</w:t>
                  </w:r>
                  <w:r w:rsidR="00C24414" w:rsidRPr="00057CFC">
                    <w:rPr>
                      <w:rFonts w:ascii="Arial" w:hAnsi="Arial" w:cs="Arial"/>
                      <w:color w:val="666666"/>
                      <w:sz w:val="19"/>
                      <w:szCs w:val="19"/>
                    </w:rPr>
                    <w:t>选</w:t>
                  </w:r>
                  <w:r w:rsidR="00C24414" w:rsidRPr="00057CFC">
                    <w:rPr>
                      <w:rFonts w:ascii="Arial" w:hAnsi="Arial" w:cs="Arial"/>
                      <w:color w:val="666666"/>
                      <w:sz w:val="19"/>
                      <w:szCs w:val="19"/>
                    </w:rPr>
                    <w:t xml:space="preserve"> </w:t>
                  </w:r>
                  <w:r w:rsidR="00C24414" w:rsidRPr="00057CFC">
                    <w:rPr>
                      <w:rFonts w:ascii="Arial" w:hAnsi="Arial" w:cs="Arial"/>
                      <w:color w:val="666666"/>
                      <w:sz w:val="19"/>
                      <w:szCs w:val="19"/>
                    </w:rPr>
                    <w:t>，</w:t>
                  </w:r>
                  <w:r w:rsidR="00E177A5">
                    <w:rPr>
                      <w:rFonts w:ascii="Arial" w:hAnsi="Arial" w:cs="Arial" w:hint="eastAsia"/>
                      <w:color w:val="666666"/>
                      <w:sz w:val="19"/>
                      <w:szCs w:val="19"/>
                    </w:rPr>
                    <w:t>取值</w:t>
                  </w:r>
                  <w:r w:rsidR="00E177A5">
                    <w:rPr>
                      <w:rFonts w:ascii="Arial" w:hAnsi="Arial" w:cs="Arial"/>
                      <w:color w:val="666666"/>
                      <w:sz w:val="19"/>
                      <w:szCs w:val="19"/>
                    </w:rPr>
                    <w:t>建议</w:t>
                  </w:r>
                  <w:r w:rsidR="001D2446">
                    <w:rPr>
                      <w:rFonts w:ascii="Arial" w:hAnsi="Arial" w:cs="Arial" w:hint="eastAsia"/>
                      <w:color w:val="666666"/>
                      <w:sz w:val="19"/>
                      <w:szCs w:val="19"/>
                    </w:rPr>
                    <w:t>固定</w:t>
                  </w:r>
                  <w:r w:rsidR="00E177A5">
                    <w:rPr>
                      <w:rFonts w:ascii="Arial" w:hAnsi="Arial" w:cs="Arial"/>
                      <w:color w:val="666666"/>
                      <w:sz w:val="19"/>
                      <w:szCs w:val="19"/>
                    </w:rPr>
                    <w:t>为</w:t>
                  </w:r>
                  <w:r w:rsidR="00E177A5">
                    <w:rPr>
                      <w:rFonts w:ascii="Arial" w:hAnsi="Arial" w:cs="Arial"/>
                      <w:color w:val="666666"/>
                      <w:sz w:val="19"/>
                      <w:szCs w:val="19"/>
                    </w:rPr>
                    <w:t>“</w:t>
                  </w:r>
                  <w:r w:rsidR="00E177A5">
                    <w:rPr>
                      <w:rFonts w:ascii="Arial" w:hAnsi="Arial" w:cs="Arial"/>
                      <w:color w:val="333333"/>
                      <w:sz w:val="19"/>
                      <w:szCs w:val="19"/>
                      <w:shd w:val="clear" w:color="auto" w:fill="F9F9F9"/>
                    </w:rPr>
                    <w:t>JSON</w:t>
                  </w:r>
                  <w:r w:rsidR="00E177A5">
                    <w:rPr>
                      <w:rFonts w:ascii="Arial" w:hAnsi="Arial" w:cs="Arial"/>
                      <w:color w:val="666666"/>
                      <w:sz w:val="19"/>
                      <w:szCs w:val="19"/>
                    </w:rPr>
                    <w:t>”</w:t>
                  </w:r>
                  <w:r w:rsidR="00E177A5">
                    <w:rPr>
                      <w:rFonts w:ascii="Arial" w:hAnsi="Arial" w:cs="Arial" w:hint="eastAsia"/>
                      <w:color w:val="666666"/>
                      <w:sz w:val="19"/>
                      <w:szCs w:val="19"/>
                    </w:rPr>
                    <w:t>，</w:t>
                  </w:r>
                  <w:r w:rsidR="00E177A5">
                    <w:rPr>
                      <w:rFonts w:ascii="Arial" w:hAnsi="Arial" w:cs="Arial"/>
                      <w:color w:val="666666"/>
                      <w:sz w:val="19"/>
                      <w:szCs w:val="19"/>
                    </w:rPr>
                    <w:t>另外两种取值为：</w:t>
                  </w:r>
                  <w:r w:rsidR="00E177A5">
                    <w:rPr>
                      <w:rFonts w:ascii="Arial" w:hAnsi="Arial" w:cs="Arial" w:hint="eastAsia"/>
                      <w:color w:val="666666"/>
                      <w:sz w:val="19"/>
                      <w:szCs w:val="19"/>
                    </w:rPr>
                    <w:t>“</w:t>
                  </w:r>
                  <w:r w:rsidR="00680206">
                    <w:rPr>
                      <w:rFonts w:ascii="Arial" w:hAnsi="Arial" w:cs="Arial"/>
                      <w:color w:val="333333"/>
                      <w:sz w:val="19"/>
                      <w:szCs w:val="19"/>
                      <w:shd w:val="clear" w:color="auto" w:fill="F9F9F9"/>
                    </w:rPr>
                    <w:t>php-rpc</w:t>
                  </w:r>
                  <w:r w:rsidR="00E177A5">
                    <w:rPr>
                      <w:rFonts w:ascii="Arial" w:hAnsi="Arial" w:cs="Arial" w:hint="eastAsia"/>
                      <w:color w:val="666666"/>
                      <w:sz w:val="19"/>
                      <w:szCs w:val="19"/>
                    </w:rPr>
                    <w:t>”</w:t>
                  </w:r>
                  <w:r w:rsidR="00680206">
                    <w:rPr>
                      <w:rFonts w:ascii="Arial" w:hAnsi="Arial" w:cs="Arial" w:hint="eastAsia"/>
                      <w:color w:val="666666"/>
                      <w:sz w:val="19"/>
                      <w:szCs w:val="19"/>
                    </w:rPr>
                    <w:t>和</w:t>
                  </w:r>
                  <w:r w:rsidR="00680206">
                    <w:rPr>
                      <w:rFonts w:ascii="Arial" w:hAnsi="Arial" w:cs="Arial"/>
                      <w:color w:val="666666"/>
                      <w:sz w:val="19"/>
                      <w:szCs w:val="19"/>
                    </w:rPr>
                    <w:t>“JS”</w:t>
                  </w:r>
                  <w:r w:rsidR="00680206">
                    <w:rPr>
                      <w:rFonts w:ascii="Arial" w:hAnsi="Arial" w:cs="Arial" w:hint="eastAsia"/>
                      <w:color w:val="666666"/>
                      <w:sz w:val="19"/>
                      <w:szCs w:val="19"/>
                    </w:rPr>
                    <w:t>。</w:t>
                  </w:r>
                </w:p>
                <w:p w:rsidR="00015A2A" w:rsidRDefault="00092AF2" w:rsidP="00E177A5">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 xml:space="preserve">nsp_ts: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color w:val="333333"/>
                      <w:sz w:val="19"/>
                      <w:szCs w:val="19"/>
                      <w:shd w:val="clear" w:color="auto" w:fill="F9F9F9"/>
                    </w:rPr>
                    <w:t>服务请求时间戳，自</w:t>
                  </w:r>
                  <w:r>
                    <w:rPr>
                      <w:rFonts w:ascii="Arial" w:hAnsi="Arial" w:cs="Arial"/>
                      <w:color w:val="333333"/>
                      <w:sz w:val="19"/>
                      <w:szCs w:val="19"/>
                      <w:shd w:val="clear" w:color="auto" w:fill="F9F9F9"/>
                    </w:rPr>
                    <w:t xml:space="preserve">GMT </w:t>
                  </w:r>
                  <w:r>
                    <w:rPr>
                      <w:rFonts w:ascii="Arial" w:hAnsi="Arial" w:cs="Arial"/>
                      <w:color w:val="333333"/>
                      <w:sz w:val="19"/>
                      <w:szCs w:val="19"/>
                      <w:shd w:val="clear" w:color="auto" w:fill="F9F9F9"/>
                    </w:rPr>
                    <w:t>时间</w:t>
                  </w:r>
                  <w:r>
                    <w:rPr>
                      <w:rFonts w:ascii="Arial" w:hAnsi="Arial" w:cs="Arial"/>
                      <w:color w:val="333333"/>
                      <w:sz w:val="19"/>
                      <w:szCs w:val="19"/>
                      <w:shd w:val="clear" w:color="auto" w:fill="F9F9F9"/>
                    </w:rPr>
                    <w:t xml:space="preserve"> 1970-1-1 0:0:0</w:t>
                  </w:r>
                  <w:r>
                    <w:rPr>
                      <w:rFonts w:ascii="Arial" w:hAnsi="Arial" w:cs="Arial"/>
                      <w:color w:val="333333"/>
                      <w:sz w:val="19"/>
                      <w:szCs w:val="19"/>
                      <w:shd w:val="clear" w:color="auto" w:fill="F9F9F9"/>
                    </w:rPr>
                    <w:t>至今的秒数。如果传入的时间与服务器时间相差</w:t>
                  </w:r>
                  <w:r>
                    <w:rPr>
                      <w:rFonts w:ascii="Arial" w:hAnsi="Arial" w:cs="Arial"/>
                      <w:color w:val="333333"/>
                      <w:sz w:val="19"/>
                      <w:szCs w:val="19"/>
                      <w:shd w:val="clear" w:color="auto" w:fill="F9F9F9"/>
                    </w:rPr>
                    <w:t>5</w:t>
                  </w:r>
                  <w:r>
                    <w:rPr>
                      <w:rFonts w:ascii="Arial" w:hAnsi="Arial" w:cs="Arial"/>
                      <w:color w:val="333333"/>
                      <w:sz w:val="19"/>
                      <w:szCs w:val="19"/>
                      <w:shd w:val="clear" w:color="auto" w:fill="F9F9F9"/>
                    </w:rPr>
                    <w:t>分钟以上，服务器可能会拒绝请求。</w:t>
                  </w:r>
                </w:p>
                <w:p w:rsidR="00092AF2" w:rsidRDefault="00670371" w:rsidP="00E177A5">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n</w:t>
                  </w:r>
                  <w:r w:rsidR="00264EF6">
                    <w:rPr>
                      <w:rFonts w:ascii="Arial" w:hAnsi="Arial" w:cs="Arial" w:hint="eastAsia"/>
                      <w:color w:val="666666"/>
                      <w:sz w:val="19"/>
                      <w:szCs w:val="19"/>
                    </w:rPr>
                    <w:t>sp_</w:t>
                  </w:r>
                  <w:r w:rsidR="00264EF6">
                    <w:rPr>
                      <w:rFonts w:ascii="Arial" w:hAnsi="Arial" w:cs="Arial"/>
                      <w:color w:val="666666"/>
                      <w:sz w:val="19"/>
                      <w:szCs w:val="19"/>
                    </w:rPr>
                    <w:t xml:space="preserve">svc: </w:t>
                  </w:r>
                  <w:r w:rsidR="00264EF6">
                    <w:rPr>
                      <w:rFonts w:ascii="Arial" w:hAnsi="Arial" w:cs="Arial" w:hint="eastAsia"/>
                      <w:color w:val="666666"/>
                      <w:sz w:val="19"/>
                      <w:szCs w:val="19"/>
                    </w:rPr>
                    <w:t>必选</w:t>
                  </w:r>
                  <w:r w:rsidR="00264EF6">
                    <w:rPr>
                      <w:rFonts w:ascii="Arial" w:hAnsi="Arial" w:cs="Arial"/>
                      <w:color w:val="666666"/>
                      <w:sz w:val="19"/>
                      <w:szCs w:val="19"/>
                    </w:rPr>
                    <w:t>，</w:t>
                  </w:r>
                  <w:r w:rsidR="00264EF6">
                    <w:rPr>
                      <w:rFonts w:ascii="Arial" w:hAnsi="Arial" w:cs="Arial" w:hint="eastAsia"/>
                      <w:color w:val="666666"/>
                      <w:sz w:val="19"/>
                      <w:szCs w:val="19"/>
                    </w:rPr>
                    <w:t xml:space="preserve"> </w:t>
                  </w:r>
                  <w:r w:rsidR="00264EF6">
                    <w:rPr>
                      <w:rFonts w:ascii="Arial" w:hAnsi="Arial" w:cs="Arial" w:hint="eastAsia"/>
                      <w:color w:val="666666"/>
                      <w:sz w:val="19"/>
                      <w:szCs w:val="19"/>
                    </w:rPr>
                    <w:t>本</w:t>
                  </w:r>
                  <w:r w:rsidR="00264EF6">
                    <w:rPr>
                      <w:rFonts w:ascii="Arial" w:hAnsi="Arial" w:cs="Arial"/>
                      <w:color w:val="666666"/>
                      <w:sz w:val="19"/>
                      <w:szCs w:val="19"/>
                    </w:rPr>
                    <w:t>接口固定为</w:t>
                  </w:r>
                  <w:r w:rsidRPr="00670371">
                    <w:rPr>
                      <w:rFonts w:ascii="Arial" w:hAnsi="Arial" w:cs="Arial"/>
                      <w:color w:val="333333"/>
                      <w:sz w:val="19"/>
                      <w:szCs w:val="19"/>
                      <w:shd w:val="clear" w:color="auto" w:fill="F9F9F9"/>
                    </w:rPr>
                    <w:t>openpush.message.single_send</w:t>
                  </w:r>
                </w:p>
                <w:p w:rsidR="00C66BF1" w:rsidRPr="001D498E" w:rsidRDefault="00E60CA2" w:rsidP="00E177A5">
                  <w:pPr>
                    <w:widowControl/>
                    <w:shd w:val="clear" w:color="auto" w:fill="FFFFFF"/>
                    <w:autoSpaceDE/>
                    <w:autoSpaceDN/>
                    <w:adjustRightInd/>
                    <w:rPr>
                      <w:rFonts w:ascii="Arial" w:hAnsi="Arial" w:cs="Arial"/>
                      <w:color w:val="666666"/>
                      <w:sz w:val="19"/>
                      <w:szCs w:val="19"/>
                    </w:rPr>
                  </w:pPr>
                  <w:r>
                    <w:rPr>
                      <w:rFonts w:ascii="Arial" w:hAnsi="Arial" w:cs="Arial" w:hint="eastAsia"/>
                      <w:color w:val="666666"/>
                      <w:sz w:val="19"/>
                      <w:szCs w:val="19"/>
                    </w:rPr>
                    <w:t>关于</w:t>
                  </w:r>
                  <w:r>
                    <w:rPr>
                      <w:rFonts w:ascii="Arial" w:hAnsi="Arial" w:cs="Arial"/>
                      <w:color w:val="666666"/>
                      <w:sz w:val="19"/>
                      <w:szCs w:val="19"/>
                    </w:rPr>
                    <w:t>业务字段</w:t>
                  </w:r>
                  <w:r>
                    <w:rPr>
                      <w:rFonts w:ascii="Arial" w:hAnsi="Arial" w:cs="Arial" w:hint="eastAsia"/>
                      <w:color w:val="666666"/>
                      <w:sz w:val="19"/>
                      <w:szCs w:val="19"/>
                    </w:rPr>
                    <w:t>msgType, requestID,catheMode,expire_time,message,priority,deviceToken</w:t>
                  </w:r>
                  <w:r>
                    <w:rPr>
                      <w:rFonts w:ascii="Arial" w:hAnsi="Arial" w:cs="Arial" w:hint="eastAsia"/>
                      <w:color w:val="666666"/>
                      <w:sz w:val="19"/>
                      <w:szCs w:val="19"/>
                    </w:rPr>
                    <w:t>的</w:t>
                  </w:r>
                  <w:r>
                    <w:rPr>
                      <w:rFonts w:ascii="Arial" w:hAnsi="Arial" w:cs="Arial"/>
                      <w:color w:val="666666"/>
                      <w:sz w:val="19"/>
                      <w:szCs w:val="19"/>
                    </w:rPr>
                    <w:t>取值解释详见</w:t>
                  </w:r>
                  <w:r>
                    <w:rPr>
                      <w:rFonts w:ascii="Arial" w:hAnsi="Arial" w:cs="Arial" w:hint="eastAsia"/>
                      <w:color w:val="666666"/>
                      <w:sz w:val="19"/>
                      <w:szCs w:val="19"/>
                    </w:rPr>
                    <w:t>“</w:t>
                  </w:r>
                  <w:r>
                    <w:rPr>
                      <w:rFonts w:ascii="Arial" w:hAnsi="Arial" w:cs="Arial" w:hint="eastAsia"/>
                      <w:color w:val="666666"/>
                      <w:sz w:val="19"/>
                      <w:szCs w:val="19"/>
                    </w:rPr>
                    <w:t xml:space="preserve">2.4.2.2 </w:t>
                  </w:r>
                  <w:r>
                    <w:rPr>
                      <w:rFonts w:ascii="Arial" w:hAnsi="Arial" w:cs="Arial" w:hint="eastAsia"/>
                      <w:color w:val="666666"/>
                      <w:sz w:val="19"/>
                      <w:szCs w:val="19"/>
                    </w:rPr>
                    <w:t>单发</w:t>
                  </w:r>
                  <w:r>
                    <w:rPr>
                      <w:rFonts w:ascii="Arial" w:hAnsi="Arial" w:cs="Arial"/>
                      <w:color w:val="666666"/>
                      <w:sz w:val="19"/>
                      <w:szCs w:val="19"/>
                    </w:rPr>
                    <w:t>透传及时信息</w:t>
                  </w:r>
                  <w:r>
                    <w:rPr>
                      <w:rFonts w:ascii="Arial" w:hAnsi="Arial" w:cs="Arial" w:hint="eastAsia"/>
                      <w:color w:val="666666"/>
                      <w:sz w:val="19"/>
                      <w:szCs w:val="19"/>
                    </w:rPr>
                    <w:t>”中</w:t>
                  </w:r>
                  <w:r>
                    <w:rPr>
                      <w:rFonts w:ascii="Arial" w:hAnsi="Arial" w:cs="Arial"/>
                      <w:color w:val="666666"/>
                      <w:sz w:val="19"/>
                      <w:szCs w:val="19"/>
                    </w:rPr>
                    <w:t>参数说明</w:t>
                  </w:r>
                  <w:r>
                    <w:rPr>
                      <w:rFonts w:ascii="Arial" w:hAnsi="Arial" w:cs="Arial" w:hint="eastAsia"/>
                      <w:color w:val="666666"/>
                      <w:sz w:val="19"/>
                      <w:szCs w:val="19"/>
                    </w:rPr>
                    <w:t>章节</w:t>
                  </w:r>
                  <w:r>
                    <w:rPr>
                      <w:rFonts w:ascii="Arial" w:hAnsi="Arial" w:cs="Arial"/>
                      <w:color w:val="666666"/>
                      <w:sz w:val="19"/>
                      <w:szCs w:val="19"/>
                    </w:rPr>
                    <w:t>。</w:t>
                  </w:r>
                </w:p>
              </w:tc>
            </w:tr>
          </w:tbl>
          <w:p w:rsidR="00C24414" w:rsidRDefault="00C24414" w:rsidP="008C2A4E">
            <w:pPr>
              <w:pStyle w:val="a5"/>
              <w:ind w:firstLineChars="0" w:firstLine="0"/>
              <w:rPr>
                <w:rFonts w:ascii="Consolas" w:hAnsi="Consolas" w:cs="Consolas"/>
              </w:rPr>
            </w:pPr>
          </w:p>
          <w:p w:rsidR="00C24414" w:rsidRDefault="00C24414"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应答报文样例：</w:t>
            </w:r>
          </w:p>
          <w:tbl>
            <w:tblPr>
              <w:tblStyle w:val="afff1"/>
              <w:tblW w:w="0" w:type="auto"/>
              <w:tblLook w:val="04A0" w:firstRow="1" w:lastRow="0" w:firstColumn="1" w:lastColumn="0" w:noHBand="0" w:noVBand="1"/>
            </w:tblPr>
            <w:tblGrid>
              <w:gridCol w:w="8505"/>
            </w:tblGrid>
            <w:tr w:rsidR="00C24414" w:rsidTr="008C2A4E">
              <w:tc>
                <w:tcPr>
                  <w:tcW w:w="8505" w:type="dxa"/>
                </w:tcPr>
                <w:p w:rsidR="00C24414" w:rsidRDefault="00C24414" w:rsidP="008C2A4E">
                  <w:pPr>
                    <w:pStyle w:val="a5"/>
                    <w:ind w:firstLineChars="0" w:firstLine="0"/>
                    <w:rPr>
                      <w:rFonts w:ascii="Consolas" w:hAnsi="Consolas" w:cs="Consolas"/>
                    </w:rPr>
                  </w:pPr>
                  <w:r>
                    <w:rPr>
                      <w:rFonts w:ascii="Consolas" w:hAnsi="Consolas" w:cs="Consolas" w:hint="eastAsia"/>
                    </w:rPr>
                    <w:t>成功</w:t>
                  </w:r>
                  <w:r>
                    <w:rPr>
                      <w:rFonts w:ascii="Consolas" w:hAnsi="Consolas" w:cs="Consolas"/>
                    </w:rPr>
                    <w:t>：</w:t>
                  </w:r>
                </w:p>
                <w:p w:rsidR="007C4BAB" w:rsidRP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HTTP/1.1 200 OK</w:t>
                  </w:r>
                </w:p>
                <w:p w:rsidR="007C4BAB" w:rsidRP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Pragma: no-cache</w:t>
                  </w:r>
                </w:p>
                <w:p w:rsidR="007C4BAB" w:rsidRP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Cache-Control: no-cache</w:t>
                  </w:r>
                </w:p>
                <w:p w:rsidR="007C4BAB" w:rsidRP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Expires: Thu, 01 Jan 1970 00:00:00 GMT</w:t>
                  </w:r>
                </w:p>
                <w:p w:rsid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w:t>
                  </w:r>
                  <w:r w:rsidR="00985C10">
                    <w:rPr>
                      <w:rFonts w:ascii="Arial" w:hAnsi="Arial" w:cs="Arial"/>
                      <w:color w:val="666666"/>
                      <w:sz w:val="19"/>
                      <w:szCs w:val="19"/>
                      <w:shd w:val="clear" w:color="auto" w:fill="EAEAEA"/>
                    </w:rPr>
                    <w:t>Content-Type: application/json</w:t>
                  </w:r>
                  <w:r w:rsidRPr="007C4BAB">
                    <w:rPr>
                      <w:rFonts w:ascii="Arial" w:hAnsi="Arial" w:cs="Arial"/>
                      <w:color w:val="666666"/>
                      <w:sz w:val="19"/>
                      <w:szCs w:val="19"/>
                      <w:shd w:val="clear" w:color="auto" w:fill="EAEAEA"/>
                    </w:rPr>
                    <w:t xml:space="preserve">; </w:t>
                  </w:r>
                </w:p>
                <w:p w:rsid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charset=utf-8</w:t>
                  </w:r>
                </w:p>
                <w:p w:rsidR="007C4BAB" w:rsidRP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BF6214"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w:t>
                  </w:r>
                </w:p>
                <w:p w:rsidR="00BF6214" w:rsidRDefault="007C4BAB" w:rsidP="005C711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ind w:firstLineChars="50" w:firstLine="95"/>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00BF6214" w:rsidRPr="00BF6214">
                    <w:rPr>
                      <w:rFonts w:ascii="Arial" w:hAnsi="Arial" w:cs="Arial"/>
                      <w:color w:val="666666"/>
                      <w:sz w:val="19"/>
                      <w:szCs w:val="19"/>
                      <w:shd w:val="clear" w:color="auto" w:fill="EAEAEA"/>
                    </w:rPr>
                    <w:t>resultcode</w:t>
                  </w:r>
                  <w:r w:rsidR="00BF6214" w:rsidRPr="007C4BAB">
                    <w:rPr>
                      <w:rFonts w:ascii="Arial" w:hAnsi="Arial" w:cs="Arial"/>
                      <w:color w:val="666666"/>
                      <w:sz w:val="19"/>
                      <w:szCs w:val="19"/>
                      <w:shd w:val="clear" w:color="auto" w:fill="EAEAEA"/>
                    </w:rPr>
                    <w:t xml:space="preserve"> </w:t>
                  </w:r>
                  <w:r w:rsidRPr="007C4BAB">
                    <w:rPr>
                      <w:rFonts w:ascii="Arial" w:hAnsi="Arial" w:cs="Arial"/>
                      <w:color w:val="666666"/>
                      <w:sz w:val="19"/>
                      <w:szCs w:val="19"/>
                      <w:shd w:val="clear" w:color="auto" w:fill="EAEAEA"/>
                    </w:rPr>
                    <w:t>":"</w:t>
                  </w:r>
                  <w:r w:rsidR="003866CD">
                    <w:rPr>
                      <w:rFonts w:ascii="Arial" w:hAnsi="Arial" w:cs="Arial"/>
                      <w:color w:val="666666"/>
                      <w:sz w:val="19"/>
                      <w:szCs w:val="19"/>
                      <w:shd w:val="clear" w:color="auto" w:fill="EAEAEA"/>
                    </w:rPr>
                    <w:t>0</w:t>
                  </w:r>
                  <w:r w:rsidRPr="007C4BAB">
                    <w:rPr>
                      <w:rFonts w:ascii="Arial" w:hAnsi="Arial" w:cs="Arial"/>
                      <w:color w:val="666666"/>
                      <w:sz w:val="19"/>
                      <w:szCs w:val="19"/>
                      <w:shd w:val="clear" w:color="auto" w:fill="EAEAEA"/>
                    </w:rPr>
                    <w:t>"</w:t>
                  </w:r>
                  <w:r w:rsidR="00BF6214">
                    <w:rPr>
                      <w:rFonts w:ascii="Arial" w:hAnsi="Arial" w:cs="Arial"/>
                      <w:color w:val="666666"/>
                      <w:sz w:val="19"/>
                      <w:szCs w:val="19"/>
                      <w:shd w:val="clear" w:color="auto" w:fill="EAEAEA"/>
                    </w:rPr>
                    <w:t>,</w:t>
                  </w:r>
                </w:p>
                <w:p w:rsidR="00BF6214" w:rsidRDefault="00BF6214" w:rsidP="005C711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ind w:firstLineChars="50" w:firstLine="95"/>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message</w:t>
                  </w:r>
                  <w:r w:rsidRPr="007C4BAB">
                    <w:rPr>
                      <w:rFonts w:ascii="Arial" w:hAnsi="Arial" w:cs="Arial"/>
                      <w:color w:val="666666"/>
                      <w:sz w:val="19"/>
                      <w:szCs w:val="19"/>
                      <w:shd w:val="clear" w:color="auto" w:fill="EAEAEA"/>
                    </w:rPr>
                    <w:t>":"</w:t>
                  </w:r>
                  <w:r w:rsidR="00660D74">
                    <w:rPr>
                      <w:rFonts w:ascii="Arial" w:hAnsi="Arial" w:cs="Arial"/>
                      <w:color w:val="666666"/>
                      <w:sz w:val="19"/>
                      <w:szCs w:val="19"/>
                      <w:shd w:val="clear" w:color="auto" w:fill="EAEAEA"/>
                    </w:rPr>
                    <w:t>success</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BF6214" w:rsidRDefault="00BF6214" w:rsidP="005C711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ind w:firstLineChars="50" w:firstLine="95"/>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requestID</w:t>
                  </w:r>
                  <w:r w:rsidRPr="007C4BAB">
                    <w:rPr>
                      <w:rFonts w:ascii="Arial" w:hAnsi="Arial" w:cs="Arial"/>
                      <w:color w:val="666666"/>
                      <w:sz w:val="19"/>
                      <w:szCs w:val="19"/>
                      <w:shd w:val="clear" w:color="auto" w:fill="EAEAEA"/>
                    </w:rPr>
                    <w:t>":"</w:t>
                  </w:r>
                  <w:r w:rsidR="00660D74" w:rsidRPr="00660D74">
                    <w:rPr>
                      <w:rFonts w:ascii="Arial" w:hAnsi="Arial" w:cs="Arial"/>
                      <w:color w:val="666666"/>
                      <w:sz w:val="19"/>
                      <w:szCs w:val="19"/>
                      <w:shd w:val="clear" w:color="auto" w:fill="EAEAEA"/>
                    </w:rPr>
                    <w:t>201608231040425822EF0CD</w:t>
                  </w:r>
                  <w:r w:rsidRPr="007C4BAB">
                    <w:rPr>
                      <w:rFonts w:ascii="Arial" w:hAnsi="Arial" w:cs="Arial"/>
                      <w:color w:val="666666"/>
                      <w:sz w:val="19"/>
                      <w:szCs w:val="19"/>
                      <w:shd w:val="clear" w:color="auto" w:fill="EAEAEA"/>
                    </w:rPr>
                    <w:t>"</w:t>
                  </w:r>
                </w:p>
                <w:p w:rsidR="00987F93" w:rsidRPr="007C4BAB" w:rsidRDefault="007C4BAB" w:rsidP="007C4BA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p>
                <w:p w:rsidR="00C24414" w:rsidRPr="00C0036B" w:rsidRDefault="00C24414" w:rsidP="00C0036B">
                  <w:pPr>
                    <w:pStyle w:val="a5"/>
                    <w:ind w:firstLineChars="0" w:firstLine="0"/>
                    <w:rPr>
                      <w:rFonts w:ascii="Consolas" w:hAnsi="Consolas" w:cs="Consolas"/>
                    </w:rPr>
                  </w:pPr>
                  <w:r w:rsidRPr="00C0036B">
                    <w:rPr>
                      <w:rFonts w:ascii="Consolas" w:hAnsi="Consolas" w:cs="Consolas" w:hint="eastAsia"/>
                    </w:rPr>
                    <w:t>错误</w:t>
                  </w:r>
                  <w:r w:rsidRPr="00C0036B">
                    <w:rPr>
                      <w:rFonts w:ascii="Consolas" w:hAnsi="Consolas" w:cs="Consolas"/>
                    </w:rPr>
                    <w:t>：</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HTTP/1.1 200 OK</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Date: Tue, 15 Jan 2013 08:12:38 GMT</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Pragma: no-cache</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Cache-Control: no-cache</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Expires: Thu, 01 Jan 1970 00:00:00 GMT</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Content-Type: text/plain; charset=utf-8</w:t>
                  </w:r>
                </w:p>
                <w:p w:rsid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NSP_STATUS: 109</w:t>
                  </w: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177DF7" w:rsidRPr="00177DF7" w:rsidRDefault="00177DF7" w:rsidP="00177DF7">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{"error":"nsp_ts error"}</w:t>
                  </w:r>
                </w:p>
                <w:p w:rsidR="00C24414" w:rsidRPr="00177DF7" w:rsidRDefault="00C24414" w:rsidP="008C2A4E">
                  <w:pPr>
                    <w:widowControl/>
                    <w:shd w:val="clear" w:color="auto" w:fill="FFFFFF"/>
                    <w:autoSpaceDE/>
                    <w:autoSpaceDN/>
                    <w:adjustRightInd/>
                    <w:rPr>
                      <w:rFonts w:ascii="Consolas" w:hAnsi="Consolas" w:cs="Consolas"/>
                    </w:rPr>
                  </w:pPr>
                </w:p>
              </w:tc>
            </w:tr>
          </w:tbl>
          <w:p w:rsidR="00C24414" w:rsidRDefault="00C24414" w:rsidP="008C2A4E">
            <w:pPr>
              <w:pStyle w:val="a5"/>
              <w:ind w:firstLineChars="0" w:firstLine="0"/>
              <w:rPr>
                <w:rFonts w:ascii="Consolas" w:hAnsi="Consolas" w:cs="Consolas"/>
              </w:rPr>
            </w:pPr>
          </w:p>
          <w:p w:rsidR="00C24414" w:rsidRDefault="00C24414"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应答报文说明：</w:t>
            </w:r>
          </w:p>
          <w:tbl>
            <w:tblPr>
              <w:tblStyle w:val="afff1"/>
              <w:tblW w:w="0" w:type="auto"/>
              <w:tblLook w:val="04A0" w:firstRow="1" w:lastRow="0" w:firstColumn="1" w:lastColumn="0" w:noHBand="0" w:noVBand="1"/>
            </w:tblPr>
            <w:tblGrid>
              <w:gridCol w:w="8505"/>
            </w:tblGrid>
            <w:tr w:rsidR="00C24414" w:rsidTr="008C2A4E">
              <w:tc>
                <w:tcPr>
                  <w:tcW w:w="8505" w:type="dxa"/>
                </w:tcPr>
                <w:p w:rsidR="00C24414" w:rsidRPr="000E52B3" w:rsidRDefault="00987F93"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resultcode</w:t>
                  </w:r>
                  <w:r w:rsidR="00C24414" w:rsidRPr="000E52B3">
                    <w:rPr>
                      <w:rFonts w:ascii="Arial" w:hAnsi="Arial" w:cs="Arial"/>
                      <w:b/>
                      <w:bCs/>
                      <w:color w:val="666666"/>
                      <w:sz w:val="19"/>
                      <w:szCs w:val="19"/>
                    </w:rPr>
                    <w:t>：</w:t>
                  </w:r>
                  <w:r w:rsidR="00B73845">
                    <w:rPr>
                      <w:rFonts w:ascii="Arial" w:hAnsi="Arial" w:cs="Arial" w:hint="eastAsia"/>
                      <w:color w:val="666666"/>
                      <w:sz w:val="19"/>
                      <w:szCs w:val="19"/>
                    </w:rPr>
                    <w:t>错误码</w:t>
                  </w:r>
                  <w:r w:rsidR="00B73845">
                    <w:rPr>
                      <w:rFonts w:ascii="Arial" w:hAnsi="Arial" w:cs="Arial"/>
                      <w:color w:val="666666"/>
                      <w:sz w:val="19"/>
                      <w:szCs w:val="19"/>
                    </w:rPr>
                    <w:t>，详细描述请参考</w:t>
                  </w:r>
                  <w:r w:rsidR="00B73845">
                    <w:rPr>
                      <w:rFonts w:ascii="Arial" w:hAnsi="Arial" w:cs="Arial"/>
                      <w:color w:val="666666"/>
                      <w:sz w:val="19"/>
                      <w:szCs w:val="19"/>
                    </w:rPr>
                    <w:t>“2.4.2.2</w:t>
                  </w:r>
                  <w:r w:rsidR="00B73845">
                    <w:rPr>
                      <w:rFonts w:ascii="Arial" w:hAnsi="Arial" w:cs="Arial" w:hint="eastAsia"/>
                      <w:color w:val="666666"/>
                      <w:sz w:val="19"/>
                      <w:szCs w:val="19"/>
                    </w:rPr>
                    <w:t xml:space="preserve"> </w:t>
                  </w:r>
                  <w:r w:rsidR="00B73845">
                    <w:rPr>
                      <w:rFonts w:ascii="Arial" w:hAnsi="Arial" w:cs="Arial" w:hint="eastAsia"/>
                      <w:color w:val="666666"/>
                      <w:sz w:val="19"/>
                      <w:szCs w:val="19"/>
                    </w:rPr>
                    <w:t>单发</w:t>
                  </w:r>
                  <w:r w:rsidR="00B73845">
                    <w:rPr>
                      <w:rFonts w:ascii="Arial" w:hAnsi="Arial" w:cs="Arial"/>
                      <w:color w:val="666666"/>
                      <w:sz w:val="19"/>
                      <w:szCs w:val="19"/>
                    </w:rPr>
                    <w:t>透传及时消息</w:t>
                  </w:r>
                  <w:r w:rsidR="00B73845">
                    <w:rPr>
                      <w:rFonts w:ascii="Arial" w:hAnsi="Arial" w:cs="Arial"/>
                      <w:color w:val="666666"/>
                      <w:sz w:val="19"/>
                      <w:szCs w:val="19"/>
                    </w:rPr>
                    <w:t>”</w:t>
                  </w:r>
                  <w:r w:rsidR="00AA0766">
                    <w:rPr>
                      <w:rFonts w:ascii="Arial" w:hAnsi="Arial" w:cs="Arial" w:hint="eastAsia"/>
                      <w:color w:val="666666"/>
                      <w:sz w:val="19"/>
                      <w:szCs w:val="19"/>
                    </w:rPr>
                    <w:t>章节</w:t>
                  </w:r>
                  <w:r w:rsidR="00B73845">
                    <w:rPr>
                      <w:rFonts w:ascii="Arial" w:hAnsi="Arial" w:cs="Arial"/>
                      <w:color w:val="666666"/>
                      <w:sz w:val="19"/>
                      <w:szCs w:val="19"/>
                    </w:rPr>
                    <w:t>的错误码描述</w:t>
                  </w:r>
                  <w:r w:rsidR="00AA0766">
                    <w:rPr>
                      <w:rFonts w:ascii="Arial" w:hAnsi="Arial" w:cs="Arial" w:hint="eastAsia"/>
                      <w:color w:val="666666"/>
                      <w:sz w:val="19"/>
                      <w:szCs w:val="19"/>
                    </w:rPr>
                    <w:t>部分</w:t>
                  </w:r>
                  <w:r w:rsidR="00C24414" w:rsidRPr="000E52B3">
                    <w:rPr>
                      <w:rFonts w:ascii="Arial" w:hAnsi="Arial" w:cs="Arial"/>
                      <w:color w:val="666666"/>
                      <w:sz w:val="19"/>
                      <w:szCs w:val="19"/>
                    </w:rPr>
                    <w:t>；</w:t>
                  </w:r>
                </w:p>
                <w:p w:rsidR="00987F93" w:rsidRDefault="00987F93" w:rsidP="0041385B">
                  <w:pPr>
                    <w:widowControl/>
                    <w:shd w:val="clear" w:color="auto" w:fill="FFFFFF"/>
                    <w:autoSpaceDE/>
                    <w:autoSpaceDN/>
                    <w:adjustRightInd/>
                    <w:rPr>
                      <w:rFonts w:ascii="Arial" w:hAnsi="Arial" w:cs="Arial"/>
                      <w:color w:val="666666"/>
                      <w:sz w:val="19"/>
                      <w:szCs w:val="19"/>
                      <w:shd w:val="clear" w:color="auto" w:fill="EAEAEA"/>
                    </w:rPr>
                  </w:pPr>
                  <w:r w:rsidRPr="00BF6214">
                    <w:rPr>
                      <w:rFonts w:ascii="Arial" w:hAnsi="Arial" w:cs="Arial"/>
                      <w:color w:val="666666"/>
                      <w:sz w:val="19"/>
                      <w:szCs w:val="19"/>
                      <w:shd w:val="clear" w:color="auto" w:fill="EAEAEA"/>
                    </w:rPr>
                    <w:t>message</w:t>
                  </w:r>
                  <w:r>
                    <w:rPr>
                      <w:rFonts w:ascii="Arial" w:hAnsi="Arial" w:cs="Arial"/>
                      <w:color w:val="666666"/>
                      <w:sz w:val="19"/>
                      <w:szCs w:val="19"/>
                      <w:shd w:val="clear" w:color="auto" w:fill="EAEAEA"/>
                    </w:rPr>
                    <w:t xml:space="preserve">: </w:t>
                  </w:r>
                  <w:r w:rsidR="006F0D12">
                    <w:rPr>
                      <w:rFonts w:ascii="Arial" w:hAnsi="Arial" w:cs="Arial"/>
                      <w:color w:val="666666"/>
                      <w:sz w:val="19"/>
                      <w:szCs w:val="19"/>
                      <w:shd w:val="clear" w:color="auto" w:fill="EAEAEA"/>
                    </w:rPr>
                    <w:t xml:space="preserve"> </w:t>
                  </w:r>
                  <w:r w:rsidR="00B42617">
                    <w:rPr>
                      <w:rFonts w:ascii="Arial" w:hAnsi="Arial" w:cs="Arial"/>
                      <w:color w:val="666666"/>
                      <w:sz w:val="19"/>
                      <w:szCs w:val="19"/>
                      <w:shd w:val="clear" w:color="auto" w:fill="EAEAEA"/>
                    </w:rPr>
                    <w:t>resultcode</w:t>
                  </w:r>
                  <w:r w:rsidR="00B42617">
                    <w:rPr>
                      <w:rFonts w:ascii="Arial" w:hAnsi="Arial" w:cs="Arial" w:hint="eastAsia"/>
                      <w:color w:val="666666"/>
                      <w:sz w:val="19"/>
                      <w:szCs w:val="19"/>
                      <w:shd w:val="clear" w:color="auto" w:fill="EAEAEA"/>
                    </w:rPr>
                    <w:t>对应</w:t>
                  </w:r>
                  <w:r w:rsidR="00B42617">
                    <w:rPr>
                      <w:rFonts w:ascii="Arial" w:hAnsi="Arial" w:cs="Arial"/>
                      <w:color w:val="666666"/>
                      <w:sz w:val="19"/>
                      <w:szCs w:val="19"/>
                      <w:shd w:val="clear" w:color="auto" w:fill="EAEAEA"/>
                    </w:rPr>
                    <w:t>的错误描述</w:t>
                  </w:r>
                </w:p>
                <w:p w:rsidR="00C24414" w:rsidRPr="000E52B3" w:rsidRDefault="00987F93" w:rsidP="004435A5">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requestID</w:t>
                  </w:r>
                  <w:r w:rsidR="00C24414" w:rsidRPr="000E52B3">
                    <w:rPr>
                      <w:rFonts w:ascii="Arial" w:hAnsi="Arial" w:cs="Arial"/>
                      <w:b/>
                      <w:bCs/>
                      <w:color w:val="666666"/>
                      <w:sz w:val="19"/>
                      <w:szCs w:val="19"/>
                    </w:rPr>
                    <w:t>：</w:t>
                  </w:r>
                  <w:r w:rsidR="004435A5">
                    <w:rPr>
                      <w:rFonts w:ascii="Arial" w:hAnsi="Arial" w:cs="Arial" w:hint="eastAsia"/>
                      <w:color w:val="666666"/>
                      <w:sz w:val="19"/>
                      <w:szCs w:val="19"/>
                    </w:rPr>
                    <w:t>每次下发请求</w:t>
                  </w:r>
                  <w:r w:rsidR="004435A5">
                    <w:rPr>
                      <w:rFonts w:ascii="Arial" w:hAnsi="Arial" w:cs="Arial"/>
                      <w:color w:val="666666"/>
                      <w:sz w:val="19"/>
                      <w:szCs w:val="19"/>
                    </w:rPr>
                    <w:t>过程中华为</w:t>
                  </w:r>
                  <w:r w:rsidR="004435A5">
                    <w:rPr>
                      <w:rFonts w:ascii="Arial" w:hAnsi="Arial" w:cs="Arial"/>
                      <w:color w:val="666666"/>
                      <w:sz w:val="19"/>
                      <w:szCs w:val="19"/>
                    </w:rPr>
                    <w:t>PUSH</w:t>
                  </w:r>
                  <w:r w:rsidR="004435A5">
                    <w:rPr>
                      <w:rFonts w:ascii="Arial" w:hAnsi="Arial" w:cs="Arial"/>
                      <w:color w:val="666666"/>
                      <w:sz w:val="19"/>
                      <w:szCs w:val="19"/>
                    </w:rPr>
                    <w:t>平台</w:t>
                  </w:r>
                  <w:r w:rsidR="004435A5">
                    <w:rPr>
                      <w:rFonts w:ascii="Arial" w:hAnsi="Arial" w:cs="Arial" w:hint="eastAsia"/>
                      <w:color w:val="666666"/>
                      <w:sz w:val="19"/>
                      <w:szCs w:val="19"/>
                    </w:rPr>
                    <w:t>分配</w:t>
                  </w:r>
                  <w:r w:rsidR="004435A5">
                    <w:rPr>
                      <w:rFonts w:ascii="Arial" w:hAnsi="Arial" w:cs="Arial"/>
                      <w:color w:val="666666"/>
                      <w:sz w:val="19"/>
                      <w:szCs w:val="19"/>
                    </w:rPr>
                    <w:t>的请求</w:t>
                  </w:r>
                  <w:r w:rsidR="004435A5">
                    <w:rPr>
                      <w:rFonts w:ascii="Arial" w:hAnsi="Arial" w:cs="Arial"/>
                      <w:color w:val="666666"/>
                      <w:sz w:val="19"/>
                      <w:szCs w:val="19"/>
                    </w:rPr>
                    <w:t>ID</w:t>
                  </w:r>
                  <w:r w:rsidR="0041385B">
                    <w:rPr>
                      <w:rFonts w:ascii="Arial" w:hAnsi="Arial" w:cs="Arial" w:hint="eastAsia"/>
                      <w:color w:val="666666"/>
                      <w:sz w:val="19"/>
                      <w:szCs w:val="19"/>
                    </w:rPr>
                    <w:t>;</w:t>
                  </w:r>
                </w:p>
              </w:tc>
            </w:tr>
          </w:tbl>
          <w:p w:rsidR="00C24414" w:rsidRDefault="00C24414" w:rsidP="008C2A4E">
            <w:pPr>
              <w:pStyle w:val="a5"/>
              <w:ind w:firstLineChars="0" w:firstLine="0"/>
            </w:pPr>
          </w:p>
        </w:tc>
      </w:tr>
    </w:tbl>
    <w:p w:rsidR="002C73B2" w:rsidRPr="00C24414" w:rsidRDefault="002C73B2" w:rsidP="000622A1">
      <w:pPr>
        <w:pStyle w:val="a5"/>
        <w:ind w:firstLineChars="0" w:firstLine="0"/>
        <w:rPr>
          <w:rStyle w:val="afff"/>
          <w:rFonts w:ascii="Consolas" w:hAnsi="Consolas" w:cs="Consolas"/>
        </w:rPr>
      </w:pPr>
    </w:p>
    <w:p w:rsidR="0003303B" w:rsidRDefault="004B6F36" w:rsidP="00B51235">
      <w:pPr>
        <w:pStyle w:val="4"/>
        <w:numPr>
          <w:ilvl w:val="3"/>
          <w:numId w:val="15"/>
        </w:numPr>
      </w:pPr>
      <w:r>
        <w:rPr>
          <w:rFonts w:hint="eastAsia"/>
        </w:rPr>
        <w:t>单发</w:t>
      </w:r>
      <w:r>
        <w:t>通知</w:t>
      </w:r>
      <w:proofErr w:type="gramStart"/>
      <w:r>
        <w:t>栏</w:t>
      </w:r>
      <w:r w:rsidRPr="00971693">
        <w:rPr>
          <w:rFonts w:asciiTheme="minorEastAsia" w:eastAsiaTheme="minorEastAsia" w:hAnsiTheme="minorEastAsia" w:hint="eastAsia"/>
        </w:rPr>
        <w:t>及时</w:t>
      </w:r>
      <w:proofErr w:type="gramEnd"/>
      <w:r>
        <w:t>消息</w:t>
      </w:r>
    </w:p>
    <w:tbl>
      <w:tblPr>
        <w:tblStyle w:val="afff1"/>
        <w:tblW w:w="0" w:type="auto"/>
        <w:tblInd w:w="279" w:type="dxa"/>
        <w:tblLook w:val="04A0" w:firstRow="1" w:lastRow="0" w:firstColumn="1" w:lastColumn="0" w:noHBand="0" w:noVBand="1"/>
      </w:tblPr>
      <w:tblGrid>
        <w:gridCol w:w="8731"/>
      </w:tblGrid>
      <w:tr w:rsidR="0003303B" w:rsidTr="008C2A4E">
        <w:tc>
          <w:tcPr>
            <w:tcW w:w="8731" w:type="dxa"/>
          </w:tcPr>
          <w:p w:rsidR="0003303B" w:rsidRDefault="0003303B"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访问地址：</w:t>
            </w:r>
          </w:p>
          <w:p w:rsidR="0003303B" w:rsidRDefault="009A0D42" w:rsidP="008C2A4E">
            <w:pPr>
              <w:pStyle w:val="a5"/>
              <w:ind w:firstLineChars="0" w:firstLine="0"/>
              <w:rPr>
                <w:rStyle w:val="afff"/>
                <w:rFonts w:ascii="Consolas" w:hAnsi="Consolas" w:cs="Consolas"/>
              </w:rPr>
            </w:pPr>
            <w:hyperlink r:id="rId24" w:history="1">
              <w:r w:rsidR="0003303B" w:rsidRPr="001B6E5D">
                <w:rPr>
                  <w:rStyle w:val="afff"/>
                  <w:rFonts w:ascii="Consolas" w:hAnsi="Consolas" w:cs="Consolas"/>
                </w:rPr>
                <w:t>https://api.vmall.com/rest.php</w:t>
              </w:r>
            </w:hyperlink>
          </w:p>
          <w:p w:rsidR="0003303B" w:rsidRPr="00C24414" w:rsidRDefault="0003303B" w:rsidP="008C2A4E">
            <w:pPr>
              <w:pStyle w:val="a5"/>
              <w:ind w:firstLineChars="0" w:firstLine="0"/>
              <w:rPr>
                <w:rFonts w:ascii="Consolas" w:hAnsi="Consolas" w:cs="Consolas"/>
              </w:rPr>
            </w:pPr>
          </w:p>
          <w:p w:rsidR="0003303B" w:rsidRDefault="0003303B"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报文</w:t>
            </w:r>
            <w:r>
              <w:rPr>
                <w:rFonts w:ascii="Consolas" w:hAnsi="Consolas" w:cs="Consolas" w:hint="eastAsia"/>
              </w:rPr>
              <w:t>样例</w:t>
            </w:r>
            <w:r>
              <w:rPr>
                <w:rFonts w:ascii="Consolas" w:hAnsi="Consolas" w:cs="Consolas"/>
              </w:rPr>
              <w:t>：</w:t>
            </w:r>
          </w:p>
          <w:tbl>
            <w:tblPr>
              <w:tblStyle w:val="afff1"/>
              <w:tblW w:w="0" w:type="auto"/>
              <w:tblLook w:val="04A0" w:firstRow="1" w:lastRow="0" w:firstColumn="1" w:lastColumn="0" w:noHBand="0" w:noVBand="1"/>
            </w:tblPr>
            <w:tblGrid>
              <w:gridCol w:w="8505"/>
            </w:tblGrid>
            <w:tr w:rsidR="0003303B" w:rsidTr="008C2A4E">
              <w:tc>
                <w:tcPr>
                  <w:tcW w:w="8505" w:type="dxa"/>
                </w:tcPr>
                <w:p w:rsidR="0003303B" w:rsidRDefault="0003303B"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POST /rest.php HTTP/1.1</w:t>
                  </w:r>
                </w:p>
                <w:p w:rsidR="0003303B" w:rsidRDefault="0003303B"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Host: api.vmall.com</w:t>
                  </w:r>
                </w:p>
                <w:p w:rsidR="0003303B" w:rsidRDefault="0003303B"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Content-Type: application/x-www-form-urlencoded</w:t>
                  </w:r>
                </w:p>
                <w:p w:rsidR="0003303B" w:rsidRDefault="0003303B"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p>
                <w:p w:rsidR="0003303B" w:rsidRPr="0091266D" w:rsidRDefault="00E5721D"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rPr>
                  </w:pPr>
                  <w:r w:rsidRPr="00E345D9">
                    <w:rPr>
                      <w:rFonts w:ascii="Courier New" w:hAnsi="Courier New" w:cs="Courier New"/>
                      <w:color w:val="FF0000"/>
                      <w:sz w:val="19"/>
                      <w:szCs w:val="19"/>
                      <w:shd w:val="clear" w:color="auto" w:fill="EAEAEA"/>
                    </w:rPr>
                    <w:t>access_token</w:t>
                  </w:r>
                  <w:r w:rsidRPr="00E5721D">
                    <w:rPr>
                      <w:rFonts w:ascii="Courier New" w:hAnsi="Courier New" w:cs="Courier New"/>
                      <w:color w:val="000000"/>
                      <w:sz w:val="19"/>
                      <w:szCs w:val="19"/>
                      <w:shd w:val="clear" w:color="auto" w:fill="EAEAEA"/>
                    </w:rPr>
                    <w:t>=accessToken&amp;</w:t>
                  </w:r>
                  <w:r w:rsidRPr="00E345D9">
                    <w:rPr>
                      <w:rFonts w:ascii="Courier New" w:hAnsi="Courier New" w:cs="Courier New"/>
                      <w:color w:val="0000FF"/>
                      <w:sz w:val="19"/>
                      <w:szCs w:val="19"/>
                      <w:shd w:val="clear" w:color="auto" w:fill="EAEAEA"/>
                    </w:rPr>
                    <w:t>msgType</w:t>
                  </w:r>
                  <w:r w:rsidRPr="00E5721D">
                    <w:rPr>
                      <w:rFonts w:ascii="Courier New" w:hAnsi="Courier New" w:cs="Courier New"/>
                      <w:color w:val="000000"/>
                      <w:sz w:val="19"/>
                      <w:szCs w:val="19"/>
                      <w:shd w:val="clear" w:color="auto" w:fill="EAEAEA"/>
                    </w:rPr>
                    <w:t>=1&amp;</w:t>
                  </w:r>
                  <w:r w:rsidRPr="00E345D9">
                    <w:rPr>
                      <w:rFonts w:ascii="Courier New" w:hAnsi="Courier New" w:cs="Courier New"/>
                      <w:color w:val="0000FF"/>
                      <w:sz w:val="19"/>
                      <w:szCs w:val="19"/>
                      <w:shd w:val="clear" w:color="auto" w:fill="EAEAEA"/>
                    </w:rPr>
                    <w:t>android</w:t>
                  </w:r>
                  <w:r w:rsidRPr="00E5721D">
                    <w:rPr>
                      <w:rFonts w:ascii="Courier New" w:hAnsi="Courier New" w:cs="Courier New"/>
                      <w:color w:val="000000"/>
                      <w:sz w:val="19"/>
                      <w:szCs w:val="19"/>
                      <w:shd w:val="clear" w:color="auto" w:fill="EAEAEA"/>
                    </w:rPr>
                    <w:t>=hello%7E%7E+you+got+a+push+message&amp;</w:t>
                  </w:r>
                  <w:r w:rsidRPr="00E345D9">
                    <w:rPr>
                      <w:rFonts w:ascii="Courier New" w:hAnsi="Courier New" w:cs="Courier New"/>
                      <w:color w:val="0000FF"/>
                      <w:sz w:val="19"/>
                      <w:szCs w:val="19"/>
                      <w:shd w:val="clear" w:color="auto" w:fill="EAEAEA"/>
                    </w:rPr>
                    <w:t>cacheMode</w:t>
                  </w:r>
                  <w:r w:rsidRPr="00E5721D">
                    <w:rPr>
                      <w:rFonts w:ascii="Courier New" w:hAnsi="Courier New" w:cs="Courier New"/>
                      <w:color w:val="000000"/>
                      <w:sz w:val="19"/>
                      <w:szCs w:val="19"/>
                      <w:shd w:val="clear" w:color="auto" w:fill="EAEAEA"/>
                    </w:rPr>
                    <w:t>=1&amp;</w:t>
                  </w:r>
                  <w:r w:rsidRPr="00E345D9">
                    <w:rPr>
                      <w:rFonts w:ascii="Courier New" w:hAnsi="Courier New" w:cs="Courier New"/>
                      <w:color w:val="FF0000"/>
                      <w:sz w:val="19"/>
                      <w:szCs w:val="19"/>
                      <w:shd w:val="clear" w:color="auto" w:fill="EAEAEA"/>
                    </w:rPr>
                    <w:t>nsp_fmt</w:t>
                  </w:r>
                  <w:r w:rsidRPr="00E5721D">
                    <w:rPr>
                      <w:rFonts w:ascii="Courier New" w:hAnsi="Courier New" w:cs="Courier New"/>
                      <w:color w:val="000000"/>
                      <w:sz w:val="19"/>
                      <w:szCs w:val="19"/>
                      <w:shd w:val="clear" w:color="auto" w:fill="EAEAEA"/>
                    </w:rPr>
                    <w:t>=JSON&amp;</w:t>
                  </w:r>
                  <w:r w:rsidRPr="00E345D9">
                    <w:rPr>
                      <w:rFonts w:ascii="Courier New" w:hAnsi="Courier New" w:cs="Courier New"/>
                      <w:color w:val="0000FF"/>
                      <w:sz w:val="19"/>
                      <w:szCs w:val="19"/>
                      <w:shd w:val="clear" w:color="auto" w:fill="EAEAEA"/>
                    </w:rPr>
                    <w:t>expire_time</w:t>
                  </w:r>
                  <w:r w:rsidRPr="00E5721D">
                    <w:rPr>
                      <w:rFonts w:ascii="Courier New" w:hAnsi="Courier New" w:cs="Courier New"/>
                      <w:color w:val="000000"/>
                      <w:sz w:val="19"/>
                      <w:szCs w:val="19"/>
                      <w:shd w:val="clear" w:color="auto" w:fill="EAEAEA"/>
                    </w:rPr>
                    <w:t>=2016-08-24+17%3A17%3A44&amp;</w:t>
                  </w:r>
                  <w:r w:rsidRPr="00E345D9">
                    <w:rPr>
                      <w:rFonts w:ascii="Courier New" w:hAnsi="Courier New" w:cs="Courier New"/>
                      <w:color w:val="0000FF"/>
                      <w:sz w:val="19"/>
                      <w:szCs w:val="19"/>
                      <w:shd w:val="clear" w:color="auto" w:fill="EAEAEA"/>
                    </w:rPr>
                    <w:t>userType</w:t>
                  </w:r>
                  <w:r w:rsidRPr="00E5721D">
                    <w:rPr>
                      <w:rFonts w:ascii="Courier New" w:hAnsi="Courier New" w:cs="Courier New"/>
                      <w:color w:val="000000"/>
                      <w:sz w:val="19"/>
                      <w:szCs w:val="19"/>
                      <w:shd w:val="clear" w:color="auto" w:fill="EAEAEA"/>
                    </w:rPr>
                    <w:t>=-1&amp;</w:t>
                  </w:r>
                  <w:r w:rsidRPr="00E345D9">
                    <w:rPr>
                      <w:rFonts w:ascii="Courier New" w:hAnsi="Courier New" w:cs="Courier New"/>
                      <w:color w:val="FF0000"/>
                      <w:sz w:val="19"/>
                      <w:szCs w:val="19"/>
                      <w:shd w:val="clear" w:color="auto" w:fill="EAEAEA"/>
                    </w:rPr>
                    <w:t>nsp_svc</w:t>
                  </w:r>
                  <w:r w:rsidRPr="00E5721D">
                    <w:rPr>
                      <w:rFonts w:ascii="Courier New" w:hAnsi="Courier New" w:cs="Courier New"/>
                      <w:color w:val="000000"/>
                      <w:sz w:val="19"/>
                      <w:szCs w:val="19"/>
                      <w:shd w:val="clear" w:color="auto" w:fill="EAEAEA"/>
                    </w:rPr>
                    <w:t>=openpush.message.psSingleSend&amp;</w:t>
                  </w:r>
                  <w:r w:rsidRPr="00E345D9">
                    <w:rPr>
                      <w:rFonts w:ascii="Courier New" w:hAnsi="Courier New" w:cs="Courier New"/>
                      <w:color w:val="FF0000"/>
                      <w:sz w:val="19"/>
                      <w:szCs w:val="19"/>
                      <w:shd w:val="clear" w:color="auto" w:fill="EAEAEA"/>
                    </w:rPr>
                    <w:t>nsp_ts</w:t>
                  </w:r>
                  <w:r w:rsidRPr="00E5721D">
                    <w:rPr>
                      <w:rFonts w:ascii="Courier New" w:hAnsi="Courier New" w:cs="Courier New"/>
                      <w:color w:val="000000"/>
                      <w:sz w:val="19"/>
                      <w:szCs w:val="19"/>
                      <w:shd w:val="clear" w:color="auto" w:fill="EAEAEA"/>
                    </w:rPr>
                    <w:t>=1472019480&amp;</w:t>
                  </w:r>
                  <w:r w:rsidRPr="00E345D9">
                    <w:rPr>
                      <w:rFonts w:ascii="Courier New" w:hAnsi="Courier New" w:cs="Courier New"/>
                      <w:color w:val="0000FF"/>
                      <w:sz w:val="19"/>
                      <w:szCs w:val="19"/>
                      <w:shd w:val="clear" w:color="auto" w:fill="EAEAEA"/>
                    </w:rPr>
                    <w:t>deviceToken</w:t>
                  </w:r>
                  <w:r w:rsidRPr="00E5721D">
                    <w:rPr>
                      <w:rFonts w:ascii="Courier New" w:hAnsi="Courier New" w:cs="Courier New"/>
                      <w:color w:val="000000"/>
                      <w:sz w:val="19"/>
                      <w:szCs w:val="19"/>
                      <w:shd w:val="clear" w:color="auto" w:fill="EAEAEA"/>
                    </w:rPr>
                    <w:t>=0</w:t>
                  </w:r>
                  <w:r>
                    <w:rPr>
                      <w:rFonts w:ascii="Courier New" w:hAnsi="Courier New" w:cs="Courier New"/>
                      <w:color w:val="000000"/>
                      <w:sz w:val="19"/>
                      <w:szCs w:val="19"/>
                      <w:shd w:val="clear" w:color="auto" w:fill="EAEAEA"/>
                    </w:rPr>
                    <w:t>0000000000000000000000000000000</w:t>
                  </w:r>
                </w:p>
              </w:tc>
            </w:tr>
          </w:tbl>
          <w:p w:rsidR="0003303B" w:rsidRPr="00CD5103" w:rsidRDefault="0003303B" w:rsidP="008C2A4E">
            <w:pPr>
              <w:pStyle w:val="a5"/>
              <w:ind w:firstLineChars="0" w:firstLine="0"/>
              <w:rPr>
                <w:rFonts w:ascii="Consolas" w:hAnsi="Consolas" w:cs="Consolas"/>
              </w:rPr>
            </w:pPr>
          </w:p>
          <w:p w:rsidR="0003303B" w:rsidRDefault="0003303B"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字段说明：</w:t>
            </w:r>
          </w:p>
          <w:tbl>
            <w:tblPr>
              <w:tblStyle w:val="afff1"/>
              <w:tblW w:w="0" w:type="auto"/>
              <w:tblLook w:val="04A0" w:firstRow="1" w:lastRow="0" w:firstColumn="1" w:lastColumn="0" w:noHBand="0" w:noVBand="1"/>
            </w:tblPr>
            <w:tblGrid>
              <w:gridCol w:w="8505"/>
            </w:tblGrid>
            <w:tr w:rsidR="0003303B" w:rsidTr="008C2A4E">
              <w:tc>
                <w:tcPr>
                  <w:tcW w:w="8505" w:type="dxa"/>
                </w:tcPr>
                <w:p w:rsidR="0003303B" w:rsidRDefault="0003303B" w:rsidP="008C2A4E">
                  <w:pPr>
                    <w:widowControl/>
                    <w:shd w:val="clear" w:color="auto" w:fill="FFFFFF"/>
                    <w:autoSpaceDE/>
                    <w:autoSpaceDN/>
                    <w:adjustRightInd/>
                    <w:rPr>
                      <w:rFonts w:ascii="Arial" w:hAnsi="Arial" w:cs="Arial"/>
                      <w:b/>
                      <w:bCs/>
                      <w:color w:val="666666"/>
                      <w:sz w:val="19"/>
                      <w:szCs w:val="19"/>
                    </w:rPr>
                  </w:pPr>
                  <w:r>
                    <w:rPr>
                      <w:rFonts w:ascii="Arial" w:hAnsi="Arial" w:cs="Arial"/>
                      <w:color w:val="333333"/>
                      <w:sz w:val="19"/>
                      <w:szCs w:val="19"/>
                      <w:shd w:val="clear" w:color="auto" w:fill="F9F9F9"/>
                    </w:rPr>
                    <w:t xml:space="preserve">access_token: </w:t>
                  </w:r>
                  <w:r>
                    <w:rPr>
                      <w:rFonts w:ascii="Arial" w:hAnsi="Arial" w:cs="Arial" w:hint="eastAsia"/>
                      <w:color w:val="666666"/>
                      <w:sz w:val="19"/>
                      <w:szCs w:val="19"/>
                    </w:rPr>
                    <w:t>必</w:t>
                  </w:r>
                  <w:r>
                    <w:rPr>
                      <w:rFonts w:ascii="Arial" w:hAnsi="Arial" w:cs="Arial"/>
                      <w:color w:val="333333"/>
                      <w:sz w:val="19"/>
                      <w:szCs w:val="19"/>
                      <w:shd w:val="clear" w:color="auto" w:fill="F9F9F9"/>
                    </w:rPr>
                    <w:t>选</w:t>
                  </w:r>
                  <w:r>
                    <w:rPr>
                      <w:rFonts w:ascii="Arial" w:hAnsi="Arial" w:cs="Arial" w:hint="eastAsia"/>
                      <w:color w:val="333333"/>
                      <w:sz w:val="19"/>
                      <w:szCs w:val="19"/>
                      <w:shd w:val="clear" w:color="auto" w:fill="F9F9F9"/>
                    </w:rPr>
                    <w:t xml:space="preserve"> </w:t>
                  </w:r>
                  <w:r>
                    <w:rPr>
                      <w:rFonts w:ascii="Arial" w:hAnsi="Arial" w:cs="Arial"/>
                      <w:color w:val="333333"/>
                      <w:sz w:val="19"/>
                      <w:szCs w:val="19"/>
                      <w:shd w:val="clear" w:color="auto" w:fill="F9F9F9"/>
                    </w:rPr>
                    <w:t>使用</w:t>
                  </w:r>
                  <w:r>
                    <w:rPr>
                      <w:rFonts w:ascii="Arial" w:hAnsi="Arial" w:cs="Arial"/>
                      <w:color w:val="333333"/>
                      <w:sz w:val="19"/>
                      <w:szCs w:val="19"/>
                      <w:shd w:val="clear" w:color="auto" w:fill="F9F9F9"/>
                    </w:rPr>
                    <w:t>OAuth2</w:t>
                  </w:r>
                  <w:r>
                    <w:rPr>
                      <w:rFonts w:ascii="Arial" w:hAnsi="Arial" w:cs="Arial"/>
                      <w:color w:val="333333"/>
                      <w:sz w:val="19"/>
                      <w:szCs w:val="19"/>
                      <w:shd w:val="clear" w:color="auto" w:fill="F9F9F9"/>
                    </w:rPr>
                    <w:t>进行</w:t>
                  </w:r>
                  <w:proofErr w:type="gramStart"/>
                  <w:r>
                    <w:rPr>
                      <w:rFonts w:ascii="Arial" w:hAnsi="Arial" w:cs="Arial"/>
                      <w:color w:val="333333"/>
                      <w:sz w:val="19"/>
                      <w:szCs w:val="19"/>
                      <w:shd w:val="clear" w:color="auto" w:fill="F9F9F9"/>
                    </w:rPr>
                    <w:t>鉴</w:t>
                  </w:r>
                  <w:proofErr w:type="gramEnd"/>
                  <w:r>
                    <w:rPr>
                      <w:rFonts w:ascii="Arial" w:hAnsi="Arial" w:cs="Arial"/>
                      <w:color w:val="333333"/>
                      <w:sz w:val="19"/>
                      <w:szCs w:val="19"/>
                      <w:shd w:val="clear" w:color="auto" w:fill="F9F9F9"/>
                    </w:rPr>
                    <w:t>权时的</w:t>
                  </w:r>
                  <w:r>
                    <w:rPr>
                      <w:rFonts w:ascii="Arial" w:hAnsi="Arial" w:cs="Arial"/>
                      <w:color w:val="333333"/>
                      <w:sz w:val="19"/>
                      <w:szCs w:val="19"/>
                      <w:shd w:val="clear" w:color="auto" w:fill="F9F9F9"/>
                    </w:rPr>
                    <w:t>AccessToken</w:t>
                  </w:r>
                </w:p>
                <w:p w:rsidR="0003303B" w:rsidRDefault="0003303B" w:rsidP="008C2A4E">
                  <w:pPr>
                    <w:widowControl/>
                    <w:shd w:val="clear" w:color="auto" w:fill="FFFFFF"/>
                    <w:autoSpaceDE/>
                    <w:autoSpaceDN/>
                    <w:adjustRightInd/>
                    <w:rPr>
                      <w:rFonts w:ascii="Arial" w:hAnsi="Arial" w:cs="Arial"/>
                      <w:color w:val="666666"/>
                      <w:sz w:val="19"/>
                      <w:szCs w:val="19"/>
                    </w:rPr>
                  </w:pPr>
                  <w:r>
                    <w:rPr>
                      <w:rFonts w:ascii="Arial" w:hAnsi="Arial" w:cs="Arial"/>
                      <w:b/>
                      <w:bCs/>
                      <w:color w:val="666666"/>
                      <w:sz w:val="19"/>
                      <w:szCs w:val="19"/>
                    </w:rPr>
                    <w:t>nsp_fmt</w:t>
                  </w:r>
                  <w:r>
                    <w:rPr>
                      <w:rFonts w:ascii="Arial" w:hAnsi="Arial" w:cs="Arial"/>
                      <w:color w:val="666666"/>
                      <w:sz w:val="19"/>
                      <w:szCs w:val="19"/>
                    </w:rPr>
                    <w:t>：</w:t>
                  </w:r>
                  <w:r>
                    <w:rPr>
                      <w:rFonts w:ascii="Arial" w:hAnsi="Arial" w:cs="Arial" w:hint="eastAsia"/>
                      <w:color w:val="666666"/>
                      <w:sz w:val="19"/>
                      <w:szCs w:val="19"/>
                    </w:rPr>
                    <w:t>必</w:t>
                  </w:r>
                  <w:r w:rsidRPr="00057CFC">
                    <w:rPr>
                      <w:rFonts w:ascii="Arial" w:hAnsi="Arial" w:cs="Arial"/>
                      <w:color w:val="666666"/>
                      <w:sz w:val="19"/>
                      <w:szCs w:val="19"/>
                    </w:rPr>
                    <w:t>选</w:t>
                  </w:r>
                  <w:r w:rsidRPr="00057CFC">
                    <w:rPr>
                      <w:rFonts w:ascii="Arial" w:hAnsi="Arial" w:cs="Arial"/>
                      <w:color w:val="666666"/>
                      <w:sz w:val="19"/>
                      <w:szCs w:val="19"/>
                    </w:rPr>
                    <w:t xml:space="preserve"> </w:t>
                  </w:r>
                  <w:r w:rsidRPr="00057CFC">
                    <w:rPr>
                      <w:rFonts w:ascii="Arial" w:hAnsi="Arial" w:cs="Arial"/>
                      <w:color w:val="666666"/>
                      <w:sz w:val="19"/>
                      <w:szCs w:val="19"/>
                    </w:rPr>
                    <w:t>，</w:t>
                  </w:r>
                  <w:r>
                    <w:rPr>
                      <w:rFonts w:ascii="Arial" w:hAnsi="Arial" w:cs="Arial" w:hint="eastAsia"/>
                      <w:color w:val="666666"/>
                      <w:sz w:val="19"/>
                      <w:szCs w:val="19"/>
                    </w:rPr>
                    <w:t>取值</w:t>
                  </w:r>
                  <w:r>
                    <w:rPr>
                      <w:rFonts w:ascii="Arial" w:hAnsi="Arial" w:cs="Arial"/>
                      <w:color w:val="666666"/>
                      <w:sz w:val="19"/>
                      <w:szCs w:val="19"/>
                    </w:rPr>
                    <w:t>建议</w:t>
                  </w:r>
                  <w:r>
                    <w:rPr>
                      <w:rFonts w:ascii="Arial" w:hAnsi="Arial" w:cs="Arial" w:hint="eastAsia"/>
                      <w:color w:val="666666"/>
                      <w:sz w:val="19"/>
                      <w:szCs w:val="19"/>
                    </w:rPr>
                    <w:t>固定</w:t>
                  </w:r>
                  <w:r>
                    <w:rPr>
                      <w:rFonts w:ascii="Arial" w:hAnsi="Arial" w:cs="Arial"/>
                      <w:color w:val="666666"/>
                      <w:sz w:val="19"/>
                      <w:szCs w:val="19"/>
                    </w:rPr>
                    <w:t>为</w:t>
                  </w:r>
                  <w:r>
                    <w:rPr>
                      <w:rFonts w:ascii="Arial" w:hAnsi="Arial" w:cs="Arial"/>
                      <w:color w:val="666666"/>
                      <w:sz w:val="19"/>
                      <w:szCs w:val="19"/>
                    </w:rPr>
                    <w:t>“</w:t>
                  </w:r>
                  <w:r>
                    <w:rPr>
                      <w:rFonts w:ascii="Arial" w:hAnsi="Arial" w:cs="Arial"/>
                      <w:color w:val="333333"/>
                      <w:sz w:val="19"/>
                      <w:szCs w:val="19"/>
                      <w:shd w:val="clear" w:color="auto" w:fill="F9F9F9"/>
                    </w:rPr>
                    <w:t>JSON</w:t>
                  </w:r>
                  <w:r>
                    <w:rPr>
                      <w:rFonts w:ascii="Arial" w:hAnsi="Arial" w:cs="Arial"/>
                      <w:color w:val="666666"/>
                      <w:sz w:val="19"/>
                      <w:szCs w:val="19"/>
                    </w:rPr>
                    <w:t>”</w:t>
                  </w:r>
                  <w:r>
                    <w:rPr>
                      <w:rFonts w:ascii="Arial" w:hAnsi="Arial" w:cs="Arial" w:hint="eastAsia"/>
                      <w:color w:val="666666"/>
                      <w:sz w:val="19"/>
                      <w:szCs w:val="19"/>
                    </w:rPr>
                    <w:t>，</w:t>
                  </w:r>
                  <w:r>
                    <w:rPr>
                      <w:rFonts w:ascii="Arial" w:hAnsi="Arial" w:cs="Arial"/>
                      <w:color w:val="666666"/>
                      <w:sz w:val="19"/>
                      <w:szCs w:val="19"/>
                    </w:rPr>
                    <w:t>另外两种取值为：</w:t>
                  </w:r>
                  <w:r>
                    <w:rPr>
                      <w:rFonts w:ascii="Arial" w:hAnsi="Arial" w:cs="Arial" w:hint="eastAsia"/>
                      <w:color w:val="666666"/>
                      <w:sz w:val="19"/>
                      <w:szCs w:val="19"/>
                    </w:rPr>
                    <w:t>“</w:t>
                  </w:r>
                  <w:r>
                    <w:rPr>
                      <w:rFonts w:ascii="Arial" w:hAnsi="Arial" w:cs="Arial"/>
                      <w:color w:val="333333"/>
                      <w:sz w:val="19"/>
                      <w:szCs w:val="19"/>
                      <w:shd w:val="clear" w:color="auto" w:fill="F9F9F9"/>
                    </w:rPr>
                    <w:t>php-rpc</w:t>
                  </w:r>
                  <w:r>
                    <w:rPr>
                      <w:rFonts w:ascii="Arial" w:hAnsi="Arial" w:cs="Arial" w:hint="eastAsia"/>
                      <w:color w:val="666666"/>
                      <w:sz w:val="19"/>
                      <w:szCs w:val="19"/>
                    </w:rPr>
                    <w:t>”和</w:t>
                  </w:r>
                  <w:r>
                    <w:rPr>
                      <w:rFonts w:ascii="Arial" w:hAnsi="Arial" w:cs="Arial"/>
                      <w:color w:val="666666"/>
                      <w:sz w:val="19"/>
                      <w:szCs w:val="19"/>
                    </w:rPr>
                    <w:t>“JS”</w:t>
                  </w:r>
                  <w:r>
                    <w:rPr>
                      <w:rFonts w:ascii="Arial" w:hAnsi="Arial" w:cs="Arial" w:hint="eastAsia"/>
                      <w:color w:val="666666"/>
                      <w:sz w:val="19"/>
                      <w:szCs w:val="19"/>
                    </w:rPr>
                    <w:t>。</w:t>
                  </w:r>
                </w:p>
                <w:p w:rsidR="0003303B" w:rsidRDefault="0003303B"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 xml:space="preserve">nsp_ts: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color w:val="333333"/>
                      <w:sz w:val="19"/>
                      <w:szCs w:val="19"/>
                      <w:shd w:val="clear" w:color="auto" w:fill="F9F9F9"/>
                    </w:rPr>
                    <w:t>服务请求时间戳，自</w:t>
                  </w:r>
                  <w:r>
                    <w:rPr>
                      <w:rFonts w:ascii="Arial" w:hAnsi="Arial" w:cs="Arial"/>
                      <w:color w:val="333333"/>
                      <w:sz w:val="19"/>
                      <w:szCs w:val="19"/>
                      <w:shd w:val="clear" w:color="auto" w:fill="F9F9F9"/>
                    </w:rPr>
                    <w:t xml:space="preserve">GMT </w:t>
                  </w:r>
                  <w:r>
                    <w:rPr>
                      <w:rFonts w:ascii="Arial" w:hAnsi="Arial" w:cs="Arial"/>
                      <w:color w:val="333333"/>
                      <w:sz w:val="19"/>
                      <w:szCs w:val="19"/>
                      <w:shd w:val="clear" w:color="auto" w:fill="F9F9F9"/>
                    </w:rPr>
                    <w:t>时间</w:t>
                  </w:r>
                  <w:r>
                    <w:rPr>
                      <w:rFonts w:ascii="Arial" w:hAnsi="Arial" w:cs="Arial"/>
                      <w:color w:val="333333"/>
                      <w:sz w:val="19"/>
                      <w:szCs w:val="19"/>
                      <w:shd w:val="clear" w:color="auto" w:fill="F9F9F9"/>
                    </w:rPr>
                    <w:t xml:space="preserve"> 1970-1-1 0:0:0</w:t>
                  </w:r>
                  <w:r>
                    <w:rPr>
                      <w:rFonts w:ascii="Arial" w:hAnsi="Arial" w:cs="Arial"/>
                      <w:color w:val="333333"/>
                      <w:sz w:val="19"/>
                      <w:szCs w:val="19"/>
                      <w:shd w:val="clear" w:color="auto" w:fill="F9F9F9"/>
                    </w:rPr>
                    <w:t>至今的秒数。如果传入的时间与服务器时间相差</w:t>
                  </w:r>
                  <w:r>
                    <w:rPr>
                      <w:rFonts w:ascii="Arial" w:hAnsi="Arial" w:cs="Arial"/>
                      <w:color w:val="333333"/>
                      <w:sz w:val="19"/>
                      <w:szCs w:val="19"/>
                      <w:shd w:val="clear" w:color="auto" w:fill="F9F9F9"/>
                    </w:rPr>
                    <w:t>5</w:t>
                  </w:r>
                  <w:r>
                    <w:rPr>
                      <w:rFonts w:ascii="Arial" w:hAnsi="Arial" w:cs="Arial"/>
                      <w:color w:val="333333"/>
                      <w:sz w:val="19"/>
                      <w:szCs w:val="19"/>
                      <w:shd w:val="clear" w:color="auto" w:fill="F9F9F9"/>
                    </w:rPr>
                    <w:t>分钟以上，服务器可能会拒绝请求。</w:t>
                  </w:r>
                </w:p>
                <w:p w:rsidR="0003303B" w:rsidRDefault="0003303B"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n</w:t>
                  </w:r>
                  <w:r>
                    <w:rPr>
                      <w:rFonts w:ascii="Arial" w:hAnsi="Arial" w:cs="Arial" w:hint="eastAsia"/>
                      <w:color w:val="666666"/>
                      <w:sz w:val="19"/>
                      <w:szCs w:val="19"/>
                    </w:rPr>
                    <w:t>sp_</w:t>
                  </w:r>
                  <w:r>
                    <w:rPr>
                      <w:rFonts w:ascii="Arial" w:hAnsi="Arial" w:cs="Arial"/>
                      <w:color w:val="666666"/>
                      <w:sz w:val="19"/>
                      <w:szCs w:val="19"/>
                    </w:rPr>
                    <w:t xml:space="preserve">svc: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hint="eastAsia"/>
                      <w:color w:val="666666"/>
                      <w:sz w:val="19"/>
                      <w:szCs w:val="19"/>
                    </w:rPr>
                    <w:t xml:space="preserve"> </w:t>
                  </w:r>
                  <w:r>
                    <w:rPr>
                      <w:rFonts w:ascii="Arial" w:hAnsi="Arial" w:cs="Arial" w:hint="eastAsia"/>
                      <w:color w:val="666666"/>
                      <w:sz w:val="19"/>
                      <w:szCs w:val="19"/>
                    </w:rPr>
                    <w:t>本</w:t>
                  </w:r>
                  <w:r>
                    <w:rPr>
                      <w:rFonts w:ascii="Arial" w:hAnsi="Arial" w:cs="Arial"/>
                      <w:color w:val="666666"/>
                      <w:sz w:val="19"/>
                      <w:szCs w:val="19"/>
                    </w:rPr>
                    <w:t>接口固定为</w:t>
                  </w:r>
                  <w:r w:rsidRPr="00670371">
                    <w:rPr>
                      <w:rFonts w:ascii="Arial" w:hAnsi="Arial" w:cs="Arial"/>
                      <w:color w:val="333333"/>
                      <w:sz w:val="19"/>
                      <w:szCs w:val="19"/>
                      <w:shd w:val="clear" w:color="auto" w:fill="F9F9F9"/>
                    </w:rPr>
                    <w:t>openpush.message.</w:t>
                  </w:r>
                  <w:r w:rsidR="00E345D9" w:rsidRPr="00E345D9">
                    <w:rPr>
                      <w:rFonts w:ascii="Arial" w:hAnsi="Arial" w:cs="Arial"/>
                      <w:color w:val="333333"/>
                      <w:sz w:val="19"/>
                      <w:szCs w:val="19"/>
                      <w:shd w:val="clear" w:color="auto" w:fill="F9F9F9"/>
                    </w:rPr>
                    <w:t>psSingleSend</w:t>
                  </w:r>
                </w:p>
                <w:p w:rsidR="0003303B" w:rsidRPr="001D498E" w:rsidRDefault="0003303B" w:rsidP="00F21F61">
                  <w:pPr>
                    <w:widowControl/>
                    <w:shd w:val="clear" w:color="auto" w:fill="FFFFFF"/>
                    <w:autoSpaceDE/>
                    <w:autoSpaceDN/>
                    <w:adjustRightInd/>
                    <w:rPr>
                      <w:rFonts w:ascii="Arial" w:hAnsi="Arial" w:cs="Arial"/>
                      <w:color w:val="666666"/>
                      <w:sz w:val="19"/>
                      <w:szCs w:val="19"/>
                    </w:rPr>
                  </w:pPr>
                  <w:r>
                    <w:rPr>
                      <w:rFonts w:ascii="Arial" w:hAnsi="Arial" w:cs="Arial" w:hint="eastAsia"/>
                      <w:color w:val="666666"/>
                      <w:sz w:val="19"/>
                      <w:szCs w:val="19"/>
                    </w:rPr>
                    <w:t>关于</w:t>
                  </w:r>
                  <w:r>
                    <w:rPr>
                      <w:rFonts w:ascii="Arial" w:hAnsi="Arial" w:cs="Arial"/>
                      <w:color w:val="666666"/>
                      <w:sz w:val="19"/>
                      <w:szCs w:val="19"/>
                    </w:rPr>
                    <w:t>业务字段</w:t>
                  </w:r>
                  <w:r>
                    <w:rPr>
                      <w:rFonts w:ascii="Arial" w:hAnsi="Arial" w:cs="Arial" w:hint="eastAsia"/>
                      <w:color w:val="666666"/>
                      <w:sz w:val="19"/>
                      <w:szCs w:val="19"/>
                    </w:rPr>
                    <w:t xml:space="preserve">msgType, </w:t>
                  </w:r>
                  <w:r w:rsidR="00C82D9F">
                    <w:rPr>
                      <w:rFonts w:ascii="Arial" w:hAnsi="Arial" w:cs="Arial"/>
                      <w:color w:val="666666"/>
                      <w:sz w:val="19"/>
                      <w:szCs w:val="19"/>
                    </w:rPr>
                    <w:t>android</w:t>
                  </w:r>
                  <w:r>
                    <w:rPr>
                      <w:rFonts w:ascii="Arial" w:hAnsi="Arial" w:cs="Arial" w:hint="eastAsia"/>
                      <w:color w:val="666666"/>
                      <w:sz w:val="19"/>
                      <w:szCs w:val="19"/>
                    </w:rPr>
                    <w:t>,catheMode,expire_time,</w:t>
                  </w:r>
                  <w:r w:rsidR="00C82D9F">
                    <w:rPr>
                      <w:rFonts w:ascii="Arial" w:hAnsi="Arial" w:cs="Arial"/>
                      <w:color w:val="666666"/>
                      <w:sz w:val="19"/>
                      <w:szCs w:val="19"/>
                    </w:rPr>
                    <w:t>userType</w:t>
                  </w:r>
                  <w:r>
                    <w:rPr>
                      <w:rFonts w:ascii="Arial" w:hAnsi="Arial" w:cs="Arial" w:hint="eastAsia"/>
                      <w:color w:val="666666"/>
                      <w:sz w:val="19"/>
                      <w:szCs w:val="19"/>
                    </w:rPr>
                    <w:t>,deviceToken</w:t>
                  </w:r>
                  <w:r>
                    <w:rPr>
                      <w:rFonts w:ascii="Arial" w:hAnsi="Arial" w:cs="Arial" w:hint="eastAsia"/>
                      <w:color w:val="666666"/>
                      <w:sz w:val="19"/>
                      <w:szCs w:val="19"/>
                    </w:rPr>
                    <w:t>的</w:t>
                  </w:r>
                  <w:r>
                    <w:rPr>
                      <w:rFonts w:ascii="Arial" w:hAnsi="Arial" w:cs="Arial"/>
                      <w:color w:val="666666"/>
                      <w:sz w:val="19"/>
                      <w:szCs w:val="19"/>
                    </w:rPr>
                    <w:t>取值解释详见</w:t>
                  </w:r>
                  <w:r>
                    <w:rPr>
                      <w:rFonts w:ascii="Arial" w:hAnsi="Arial" w:cs="Arial" w:hint="eastAsia"/>
                      <w:color w:val="666666"/>
                      <w:sz w:val="19"/>
                      <w:szCs w:val="19"/>
                    </w:rPr>
                    <w:t>“</w:t>
                  </w:r>
                  <w:r w:rsidR="00F21F61">
                    <w:rPr>
                      <w:rFonts w:ascii="Arial" w:hAnsi="Arial" w:cs="Arial" w:hint="eastAsia"/>
                      <w:color w:val="666666"/>
                      <w:sz w:val="19"/>
                      <w:szCs w:val="19"/>
                    </w:rPr>
                    <w:t>2.4.2.3</w:t>
                  </w:r>
                  <w:r>
                    <w:rPr>
                      <w:rFonts w:ascii="Arial" w:hAnsi="Arial" w:cs="Arial" w:hint="eastAsia"/>
                      <w:color w:val="666666"/>
                      <w:sz w:val="19"/>
                      <w:szCs w:val="19"/>
                    </w:rPr>
                    <w:t xml:space="preserve"> </w:t>
                  </w:r>
                  <w:r>
                    <w:rPr>
                      <w:rFonts w:ascii="Arial" w:hAnsi="Arial" w:cs="Arial" w:hint="eastAsia"/>
                      <w:color w:val="666666"/>
                      <w:sz w:val="19"/>
                      <w:szCs w:val="19"/>
                    </w:rPr>
                    <w:t>单发</w:t>
                  </w:r>
                  <w:r w:rsidR="00F21F61">
                    <w:rPr>
                      <w:rFonts w:ascii="Arial" w:hAnsi="Arial" w:cs="Arial" w:hint="eastAsia"/>
                      <w:color w:val="666666"/>
                      <w:sz w:val="19"/>
                      <w:szCs w:val="19"/>
                    </w:rPr>
                    <w:t>通知栏</w:t>
                  </w:r>
                  <w:r>
                    <w:rPr>
                      <w:rFonts w:ascii="Arial" w:hAnsi="Arial" w:cs="Arial"/>
                      <w:color w:val="666666"/>
                      <w:sz w:val="19"/>
                      <w:szCs w:val="19"/>
                    </w:rPr>
                    <w:t>及时信息</w:t>
                  </w:r>
                  <w:r>
                    <w:rPr>
                      <w:rFonts w:ascii="Arial" w:hAnsi="Arial" w:cs="Arial" w:hint="eastAsia"/>
                      <w:color w:val="666666"/>
                      <w:sz w:val="19"/>
                      <w:szCs w:val="19"/>
                    </w:rPr>
                    <w:t>”中</w:t>
                  </w:r>
                  <w:r>
                    <w:rPr>
                      <w:rFonts w:ascii="Arial" w:hAnsi="Arial" w:cs="Arial"/>
                      <w:color w:val="666666"/>
                      <w:sz w:val="19"/>
                      <w:szCs w:val="19"/>
                    </w:rPr>
                    <w:t>参数说明</w:t>
                  </w:r>
                  <w:r>
                    <w:rPr>
                      <w:rFonts w:ascii="Arial" w:hAnsi="Arial" w:cs="Arial" w:hint="eastAsia"/>
                      <w:color w:val="666666"/>
                      <w:sz w:val="19"/>
                      <w:szCs w:val="19"/>
                    </w:rPr>
                    <w:t>章节</w:t>
                  </w:r>
                  <w:r>
                    <w:rPr>
                      <w:rFonts w:ascii="Arial" w:hAnsi="Arial" w:cs="Arial"/>
                      <w:color w:val="666666"/>
                      <w:sz w:val="19"/>
                      <w:szCs w:val="19"/>
                    </w:rPr>
                    <w:t>。</w:t>
                  </w:r>
                </w:p>
              </w:tc>
            </w:tr>
          </w:tbl>
          <w:p w:rsidR="0003303B" w:rsidRDefault="0003303B" w:rsidP="008C2A4E">
            <w:pPr>
              <w:pStyle w:val="a5"/>
              <w:ind w:firstLineChars="0" w:firstLine="0"/>
              <w:rPr>
                <w:rFonts w:ascii="Consolas" w:hAnsi="Consolas" w:cs="Consolas"/>
              </w:rPr>
            </w:pPr>
          </w:p>
          <w:p w:rsidR="0003303B" w:rsidRDefault="0003303B"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应答报文样例：</w:t>
            </w:r>
          </w:p>
          <w:tbl>
            <w:tblPr>
              <w:tblStyle w:val="afff1"/>
              <w:tblW w:w="0" w:type="auto"/>
              <w:tblLook w:val="04A0" w:firstRow="1" w:lastRow="0" w:firstColumn="1" w:lastColumn="0" w:noHBand="0" w:noVBand="1"/>
            </w:tblPr>
            <w:tblGrid>
              <w:gridCol w:w="8505"/>
            </w:tblGrid>
            <w:tr w:rsidR="0003303B" w:rsidTr="008C2A4E">
              <w:tc>
                <w:tcPr>
                  <w:tcW w:w="8505" w:type="dxa"/>
                </w:tcPr>
                <w:p w:rsidR="0003303B" w:rsidRDefault="0003303B" w:rsidP="008C2A4E">
                  <w:pPr>
                    <w:pStyle w:val="a5"/>
                    <w:ind w:firstLineChars="0" w:firstLine="0"/>
                    <w:rPr>
                      <w:rFonts w:ascii="Consolas" w:hAnsi="Consolas" w:cs="Consolas"/>
                    </w:rPr>
                  </w:pPr>
                  <w:r>
                    <w:rPr>
                      <w:rFonts w:ascii="Consolas" w:hAnsi="Consolas" w:cs="Consolas" w:hint="eastAsia"/>
                    </w:rPr>
                    <w:t>成功</w:t>
                  </w:r>
                  <w:r>
                    <w:rPr>
                      <w:rFonts w:ascii="Consolas" w:hAnsi="Consolas" w:cs="Consolas"/>
                    </w:rPr>
                    <w:t>：</w:t>
                  </w:r>
                </w:p>
                <w:p w:rsidR="0003303B" w:rsidRPr="007C4BA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HTTP/1.1 200 OK</w:t>
                  </w:r>
                </w:p>
                <w:p w:rsidR="0003303B" w:rsidRPr="007C4BA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Pragma: no-cache</w:t>
                  </w:r>
                </w:p>
                <w:p w:rsidR="0003303B" w:rsidRPr="007C4BA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Cache-Control: no-cache</w:t>
                  </w:r>
                </w:p>
                <w:p w:rsidR="0003303B" w:rsidRPr="007C4BA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Expires: Thu, 01 Jan 1970 00:00:00 GMT</w:t>
                  </w: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Content-Type: text/plain; </w:t>
                  </w: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charset=utf-8</w:t>
                  </w:r>
                </w:p>
                <w:p w:rsidR="0003303B" w:rsidRPr="007C4BA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w:t>
                  </w: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resultcode</w:t>
                  </w:r>
                  <w:r w:rsidRPr="007C4BAB">
                    <w:rPr>
                      <w:rFonts w:ascii="Arial" w:hAnsi="Arial" w:cs="Arial"/>
                      <w:color w:val="666666"/>
                      <w:sz w:val="19"/>
                      <w:szCs w:val="19"/>
                      <w:shd w:val="clear" w:color="auto" w:fill="EAEAEA"/>
                    </w:rPr>
                    <w:t xml:space="preserve"> ":"</w:t>
                  </w:r>
                  <w:r>
                    <w:rPr>
                      <w:rFonts w:ascii="Arial" w:hAnsi="Arial" w:cs="Arial"/>
                      <w:color w:val="666666"/>
                      <w:sz w:val="19"/>
                      <w:szCs w:val="19"/>
                      <w:shd w:val="clear" w:color="auto" w:fill="EAEAEA"/>
                    </w:rPr>
                    <w:t>0</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message</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success</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requestID</w:t>
                  </w:r>
                  <w:r w:rsidRPr="007C4BAB">
                    <w:rPr>
                      <w:rFonts w:ascii="Arial" w:hAnsi="Arial" w:cs="Arial"/>
                      <w:color w:val="666666"/>
                      <w:sz w:val="19"/>
                      <w:szCs w:val="19"/>
                      <w:shd w:val="clear" w:color="auto" w:fill="EAEAEA"/>
                    </w:rPr>
                    <w:t>":"</w:t>
                  </w:r>
                  <w:r w:rsidRPr="00660D74">
                    <w:rPr>
                      <w:rFonts w:ascii="Arial" w:hAnsi="Arial" w:cs="Arial"/>
                      <w:color w:val="666666"/>
                      <w:sz w:val="19"/>
                      <w:szCs w:val="19"/>
                      <w:shd w:val="clear" w:color="auto" w:fill="EAEAEA"/>
                    </w:rPr>
                    <w:t>201608231040425822EF0CD</w:t>
                  </w:r>
                  <w:r w:rsidRPr="007C4BAB">
                    <w:rPr>
                      <w:rFonts w:ascii="Arial" w:hAnsi="Arial" w:cs="Arial"/>
                      <w:color w:val="666666"/>
                      <w:sz w:val="19"/>
                      <w:szCs w:val="19"/>
                      <w:shd w:val="clear" w:color="auto" w:fill="EAEAEA"/>
                    </w:rPr>
                    <w:t>"</w:t>
                  </w:r>
                </w:p>
                <w:p w:rsidR="0003303B" w:rsidRPr="007C4BA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p>
                <w:p w:rsidR="0003303B" w:rsidRPr="00C0036B" w:rsidRDefault="0003303B" w:rsidP="008C2A4E">
                  <w:pPr>
                    <w:pStyle w:val="a5"/>
                    <w:ind w:firstLineChars="0" w:firstLine="0"/>
                    <w:rPr>
                      <w:rFonts w:ascii="Consolas" w:hAnsi="Consolas" w:cs="Consolas"/>
                    </w:rPr>
                  </w:pPr>
                  <w:r w:rsidRPr="00C0036B">
                    <w:rPr>
                      <w:rFonts w:ascii="Consolas" w:hAnsi="Consolas" w:cs="Consolas" w:hint="eastAsia"/>
                    </w:rPr>
                    <w:t>错误</w:t>
                  </w:r>
                  <w:r w:rsidRPr="00C0036B">
                    <w:rPr>
                      <w:rFonts w:ascii="Consolas" w:hAnsi="Consolas" w:cs="Consolas"/>
                    </w:rPr>
                    <w:t>：</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HTTP/1.1 200 OK</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Date: Tue, 15 Jan 2013 08:12:38 GMT</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Pragma: no-cache</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Cache-Control: no-cache</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Expires: Thu, 01 Jan 1970 00:00:00 GMT</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Content-Type: text/plain; charset=utf-8</w:t>
                  </w:r>
                </w:p>
                <w:p w:rsidR="0003303B"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NSP_STATUS: 109</w:t>
                  </w: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03303B" w:rsidRPr="00177DF7" w:rsidRDefault="0003303B"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{"error":"nsp_ts error"}</w:t>
                  </w:r>
                </w:p>
                <w:p w:rsidR="0003303B" w:rsidRPr="00177DF7" w:rsidRDefault="0003303B" w:rsidP="008C2A4E">
                  <w:pPr>
                    <w:widowControl/>
                    <w:shd w:val="clear" w:color="auto" w:fill="FFFFFF"/>
                    <w:autoSpaceDE/>
                    <w:autoSpaceDN/>
                    <w:adjustRightInd/>
                    <w:rPr>
                      <w:rFonts w:ascii="Consolas" w:hAnsi="Consolas" w:cs="Consolas"/>
                    </w:rPr>
                  </w:pPr>
                </w:p>
              </w:tc>
            </w:tr>
          </w:tbl>
          <w:p w:rsidR="0003303B" w:rsidRDefault="0003303B" w:rsidP="008C2A4E">
            <w:pPr>
              <w:pStyle w:val="a5"/>
              <w:ind w:firstLineChars="0" w:firstLine="0"/>
              <w:rPr>
                <w:rFonts w:ascii="Consolas" w:hAnsi="Consolas" w:cs="Consolas"/>
              </w:rPr>
            </w:pPr>
          </w:p>
          <w:p w:rsidR="0003303B" w:rsidRDefault="0003303B"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应答报文说明：</w:t>
            </w:r>
          </w:p>
          <w:tbl>
            <w:tblPr>
              <w:tblStyle w:val="afff1"/>
              <w:tblW w:w="0" w:type="auto"/>
              <w:tblLook w:val="04A0" w:firstRow="1" w:lastRow="0" w:firstColumn="1" w:lastColumn="0" w:noHBand="0" w:noVBand="1"/>
            </w:tblPr>
            <w:tblGrid>
              <w:gridCol w:w="8505"/>
            </w:tblGrid>
            <w:tr w:rsidR="0003303B" w:rsidTr="008C2A4E">
              <w:tc>
                <w:tcPr>
                  <w:tcW w:w="8505" w:type="dxa"/>
                </w:tcPr>
                <w:p w:rsidR="0003303B" w:rsidRPr="000E52B3" w:rsidRDefault="0003303B"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resultcode</w:t>
                  </w:r>
                  <w:r w:rsidRPr="000E52B3">
                    <w:rPr>
                      <w:rFonts w:ascii="Arial" w:hAnsi="Arial" w:cs="Arial"/>
                      <w:b/>
                      <w:bCs/>
                      <w:color w:val="666666"/>
                      <w:sz w:val="19"/>
                      <w:szCs w:val="19"/>
                    </w:rPr>
                    <w:t>：</w:t>
                  </w:r>
                  <w:r>
                    <w:rPr>
                      <w:rFonts w:ascii="Arial" w:hAnsi="Arial" w:cs="Arial" w:hint="eastAsia"/>
                      <w:color w:val="666666"/>
                      <w:sz w:val="19"/>
                      <w:szCs w:val="19"/>
                    </w:rPr>
                    <w:t>错误码</w:t>
                  </w:r>
                  <w:r>
                    <w:rPr>
                      <w:rFonts w:ascii="Arial" w:hAnsi="Arial" w:cs="Arial"/>
                      <w:color w:val="666666"/>
                      <w:sz w:val="19"/>
                      <w:szCs w:val="19"/>
                    </w:rPr>
                    <w:t>，详细描述请参考</w:t>
                  </w:r>
                  <w:r>
                    <w:rPr>
                      <w:rFonts w:ascii="Arial" w:hAnsi="Arial" w:cs="Arial"/>
                      <w:color w:val="666666"/>
                      <w:sz w:val="19"/>
                      <w:szCs w:val="19"/>
                    </w:rPr>
                    <w:t>“</w:t>
                  </w:r>
                  <w:r w:rsidR="002B62A9">
                    <w:rPr>
                      <w:rFonts w:ascii="Arial" w:hAnsi="Arial" w:cs="Arial"/>
                      <w:color w:val="666666"/>
                      <w:sz w:val="19"/>
                      <w:szCs w:val="19"/>
                    </w:rPr>
                    <w:t>2.4.2.3</w:t>
                  </w:r>
                  <w:r>
                    <w:rPr>
                      <w:rFonts w:ascii="Arial" w:hAnsi="Arial" w:cs="Arial" w:hint="eastAsia"/>
                      <w:color w:val="666666"/>
                      <w:sz w:val="19"/>
                      <w:szCs w:val="19"/>
                    </w:rPr>
                    <w:t xml:space="preserve"> </w:t>
                  </w:r>
                  <w:r>
                    <w:rPr>
                      <w:rFonts w:ascii="Arial" w:hAnsi="Arial" w:cs="Arial" w:hint="eastAsia"/>
                      <w:color w:val="666666"/>
                      <w:sz w:val="19"/>
                      <w:szCs w:val="19"/>
                    </w:rPr>
                    <w:t>单发</w:t>
                  </w:r>
                  <w:r w:rsidR="002B62A9">
                    <w:rPr>
                      <w:rFonts w:ascii="Arial" w:hAnsi="Arial" w:cs="Arial" w:hint="eastAsia"/>
                      <w:color w:val="666666"/>
                      <w:sz w:val="19"/>
                      <w:szCs w:val="19"/>
                    </w:rPr>
                    <w:t>通知栏</w:t>
                  </w:r>
                  <w:r>
                    <w:rPr>
                      <w:rFonts w:ascii="Arial" w:hAnsi="Arial" w:cs="Arial"/>
                      <w:color w:val="666666"/>
                      <w:sz w:val="19"/>
                      <w:szCs w:val="19"/>
                    </w:rPr>
                    <w:t>及时消息</w:t>
                  </w:r>
                  <w:r>
                    <w:rPr>
                      <w:rFonts w:ascii="Arial" w:hAnsi="Arial" w:cs="Arial"/>
                      <w:color w:val="666666"/>
                      <w:sz w:val="19"/>
                      <w:szCs w:val="19"/>
                    </w:rPr>
                    <w:t>”</w:t>
                  </w:r>
                  <w:r w:rsidR="00C609D6">
                    <w:rPr>
                      <w:rFonts w:ascii="Arial" w:hAnsi="Arial" w:cs="Arial" w:hint="eastAsia"/>
                      <w:color w:val="666666"/>
                      <w:sz w:val="19"/>
                      <w:szCs w:val="19"/>
                    </w:rPr>
                    <w:t>章节的</w:t>
                  </w:r>
                  <w:r>
                    <w:rPr>
                      <w:rFonts w:ascii="Arial" w:hAnsi="Arial" w:cs="Arial"/>
                      <w:color w:val="666666"/>
                      <w:sz w:val="19"/>
                      <w:szCs w:val="19"/>
                    </w:rPr>
                    <w:t>错误码描述</w:t>
                  </w:r>
                  <w:r w:rsidR="00C609D6">
                    <w:rPr>
                      <w:rFonts w:ascii="Arial" w:hAnsi="Arial" w:cs="Arial" w:hint="eastAsia"/>
                      <w:color w:val="666666"/>
                      <w:sz w:val="19"/>
                      <w:szCs w:val="19"/>
                    </w:rPr>
                    <w:t>部分</w:t>
                  </w:r>
                  <w:r w:rsidRPr="000E52B3">
                    <w:rPr>
                      <w:rFonts w:ascii="Arial" w:hAnsi="Arial" w:cs="Arial"/>
                      <w:color w:val="666666"/>
                      <w:sz w:val="19"/>
                      <w:szCs w:val="19"/>
                    </w:rPr>
                    <w:t>；</w:t>
                  </w:r>
                </w:p>
                <w:p w:rsidR="0003303B" w:rsidRDefault="0003303B" w:rsidP="008C2A4E">
                  <w:pPr>
                    <w:widowControl/>
                    <w:shd w:val="clear" w:color="auto" w:fill="FFFFFF"/>
                    <w:autoSpaceDE/>
                    <w:autoSpaceDN/>
                    <w:adjustRightInd/>
                    <w:rPr>
                      <w:rFonts w:ascii="Arial" w:hAnsi="Arial" w:cs="Arial"/>
                      <w:color w:val="666666"/>
                      <w:sz w:val="19"/>
                      <w:szCs w:val="19"/>
                      <w:shd w:val="clear" w:color="auto" w:fill="EAEAEA"/>
                    </w:rPr>
                  </w:pPr>
                  <w:r w:rsidRPr="00BF6214">
                    <w:rPr>
                      <w:rFonts w:ascii="Arial" w:hAnsi="Arial" w:cs="Arial"/>
                      <w:color w:val="666666"/>
                      <w:sz w:val="19"/>
                      <w:szCs w:val="19"/>
                      <w:shd w:val="clear" w:color="auto" w:fill="EAEAEA"/>
                    </w:rPr>
                    <w:t>message</w:t>
                  </w:r>
                  <w:r>
                    <w:rPr>
                      <w:rFonts w:ascii="Arial" w:hAnsi="Arial" w:cs="Arial"/>
                      <w:color w:val="666666"/>
                      <w:sz w:val="19"/>
                      <w:szCs w:val="19"/>
                      <w:shd w:val="clear" w:color="auto" w:fill="EAEAEA"/>
                    </w:rPr>
                    <w:t>:  resultcode</w:t>
                  </w:r>
                  <w:r>
                    <w:rPr>
                      <w:rFonts w:ascii="Arial" w:hAnsi="Arial" w:cs="Arial" w:hint="eastAsia"/>
                      <w:color w:val="666666"/>
                      <w:sz w:val="19"/>
                      <w:szCs w:val="19"/>
                      <w:shd w:val="clear" w:color="auto" w:fill="EAEAEA"/>
                    </w:rPr>
                    <w:t>对应</w:t>
                  </w:r>
                  <w:r>
                    <w:rPr>
                      <w:rFonts w:ascii="Arial" w:hAnsi="Arial" w:cs="Arial"/>
                      <w:color w:val="666666"/>
                      <w:sz w:val="19"/>
                      <w:szCs w:val="19"/>
                      <w:shd w:val="clear" w:color="auto" w:fill="EAEAEA"/>
                    </w:rPr>
                    <w:t>的错误描述</w:t>
                  </w:r>
                </w:p>
                <w:p w:rsidR="0003303B" w:rsidRPr="000E52B3" w:rsidRDefault="0003303B"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requestID</w:t>
                  </w:r>
                  <w:r w:rsidRPr="000E52B3">
                    <w:rPr>
                      <w:rFonts w:ascii="Arial" w:hAnsi="Arial" w:cs="Arial"/>
                      <w:b/>
                      <w:bCs/>
                      <w:color w:val="666666"/>
                      <w:sz w:val="19"/>
                      <w:szCs w:val="19"/>
                    </w:rPr>
                    <w:t>：</w:t>
                  </w:r>
                  <w:r>
                    <w:rPr>
                      <w:rFonts w:ascii="Arial" w:hAnsi="Arial" w:cs="Arial" w:hint="eastAsia"/>
                      <w:color w:val="666666"/>
                      <w:sz w:val="19"/>
                      <w:szCs w:val="19"/>
                    </w:rPr>
                    <w:t>每次下发请求</w:t>
                  </w:r>
                  <w:r>
                    <w:rPr>
                      <w:rFonts w:ascii="Arial" w:hAnsi="Arial" w:cs="Arial"/>
                      <w:color w:val="666666"/>
                      <w:sz w:val="19"/>
                      <w:szCs w:val="19"/>
                    </w:rPr>
                    <w:t>过程中华为</w:t>
                  </w:r>
                  <w:r>
                    <w:rPr>
                      <w:rFonts w:ascii="Arial" w:hAnsi="Arial" w:cs="Arial"/>
                      <w:color w:val="666666"/>
                      <w:sz w:val="19"/>
                      <w:szCs w:val="19"/>
                    </w:rPr>
                    <w:t>PUSH</w:t>
                  </w:r>
                  <w:r>
                    <w:rPr>
                      <w:rFonts w:ascii="Arial" w:hAnsi="Arial" w:cs="Arial"/>
                      <w:color w:val="666666"/>
                      <w:sz w:val="19"/>
                      <w:szCs w:val="19"/>
                    </w:rPr>
                    <w:t>平台</w:t>
                  </w:r>
                  <w:r>
                    <w:rPr>
                      <w:rFonts w:ascii="Arial" w:hAnsi="Arial" w:cs="Arial" w:hint="eastAsia"/>
                      <w:color w:val="666666"/>
                      <w:sz w:val="19"/>
                      <w:szCs w:val="19"/>
                    </w:rPr>
                    <w:t>分配</w:t>
                  </w:r>
                  <w:r>
                    <w:rPr>
                      <w:rFonts w:ascii="Arial" w:hAnsi="Arial" w:cs="Arial"/>
                      <w:color w:val="666666"/>
                      <w:sz w:val="19"/>
                      <w:szCs w:val="19"/>
                    </w:rPr>
                    <w:t>的请求</w:t>
                  </w:r>
                  <w:r>
                    <w:rPr>
                      <w:rFonts w:ascii="Arial" w:hAnsi="Arial" w:cs="Arial"/>
                      <w:color w:val="666666"/>
                      <w:sz w:val="19"/>
                      <w:szCs w:val="19"/>
                    </w:rPr>
                    <w:t>ID</w:t>
                  </w:r>
                  <w:r>
                    <w:rPr>
                      <w:rFonts w:ascii="Arial" w:hAnsi="Arial" w:cs="Arial" w:hint="eastAsia"/>
                      <w:color w:val="666666"/>
                      <w:sz w:val="19"/>
                      <w:szCs w:val="19"/>
                    </w:rPr>
                    <w:t>;</w:t>
                  </w:r>
                </w:p>
              </w:tc>
            </w:tr>
          </w:tbl>
          <w:p w:rsidR="0003303B" w:rsidRDefault="0003303B" w:rsidP="008C2A4E">
            <w:pPr>
              <w:pStyle w:val="a5"/>
              <w:ind w:firstLineChars="0" w:firstLine="0"/>
            </w:pPr>
          </w:p>
        </w:tc>
      </w:tr>
    </w:tbl>
    <w:p w:rsidR="00800A11" w:rsidRPr="0003303B" w:rsidRDefault="00800A11" w:rsidP="000622A1">
      <w:pPr>
        <w:pStyle w:val="a5"/>
        <w:ind w:firstLineChars="0" w:firstLine="0"/>
      </w:pPr>
    </w:p>
    <w:p w:rsidR="006B6183" w:rsidRDefault="00B5418F" w:rsidP="00907990">
      <w:pPr>
        <w:pStyle w:val="4"/>
        <w:numPr>
          <w:ilvl w:val="3"/>
          <w:numId w:val="15"/>
        </w:numPr>
      </w:pPr>
      <w:r>
        <w:rPr>
          <w:rFonts w:hint="eastAsia"/>
        </w:rPr>
        <w:t>群发</w:t>
      </w:r>
      <w:proofErr w:type="gramStart"/>
      <w:r>
        <w:t>透传及时</w:t>
      </w:r>
      <w:proofErr w:type="gramEnd"/>
      <w:r w:rsidRPr="00971693">
        <w:rPr>
          <w:rFonts w:asciiTheme="minorEastAsia" w:eastAsiaTheme="minorEastAsia" w:hAnsiTheme="minorEastAsia"/>
        </w:rPr>
        <w:t>消息</w:t>
      </w:r>
    </w:p>
    <w:tbl>
      <w:tblPr>
        <w:tblStyle w:val="afff1"/>
        <w:tblW w:w="0" w:type="auto"/>
        <w:tblInd w:w="279" w:type="dxa"/>
        <w:tblLook w:val="04A0" w:firstRow="1" w:lastRow="0" w:firstColumn="1" w:lastColumn="0" w:noHBand="0" w:noVBand="1"/>
      </w:tblPr>
      <w:tblGrid>
        <w:gridCol w:w="8731"/>
      </w:tblGrid>
      <w:tr w:rsidR="006B6183" w:rsidTr="008C2A4E">
        <w:tc>
          <w:tcPr>
            <w:tcW w:w="8731" w:type="dxa"/>
          </w:tcPr>
          <w:p w:rsidR="006B6183" w:rsidRDefault="006B6183"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访问地址：</w:t>
            </w:r>
          </w:p>
          <w:p w:rsidR="006B6183" w:rsidRDefault="009A0D42" w:rsidP="008C2A4E">
            <w:pPr>
              <w:pStyle w:val="a5"/>
              <w:ind w:firstLineChars="0" w:firstLine="0"/>
              <w:rPr>
                <w:rStyle w:val="afff"/>
                <w:rFonts w:ascii="Consolas" w:hAnsi="Consolas" w:cs="Consolas"/>
              </w:rPr>
            </w:pPr>
            <w:hyperlink r:id="rId25" w:history="1">
              <w:r w:rsidR="006B6183" w:rsidRPr="001B6E5D">
                <w:rPr>
                  <w:rStyle w:val="afff"/>
                  <w:rFonts w:ascii="Consolas" w:hAnsi="Consolas" w:cs="Consolas"/>
                </w:rPr>
                <w:t>https://api.vmall.com/rest.php</w:t>
              </w:r>
            </w:hyperlink>
          </w:p>
          <w:p w:rsidR="006B6183" w:rsidRPr="00C24414" w:rsidRDefault="006B6183" w:rsidP="008C2A4E">
            <w:pPr>
              <w:pStyle w:val="a5"/>
              <w:ind w:firstLineChars="0" w:firstLine="0"/>
              <w:rPr>
                <w:rFonts w:ascii="Consolas" w:hAnsi="Consolas" w:cs="Consolas"/>
              </w:rPr>
            </w:pPr>
          </w:p>
          <w:p w:rsidR="006B6183" w:rsidRDefault="006B6183"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报文</w:t>
            </w:r>
            <w:r>
              <w:rPr>
                <w:rFonts w:ascii="Consolas" w:hAnsi="Consolas" w:cs="Consolas" w:hint="eastAsia"/>
              </w:rPr>
              <w:t>样例</w:t>
            </w:r>
            <w:r>
              <w:rPr>
                <w:rFonts w:ascii="Consolas" w:hAnsi="Consolas" w:cs="Consolas"/>
              </w:rPr>
              <w:t>：</w:t>
            </w:r>
          </w:p>
          <w:tbl>
            <w:tblPr>
              <w:tblStyle w:val="afff1"/>
              <w:tblW w:w="0" w:type="auto"/>
              <w:tblLook w:val="04A0" w:firstRow="1" w:lastRow="0" w:firstColumn="1" w:lastColumn="0" w:noHBand="0" w:noVBand="1"/>
            </w:tblPr>
            <w:tblGrid>
              <w:gridCol w:w="8505"/>
            </w:tblGrid>
            <w:tr w:rsidR="006B6183" w:rsidTr="008C2A4E">
              <w:tc>
                <w:tcPr>
                  <w:tcW w:w="8505" w:type="dxa"/>
                </w:tcPr>
                <w:p w:rsidR="006B6183" w:rsidRDefault="006B6183"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POST /rest.php HTTP/1.1</w:t>
                  </w:r>
                </w:p>
                <w:p w:rsidR="006B6183" w:rsidRDefault="006B6183"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Host: api.vmall.com</w:t>
                  </w:r>
                </w:p>
                <w:p w:rsidR="006B6183" w:rsidRDefault="006B6183"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Content-Type: application/x-www-form-urlencoded</w:t>
                  </w:r>
                </w:p>
                <w:p w:rsidR="006B6183" w:rsidRDefault="006B6183"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p>
                <w:p w:rsidR="006B6183" w:rsidRPr="0091266D" w:rsidRDefault="00B37552"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rPr>
                  </w:pPr>
                  <w:r w:rsidRPr="008C4C33">
                    <w:rPr>
                      <w:rFonts w:ascii="Courier New" w:hAnsi="Courier New" w:cs="Courier New"/>
                      <w:color w:val="FF0000"/>
                      <w:sz w:val="19"/>
                      <w:szCs w:val="19"/>
                      <w:shd w:val="clear" w:color="auto" w:fill="EAEAEA"/>
                    </w:rPr>
                    <w:t>access_token</w:t>
                  </w:r>
                  <w:r w:rsidRPr="004653AB">
                    <w:rPr>
                      <w:rFonts w:ascii="Courier New" w:hAnsi="Courier New" w:cs="Courier New"/>
                      <w:color w:val="000000"/>
                      <w:sz w:val="19"/>
                      <w:szCs w:val="19"/>
                      <w:shd w:val="clear" w:color="auto" w:fill="EAEAEA"/>
                    </w:rPr>
                    <w:t>=accessToken&amp;</w:t>
                  </w:r>
                  <w:r w:rsidRPr="008C4C33">
                    <w:rPr>
                      <w:rFonts w:ascii="Courier New" w:hAnsi="Courier New" w:cs="Courier New"/>
                      <w:color w:val="0000FF"/>
                      <w:sz w:val="19"/>
                      <w:szCs w:val="19"/>
                      <w:shd w:val="clear" w:color="auto" w:fill="EAEAEA"/>
                    </w:rPr>
                    <w:t>msgType</w:t>
                  </w:r>
                  <w:r w:rsidRPr="004653AB">
                    <w:rPr>
                      <w:rFonts w:ascii="Courier New" w:hAnsi="Courier New" w:cs="Courier New"/>
                      <w:color w:val="000000"/>
                      <w:sz w:val="19"/>
                      <w:szCs w:val="19"/>
                      <w:shd w:val="clear" w:color="auto" w:fill="EAEAEA"/>
                    </w:rPr>
                    <w:t>=1&amp;</w:t>
                  </w:r>
                  <w:r w:rsidRPr="008C4C33">
                    <w:rPr>
                      <w:rFonts w:ascii="Courier New" w:hAnsi="Courier New" w:cs="Courier New"/>
                      <w:color w:val="0000FF"/>
                      <w:sz w:val="19"/>
                      <w:szCs w:val="19"/>
                      <w:shd w:val="clear" w:color="auto" w:fill="EAEAEA"/>
                    </w:rPr>
                    <w:t>cacheMode</w:t>
                  </w:r>
                  <w:r w:rsidRPr="004653AB">
                    <w:rPr>
                      <w:rFonts w:ascii="Courier New" w:hAnsi="Courier New" w:cs="Courier New"/>
                      <w:color w:val="000000"/>
                      <w:sz w:val="19"/>
                      <w:szCs w:val="19"/>
                      <w:shd w:val="clear" w:color="auto" w:fill="EAEAEA"/>
                    </w:rPr>
                    <w:t>=1&amp;</w:t>
                  </w:r>
                  <w:r w:rsidRPr="008C4C33">
                    <w:rPr>
                      <w:rFonts w:ascii="Courier New" w:hAnsi="Courier New" w:cs="Courier New"/>
                      <w:color w:val="FF0000"/>
                      <w:sz w:val="19"/>
                      <w:szCs w:val="19"/>
                      <w:shd w:val="clear" w:color="auto" w:fill="EAEAEA"/>
                    </w:rPr>
                    <w:t>nsp_fmt</w:t>
                  </w:r>
                  <w:r w:rsidRPr="004653AB">
                    <w:rPr>
                      <w:rFonts w:ascii="Courier New" w:hAnsi="Courier New" w:cs="Courier New"/>
                      <w:color w:val="000000"/>
                      <w:sz w:val="19"/>
                      <w:szCs w:val="19"/>
                      <w:shd w:val="clear" w:color="auto" w:fill="EAEAEA"/>
                    </w:rPr>
                    <w:t>=JSON&amp;</w:t>
                  </w:r>
                  <w:r w:rsidRPr="008C4C33">
                    <w:rPr>
                      <w:rFonts w:ascii="Courier New" w:hAnsi="Courier New" w:cs="Courier New"/>
                      <w:color w:val="0000FF"/>
                      <w:sz w:val="19"/>
                      <w:szCs w:val="19"/>
                      <w:shd w:val="clear" w:color="auto" w:fill="EAEAEA"/>
                    </w:rPr>
                    <w:t>expire_time</w:t>
                  </w:r>
                  <w:r w:rsidRPr="004653AB">
                    <w:rPr>
                      <w:rFonts w:ascii="Courier New" w:hAnsi="Courier New" w:cs="Courier New"/>
                      <w:color w:val="000000"/>
                      <w:sz w:val="19"/>
                      <w:szCs w:val="19"/>
                      <w:shd w:val="clear" w:color="auto" w:fill="EAEAEA"/>
                    </w:rPr>
                    <w:t>=2013-09-30+19%3A55&amp;</w:t>
                  </w:r>
                  <w:r w:rsidRPr="008C4C33">
                    <w:rPr>
                      <w:rFonts w:ascii="Courier New" w:hAnsi="Courier New" w:cs="Courier New"/>
                      <w:color w:val="0000FF"/>
                      <w:sz w:val="19"/>
                      <w:szCs w:val="19"/>
                      <w:shd w:val="clear" w:color="auto" w:fill="EAEAEA"/>
                    </w:rPr>
                    <w:t>message</w:t>
                  </w:r>
                  <w:r w:rsidRPr="004653AB">
                    <w:rPr>
                      <w:rFonts w:ascii="Courier New" w:hAnsi="Courier New" w:cs="Courier New"/>
                      <w:color w:val="000000"/>
                      <w:sz w:val="19"/>
                      <w:szCs w:val="19"/>
                      <w:shd w:val="clear" w:color="auto" w:fill="EAEAEA"/>
                    </w:rPr>
                    <w:t>=hello%7E%7E+you+got+a+push+message&amp;</w:t>
                  </w:r>
                  <w:r w:rsidRPr="008C4C33">
                    <w:rPr>
                      <w:rFonts w:ascii="Courier New" w:hAnsi="Courier New" w:cs="Courier New"/>
                      <w:color w:val="FF0000"/>
                      <w:sz w:val="19"/>
                      <w:szCs w:val="19"/>
                      <w:shd w:val="clear" w:color="auto" w:fill="EAEAEA"/>
                    </w:rPr>
                    <w:t>nsp_svc</w:t>
                  </w:r>
                  <w:r w:rsidRPr="004653AB">
                    <w:rPr>
                      <w:rFonts w:ascii="Courier New" w:hAnsi="Courier New" w:cs="Courier New"/>
                      <w:color w:val="000000"/>
                      <w:sz w:val="19"/>
                      <w:szCs w:val="19"/>
                      <w:shd w:val="clear" w:color="auto" w:fill="EAEAEA"/>
                    </w:rPr>
                    <w:t>=openpush.message.batch_send&amp;</w:t>
                  </w:r>
                  <w:r w:rsidRPr="008C4C33">
                    <w:rPr>
                      <w:rFonts w:ascii="Courier New" w:hAnsi="Courier New" w:cs="Courier New"/>
                      <w:color w:val="0000FF"/>
                      <w:sz w:val="19"/>
                      <w:szCs w:val="19"/>
                      <w:shd w:val="clear" w:color="auto" w:fill="EAEAEA"/>
                    </w:rPr>
                    <w:t>deviceTokenList</w:t>
                  </w:r>
                  <w:r w:rsidRPr="004653AB">
                    <w:rPr>
                      <w:rFonts w:ascii="Courier New" w:hAnsi="Courier New" w:cs="Courier New"/>
                      <w:color w:val="000000"/>
                      <w:sz w:val="19"/>
                      <w:szCs w:val="19"/>
                      <w:shd w:val="clear" w:color="auto" w:fill="EAEAEA"/>
                    </w:rPr>
                    <w:t>=%5B%2200000000000000000000000000000000%22%2C%2200000000000000000000000000000000%22%5D</w:t>
                  </w:r>
                  <w:r w:rsidR="004653AB">
                    <w:rPr>
                      <w:rFonts w:ascii="Courier New" w:hAnsi="Courier New" w:cs="Courier New"/>
                      <w:color w:val="000000"/>
                      <w:sz w:val="19"/>
                      <w:szCs w:val="19"/>
                      <w:shd w:val="clear" w:color="auto" w:fill="EAEAEA"/>
                    </w:rPr>
                    <w:t>&amp;</w:t>
                  </w:r>
                  <w:r w:rsidR="004653AB" w:rsidRPr="008C4C33">
                    <w:rPr>
                      <w:rFonts w:ascii="Courier New" w:hAnsi="Courier New" w:cs="Courier New"/>
                      <w:color w:val="FF0000"/>
                      <w:sz w:val="19"/>
                      <w:szCs w:val="19"/>
                      <w:shd w:val="clear" w:color="auto" w:fill="EAEAEA"/>
                    </w:rPr>
                    <w:t>nsp_ts</w:t>
                  </w:r>
                  <w:r w:rsidR="004653AB">
                    <w:rPr>
                      <w:rFonts w:ascii="Courier New" w:hAnsi="Courier New" w:cs="Courier New"/>
                      <w:color w:val="000000"/>
                      <w:sz w:val="19"/>
                      <w:szCs w:val="19"/>
                      <w:shd w:val="clear" w:color="auto" w:fill="EAEAEA"/>
                    </w:rPr>
                    <w:t>=1472020032</w:t>
                  </w:r>
                </w:p>
              </w:tc>
            </w:tr>
          </w:tbl>
          <w:p w:rsidR="006B6183" w:rsidRPr="00CD5103" w:rsidRDefault="006B6183" w:rsidP="008C2A4E">
            <w:pPr>
              <w:pStyle w:val="a5"/>
              <w:ind w:firstLineChars="0" w:firstLine="0"/>
              <w:rPr>
                <w:rFonts w:ascii="Consolas" w:hAnsi="Consolas" w:cs="Consolas"/>
              </w:rPr>
            </w:pPr>
          </w:p>
          <w:p w:rsidR="006B6183" w:rsidRDefault="006B6183"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字段说明：</w:t>
            </w:r>
          </w:p>
          <w:tbl>
            <w:tblPr>
              <w:tblStyle w:val="afff1"/>
              <w:tblW w:w="0" w:type="auto"/>
              <w:tblLook w:val="04A0" w:firstRow="1" w:lastRow="0" w:firstColumn="1" w:lastColumn="0" w:noHBand="0" w:noVBand="1"/>
            </w:tblPr>
            <w:tblGrid>
              <w:gridCol w:w="8505"/>
            </w:tblGrid>
            <w:tr w:rsidR="006B6183" w:rsidTr="008C2A4E">
              <w:tc>
                <w:tcPr>
                  <w:tcW w:w="8505" w:type="dxa"/>
                </w:tcPr>
                <w:p w:rsidR="006B6183" w:rsidRDefault="006B6183" w:rsidP="008C2A4E">
                  <w:pPr>
                    <w:widowControl/>
                    <w:shd w:val="clear" w:color="auto" w:fill="FFFFFF"/>
                    <w:autoSpaceDE/>
                    <w:autoSpaceDN/>
                    <w:adjustRightInd/>
                    <w:rPr>
                      <w:rFonts w:ascii="Arial" w:hAnsi="Arial" w:cs="Arial"/>
                      <w:b/>
                      <w:bCs/>
                      <w:color w:val="666666"/>
                      <w:sz w:val="19"/>
                      <w:szCs w:val="19"/>
                    </w:rPr>
                  </w:pPr>
                  <w:r>
                    <w:rPr>
                      <w:rFonts w:ascii="Arial" w:hAnsi="Arial" w:cs="Arial"/>
                      <w:color w:val="333333"/>
                      <w:sz w:val="19"/>
                      <w:szCs w:val="19"/>
                      <w:shd w:val="clear" w:color="auto" w:fill="F9F9F9"/>
                    </w:rPr>
                    <w:t xml:space="preserve">access_token: </w:t>
                  </w:r>
                  <w:r>
                    <w:rPr>
                      <w:rFonts w:ascii="Arial" w:hAnsi="Arial" w:cs="Arial" w:hint="eastAsia"/>
                      <w:color w:val="666666"/>
                      <w:sz w:val="19"/>
                      <w:szCs w:val="19"/>
                    </w:rPr>
                    <w:t>必</w:t>
                  </w:r>
                  <w:r>
                    <w:rPr>
                      <w:rFonts w:ascii="Arial" w:hAnsi="Arial" w:cs="Arial"/>
                      <w:color w:val="333333"/>
                      <w:sz w:val="19"/>
                      <w:szCs w:val="19"/>
                      <w:shd w:val="clear" w:color="auto" w:fill="F9F9F9"/>
                    </w:rPr>
                    <w:t>选</w:t>
                  </w:r>
                  <w:r>
                    <w:rPr>
                      <w:rFonts w:ascii="Arial" w:hAnsi="Arial" w:cs="Arial" w:hint="eastAsia"/>
                      <w:color w:val="333333"/>
                      <w:sz w:val="19"/>
                      <w:szCs w:val="19"/>
                      <w:shd w:val="clear" w:color="auto" w:fill="F9F9F9"/>
                    </w:rPr>
                    <w:t xml:space="preserve"> </w:t>
                  </w:r>
                  <w:r>
                    <w:rPr>
                      <w:rFonts w:ascii="Arial" w:hAnsi="Arial" w:cs="Arial"/>
                      <w:color w:val="333333"/>
                      <w:sz w:val="19"/>
                      <w:szCs w:val="19"/>
                      <w:shd w:val="clear" w:color="auto" w:fill="F9F9F9"/>
                    </w:rPr>
                    <w:t>使用</w:t>
                  </w:r>
                  <w:r>
                    <w:rPr>
                      <w:rFonts w:ascii="Arial" w:hAnsi="Arial" w:cs="Arial"/>
                      <w:color w:val="333333"/>
                      <w:sz w:val="19"/>
                      <w:szCs w:val="19"/>
                      <w:shd w:val="clear" w:color="auto" w:fill="F9F9F9"/>
                    </w:rPr>
                    <w:t>OAuth2</w:t>
                  </w:r>
                  <w:r>
                    <w:rPr>
                      <w:rFonts w:ascii="Arial" w:hAnsi="Arial" w:cs="Arial"/>
                      <w:color w:val="333333"/>
                      <w:sz w:val="19"/>
                      <w:szCs w:val="19"/>
                      <w:shd w:val="clear" w:color="auto" w:fill="F9F9F9"/>
                    </w:rPr>
                    <w:t>进行</w:t>
                  </w:r>
                  <w:proofErr w:type="gramStart"/>
                  <w:r>
                    <w:rPr>
                      <w:rFonts w:ascii="Arial" w:hAnsi="Arial" w:cs="Arial"/>
                      <w:color w:val="333333"/>
                      <w:sz w:val="19"/>
                      <w:szCs w:val="19"/>
                      <w:shd w:val="clear" w:color="auto" w:fill="F9F9F9"/>
                    </w:rPr>
                    <w:t>鉴</w:t>
                  </w:r>
                  <w:proofErr w:type="gramEnd"/>
                  <w:r>
                    <w:rPr>
                      <w:rFonts w:ascii="Arial" w:hAnsi="Arial" w:cs="Arial"/>
                      <w:color w:val="333333"/>
                      <w:sz w:val="19"/>
                      <w:szCs w:val="19"/>
                      <w:shd w:val="clear" w:color="auto" w:fill="F9F9F9"/>
                    </w:rPr>
                    <w:t>权时的</w:t>
                  </w:r>
                  <w:r>
                    <w:rPr>
                      <w:rFonts w:ascii="Arial" w:hAnsi="Arial" w:cs="Arial"/>
                      <w:color w:val="333333"/>
                      <w:sz w:val="19"/>
                      <w:szCs w:val="19"/>
                      <w:shd w:val="clear" w:color="auto" w:fill="F9F9F9"/>
                    </w:rPr>
                    <w:t>AccessToken</w:t>
                  </w:r>
                </w:p>
                <w:p w:rsidR="006B6183" w:rsidRDefault="006B6183" w:rsidP="008C2A4E">
                  <w:pPr>
                    <w:widowControl/>
                    <w:shd w:val="clear" w:color="auto" w:fill="FFFFFF"/>
                    <w:autoSpaceDE/>
                    <w:autoSpaceDN/>
                    <w:adjustRightInd/>
                    <w:rPr>
                      <w:rFonts w:ascii="Arial" w:hAnsi="Arial" w:cs="Arial"/>
                      <w:color w:val="666666"/>
                      <w:sz w:val="19"/>
                      <w:szCs w:val="19"/>
                    </w:rPr>
                  </w:pPr>
                  <w:r>
                    <w:rPr>
                      <w:rFonts w:ascii="Arial" w:hAnsi="Arial" w:cs="Arial"/>
                      <w:b/>
                      <w:bCs/>
                      <w:color w:val="666666"/>
                      <w:sz w:val="19"/>
                      <w:szCs w:val="19"/>
                    </w:rPr>
                    <w:t>nsp_fmt</w:t>
                  </w:r>
                  <w:r>
                    <w:rPr>
                      <w:rFonts w:ascii="Arial" w:hAnsi="Arial" w:cs="Arial"/>
                      <w:color w:val="666666"/>
                      <w:sz w:val="19"/>
                      <w:szCs w:val="19"/>
                    </w:rPr>
                    <w:t>：</w:t>
                  </w:r>
                  <w:r>
                    <w:rPr>
                      <w:rFonts w:ascii="Arial" w:hAnsi="Arial" w:cs="Arial" w:hint="eastAsia"/>
                      <w:color w:val="666666"/>
                      <w:sz w:val="19"/>
                      <w:szCs w:val="19"/>
                    </w:rPr>
                    <w:t>必</w:t>
                  </w:r>
                  <w:r w:rsidRPr="00057CFC">
                    <w:rPr>
                      <w:rFonts w:ascii="Arial" w:hAnsi="Arial" w:cs="Arial"/>
                      <w:color w:val="666666"/>
                      <w:sz w:val="19"/>
                      <w:szCs w:val="19"/>
                    </w:rPr>
                    <w:t>选</w:t>
                  </w:r>
                  <w:r w:rsidRPr="00057CFC">
                    <w:rPr>
                      <w:rFonts w:ascii="Arial" w:hAnsi="Arial" w:cs="Arial"/>
                      <w:color w:val="666666"/>
                      <w:sz w:val="19"/>
                      <w:szCs w:val="19"/>
                    </w:rPr>
                    <w:t xml:space="preserve"> </w:t>
                  </w:r>
                  <w:r w:rsidRPr="00057CFC">
                    <w:rPr>
                      <w:rFonts w:ascii="Arial" w:hAnsi="Arial" w:cs="Arial"/>
                      <w:color w:val="666666"/>
                      <w:sz w:val="19"/>
                      <w:szCs w:val="19"/>
                    </w:rPr>
                    <w:t>，</w:t>
                  </w:r>
                  <w:r>
                    <w:rPr>
                      <w:rFonts w:ascii="Arial" w:hAnsi="Arial" w:cs="Arial" w:hint="eastAsia"/>
                      <w:color w:val="666666"/>
                      <w:sz w:val="19"/>
                      <w:szCs w:val="19"/>
                    </w:rPr>
                    <w:t>取值</w:t>
                  </w:r>
                  <w:r>
                    <w:rPr>
                      <w:rFonts w:ascii="Arial" w:hAnsi="Arial" w:cs="Arial"/>
                      <w:color w:val="666666"/>
                      <w:sz w:val="19"/>
                      <w:szCs w:val="19"/>
                    </w:rPr>
                    <w:t>建议</w:t>
                  </w:r>
                  <w:r>
                    <w:rPr>
                      <w:rFonts w:ascii="Arial" w:hAnsi="Arial" w:cs="Arial" w:hint="eastAsia"/>
                      <w:color w:val="666666"/>
                      <w:sz w:val="19"/>
                      <w:szCs w:val="19"/>
                    </w:rPr>
                    <w:t>固定</w:t>
                  </w:r>
                  <w:r>
                    <w:rPr>
                      <w:rFonts w:ascii="Arial" w:hAnsi="Arial" w:cs="Arial"/>
                      <w:color w:val="666666"/>
                      <w:sz w:val="19"/>
                      <w:szCs w:val="19"/>
                    </w:rPr>
                    <w:t>为</w:t>
                  </w:r>
                  <w:r>
                    <w:rPr>
                      <w:rFonts w:ascii="Arial" w:hAnsi="Arial" w:cs="Arial"/>
                      <w:color w:val="666666"/>
                      <w:sz w:val="19"/>
                      <w:szCs w:val="19"/>
                    </w:rPr>
                    <w:t>“</w:t>
                  </w:r>
                  <w:r>
                    <w:rPr>
                      <w:rFonts w:ascii="Arial" w:hAnsi="Arial" w:cs="Arial"/>
                      <w:color w:val="333333"/>
                      <w:sz w:val="19"/>
                      <w:szCs w:val="19"/>
                      <w:shd w:val="clear" w:color="auto" w:fill="F9F9F9"/>
                    </w:rPr>
                    <w:t>JSON</w:t>
                  </w:r>
                  <w:r>
                    <w:rPr>
                      <w:rFonts w:ascii="Arial" w:hAnsi="Arial" w:cs="Arial"/>
                      <w:color w:val="666666"/>
                      <w:sz w:val="19"/>
                      <w:szCs w:val="19"/>
                    </w:rPr>
                    <w:t>”</w:t>
                  </w:r>
                  <w:r>
                    <w:rPr>
                      <w:rFonts w:ascii="Arial" w:hAnsi="Arial" w:cs="Arial" w:hint="eastAsia"/>
                      <w:color w:val="666666"/>
                      <w:sz w:val="19"/>
                      <w:szCs w:val="19"/>
                    </w:rPr>
                    <w:t>，</w:t>
                  </w:r>
                  <w:r>
                    <w:rPr>
                      <w:rFonts w:ascii="Arial" w:hAnsi="Arial" w:cs="Arial"/>
                      <w:color w:val="666666"/>
                      <w:sz w:val="19"/>
                      <w:szCs w:val="19"/>
                    </w:rPr>
                    <w:t>另外两种取值为：</w:t>
                  </w:r>
                  <w:r>
                    <w:rPr>
                      <w:rFonts w:ascii="Arial" w:hAnsi="Arial" w:cs="Arial" w:hint="eastAsia"/>
                      <w:color w:val="666666"/>
                      <w:sz w:val="19"/>
                      <w:szCs w:val="19"/>
                    </w:rPr>
                    <w:t>“</w:t>
                  </w:r>
                  <w:r>
                    <w:rPr>
                      <w:rFonts w:ascii="Arial" w:hAnsi="Arial" w:cs="Arial"/>
                      <w:color w:val="333333"/>
                      <w:sz w:val="19"/>
                      <w:szCs w:val="19"/>
                      <w:shd w:val="clear" w:color="auto" w:fill="F9F9F9"/>
                    </w:rPr>
                    <w:t>php-rpc</w:t>
                  </w:r>
                  <w:r>
                    <w:rPr>
                      <w:rFonts w:ascii="Arial" w:hAnsi="Arial" w:cs="Arial" w:hint="eastAsia"/>
                      <w:color w:val="666666"/>
                      <w:sz w:val="19"/>
                      <w:szCs w:val="19"/>
                    </w:rPr>
                    <w:t>”和</w:t>
                  </w:r>
                  <w:r>
                    <w:rPr>
                      <w:rFonts w:ascii="Arial" w:hAnsi="Arial" w:cs="Arial"/>
                      <w:color w:val="666666"/>
                      <w:sz w:val="19"/>
                      <w:szCs w:val="19"/>
                    </w:rPr>
                    <w:t>“JS”</w:t>
                  </w:r>
                  <w:r>
                    <w:rPr>
                      <w:rFonts w:ascii="Arial" w:hAnsi="Arial" w:cs="Arial" w:hint="eastAsia"/>
                      <w:color w:val="666666"/>
                      <w:sz w:val="19"/>
                      <w:szCs w:val="19"/>
                    </w:rPr>
                    <w:t>。</w:t>
                  </w:r>
                </w:p>
                <w:p w:rsidR="006B6183" w:rsidRDefault="006B6183"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 xml:space="preserve">nsp_ts: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color w:val="333333"/>
                      <w:sz w:val="19"/>
                      <w:szCs w:val="19"/>
                      <w:shd w:val="clear" w:color="auto" w:fill="F9F9F9"/>
                    </w:rPr>
                    <w:t>服务请求时间戳，自</w:t>
                  </w:r>
                  <w:r>
                    <w:rPr>
                      <w:rFonts w:ascii="Arial" w:hAnsi="Arial" w:cs="Arial"/>
                      <w:color w:val="333333"/>
                      <w:sz w:val="19"/>
                      <w:szCs w:val="19"/>
                      <w:shd w:val="clear" w:color="auto" w:fill="F9F9F9"/>
                    </w:rPr>
                    <w:t xml:space="preserve">GMT </w:t>
                  </w:r>
                  <w:r>
                    <w:rPr>
                      <w:rFonts w:ascii="Arial" w:hAnsi="Arial" w:cs="Arial"/>
                      <w:color w:val="333333"/>
                      <w:sz w:val="19"/>
                      <w:szCs w:val="19"/>
                      <w:shd w:val="clear" w:color="auto" w:fill="F9F9F9"/>
                    </w:rPr>
                    <w:t>时间</w:t>
                  </w:r>
                  <w:r>
                    <w:rPr>
                      <w:rFonts w:ascii="Arial" w:hAnsi="Arial" w:cs="Arial"/>
                      <w:color w:val="333333"/>
                      <w:sz w:val="19"/>
                      <w:szCs w:val="19"/>
                      <w:shd w:val="clear" w:color="auto" w:fill="F9F9F9"/>
                    </w:rPr>
                    <w:t xml:space="preserve"> 1970-1-1 0:0:0</w:t>
                  </w:r>
                  <w:r>
                    <w:rPr>
                      <w:rFonts w:ascii="Arial" w:hAnsi="Arial" w:cs="Arial"/>
                      <w:color w:val="333333"/>
                      <w:sz w:val="19"/>
                      <w:szCs w:val="19"/>
                      <w:shd w:val="clear" w:color="auto" w:fill="F9F9F9"/>
                    </w:rPr>
                    <w:t>至今的秒数。如果传入的时间与服务器时间相差</w:t>
                  </w:r>
                  <w:r>
                    <w:rPr>
                      <w:rFonts w:ascii="Arial" w:hAnsi="Arial" w:cs="Arial"/>
                      <w:color w:val="333333"/>
                      <w:sz w:val="19"/>
                      <w:szCs w:val="19"/>
                      <w:shd w:val="clear" w:color="auto" w:fill="F9F9F9"/>
                    </w:rPr>
                    <w:t>5</w:t>
                  </w:r>
                  <w:r>
                    <w:rPr>
                      <w:rFonts w:ascii="Arial" w:hAnsi="Arial" w:cs="Arial"/>
                      <w:color w:val="333333"/>
                      <w:sz w:val="19"/>
                      <w:szCs w:val="19"/>
                      <w:shd w:val="clear" w:color="auto" w:fill="F9F9F9"/>
                    </w:rPr>
                    <w:t>分钟以上，服务器可能会拒绝请求。</w:t>
                  </w:r>
                </w:p>
                <w:p w:rsidR="006B6183" w:rsidRDefault="006B6183"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n</w:t>
                  </w:r>
                  <w:r>
                    <w:rPr>
                      <w:rFonts w:ascii="Arial" w:hAnsi="Arial" w:cs="Arial" w:hint="eastAsia"/>
                      <w:color w:val="666666"/>
                      <w:sz w:val="19"/>
                      <w:szCs w:val="19"/>
                    </w:rPr>
                    <w:t>sp_</w:t>
                  </w:r>
                  <w:r>
                    <w:rPr>
                      <w:rFonts w:ascii="Arial" w:hAnsi="Arial" w:cs="Arial"/>
                      <w:color w:val="666666"/>
                      <w:sz w:val="19"/>
                      <w:szCs w:val="19"/>
                    </w:rPr>
                    <w:t xml:space="preserve">svc: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hint="eastAsia"/>
                      <w:color w:val="666666"/>
                      <w:sz w:val="19"/>
                      <w:szCs w:val="19"/>
                    </w:rPr>
                    <w:t xml:space="preserve"> </w:t>
                  </w:r>
                  <w:r>
                    <w:rPr>
                      <w:rFonts w:ascii="Arial" w:hAnsi="Arial" w:cs="Arial" w:hint="eastAsia"/>
                      <w:color w:val="666666"/>
                      <w:sz w:val="19"/>
                      <w:szCs w:val="19"/>
                    </w:rPr>
                    <w:t>本</w:t>
                  </w:r>
                  <w:r>
                    <w:rPr>
                      <w:rFonts w:ascii="Arial" w:hAnsi="Arial" w:cs="Arial"/>
                      <w:color w:val="666666"/>
                      <w:sz w:val="19"/>
                      <w:szCs w:val="19"/>
                    </w:rPr>
                    <w:t>接口固定为</w:t>
                  </w:r>
                  <w:r w:rsidRPr="00670371">
                    <w:rPr>
                      <w:rFonts w:ascii="Arial" w:hAnsi="Arial" w:cs="Arial"/>
                      <w:color w:val="333333"/>
                      <w:sz w:val="19"/>
                      <w:szCs w:val="19"/>
                      <w:shd w:val="clear" w:color="auto" w:fill="F9F9F9"/>
                    </w:rPr>
                    <w:t>openpush.message.</w:t>
                  </w:r>
                  <w:r w:rsidR="008C4C33" w:rsidRPr="008C4C33">
                    <w:rPr>
                      <w:rFonts w:ascii="Arial" w:hAnsi="Arial" w:cs="Arial"/>
                      <w:color w:val="333333"/>
                      <w:sz w:val="19"/>
                      <w:szCs w:val="19"/>
                      <w:shd w:val="clear" w:color="auto" w:fill="F9F9F9"/>
                    </w:rPr>
                    <w:t>batch_send</w:t>
                  </w:r>
                </w:p>
                <w:p w:rsidR="006B6183" w:rsidRPr="001D498E" w:rsidRDefault="006B6183" w:rsidP="005C3262">
                  <w:pPr>
                    <w:widowControl/>
                    <w:shd w:val="clear" w:color="auto" w:fill="FFFFFF"/>
                    <w:autoSpaceDE/>
                    <w:autoSpaceDN/>
                    <w:adjustRightInd/>
                    <w:rPr>
                      <w:rFonts w:ascii="Arial" w:hAnsi="Arial" w:cs="Arial"/>
                      <w:color w:val="666666"/>
                      <w:sz w:val="19"/>
                      <w:szCs w:val="19"/>
                    </w:rPr>
                  </w:pPr>
                  <w:r>
                    <w:rPr>
                      <w:rFonts w:ascii="Arial" w:hAnsi="Arial" w:cs="Arial" w:hint="eastAsia"/>
                      <w:color w:val="666666"/>
                      <w:sz w:val="19"/>
                      <w:szCs w:val="19"/>
                    </w:rPr>
                    <w:t>关于</w:t>
                  </w:r>
                  <w:r>
                    <w:rPr>
                      <w:rFonts w:ascii="Arial" w:hAnsi="Arial" w:cs="Arial"/>
                      <w:color w:val="666666"/>
                      <w:sz w:val="19"/>
                      <w:szCs w:val="19"/>
                    </w:rPr>
                    <w:t>业务字段</w:t>
                  </w:r>
                  <w:r>
                    <w:rPr>
                      <w:rFonts w:ascii="Arial" w:hAnsi="Arial" w:cs="Arial" w:hint="eastAsia"/>
                      <w:color w:val="666666"/>
                      <w:sz w:val="19"/>
                      <w:szCs w:val="19"/>
                    </w:rPr>
                    <w:t xml:space="preserve">msgType, </w:t>
                  </w:r>
                  <w:r w:rsidR="00D63D2F">
                    <w:rPr>
                      <w:rFonts w:ascii="Arial" w:hAnsi="Arial" w:cs="Arial"/>
                      <w:color w:val="666666"/>
                      <w:sz w:val="19"/>
                      <w:szCs w:val="19"/>
                    </w:rPr>
                    <w:t>message</w:t>
                  </w:r>
                  <w:r>
                    <w:rPr>
                      <w:rFonts w:ascii="Arial" w:hAnsi="Arial" w:cs="Arial" w:hint="eastAsia"/>
                      <w:color w:val="666666"/>
                      <w:sz w:val="19"/>
                      <w:szCs w:val="19"/>
                    </w:rPr>
                    <w:t>,catheMode,expire_time,deviceToken</w:t>
                  </w:r>
                  <w:r w:rsidR="003C7414">
                    <w:rPr>
                      <w:rFonts w:ascii="Arial" w:hAnsi="Arial" w:cs="Arial"/>
                      <w:color w:val="666666"/>
                      <w:sz w:val="19"/>
                      <w:szCs w:val="19"/>
                    </w:rPr>
                    <w:t>List</w:t>
                  </w:r>
                  <w:r>
                    <w:rPr>
                      <w:rFonts w:ascii="Arial" w:hAnsi="Arial" w:cs="Arial" w:hint="eastAsia"/>
                      <w:color w:val="666666"/>
                      <w:sz w:val="19"/>
                      <w:szCs w:val="19"/>
                    </w:rPr>
                    <w:t>的</w:t>
                  </w:r>
                  <w:r>
                    <w:rPr>
                      <w:rFonts w:ascii="Arial" w:hAnsi="Arial" w:cs="Arial"/>
                      <w:color w:val="666666"/>
                      <w:sz w:val="19"/>
                      <w:szCs w:val="19"/>
                    </w:rPr>
                    <w:t>取值解释详见</w:t>
                  </w:r>
                  <w:r>
                    <w:rPr>
                      <w:rFonts w:ascii="Arial" w:hAnsi="Arial" w:cs="Arial" w:hint="eastAsia"/>
                      <w:color w:val="666666"/>
                      <w:sz w:val="19"/>
                      <w:szCs w:val="19"/>
                    </w:rPr>
                    <w:t>“</w:t>
                  </w:r>
                  <w:r w:rsidR="001B4568">
                    <w:rPr>
                      <w:rFonts w:ascii="Arial" w:hAnsi="Arial" w:cs="Arial" w:hint="eastAsia"/>
                      <w:color w:val="666666"/>
                      <w:sz w:val="19"/>
                      <w:szCs w:val="19"/>
                    </w:rPr>
                    <w:t>2.4.2.4</w:t>
                  </w:r>
                  <w:r>
                    <w:rPr>
                      <w:rFonts w:ascii="Arial" w:hAnsi="Arial" w:cs="Arial" w:hint="eastAsia"/>
                      <w:color w:val="666666"/>
                      <w:sz w:val="19"/>
                      <w:szCs w:val="19"/>
                    </w:rPr>
                    <w:t xml:space="preserve"> </w:t>
                  </w:r>
                  <w:r w:rsidR="005C3262">
                    <w:rPr>
                      <w:rFonts w:ascii="Arial" w:hAnsi="Arial" w:cs="Arial" w:hint="eastAsia"/>
                      <w:color w:val="666666"/>
                      <w:sz w:val="19"/>
                      <w:szCs w:val="19"/>
                    </w:rPr>
                    <w:t>群发透传</w:t>
                  </w:r>
                  <w:r>
                    <w:rPr>
                      <w:rFonts w:ascii="Arial" w:hAnsi="Arial" w:cs="Arial"/>
                      <w:color w:val="666666"/>
                      <w:sz w:val="19"/>
                      <w:szCs w:val="19"/>
                    </w:rPr>
                    <w:t>及时信息</w:t>
                  </w:r>
                  <w:r>
                    <w:rPr>
                      <w:rFonts w:ascii="Arial" w:hAnsi="Arial" w:cs="Arial" w:hint="eastAsia"/>
                      <w:color w:val="666666"/>
                      <w:sz w:val="19"/>
                      <w:szCs w:val="19"/>
                    </w:rPr>
                    <w:t>”中</w:t>
                  </w:r>
                  <w:r>
                    <w:rPr>
                      <w:rFonts w:ascii="Arial" w:hAnsi="Arial" w:cs="Arial"/>
                      <w:color w:val="666666"/>
                      <w:sz w:val="19"/>
                      <w:szCs w:val="19"/>
                    </w:rPr>
                    <w:t>参数说明</w:t>
                  </w:r>
                  <w:r>
                    <w:rPr>
                      <w:rFonts w:ascii="Arial" w:hAnsi="Arial" w:cs="Arial" w:hint="eastAsia"/>
                      <w:color w:val="666666"/>
                      <w:sz w:val="19"/>
                      <w:szCs w:val="19"/>
                    </w:rPr>
                    <w:t>章节</w:t>
                  </w:r>
                  <w:r>
                    <w:rPr>
                      <w:rFonts w:ascii="Arial" w:hAnsi="Arial" w:cs="Arial"/>
                      <w:color w:val="666666"/>
                      <w:sz w:val="19"/>
                      <w:szCs w:val="19"/>
                    </w:rPr>
                    <w:t>。</w:t>
                  </w:r>
                </w:p>
              </w:tc>
            </w:tr>
          </w:tbl>
          <w:p w:rsidR="006B6183" w:rsidRDefault="006B6183" w:rsidP="008C2A4E">
            <w:pPr>
              <w:pStyle w:val="a5"/>
              <w:ind w:firstLineChars="0" w:firstLine="0"/>
              <w:rPr>
                <w:rFonts w:ascii="Consolas" w:hAnsi="Consolas" w:cs="Consolas"/>
              </w:rPr>
            </w:pPr>
          </w:p>
          <w:p w:rsidR="006B6183" w:rsidRDefault="006B6183"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应答报文样例：</w:t>
            </w:r>
          </w:p>
          <w:tbl>
            <w:tblPr>
              <w:tblStyle w:val="afff1"/>
              <w:tblW w:w="0" w:type="auto"/>
              <w:tblLook w:val="04A0" w:firstRow="1" w:lastRow="0" w:firstColumn="1" w:lastColumn="0" w:noHBand="0" w:noVBand="1"/>
            </w:tblPr>
            <w:tblGrid>
              <w:gridCol w:w="8505"/>
            </w:tblGrid>
            <w:tr w:rsidR="006B6183" w:rsidTr="008C2A4E">
              <w:tc>
                <w:tcPr>
                  <w:tcW w:w="8505" w:type="dxa"/>
                </w:tcPr>
                <w:p w:rsidR="006B6183" w:rsidRDefault="006B6183" w:rsidP="008C2A4E">
                  <w:pPr>
                    <w:pStyle w:val="a5"/>
                    <w:ind w:firstLineChars="0" w:firstLine="0"/>
                    <w:rPr>
                      <w:rFonts w:ascii="Consolas" w:hAnsi="Consolas" w:cs="Consolas"/>
                    </w:rPr>
                  </w:pPr>
                  <w:r>
                    <w:rPr>
                      <w:rFonts w:ascii="Consolas" w:hAnsi="Consolas" w:cs="Consolas" w:hint="eastAsia"/>
                    </w:rPr>
                    <w:t>成功</w:t>
                  </w:r>
                  <w:r>
                    <w:rPr>
                      <w:rFonts w:ascii="Consolas" w:hAnsi="Consolas" w:cs="Consolas"/>
                    </w:rPr>
                    <w:t>：</w:t>
                  </w:r>
                </w:p>
                <w:p w:rsidR="006B6183" w:rsidRPr="007C4BAB"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HTTP/1.1 200 OK</w:t>
                  </w:r>
                </w:p>
                <w:p w:rsidR="006B6183" w:rsidRPr="007C4BAB"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Pragma: no-cache</w:t>
                  </w:r>
                </w:p>
                <w:p w:rsidR="006B6183" w:rsidRPr="007C4BAB"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Cache-Control: no-cache</w:t>
                  </w:r>
                </w:p>
                <w:p w:rsidR="006B6183" w:rsidRPr="007C4BAB"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Expires: Thu, 01 Jan 1970 00:00:00 GMT</w:t>
                  </w: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Content-Type: text/plain; </w:t>
                  </w: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charset=utf-8</w:t>
                  </w:r>
                </w:p>
                <w:p w:rsidR="006B6183" w:rsidRPr="007C4BAB"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w:t>
                  </w: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resultcode</w:t>
                  </w:r>
                  <w:r w:rsidRPr="007C4BAB">
                    <w:rPr>
                      <w:rFonts w:ascii="Arial" w:hAnsi="Arial" w:cs="Arial"/>
                      <w:color w:val="666666"/>
                      <w:sz w:val="19"/>
                      <w:szCs w:val="19"/>
                      <w:shd w:val="clear" w:color="auto" w:fill="EAEAEA"/>
                    </w:rPr>
                    <w:t xml:space="preserve"> ":"</w:t>
                  </w:r>
                  <w:r>
                    <w:rPr>
                      <w:rFonts w:ascii="Arial" w:hAnsi="Arial" w:cs="Arial"/>
                      <w:color w:val="666666"/>
                      <w:sz w:val="19"/>
                      <w:szCs w:val="19"/>
                      <w:shd w:val="clear" w:color="auto" w:fill="EAEAEA"/>
                    </w:rPr>
                    <w:t>0</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message</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success</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requestID</w:t>
                  </w:r>
                  <w:r w:rsidRPr="007C4BAB">
                    <w:rPr>
                      <w:rFonts w:ascii="Arial" w:hAnsi="Arial" w:cs="Arial"/>
                      <w:color w:val="666666"/>
                      <w:sz w:val="19"/>
                      <w:szCs w:val="19"/>
                      <w:shd w:val="clear" w:color="auto" w:fill="EAEAEA"/>
                    </w:rPr>
                    <w:t>":"</w:t>
                  </w:r>
                  <w:r w:rsidRPr="00660D74">
                    <w:rPr>
                      <w:rFonts w:ascii="Arial" w:hAnsi="Arial" w:cs="Arial"/>
                      <w:color w:val="666666"/>
                      <w:sz w:val="19"/>
                      <w:szCs w:val="19"/>
                      <w:shd w:val="clear" w:color="auto" w:fill="EAEAEA"/>
                    </w:rPr>
                    <w:t>201608231040425822EF0CD</w:t>
                  </w:r>
                  <w:r w:rsidRPr="007C4BAB">
                    <w:rPr>
                      <w:rFonts w:ascii="Arial" w:hAnsi="Arial" w:cs="Arial"/>
                      <w:color w:val="666666"/>
                      <w:sz w:val="19"/>
                      <w:szCs w:val="19"/>
                      <w:shd w:val="clear" w:color="auto" w:fill="EAEAEA"/>
                    </w:rPr>
                    <w:t>"</w:t>
                  </w:r>
                </w:p>
                <w:p w:rsidR="006B6183" w:rsidRPr="007C4BAB"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p>
                <w:p w:rsidR="006B6183" w:rsidRPr="00C0036B" w:rsidRDefault="006B6183" w:rsidP="008C2A4E">
                  <w:pPr>
                    <w:pStyle w:val="a5"/>
                    <w:ind w:firstLineChars="0" w:firstLine="0"/>
                    <w:rPr>
                      <w:rFonts w:ascii="Consolas" w:hAnsi="Consolas" w:cs="Consolas"/>
                    </w:rPr>
                  </w:pPr>
                  <w:r w:rsidRPr="00C0036B">
                    <w:rPr>
                      <w:rFonts w:ascii="Consolas" w:hAnsi="Consolas" w:cs="Consolas" w:hint="eastAsia"/>
                    </w:rPr>
                    <w:t>错误</w:t>
                  </w:r>
                  <w:r w:rsidRPr="00C0036B">
                    <w:rPr>
                      <w:rFonts w:ascii="Consolas" w:hAnsi="Consolas" w:cs="Consolas"/>
                    </w:rPr>
                    <w:t>：</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HTTP/1.1 200 OK</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Date: Tue, 15 Jan 2013 08:12:38 GMT</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Pragma: no-cache</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Cache-Control: no-cache</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Expires: Thu, 01 Jan 1970 00:00:00 GMT</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Content-Type: text/plain; charset=utf-8</w:t>
                  </w:r>
                </w:p>
                <w:p w:rsidR="006B6183"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NSP_STATUS: 109</w:t>
                  </w: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6B6183" w:rsidRPr="00177DF7" w:rsidRDefault="006B6183"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{"error":"nsp_ts error"}</w:t>
                  </w:r>
                </w:p>
                <w:p w:rsidR="006B6183" w:rsidRPr="00177DF7" w:rsidRDefault="006B6183" w:rsidP="008C2A4E">
                  <w:pPr>
                    <w:widowControl/>
                    <w:shd w:val="clear" w:color="auto" w:fill="FFFFFF"/>
                    <w:autoSpaceDE/>
                    <w:autoSpaceDN/>
                    <w:adjustRightInd/>
                    <w:rPr>
                      <w:rFonts w:ascii="Consolas" w:hAnsi="Consolas" w:cs="Consolas"/>
                    </w:rPr>
                  </w:pPr>
                </w:p>
              </w:tc>
            </w:tr>
          </w:tbl>
          <w:p w:rsidR="006B6183" w:rsidRDefault="006B6183" w:rsidP="008C2A4E">
            <w:pPr>
              <w:pStyle w:val="a5"/>
              <w:ind w:firstLineChars="0" w:firstLine="0"/>
              <w:rPr>
                <w:rFonts w:ascii="Consolas" w:hAnsi="Consolas" w:cs="Consolas"/>
              </w:rPr>
            </w:pPr>
          </w:p>
          <w:p w:rsidR="006B6183" w:rsidRDefault="006B6183"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应答报文说明：</w:t>
            </w:r>
          </w:p>
          <w:tbl>
            <w:tblPr>
              <w:tblStyle w:val="afff1"/>
              <w:tblW w:w="0" w:type="auto"/>
              <w:tblLook w:val="04A0" w:firstRow="1" w:lastRow="0" w:firstColumn="1" w:lastColumn="0" w:noHBand="0" w:noVBand="1"/>
            </w:tblPr>
            <w:tblGrid>
              <w:gridCol w:w="8505"/>
            </w:tblGrid>
            <w:tr w:rsidR="006B6183" w:rsidTr="008C2A4E">
              <w:tc>
                <w:tcPr>
                  <w:tcW w:w="8505" w:type="dxa"/>
                </w:tcPr>
                <w:p w:rsidR="006B6183" w:rsidRPr="000E52B3" w:rsidRDefault="006B6183"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resultcode</w:t>
                  </w:r>
                  <w:r w:rsidRPr="000E52B3">
                    <w:rPr>
                      <w:rFonts w:ascii="Arial" w:hAnsi="Arial" w:cs="Arial"/>
                      <w:b/>
                      <w:bCs/>
                      <w:color w:val="666666"/>
                      <w:sz w:val="19"/>
                      <w:szCs w:val="19"/>
                    </w:rPr>
                    <w:t>：</w:t>
                  </w:r>
                  <w:r>
                    <w:rPr>
                      <w:rFonts w:ascii="Arial" w:hAnsi="Arial" w:cs="Arial" w:hint="eastAsia"/>
                      <w:color w:val="666666"/>
                      <w:sz w:val="19"/>
                      <w:szCs w:val="19"/>
                    </w:rPr>
                    <w:t>错误码</w:t>
                  </w:r>
                  <w:r>
                    <w:rPr>
                      <w:rFonts w:ascii="Arial" w:hAnsi="Arial" w:cs="Arial"/>
                      <w:color w:val="666666"/>
                      <w:sz w:val="19"/>
                      <w:szCs w:val="19"/>
                    </w:rPr>
                    <w:t>，详细描述请参考</w:t>
                  </w:r>
                  <w:r>
                    <w:rPr>
                      <w:rFonts w:ascii="Arial" w:hAnsi="Arial" w:cs="Arial"/>
                      <w:color w:val="666666"/>
                      <w:sz w:val="19"/>
                      <w:szCs w:val="19"/>
                    </w:rPr>
                    <w:t>“</w:t>
                  </w:r>
                  <w:r w:rsidR="00541837">
                    <w:rPr>
                      <w:rFonts w:ascii="Arial" w:hAnsi="Arial" w:cs="Arial"/>
                      <w:color w:val="666666"/>
                      <w:sz w:val="19"/>
                      <w:szCs w:val="19"/>
                    </w:rPr>
                    <w:t>2.4.2.4</w:t>
                  </w:r>
                  <w:r>
                    <w:rPr>
                      <w:rFonts w:ascii="Arial" w:hAnsi="Arial" w:cs="Arial" w:hint="eastAsia"/>
                      <w:color w:val="666666"/>
                      <w:sz w:val="19"/>
                      <w:szCs w:val="19"/>
                    </w:rPr>
                    <w:t xml:space="preserve"> </w:t>
                  </w:r>
                  <w:r w:rsidR="00541837">
                    <w:rPr>
                      <w:rFonts w:ascii="Arial" w:hAnsi="Arial" w:cs="Arial" w:hint="eastAsia"/>
                      <w:color w:val="666666"/>
                      <w:sz w:val="19"/>
                      <w:szCs w:val="19"/>
                    </w:rPr>
                    <w:t>群发透传</w:t>
                  </w:r>
                  <w:r>
                    <w:rPr>
                      <w:rFonts w:ascii="Arial" w:hAnsi="Arial" w:cs="Arial"/>
                      <w:color w:val="666666"/>
                      <w:sz w:val="19"/>
                      <w:szCs w:val="19"/>
                    </w:rPr>
                    <w:t>及时消息</w:t>
                  </w:r>
                  <w:r>
                    <w:rPr>
                      <w:rFonts w:ascii="Arial" w:hAnsi="Arial" w:cs="Arial"/>
                      <w:color w:val="666666"/>
                      <w:sz w:val="19"/>
                      <w:szCs w:val="19"/>
                    </w:rPr>
                    <w:t>”</w:t>
                  </w:r>
                  <w:r>
                    <w:rPr>
                      <w:rFonts w:ascii="Arial" w:hAnsi="Arial" w:cs="Arial" w:hint="eastAsia"/>
                      <w:color w:val="666666"/>
                      <w:sz w:val="19"/>
                      <w:szCs w:val="19"/>
                    </w:rPr>
                    <w:t>章节的</w:t>
                  </w:r>
                  <w:r>
                    <w:rPr>
                      <w:rFonts w:ascii="Arial" w:hAnsi="Arial" w:cs="Arial"/>
                      <w:color w:val="666666"/>
                      <w:sz w:val="19"/>
                      <w:szCs w:val="19"/>
                    </w:rPr>
                    <w:t>错误码描述</w:t>
                  </w:r>
                  <w:r>
                    <w:rPr>
                      <w:rFonts w:ascii="Arial" w:hAnsi="Arial" w:cs="Arial" w:hint="eastAsia"/>
                      <w:color w:val="666666"/>
                      <w:sz w:val="19"/>
                      <w:szCs w:val="19"/>
                    </w:rPr>
                    <w:t>部分</w:t>
                  </w:r>
                  <w:r w:rsidRPr="000E52B3">
                    <w:rPr>
                      <w:rFonts w:ascii="Arial" w:hAnsi="Arial" w:cs="Arial"/>
                      <w:color w:val="666666"/>
                      <w:sz w:val="19"/>
                      <w:szCs w:val="19"/>
                    </w:rPr>
                    <w:t>；</w:t>
                  </w:r>
                </w:p>
                <w:p w:rsidR="006B6183" w:rsidRDefault="006B6183" w:rsidP="008C2A4E">
                  <w:pPr>
                    <w:widowControl/>
                    <w:shd w:val="clear" w:color="auto" w:fill="FFFFFF"/>
                    <w:autoSpaceDE/>
                    <w:autoSpaceDN/>
                    <w:adjustRightInd/>
                    <w:rPr>
                      <w:rFonts w:ascii="Arial" w:hAnsi="Arial" w:cs="Arial"/>
                      <w:color w:val="666666"/>
                      <w:sz w:val="19"/>
                      <w:szCs w:val="19"/>
                      <w:shd w:val="clear" w:color="auto" w:fill="EAEAEA"/>
                    </w:rPr>
                  </w:pPr>
                  <w:r w:rsidRPr="00BF6214">
                    <w:rPr>
                      <w:rFonts w:ascii="Arial" w:hAnsi="Arial" w:cs="Arial"/>
                      <w:color w:val="666666"/>
                      <w:sz w:val="19"/>
                      <w:szCs w:val="19"/>
                      <w:shd w:val="clear" w:color="auto" w:fill="EAEAEA"/>
                    </w:rPr>
                    <w:t>message</w:t>
                  </w:r>
                  <w:r>
                    <w:rPr>
                      <w:rFonts w:ascii="Arial" w:hAnsi="Arial" w:cs="Arial"/>
                      <w:color w:val="666666"/>
                      <w:sz w:val="19"/>
                      <w:szCs w:val="19"/>
                      <w:shd w:val="clear" w:color="auto" w:fill="EAEAEA"/>
                    </w:rPr>
                    <w:t>:  resultcode</w:t>
                  </w:r>
                  <w:r>
                    <w:rPr>
                      <w:rFonts w:ascii="Arial" w:hAnsi="Arial" w:cs="Arial" w:hint="eastAsia"/>
                      <w:color w:val="666666"/>
                      <w:sz w:val="19"/>
                      <w:szCs w:val="19"/>
                      <w:shd w:val="clear" w:color="auto" w:fill="EAEAEA"/>
                    </w:rPr>
                    <w:t>对应</w:t>
                  </w:r>
                  <w:r>
                    <w:rPr>
                      <w:rFonts w:ascii="Arial" w:hAnsi="Arial" w:cs="Arial"/>
                      <w:color w:val="666666"/>
                      <w:sz w:val="19"/>
                      <w:szCs w:val="19"/>
                      <w:shd w:val="clear" w:color="auto" w:fill="EAEAEA"/>
                    </w:rPr>
                    <w:t>的错误描述</w:t>
                  </w:r>
                </w:p>
                <w:p w:rsidR="006B6183" w:rsidRPr="000E52B3" w:rsidRDefault="006B6183"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requestID</w:t>
                  </w:r>
                  <w:r w:rsidRPr="000E52B3">
                    <w:rPr>
                      <w:rFonts w:ascii="Arial" w:hAnsi="Arial" w:cs="Arial"/>
                      <w:b/>
                      <w:bCs/>
                      <w:color w:val="666666"/>
                      <w:sz w:val="19"/>
                      <w:szCs w:val="19"/>
                    </w:rPr>
                    <w:t>：</w:t>
                  </w:r>
                  <w:r>
                    <w:rPr>
                      <w:rFonts w:ascii="Arial" w:hAnsi="Arial" w:cs="Arial" w:hint="eastAsia"/>
                      <w:color w:val="666666"/>
                      <w:sz w:val="19"/>
                      <w:szCs w:val="19"/>
                    </w:rPr>
                    <w:t>每次下发请求</w:t>
                  </w:r>
                  <w:r>
                    <w:rPr>
                      <w:rFonts w:ascii="Arial" w:hAnsi="Arial" w:cs="Arial"/>
                      <w:color w:val="666666"/>
                      <w:sz w:val="19"/>
                      <w:szCs w:val="19"/>
                    </w:rPr>
                    <w:t>过程中华为</w:t>
                  </w:r>
                  <w:r>
                    <w:rPr>
                      <w:rFonts w:ascii="Arial" w:hAnsi="Arial" w:cs="Arial"/>
                      <w:color w:val="666666"/>
                      <w:sz w:val="19"/>
                      <w:szCs w:val="19"/>
                    </w:rPr>
                    <w:t>PUSH</w:t>
                  </w:r>
                  <w:r>
                    <w:rPr>
                      <w:rFonts w:ascii="Arial" w:hAnsi="Arial" w:cs="Arial"/>
                      <w:color w:val="666666"/>
                      <w:sz w:val="19"/>
                      <w:szCs w:val="19"/>
                    </w:rPr>
                    <w:t>平台</w:t>
                  </w:r>
                  <w:r>
                    <w:rPr>
                      <w:rFonts w:ascii="Arial" w:hAnsi="Arial" w:cs="Arial" w:hint="eastAsia"/>
                      <w:color w:val="666666"/>
                      <w:sz w:val="19"/>
                      <w:szCs w:val="19"/>
                    </w:rPr>
                    <w:t>分配</w:t>
                  </w:r>
                  <w:r>
                    <w:rPr>
                      <w:rFonts w:ascii="Arial" w:hAnsi="Arial" w:cs="Arial"/>
                      <w:color w:val="666666"/>
                      <w:sz w:val="19"/>
                      <w:szCs w:val="19"/>
                    </w:rPr>
                    <w:t>的请求</w:t>
                  </w:r>
                  <w:r>
                    <w:rPr>
                      <w:rFonts w:ascii="Arial" w:hAnsi="Arial" w:cs="Arial"/>
                      <w:color w:val="666666"/>
                      <w:sz w:val="19"/>
                      <w:szCs w:val="19"/>
                    </w:rPr>
                    <w:t>ID</w:t>
                  </w:r>
                  <w:r>
                    <w:rPr>
                      <w:rFonts w:ascii="Arial" w:hAnsi="Arial" w:cs="Arial" w:hint="eastAsia"/>
                      <w:color w:val="666666"/>
                      <w:sz w:val="19"/>
                      <w:szCs w:val="19"/>
                    </w:rPr>
                    <w:t>;</w:t>
                  </w:r>
                </w:p>
              </w:tc>
            </w:tr>
          </w:tbl>
          <w:p w:rsidR="006B6183" w:rsidRDefault="006B6183" w:rsidP="008C2A4E">
            <w:pPr>
              <w:pStyle w:val="a5"/>
              <w:ind w:firstLineChars="0" w:firstLine="0"/>
            </w:pPr>
          </w:p>
        </w:tc>
      </w:tr>
    </w:tbl>
    <w:p w:rsidR="00800A11" w:rsidRPr="006B6183" w:rsidRDefault="00800A11" w:rsidP="000622A1">
      <w:pPr>
        <w:pStyle w:val="a5"/>
        <w:ind w:firstLineChars="0" w:firstLine="0"/>
      </w:pPr>
    </w:p>
    <w:p w:rsidR="00447C5F" w:rsidRDefault="00B5418F" w:rsidP="000F0EFC">
      <w:pPr>
        <w:pStyle w:val="4"/>
        <w:numPr>
          <w:ilvl w:val="3"/>
          <w:numId w:val="15"/>
        </w:numPr>
      </w:pPr>
      <w:r>
        <w:rPr>
          <w:rFonts w:hint="eastAsia"/>
        </w:rPr>
        <w:t>群发</w:t>
      </w:r>
      <w:r>
        <w:t>通知</w:t>
      </w:r>
      <w:proofErr w:type="gramStart"/>
      <w:r>
        <w:t>栏</w:t>
      </w:r>
      <w:r w:rsidRPr="00971693">
        <w:rPr>
          <w:rFonts w:asciiTheme="minorEastAsia" w:eastAsiaTheme="minorEastAsia" w:hAnsiTheme="minorEastAsia"/>
        </w:rPr>
        <w:t>及时</w:t>
      </w:r>
      <w:proofErr w:type="gramEnd"/>
      <w:r>
        <w:t>消息</w:t>
      </w:r>
    </w:p>
    <w:tbl>
      <w:tblPr>
        <w:tblStyle w:val="afff1"/>
        <w:tblW w:w="0" w:type="auto"/>
        <w:tblInd w:w="279" w:type="dxa"/>
        <w:tblLook w:val="04A0" w:firstRow="1" w:lastRow="0" w:firstColumn="1" w:lastColumn="0" w:noHBand="0" w:noVBand="1"/>
      </w:tblPr>
      <w:tblGrid>
        <w:gridCol w:w="8731"/>
      </w:tblGrid>
      <w:tr w:rsidR="00447C5F" w:rsidTr="008C2A4E">
        <w:tc>
          <w:tcPr>
            <w:tcW w:w="8731" w:type="dxa"/>
          </w:tcPr>
          <w:p w:rsidR="00447C5F" w:rsidRDefault="00447C5F"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访问地址：</w:t>
            </w:r>
          </w:p>
          <w:p w:rsidR="00447C5F" w:rsidRDefault="009A0D42" w:rsidP="008C2A4E">
            <w:pPr>
              <w:pStyle w:val="a5"/>
              <w:ind w:firstLineChars="0" w:firstLine="0"/>
              <w:rPr>
                <w:rStyle w:val="afff"/>
                <w:rFonts w:ascii="Consolas" w:hAnsi="Consolas" w:cs="Consolas"/>
              </w:rPr>
            </w:pPr>
            <w:hyperlink r:id="rId26" w:history="1">
              <w:r w:rsidR="00447C5F" w:rsidRPr="001B6E5D">
                <w:rPr>
                  <w:rStyle w:val="afff"/>
                  <w:rFonts w:ascii="Consolas" w:hAnsi="Consolas" w:cs="Consolas"/>
                </w:rPr>
                <w:t>https://api.vmall.com/rest.php</w:t>
              </w:r>
            </w:hyperlink>
          </w:p>
          <w:p w:rsidR="00447C5F" w:rsidRPr="00C24414" w:rsidRDefault="00447C5F" w:rsidP="008C2A4E">
            <w:pPr>
              <w:pStyle w:val="a5"/>
              <w:ind w:firstLineChars="0" w:firstLine="0"/>
              <w:rPr>
                <w:rFonts w:ascii="Consolas" w:hAnsi="Consolas" w:cs="Consolas"/>
              </w:rPr>
            </w:pPr>
          </w:p>
          <w:p w:rsidR="00447C5F" w:rsidRDefault="00447C5F"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报文</w:t>
            </w:r>
            <w:r>
              <w:rPr>
                <w:rFonts w:ascii="Consolas" w:hAnsi="Consolas" w:cs="Consolas" w:hint="eastAsia"/>
              </w:rPr>
              <w:t>样例</w:t>
            </w:r>
            <w:r>
              <w:rPr>
                <w:rFonts w:ascii="Consolas" w:hAnsi="Consolas" w:cs="Consolas"/>
              </w:rPr>
              <w:t>：</w:t>
            </w:r>
          </w:p>
          <w:tbl>
            <w:tblPr>
              <w:tblStyle w:val="afff1"/>
              <w:tblW w:w="0" w:type="auto"/>
              <w:tblLook w:val="04A0" w:firstRow="1" w:lastRow="0" w:firstColumn="1" w:lastColumn="0" w:noHBand="0" w:noVBand="1"/>
            </w:tblPr>
            <w:tblGrid>
              <w:gridCol w:w="8505"/>
            </w:tblGrid>
            <w:tr w:rsidR="00447C5F" w:rsidTr="008C2A4E">
              <w:tc>
                <w:tcPr>
                  <w:tcW w:w="8505" w:type="dxa"/>
                </w:tcPr>
                <w:p w:rsidR="00447C5F" w:rsidRDefault="00447C5F"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POST /rest.php HTTP/1.1</w:t>
                  </w:r>
                </w:p>
                <w:p w:rsidR="00447C5F" w:rsidRDefault="00447C5F"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Host: api.vmall.com</w:t>
                  </w:r>
                </w:p>
                <w:p w:rsidR="00447C5F" w:rsidRDefault="00447C5F"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Content-Type: application/x-www-form-urlencoded</w:t>
                  </w:r>
                </w:p>
                <w:p w:rsidR="00447C5F" w:rsidRDefault="00447C5F"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p>
                <w:p w:rsidR="00447C5F" w:rsidRPr="0091266D" w:rsidRDefault="003C69B3"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rPr>
                  </w:pPr>
                  <w:r w:rsidRPr="003414D7">
                    <w:rPr>
                      <w:rFonts w:ascii="Courier New" w:hAnsi="Courier New" w:cs="Courier New"/>
                      <w:color w:val="FF0000"/>
                      <w:sz w:val="19"/>
                      <w:szCs w:val="19"/>
                      <w:shd w:val="clear" w:color="auto" w:fill="EAEAEA"/>
                    </w:rPr>
                    <w:t>access_token</w:t>
                  </w:r>
                  <w:r w:rsidRPr="003C69B3">
                    <w:rPr>
                      <w:rFonts w:ascii="Courier New" w:hAnsi="Courier New" w:cs="Courier New"/>
                      <w:color w:val="000000"/>
                      <w:sz w:val="19"/>
                      <w:szCs w:val="19"/>
                      <w:shd w:val="clear" w:color="auto" w:fill="EAEAEA"/>
                    </w:rPr>
                    <w:t>=accessToken&amp;</w:t>
                  </w:r>
                  <w:r w:rsidRPr="003414D7">
                    <w:rPr>
                      <w:rFonts w:ascii="Courier New" w:hAnsi="Courier New" w:cs="Courier New"/>
                      <w:color w:val="0000FF"/>
                      <w:sz w:val="19"/>
                      <w:szCs w:val="19"/>
                      <w:shd w:val="clear" w:color="auto" w:fill="EAEAEA"/>
                    </w:rPr>
                    <w:t>msgType</w:t>
                  </w:r>
                  <w:r w:rsidRPr="003C69B3">
                    <w:rPr>
                      <w:rFonts w:ascii="Courier New" w:hAnsi="Courier New" w:cs="Courier New"/>
                      <w:color w:val="000000"/>
                      <w:sz w:val="19"/>
                      <w:szCs w:val="19"/>
                      <w:shd w:val="clear" w:color="auto" w:fill="EAEAEA"/>
                    </w:rPr>
                    <w:t>=1&amp;</w:t>
                  </w:r>
                  <w:r w:rsidRPr="003414D7">
                    <w:rPr>
                      <w:rFonts w:ascii="Courier New" w:hAnsi="Courier New" w:cs="Courier New"/>
                      <w:color w:val="0000FF"/>
                      <w:sz w:val="19"/>
                      <w:szCs w:val="19"/>
                      <w:shd w:val="clear" w:color="auto" w:fill="EAEAEA"/>
                    </w:rPr>
                    <w:t>android</w:t>
                  </w:r>
                  <w:r w:rsidRPr="003C69B3">
                    <w:rPr>
                      <w:rFonts w:ascii="Courier New" w:hAnsi="Courier New" w:cs="Courier New"/>
                      <w:color w:val="000000"/>
                      <w:sz w:val="19"/>
                      <w:szCs w:val="19"/>
                      <w:shd w:val="clear" w:color="auto" w:fill="EAEAEA"/>
                    </w:rPr>
                    <w:t>=hello%7E%7E+you+got+a+push+message&amp;</w:t>
                  </w:r>
                  <w:r w:rsidRPr="003414D7">
                    <w:rPr>
                      <w:rFonts w:ascii="Courier New" w:hAnsi="Courier New" w:cs="Courier New"/>
                      <w:color w:val="0000FF"/>
                      <w:sz w:val="19"/>
                      <w:szCs w:val="19"/>
                      <w:shd w:val="clear" w:color="auto" w:fill="EAEAEA"/>
                    </w:rPr>
                    <w:t>cacheMode</w:t>
                  </w:r>
                  <w:r w:rsidRPr="003C69B3">
                    <w:rPr>
                      <w:rFonts w:ascii="Courier New" w:hAnsi="Courier New" w:cs="Courier New"/>
                      <w:color w:val="000000"/>
                      <w:sz w:val="19"/>
                      <w:szCs w:val="19"/>
                      <w:shd w:val="clear" w:color="auto" w:fill="EAEAEA"/>
                    </w:rPr>
                    <w:t>=1&amp;</w:t>
                  </w:r>
                  <w:r w:rsidRPr="003414D7">
                    <w:rPr>
                      <w:rFonts w:ascii="Courier New" w:hAnsi="Courier New" w:cs="Courier New"/>
                      <w:color w:val="FF0000"/>
                      <w:sz w:val="19"/>
                      <w:szCs w:val="19"/>
                      <w:shd w:val="clear" w:color="auto" w:fill="EAEAEA"/>
                    </w:rPr>
                    <w:t>nsp_fmt</w:t>
                  </w:r>
                  <w:r w:rsidRPr="003C69B3">
                    <w:rPr>
                      <w:rFonts w:ascii="Courier New" w:hAnsi="Courier New" w:cs="Courier New"/>
                      <w:color w:val="000000"/>
                      <w:sz w:val="19"/>
                      <w:szCs w:val="19"/>
                      <w:shd w:val="clear" w:color="auto" w:fill="EAEAEA"/>
                    </w:rPr>
                    <w:t>=JSON&amp;</w:t>
                  </w:r>
                  <w:r w:rsidRPr="003414D7">
                    <w:rPr>
                      <w:rFonts w:ascii="Courier New" w:hAnsi="Courier New" w:cs="Courier New"/>
                      <w:color w:val="0000FF"/>
                      <w:sz w:val="19"/>
                      <w:szCs w:val="19"/>
                      <w:shd w:val="clear" w:color="auto" w:fill="EAEAEA"/>
                    </w:rPr>
                    <w:t>expire_time</w:t>
                  </w:r>
                  <w:r w:rsidRPr="003C69B3">
                    <w:rPr>
                      <w:rFonts w:ascii="Courier New" w:hAnsi="Courier New" w:cs="Courier New"/>
                      <w:color w:val="000000"/>
                      <w:sz w:val="19"/>
                      <w:szCs w:val="19"/>
                      <w:shd w:val="clear" w:color="auto" w:fill="EAEAEA"/>
                    </w:rPr>
                    <w:t>=2013-09-30+19%3A55&amp;</w:t>
                  </w:r>
                  <w:r w:rsidRPr="003414D7">
                    <w:rPr>
                      <w:rFonts w:ascii="Courier New" w:hAnsi="Courier New" w:cs="Courier New"/>
                      <w:color w:val="0000FF"/>
                      <w:sz w:val="19"/>
                      <w:szCs w:val="19"/>
                      <w:shd w:val="clear" w:color="auto" w:fill="EAEAEA"/>
                    </w:rPr>
                    <w:t>userType</w:t>
                  </w:r>
                  <w:r w:rsidRPr="003C69B3">
                    <w:rPr>
                      <w:rFonts w:ascii="Courier New" w:hAnsi="Courier New" w:cs="Courier New"/>
                      <w:color w:val="000000"/>
                      <w:sz w:val="19"/>
                      <w:szCs w:val="19"/>
                      <w:shd w:val="clear" w:color="auto" w:fill="EAEAEA"/>
                    </w:rPr>
                    <w:t>=-1&amp;</w:t>
                  </w:r>
                  <w:r w:rsidRPr="003414D7">
                    <w:rPr>
                      <w:rFonts w:ascii="Courier New" w:hAnsi="Courier New" w:cs="Courier New"/>
                      <w:color w:val="FF0000"/>
                      <w:sz w:val="19"/>
                      <w:szCs w:val="19"/>
                      <w:shd w:val="clear" w:color="auto" w:fill="EAEAEA"/>
                    </w:rPr>
                    <w:t>nsp_svc</w:t>
                  </w:r>
                  <w:r w:rsidRPr="003C69B3">
                    <w:rPr>
                      <w:rFonts w:ascii="Courier New" w:hAnsi="Courier New" w:cs="Courier New"/>
                      <w:color w:val="000000"/>
                      <w:sz w:val="19"/>
                      <w:szCs w:val="19"/>
                      <w:shd w:val="clear" w:color="auto" w:fill="EAEAEA"/>
                    </w:rPr>
                    <w:t>=openpush.message.psBatchSend&amp;</w:t>
                  </w:r>
                  <w:r w:rsidRPr="003414D7">
                    <w:rPr>
                      <w:rFonts w:ascii="Courier New" w:hAnsi="Courier New" w:cs="Courier New"/>
                      <w:color w:val="0000FF"/>
                      <w:sz w:val="19"/>
                      <w:szCs w:val="19"/>
                      <w:shd w:val="clear" w:color="auto" w:fill="EAEAEA"/>
                    </w:rPr>
                    <w:t>deviceTokenList</w:t>
                  </w:r>
                  <w:r w:rsidRPr="003C69B3">
                    <w:rPr>
                      <w:rFonts w:ascii="Courier New" w:hAnsi="Courier New" w:cs="Courier New"/>
                      <w:color w:val="000000"/>
                      <w:sz w:val="19"/>
                      <w:szCs w:val="19"/>
                      <w:shd w:val="clear" w:color="auto" w:fill="EAEAEA"/>
                    </w:rPr>
                    <w:t>=%5B%2200000000000000000000000000000000%22%2C%220000000000000000000000000</w:t>
                  </w:r>
                  <w:r>
                    <w:rPr>
                      <w:rFonts w:ascii="Courier New" w:hAnsi="Courier New" w:cs="Courier New"/>
                      <w:color w:val="000000"/>
                      <w:sz w:val="19"/>
                      <w:szCs w:val="19"/>
                      <w:shd w:val="clear" w:color="auto" w:fill="EAEAEA"/>
                    </w:rPr>
                    <w:t>0000000%22%5D&amp;</w:t>
                  </w:r>
                  <w:r w:rsidRPr="003414D7">
                    <w:rPr>
                      <w:rFonts w:ascii="Courier New" w:hAnsi="Courier New" w:cs="Courier New"/>
                      <w:color w:val="FF0000"/>
                      <w:sz w:val="19"/>
                      <w:szCs w:val="19"/>
                      <w:shd w:val="clear" w:color="auto" w:fill="EAEAEA"/>
                    </w:rPr>
                    <w:t>nsp_ts</w:t>
                  </w:r>
                  <w:r>
                    <w:rPr>
                      <w:rFonts w:ascii="Courier New" w:hAnsi="Courier New" w:cs="Courier New"/>
                      <w:color w:val="000000"/>
                      <w:sz w:val="19"/>
                      <w:szCs w:val="19"/>
                      <w:shd w:val="clear" w:color="auto" w:fill="EAEAEA"/>
                    </w:rPr>
                    <w:t>=1472020575</w:t>
                  </w:r>
                </w:p>
              </w:tc>
            </w:tr>
          </w:tbl>
          <w:p w:rsidR="00447C5F" w:rsidRPr="00CD5103" w:rsidRDefault="00447C5F" w:rsidP="008C2A4E">
            <w:pPr>
              <w:pStyle w:val="a5"/>
              <w:ind w:firstLineChars="0" w:firstLine="0"/>
              <w:rPr>
                <w:rFonts w:ascii="Consolas" w:hAnsi="Consolas" w:cs="Consolas"/>
              </w:rPr>
            </w:pPr>
          </w:p>
          <w:p w:rsidR="00447C5F" w:rsidRDefault="00447C5F"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字段说明：</w:t>
            </w:r>
          </w:p>
          <w:tbl>
            <w:tblPr>
              <w:tblStyle w:val="afff1"/>
              <w:tblW w:w="0" w:type="auto"/>
              <w:tblLook w:val="04A0" w:firstRow="1" w:lastRow="0" w:firstColumn="1" w:lastColumn="0" w:noHBand="0" w:noVBand="1"/>
            </w:tblPr>
            <w:tblGrid>
              <w:gridCol w:w="8505"/>
            </w:tblGrid>
            <w:tr w:rsidR="00447C5F" w:rsidTr="008C2A4E">
              <w:tc>
                <w:tcPr>
                  <w:tcW w:w="8505" w:type="dxa"/>
                </w:tcPr>
                <w:p w:rsidR="00447C5F" w:rsidRDefault="00447C5F" w:rsidP="008C2A4E">
                  <w:pPr>
                    <w:widowControl/>
                    <w:shd w:val="clear" w:color="auto" w:fill="FFFFFF"/>
                    <w:autoSpaceDE/>
                    <w:autoSpaceDN/>
                    <w:adjustRightInd/>
                    <w:rPr>
                      <w:rFonts w:ascii="Arial" w:hAnsi="Arial" w:cs="Arial"/>
                      <w:b/>
                      <w:bCs/>
                      <w:color w:val="666666"/>
                      <w:sz w:val="19"/>
                      <w:szCs w:val="19"/>
                    </w:rPr>
                  </w:pPr>
                  <w:r>
                    <w:rPr>
                      <w:rFonts w:ascii="Arial" w:hAnsi="Arial" w:cs="Arial"/>
                      <w:color w:val="333333"/>
                      <w:sz w:val="19"/>
                      <w:szCs w:val="19"/>
                      <w:shd w:val="clear" w:color="auto" w:fill="F9F9F9"/>
                    </w:rPr>
                    <w:t xml:space="preserve">access_token: </w:t>
                  </w:r>
                  <w:r>
                    <w:rPr>
                      <w:rFonts w:ascii="Arial" w:hAnsi="Arial" w:cs="Arial" w:hint="eastAsia"/>
                      <w:color w:val="666666"/>
                      <w:sz w:val="19"/>
                      <w:szCs w:val="19"/>
                    </w:rPr>
                    <w:t>必</w:t>
                  </w:r>
                  <w:r>
                    <w:rPr>
                      <w:rFonts w:ascii="Arial" w:hAnsi="Arial" w:cs="Arial"/>
                      <w:color w:val="333333"/>
                      <w:sz w:val="19"/>
                      <w:szCs w:val="19"/>
                      <w:shd w:val="clear" w:color="auto" w:fill="F9F9F9"/>
                    </w:rPr>
                    <w:t>选</w:t>
                  </w:r>
                  <w:r>
                    <w:rPr>
                      <w:rFonts w:ascii="Arial" w:hAnsi="Arial" w:cs="Arial" w:hint="eastAsia"/>
                      <w:color w:val="333333"/>
                      <w:sz w:val="19"/>
                      <w:szCs w:val="19"/>
                      <w:shd w:val="clear" w:color="auto" w:fill="F9F9F9"/>
                    </w:rPr>
                    <w:t xml:space="preserve"> </w:t>
                  </w:r>
                  <w:r>
                    <w:rPr>
                      <w:rFonts w:ascii="Arial" w:hAnsi="Arial" w:cs="Arial"/>
                      <w:color w:val="333333"/>
                      <w:sz w:val="19"/>
                      <w:szCs w:val="19"/>
                      <w:shd w:val="clear" w:color="auto" w:fill="F9F9F9"/>
                    </w:rPr>
                    <w:t>使用</w:t>
                  </w:r>
                  <w:r>
                    <w:rPr>
                      <w:rFonts w:ascii="Arial" w:hAnsi="Arial" w:cs="Arial"/>
                      <w:color w:val="333333"/>
                      <w:sz w:val="19"/>
                      <w:szCs w:val="19"/>
                      <w:shd w:val="clear" w:color="auto" w:fill="F9F9F9"/>
                    </w:rPr>
                    <w:t>OAuth2</w:t>
                  </w:r>
                  <w:r>
                    <w:rPr>
                      <w:rFonts w:ascii="Arial" w:hAnsi="Arial" w:cs="Arial"/>
                      <w:color w:val="333333"/>
                      <w:sz w:val="19"/>
                      <w:szCs w:val="19"/>
                      <w:shd w:val="clear" w:color="auto" w:fill="F9F9F9"/>
                    </w:rPr>
                    <w:t>进行</w:t>
                  </w:r>
                  <w:proofErr w:type="gramStart"/>
                  <w:r>
                    <w:rPr>
                      <w:rFonts w:ascii="Arial" w:hAnsi="Arial" w:cs="Arial"/>
                      <w:color w:val="333333"/>
                      <w:sz w:val="19"/>
                      <w:szCs w:val="19"/>
                      <w:shd w:val="clear" w:color="auto" w:fill="F9F9F9"/>
                    </w:rPr>
                    <w:t>鉴</w:t>
                  </w:r>
                  <w:proofErr w:type="gramEnd"/>
                  <w:r>
                    <w:rPr>
                      <w:rFonts w:ascii="Arial" w:hAnsi="Arial" w:cs="Arial"/>
                      <w:color w:val="333333"/>
                      <w:sz w:val="19"/>
                      <w:szCs w:val="19"/>
                      <w:shd w:val="clear" w:color="auto" w:fill="F9F9F9"/>
                    </w:rPr>
                    <w:t>权时的</w:t>
                  </w:r>
                  <w:r>
                    <w:rPr>
                      <w:rFonts w:ascii="Arial" w:hAnsi="Arial" w:cs="Arial"/>
                      <w:color w:val="333333"/>
                      <w:sz w:val="19"/>
                      <w:szCs w:val="19"/>
                      <w:shd w:val="clear" w:color="auto" w:fill="F9F9F9"/>
                    </w:rPr>
                    <w:t>AccessToken</w:t>
                  </w:r>
                </w:p>
                <w:p w:rsidR="00447C5F" w:rsidRDefault="00447C5F" w:rsidP="008C2A4E">
                  <w:pPr>
                    <w:widowControl/>
                    <w:shd w:val="clear" w:color="auto" w:fill="FFFFFF"/>
                    <w:autoSpaceDE/>
                    <w:autoSpaceDN/>
                    <w:adjustRightInd/>
                    <w:rPr>
                      <w:rFonts w:ascii="Arial" w:hAnsi="Arial" w:cs="Arial"/>
                      <w:color w:val="666666"/>
                      <w:sz w:val="19"/>
                      <w:szCs w:val="19"/>
                    </w:rPr>
                  </w:pPr>
                  <w:r>
                    <w:rPr>
                      <w:rFonts w:ascii="Arial" w:hAnsi="Arial" w:cs="Arial"/>
                      <w:b/>
                      <w:bCs/>
                      <w:color w:val="666666"/>
                      <w:sz w:val="19"/>
                      <w:szCs w:val="19"/>
                    </w:rPr>
                    <w:t>nsp_fmt</w:t>
                  </w:r>
                  <w:r>
                    <w:rPr>
                      <w:rFonts w:ascii="Arial" w:hAnsi="Arial" w:cs="Arial"/>
                      <w:color w:val="666666"/>
                      <w:sz w:val="19"/>
                      <w:szCs w:val="19"/>
                    </w:rPr>
                    <w:t>：</w:t>
                  </w:r>
                  <w:r>
                    <w:rPr>
                      <w:rFonts w:ascii="Arial" w:hAnsi="Arial" w:cs="Arial" w:hint="eastAsia"/>
                      <w:color w:val="666666"/>
                      <w:sz w:val="19"/>
                      <w:szCs w:val="19"/>
                    </w:rPr>
                    <w:t>必</w:t>
                  </w:r>
                  <w:r w:rsidRPr="00057CFC">
                    <w:rPr>
                      <w:rFonts w:ascii="Arial" w:hAnsi="Arial" w:cs="Arial"/>
                      <w:color w:val="666666"/>
                      <w:sz w:val="19"/>
                      <w:szCs w:val="19"/>
                    </w:rPr>
                    <w:t>选</w:t>
                  </w:r>
                  <w:r w:rsidRPr="00057CFC">
                    <w:rPr>
                      <w:rFonts w:ascii="Arial" w:hAnsi="Arial" w:cs="Arial"/>
                      <w:color w:val="666666"/>
                      <w:sz w:val="19"/>
                      <w:szCs w:val="19"/>
                    </w:rPr>
                    <w:t xml:space="preserve"> </w:t>
                  </w:r>
                  <w:r w:rsidRPr="00057CFC">
                    <w:rPr>
                      <w:rFonts w:ascii="Arial" w:hAnsi="Arial" w:cs="Arial"/>
                      <w:color w:val="666666"/>
                      <w:sz w:val="19"/>
                      <w:szCs w:val="19"/>
                    </w:rPr>
                    <w:t>，</w:t>
                  </w:r>
                  <w:r>
                    <w:rPr>
                      <w:rFonts w:ascii="Arial" w:hAnsi="Arial" w:cs="Arial" w:hint="eastAsia"/>
                      <w:color w:val="666666"/>
                      <w:sz w:val="19"/>
                      <w:szCs w:val="19"/>
                    </w:rPr>
                    <w:t>取值</w:t>
                  </w:r>
                  <w:r>
                    <w:rPr>
                      <w:rFonts w:ascii="Arial" w:hAnsi="Arial" w:cs="Arial"/>
                      <w:color w:val="666666"/>
                      <w:sz w:val="19"/>
                      <w:szCs w:val="19"/>
                    </w:rPr>
                    <w:t>建议</w:t>
                  </w:r>
                  <w:r>
                    <w:rPr>
                      <w:rFonts w:ascii="Arial" w:hAnsi="Arial" w:cs="Arial" w:hint="eastAsia"/>
                      <w:color w:val="666666"/>
                      <w:sz w:val="19"/>
                      <w:szCs w:val="19"/>
                    </w:rPr>
                    <w:t>固定</w:t>
                  </w:r>
                  <w:r>
                    <w:rPr>
                      <w:rFonts w:ascii="Arial" w:hAnsi="Arial" w:cs="Arial"/>
                      <w:color w:val="666666"/>
                      <w:sz w:val="19"/>
                      <w:szCs w:val="19"/>
                    </w:rPr>
                    <w:t>为</w:t>
                  </w:r>
                  <w:r>
                    <w:rPr>
                      <w:rFonts w:ascii="Arial" w:hAnsi="Arial" w:cs="Arial"/>
                      <w:color w:val="666666"/>
                      <w:sz w:val="19"/>
                      <w:szCs w:val="19"/>
                    </w:rPr>
                    <w:t>“</w:t>
                  </w:r>
                  <w:r>
                    <w:rPr>
                      <w:rFonts w:ascii="Arial" w:hAnsi="Arial" w:cs="Arial"/>
                      <w:color w:val="333333"/>
                      <w:sz w:val="19"/>
                      <w:szCs w:val="19"/>
                      <w:shd w:val="clear" w:color="auto" w:fill="F9F9F9"/>
                    </w:rPr>
                    <w:t>JSON</w:t>
                  </w:r>
                  <w:r>
                    <w:rPr>
                      <w:rFonts w:ascii="Arial" w:hAnsi="Arial" w:cs="Arial"/>
                      <w:color w:val="666666"/>
                      <w:sz w:val="19"/>
                      <w:szCs w:val="19"/>
                    </w:rPr>
                    <w:t>”</w:t>
                  </w:r>
                  <w:r>
                    <w:rPr>
                      <w:rFonts w:ascii="Arial" w:hAnsi="Arial" w:cs="Arial" w:hint="eastAsia"/>
                      <w:color w:val="666666"/>
                      <w:sz w:val="19"/>
                      <w:szCs w:val="19"/>
                    </w:rPr>
                    <w:t>，</w:t>
                  </w:r>
                  <w:r>
                    <w:rPr>
                      <w:rFonts w:ascii="Arial" w:hAnsi="Arial" w:cs="Arial"/>
                      <w:color w:val="666666"/>
                      <w:sz w:val="19"/>
                      <w:szCs w:val="19"/>
                    </w:rPr>
                    <w:t>另外两种取值为：</w:t>
                  </w:r>
                  <w:r>
                    <w:rPr>
                      <w:rFonts w:ascii="Arial" w:hAnsi="Arial" w:cs="Arial" w:hint="eastAsia"/>
                      <w:color w:val="666666"/>
                      <w:sz w:val="19"/>
                      <w:szCs w:val="19"/>
                    </w:rPr>
                    <w:t>“</w:t>
                  </w:r>
                  <w:r>
                    <w:rPr>
                      <w:rFonts w:ascii="Arial" w:hAnsi="Arial" w:cs="Arial"/>
                      <w:color w:val="333333"/>
                      <w:sz w:val="19"/>
                      <w:szCs w:val="19"/>
                      <w:shd w:val="clear" w:color="auto" w:fill="F9F9F9"/>
                    </w:rPr>
                    <w:t>php-rpc</w:t>
                  </w:r>
                  <w:r>
                    <w:rPr>
                      <w:rFonts w:ascii="Arial" w:hAnsi="Arial" w:cs="Arial" w:hint="eastAsia"/>
                      <w:color w:val="666666"/>
                      <w:sz w:val="19"/>
                      <w:szCs w:val="19"/>
                    </w:rPr>
                    <w:t>”和</w:t>
                  </w:r>
                  <w:r>
                    <w:rPr>
                      <w:rFonts w:ascii="Arial" w:hAnsi="Arial" w:cs="Arial"/>
                      <w:color w:val="666666"/>
                      <w:sz w:val="19"/>
                      <w:szCs w:val="19"/>
                    </w:rPr>
                    <w:t>“JS”</w:t>
                  </w:r>
                  <w:r>
                    <w:rPr>
                      <w:rFonts w:ascii="Arial" w:hAnsi="Arial" w:cs="Arial" w:hint="eastAsia"/>
                      <w:color w:val="666666"/>
                      <w:sz w:val="19"/>
                      <w:szCs w:val="19"/>
                    </w:rPr>
                    <w:t>。</w:t>
                  </w:r>
                </w:p>
                <w:p w:rsidR="00447C5F" w:rsidRDefault="00447C5F"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 xml:space="preserve">nsp_ts: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color w:val="333333"/>
                      <w:sz w:val="19"/>
                      <w:szCs w:val="19"/>
                      <w:shd w:val="clear" w:color="auto" w:fill="F9F9F9"/>
                    </w:rPr>
                    <w:t>服务请求时间戳，自</w:t>
                  </w:r>
                  <w:r>
                    <w:rPr>
                      <w:rFonts w:ascii="Arial" w:hAnsi="Arial" w:cs="Arial"/>
                      <w:color w:val="333333"/>
                      <w:sz w:val="19"/>
                      <w:szCs w:val="19"/>
                      <w:shd w:val="clear" w:color="auto" w:fill="F9F9F9"/>
                    </w:rPr>
                    <w:t xml:space="preserve">GMT </w:t>
                  </w:r>
                  <w:r>
                    <w:rPr>
                      <w:rFonts w:ascii="Arial" w:hAnsi="Arial" w:cs="Arial"/>
                      <w:color w:val="333333"/>
                      <w:sz w:val="19"/>
                      <w:szCs w:val="19"/>
                      <w:shd w:val="clear" w:color="auto" w:fill="F9F9F9"/>
                    </w:rPr>
                    <w:t>时间</w:t>
                  </w:r>
                  <w:r>
                    <w:rPr>
                      <w:rFonts w:ascii="Arial" w:hAnsi="Arial" w:cs="Arial"/>
                      <w:color w:val="333333"/>
                      <w:sz w:val="19"/>
                      <w:szCs w:val="19"/>
                      <w:shd w:val="clear" w:color="auto" w:fill="F9F9F9"/>
                    </w:rPr>
                    <w:t xml:space="preserve"> 1970-1-1 0:0:0</w:t>
                  </w:r>
                  <w:r>
                    <w:rPr>
                      <w:rFonts w:ascii="Arial" w:hAnsi="Arial" w:cs="Arial"/>
                      <w:color w:val="333333"/>
                      <w:sz w:val="19"/>
                      <w:szCs w:val="19"/>
                      <w:shd w:val="clear" w:color="auto" w:fill="F9F9F9"/>
                    </w:rPr>
                    <w:t>至今的秒数。如果传入的时间与服务器时间相差</w:t>
                  </w:r>
                  <w:r>
                    <w:rPr>
                      <w:rFonts w:ascii="Arial" w:hAnsi="Arial" w:cs="Arial"/>
                      <w:color w:val="333333"/>
                      <w:sz w:val="19"/>
                      <w:szCs w:val="19"/>
                      <w:shd w:val="clear" w:color="auto" w:fill="F9F9F9"/>
                    </w:rPr>
                    <w:t>5</w:t>
                  </w:r>
                  <w:r>
                    <w:rPr>
                      <w:rFonts w:ascii="Arial" w:hAnsi="Arial" w:cs="Arial"/>
                      <w:color w:val="333333"/>
                      <w:sz w:val="19"/>
                      <w:szCs w:val="19"/>
                      <w:shd w:val="clear" w:color="auto" w:fill="F9F9F9"/>
                    </w:rPr>
                    <w:t>分钟以上，服务器可能会拒绝请求。</w:t>
                  </w:r>
                </w:p>
                <w:p w:rsidR="00447C5F" w:rsidRDefault="00447C5F"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n</w:t>
                  </w:r>
                  <w:r>
                    <w:rPr>
                      <w:rFonts w:ascii="Arial" w:hAnsi="Arial" w:cs="Arial" w:hint="eastAsia"/>
                      <w:color w:val="666666"/>
                      <w:sz w:val="19"/>
                      <w:szCs w:val="19"/>
                    </w:rPr>
                    <w:t>sp_</w:t>
                  </w:r>
                  <w:r>
                    <w:rPr>
                      <w:rFonts w:ascii="Arial" w:hAnsi="Arial" w:cs="Arial"/>
                      <w:color w:val="666666"/>
                      <w:sz w:val="19"/>
                      <w:szCs w:val="19"/>
                    </w:rPr>
                    <w:t xml:space="preserve">svc: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hint="eastAsia"/>
                      <w:color w:val="666666"/>
                      <w:sz w:val="19"/>
                      <w:szCs w:val="19"/>
                    </w:rPr>
                    <w:t xml:space="preserve"> </w:t>
                  </w:r>
                  <w:r>
                    <w:rPr>
                      <w:rFonts w:ascii="Arial" w:hAnsi="Arial" w:cs="Arial" w:hint="eastAsia"/>
                      <w:color w:val="666666"/>
                      <w:sz w:val="19"/>
                      <w:szCs w:val="19"/>
                    </w:rPr>
                    <w:t>本</w:t>
                  </w:r>
                  <w:r>
                    <w:rPr>
                      <w:rFonts w:ascii="Arial" w:hAnsi="Arial" w:cs="Arial"/>
                      <w:color w:val="666666"/>
                      <w:sz w:val="19"/>
                      <w:szCs w:val="19"/>
                    </w:rPr>
                    <w:t>接口固定为</w:t>
                  </w:r>
                  <w:r w:rsidRPr="00670371">
                    <w:rPr>
                      <w:rFonts w:ascii="Arial" w:hAnsi="Arial" w:cs="Arial"/>
                      <w:color w:val="333333"/>
                      <w:sz w:val="19"/>
                      <w:szCs w:val="19"/>
                      <w:shd w:val="clear" w:color="auto" w:fill="F9F9F9"/>
                    </w:rPr>
                    <w:t>openpush.message.</w:t>
                  </w:r>
                  <w:r w:rsidR="003414D7" w:rsidRPr="00A22897">
                    <w:rPr>
                      <w:rFonts w:ascii="Arial" w:hAnsi="Arial" w:cs="Arial"/>
                      <w:color w:val="333333"/>
                      <w:sz w:val="19"/>
                      <w:szCs w:val="19"/>
                      <w:shd w:val="clear" w:color="auto" w:fill="F9F9F9"/>
                    </w:rPr>
                    <w:t>psBatchSend</w:t>
                  </w:r>
                </w:p>
                <w:p w:rsidR="00447C5F" w:rsidRPr="001D498E" w:rsidRDefault="00447C5F" w:rsidP="007E01EC">
                  <w:pPr>
                    <w:widowControl/>
                    <w:shd w:val="clear" w:color="auto" w:fill="FFFFFF"/>
                    <w:autoSpaceDE/>
                    <w:autoSpaceDN/>
                    <w:adjustRightInd/>
                    <w:rPr>
                      <w:rFonts w:ascii="Arial" w:hAnsi="Arial" w:cs="Arial"/>
                      <w:color w:val="666666"/>
                      <w:sz w:val="19"/>
                      <w:szCs w:val="19"/>
                    </w:rPr>
                  </w:pPr>
                  <w:r>
                    <w:rPr>
                      <w:rFonts w:ascii="Arial" w:hAnsi="Arial" w:cs="Arial" w:hint="eastAsia"/>
                      <w:color w:val="666666"/>
                      <w:sz w:val="19"/>
                      <w:szCs w:val="19"/>
                    </w:rPr>
                    <w:t>关于</w:t>
                  </w:r>
                  <w:r>
                    <w:rPr>
                      <w:rFonts w:ascii="Arial" w:hAnsi="Arial" w:cs="Arial"/>
                      <w:color w:val="666666"/>
                      <w:sz w:val="19"/>
                      <w:szCs w:val="19"/>
                    </w:rPr>
                    <w:t>业务字段</w:t>
                  </w:r>
                  <w:r>
                    <w:rPr>
                      <w:rFonts w:ascii="Arial" w:hAnsi="Arial" w:cs="Arial" w:hint="eastAsia"/>
                      <w:color w:val="666666"/>
                      <w:sz w:val="19"/>
                      <w:szCs w:val="19"/>
                    </w:rPr>
                    <w:t xml:space="preserve">msgType, </w:t>
                  </w:r>
                  <w:r w:rsidR="007E01EC">
                    <w:rPr>
                      <w:rFonts w:ascii="Arial" w:hAnsi="Arial" w:cs="Arial"/>
                      <w:color w:val="666666"/>
                      <w:sz w:val="19"/>
                      <w:szCs w:val="19"/>
                    </w:rPr>
                    <w:t>android</w:t>
                  </w:r>
                  <w:r>
                    <w:rPr>
                      <w:rFonts w:ascii="Arial" w:hAnsi="Arial" w:cs="Arial" w:hint="eastAsia"/>
                      <w:color w:val="666666"/>
                      <w:sz w:val="19"/>
                      <w:szCs w:val="19"/>
                    </w:rPr>
                    <w:t>,catheMode,expire_time,</w:t>
                  </w:r>
                  <w:r w:rsidR="007E01EC">
                    <w:rPr>
                      <w:rFonts w:ascii="Arial" w:hAnsi="Arial" w:cs="Arial"/>
                      <w:color w:val="666666"/>
                      <w:sz w:val="19"/>
                      <w:szCs w:val="19"/>
                    </w:rPr>
                    <w:t>userType,</w:t>
                  </w:r>
                  <w:r>
                    <w:rPr>
                      <w:rFonts w:ascii="Arial" w:hAnsi="Arial" w:cs="Arial" w:hint="eastAsia"/>
                      <w:color w:val="666666"/>
                      <w:sz w:val="19"/>
                      <w:szCs w:val="19"/>
                    </w:rPr>
                    <w:t>deviceToken</w:t>
                  </w:r>
                  <w:r>
                    <w:rPr>
                      <w:rFonts w:ascii="Arial" w:hAnsi="Arial" w:cs="Arial"/>
                      <w:color w:val="666666"/>
                      <w:sz w:val="19"/>
                      <w:szCs w:val="19"/>
                    </w:rPr>
                    <w:t>List</w:t>
                  </w:r>
                  <w:r>
                    <w:rPr>
                      <w:rFonts w:ascii="Arial" w:hAnsi="Arial" w:cs="Arial" w:hint="eastAsia"/>
                      <w:color w:val="666666"/>
                      <w:sz w:val="19"/>
                      <w:szCs w:val="19"/>
                    </w:rPr>
                    <w:t>的</w:t>
                  </w:r>
                  <w:r>
                    <w:rPr>
                      <w:rFonts w:ascii="Arial" w:hAnsi="Arial" w:cs="Arial"/>
                      <w:color w:val="666666"/>
                      <w:sz w:val="19"/>
                      <w:szCs w:val="19"/>
                    </w:rPr>
                    <w:t>取值解释详见</w:t>
                  </w:r>
                  <w:r>
                    <w:rPr>
                      <w:rFonts w:ascii="Arial" w:hAnsi="Arial" w:cs="Arial" w:hint="eastAsia"/>
                      <w:color w:val="666666"/>
                      <w:sz w:val="19"/>
                      <w:szCs w:val="19"/>
                    </w:rPr>
                    <w:t>“</w:t>
                  </w:r>
                  <w:r w:rsidR="004863DF">
                    <w:rPr>
                      <w:rFonts w:ascii="Arial" w:hAnsi="Arial" w:cs="Arial" w:hint="eastAsia"/>
                      <w:color w:val="666666"/>
                      <w:sz w:val="19"/>
                      <w:szCs w:val="19"/>
                    </w:rPr>
                    <w:t>2.4.2.5</w:t>
                  </w:r>
                  <w:r>
                    <w:rPr>
                      <w:rFonts w:ascii="Arial" w:hAnsi="Arial" w:cs="Arial" w:hint="eastAsia"/>
                      <w:color w:val="666666"/>
                      <w:sz w:val="19"/>
                      <w:szCs w:val="19"/>
                    </w:rPr>
                    <w:t xml:space="preserve"> </w:t>
                  </w:r>
                  <w:r>
                    <w:rPr>
                      <w:rFonts w:ascii="Arial" w:hAnsi="Arial" w:cs="Arial" w:hint="eastAsia"/>
                      <w:color w:val="666666"/>
                      <w:sz w:val="19"/>
                      <w:szCs w:val="19"/>
                    </w:rPr>
                    <w:t>群发</w:t>
                  </w:r>
                  <w:r w:rsidR="004863DF">
                    <w:rPr>
                      <w:rFonts w:ascii="Arial" w:hAnsi="Arial" w:cs="Arial" w:hint="eastAsia"/>
                      <w:color w:val="666666"/>
                      <w:sz w:val="19"/>
                      <w:szCs w:val="19"/>
                    </w:rPr>
                    <w:t>通知栏</w:t>
                  </w:r>
                  <w:r>
                    <w:rPr>
                      <w:rFonts w:ascii="Arial" w:hAnsi="Arial" w:cs="Arial"/>
                      <w:color w:val="666666"/>
                      <w:sz w:val="19"/>
                      <w:szCs w:val="19"/>
                    </w:rPr>
                    <w:t>及时信息</w:t>
                  </w:r>
                  <w:r>
                    <w:rPr>
                      <w:rFonts w:ascii="Arial" w:hAnsi="Arial" w:cs="Arial" w:hint="eastAsia"/>
                      <w:color w:val="666666"/>
                      <w:sz w:val="19"/>
                      <w:szCs w:val="19"/>
                    </w:rPr>
                    <w:t>”中</w:t>
                  </w:r>
                  <w:r>
                    <w:rPr>
                      <w:rFonts w:ascii="Arial" w:hAnsi="Arial" w:cs="Arial"/>
                      <w:color w:val="666666"/>
                      <w:sz w:val="19"/>
                      <w:szCs w:val="19"/>
                    </w:rPr>
                    <w:t>参数说明</w:t>
                  </w:r>
                  <w:r>
                    <w:rPr>
                      <w:rFonts w:ascii="Arial" w:hAnsi="Arial" w:cs="Arial" w:hint="eastAsia"/>
                      <w:color w:val="666666"/>
                      <w:sz w:val="19"/>
                      <w:szCs w:val="19"/>
                    </w:rPr>
                    <w:t>章节</w:t>
                  </w:r>
                  <w:r>
                    <w:rPr>
                      <w:rFonts w:ascii="Arial" w:hAnsi="Arial" w:cs="Arial"/>
                      <w:color w:val="666666"/>
                      <w:sz w:val="19"/>
                      <w:szCs w:val="19"/>
                    </w:rPr>
                    <w:t>。</w:t>
                  </w:r>
                </w:p>
              </w:tc>
            </w:tr>
          </w:tbl>
          <w:p w:rsidR="00447C5F" w:rsidRDefault="00447C5F" w:rsidP="008C2A4E">
            <w:pPr>
              <w:pStyle w:val="a5"/>
              <w:ind w:firstLineChars="0" w:firstLine="0"/>
              <w:rPr>
                <w:rFonts w:ascii="Consolas" w:hAnsi="Consolas" w:cs="Consolas"/>
              </w:rPr>
            </w:pPr>
          </w:p>
          <w:p w:rsidR="00447C5F" w:rsidRDefault="00447C5F"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应答报文样例：</w:t>
            </w:r>
          </w:p>
          <w:tbl>
            <w:tblPr>
              <w:tblStyle w:val="afff1"/>
              <w:tblW w:w="0" w:type="auto"/>
              <w:tblLook w:val="04A0" w:firstRow="1" w:lastRow="0" w:firstColumn="1" w:lastColumn="0" w:noHBand="0" w:noVBand="1"/>
            </w:tblPr>
            <w:tblGrid>
              <w:gridCol w:w="8505"/>
            </w:tblGrid>
            <w:tr w:rsidR="00447C5F" w:rsidTr="008C2A4E">
              <w:tc>
                <w:tcPr>
                  <w:tcW w:w="8505" w:type="dxa"/>
                </w:tcPr>
                <w:p w:rsidR="00447C5F" w:rsidRDefault="00447C5F" w:rsidP="008C2A4E">
                  <w:pPr>
                    <w:pStyle w:val="a5"/>
                    <w:ind w:firstLineChars="0" w:firstLine="0"/>
                    <w:rPr>
                      <w:rFonts w:ascii="Consolas" w:hAnsi="Consolas" w:cs="Consolas"/>
                    </w:rPr>
                  </w:pPr>
                  <w:r>
                    <w:rPr>
                      <w:rFonts w:ascii="Consolas" w:hAnsi="Consolas" w:cs="Consolas" w:hint="eastAsia"/>
                    </w:rPr>
                    <w:t>成功</w:t>
                  </w:r>
                  <w:r>
                    <w:rPr>
                      <w:rFonts w:ascii="Consolas" w:hAnsi="Consolas" w:cs="Consolas"/>
                    </w:rPr>
                    <w:t>：</w:t>
                  </w:r>
                </w:p>
                <w:p w:rsidR="00447C5F" w:rsidRPr="007C4BAB"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HTTP/1.1 200 OK</w:t>
                  </w:r>
                </w:p>
                <w:p w:rsidR="00447C5F" w:rsidRPr="007C4BAB"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Pragma: no-cache</w:t>
                  </w:r>
                </w:p>
                <w:p w:rsidR="00447C5F" w:rsidRPr="007C4BAB"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Cache-Control: no-cache</w:t>
                  </w:r>
                </w:p>
                <w:p w:rsidR="00447C5F" w:rsidRPr="007C4BAB"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Expires: Thu, 01 Jan 1970 00:00:00 GMT</w:t>
                  </w: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Content-Type: text/plain; </w:t>
                  </w: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charset=utf-8</w:t>
                  </w:r>
                </w:p>
                <w:p w:rsidR="00447C5F" w:rsidRPr="007C4BAB"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w:t>
                  </w: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resultcode</w:t>
                  </w:r>
                  <w:r w:rsidRPr="007C4BAB">
                    <w:rPr>
                      <w:rFonts w:ascii="Arial" w:hAnsi="Arial" w:cs="Arial"/>
                      <w:color w:val="666666"/>
                      <w:sz w:val="19"/>
                      <w:szCs w:val="19"/>
                      <w:shd w:val="clear" w:color="auto" w:fill="EAEAEA"/>
                    </w:rPr>
                    <w:t xml:space="preserve"> ":"</w:t>
                  </w:r>
                  <w:r>
                    <w:rPr>
                      <w:rFonts w:ascii="Arial" w:hAnsi="Arial" w:cs="Arial"/>
                      <w:color w:val="666666"/>
                      <w:sz w:val="19"/>
                      <w:szCs w:val="19"/>
                      <w:shd w:val="clear" w:color="auto" w:fill="EAEAEA"/>
                    </w:rPr>
                    <w:t>0</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message</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success</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Pr="00BF6214">
                    <w:rPr>
                      <w:rFonts w:ascii="Arial" w:hAnsi="Arial" w:cs="Arial"/>
                      <w:color w:val="666666"/>
                      <w:sz w:val="19"/>
                      <w:szCs w:val="19"/>
                      <w:shd w:val="clear" w:color="auto" w:fill="EAEAEA"/>
                    </w:rPr>
                    <w:t xml:space="preserve"> requestID</w:t>
                  </w:r>
                  <w:r w:rsidRPr="007C4BAB">
                    <w:rPr>
                      <w:rFonts w:ascii="Arial" w:hAnsi="Arial" w:cs="Arial"/>
                      <w:color w:val="666666"/>
                      <w:sz w:val="19"/>
                      <w:szCs w:val="19"/>
                      <w:shd w:val="clear" w:color="auto" w:fill="EAEAEA"/>
                    </w:rPr>
                    <w:t>":"</w:t>
                  </w:r>
                  <w:r w:rsidRPr="00660D74">
                    <w:rPr>
                      <w:rFonts w:ascii="Arial" w:hAnsi="Arial" w:cs="Arial"/>
                      <w:color w:val="666666"/>
                      <w:sz w:val="19"/>
                      <w:szCs w:val="19"/>
                      <w:shd w:val="clear" w:color="auto" w:fill="EAEAEA"/>
                    </w:rPr>
                    <w:t>201608231040425822EF0CD</w:t>
                  </w:r>
                  <w:r w:rsidRPr="007C4BAB">
                    <w:rPr>
                      <w:rFonts w:ascii="Arial" w:hAnsi="Arial" w:cs="Arial"/>
                      <w:color w:val="666666"/>
                      <w:sz w:val="19"/>
                      <w:szCs w:val="19"/>
                      <w:shd w:val="clear" w:color="auto" w:fill="EAEAEA"/>
                    </w:rPr>
                    <w:t>"</w:t>
                  </w:r>
                </w:p>
                <w:p w:rsidR="00447C5F" w:rsidRPr="007C4BAB"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p>
                <w:p w:rsidR="00447C5F" w:rsidRPr="00C0036B" w:rsidRDefault="00447C5F" w:rsidP="008C2A4E">
                  <w:pPr>
                    <w:pStyle w:val="a5"/>
                    <w:ind w:firstLineChars="0" w:firstLine="0"/>
                    <w:rPr>
                      <w:rFonts w:ascii="Consolas" w:hAnsi="Consolas" w:cs="Consolas"/>
                    </w:rPr>
                  </w:pPr>
                  <w:r w:rsidRPr="00C0036B">
                    <w:rPr>
                      <w:rFonts w:ascii="Consolas" w:hAnsi="Consolas" w:cs="Consolas" w:hint="eastAsia"/>
                    </w:rPr>
                    <w:t>错误</w:t>
                  </w:r>
                  <w:r w:rsidRPr="00C0036B">
                    <w:rPr>
                      <w:rFonts w:ascii="Consolas" w:hAnsi="Consolas" w:cs="Consolas"/>
                    </w:rPr>
                    <w:t>：</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HTTP/1.1 200 OK</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Date: Tue, 15 Jan 2013 08:12:38 GMT</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Pragma: no-cache</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Cache-Control: no-cache</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Expires: Thu, 01 Jan 1970 00:00:00 GMT</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Content-Type: text/plain; charset=utf-8</w:t>
                  </w:r>
                </w:p>
                <w:p w:rsidR="00447C5F"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NSP_STATUS: 109</w:t>
                  </w: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447C5F" w:rsidRPr="00177DF7" w:rsidRDefault="00447C5F"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{"error":"nsp_ts error"}</w:t>
                  </w:r>
                </w:p>
                <w:p w:rsidR="00447C5F" w:rsidRPr="00177DF7" w:rsidRDefault="00447C5F" w:rsidP="008C2A4E">
                  <w:pPr>
                    <w:widowControl/>
                    <w:shd w:val="clear" w:color="auto" w:fill="FFFFFF"/>
                    <w:autoSpaceDE/>
                    <w:autoSpaceDN/>
                    <w:adjustRightInd/>
                    <w:rPr>
                      <w:rFonts w:ascii="Consolas" w:hAnsi="Consolas" w:cs="Consolas"/>
                    </w:rPr>
                  </w:pPr>
                </w:p>
              </w:tc>
            </w:tr>
          </w:tbl>
          <w:p w:rsidR="00447C5F" w:rsidRDefault="00447C5F" w:rsidP="008C2A4E">
            <w:pPr>
              <w:pStyle w:val="a5"/>
              <w:ind w:firstLineChars="0" w:firstLine="0"/>
              <w:rPr>
                <w:rFonts w:ascii="Consolas" w:hAnsi="Consolas" w:cs="Consolas"/>
              </w:rPr>
            </w:pPr>
          </w:p>
          <w:p w:rsidR="00447C5F" w:rsidRDefault="00447C5F"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应答报文说明：</w:t>
            </w:r>
          </w:p>
          <w:tbl>
            <w:tblPr>
              <w:tblStyle w:val="afff1"/>
              <w:tblW w:w="0" w:type="auto"/>
              <w:tblLook w:val="04A0" w:firstRow="1" w:lastRow="0" w:firstColumn="1" w:lastColumn="0" w:noHBand="0" w:noVBand="1"/>
            </w:tblPr>
            <w:tblGrid>
              <w:gridCol w:w="8505"/>
            </w:tblGrid>
            <w:tr w:rsidR="00447C5F" w:rsidTr="008C2A4E">
              <w:tc>
                <w:tcPr>
                  <w:tcW w:w="8505" w:type="dxa"/>
                </w:tcPr>
                <w:p w:rsidR="00447C5F" w:rsidRPr="000E52B3" w:rsidRDefault="00447C5F"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resultcode</w:t>
                  </w:r>
                  <w:r w:rsidRPr="000E52B3">
                    <w:rPr>
                      <w:rFonts w:ascii="Arial" w:hAnsi="Arial" w:cs="Arial"/>
                      <w:b/>
                      <w:bCs/>
                      <w:color w:val="666666"/>
                      <w:sz w:val="19"/>
                      <w:szCs w:val="19"/>
                    </w:rPr>
                    <w:t>：</w:t>
                  </w:r>
                  <w:r>
                    <w:rPr>
                      <w:rFonts w:ascii="Arial" w:hAnsi="Arial" w:cs="Arial" w:hint="eastAsia"/>
                      <w:color w:val="666666"/>
                      <w:sz w:val="19"/>
                      <w:szCs w:val="19"/>
                    </w:rPr>
                    <w:t>错误码</w:t>
                  </w:r>
                  <w:r>
                    <w:rPr>
                      <w:rFonts w:ascii="Arial" w:hAnsi="Arial" w:cs="Arial"/>
                      <w:color w:val="666666"/>
                      <w:sz w:val="19"/>
                      <w:szCs w:val="19"/>
                    </w:rPr>
                    <w:t>，详细描述请参考</w:t>
                  </w:r>
                  <w:r>
                    <w:rPr>
                      <w:rFonts w:ascii="Arial" w:hAnsi="Arial" w:cs="Arial"/>
                      <w:color w:val="666666"/>
                      <w:sz w:val="19"/>
                      <w:szCs w:val="19"/>
                    </w:rPr>
                    <w:t>“</w:t>
                  </w:r>
                  <w:r w:rsidR="00B71B4D">
                    <w:rPr>
                      <w:rFonts w:ascii="Arial" w:hAnsi="Arial" w:cs="Arial"/>
                      <w:color w:val="666666"/>
                      <w:sz w:val="19"/>
                      <w:szCs w:val="19"/>
                    </w:rPr>
                    <w:t>2.4.2.5</w:t>
                  </w:r>
                  <w:r>
                    <w:rPr>
                      <w:rFonts w:ascii="Arial" w:hAnsi="Arial" w:cs="Arial" w:hint="eastAsia"/>
                      <w:color w:val="666666"/>
                      <w:sz w:val="19"/>
                      <w:szCs w:val="19"/>
                    </w:rPr>
                    <w:t xml:space="preserve"> </w:t>
                  </w:r>
                  <w:r>
                    <w:rPr>
                      <w:rFonts w:ascii="Arial" w:hAnsi="Arial" w:cs="Arial" w:hint="eastAsia"/>
                      <w:color w:val="666666"/>
                      <w:sz w:val="19"/>
                      <w:szCs w:val="19"/>
                    </w:rPr>
                    <w:t>群发</w:t>
                  </w:r>
                  <w:r w:rsidR="00B71B4D">
                    <w:rPr>
                      <w:rFonts w:ascii="Arial" w:hAnsi="Arial" w:cs="Arial" w:hint="eastAsia"/>
                      <w:color w:val="666666"/>
                      <w:sz w:val="19"/>
                      <w:szCs w:val="19"/>
                    </w:rPr>
                    <w:t>通知栏</w:t>
                  </w:r>
                  <w:r>
                    <w:rPr>
                      <w:rFonts w:ascii="Arial" w:hAnsi="Arial" w:cs="Arial"/>
                      <w:color w:val="666666"/>
                      <w:sz w:val="19"/>
                      <w:szCs w:val="19"/>
                    </w:rPr>
                    <w:t>及时消息</w:t>
                  </w:r>
                  <w:r>
                    <w:rPr>
                      <w:rFonts w:ascii="Arial" w:hAnsi="Arial" w:cs="Arial"/>
                      <w:color w:val="666666"/>
                      <w:sz w:val="19"/>
                      <w:szCs w:val="19"/>
                    </w:rPr>
                    <w:t>”</w:t>
                  </w:r>
                  <w:r>
                    <w:rPr>
                      <w:rFonts w:ascii="Arial" w:hAnsi="Arial" w:cs="Arial" w:hint="eastAsia"/>
                      <w:color w:val="666666"/>
                      <w:sz w:val="19"/>
                      <w:szCs w:val="19"/>
                    </w:rPr>
                    <w:t>章节的</w:t>
                  </w:r>
                  <w:r>
                    <w:rPr>
                      <w:rFonts w:ascii="Arial" w:hAnsi="Arial" w:cs="Arial"/>
                      <w:color w:val="666666"/>
                      <w:sz w:val="19"/>
                      <w:szCs w:val="19"/>
                    </w:rPr>
                    <w:t>错误码描述</w:t>
                  </w:r>
                  <w:r>
                    <w:rPr>
                      <w:rFonts w:ascii="Arial" w:hAnsi="Arial" w:cs="Arial" w:hint="eastAsia"/>
                      <w:color w:val="666666"/>
                      <w:sz w:val="19"/>
                      <w:szCs w:val="19"/>
                    </w:rPr>
                    <w:t>部分</w:t>
                  </w:r>
                  <w:r w:rsidRPr="000E52B3">
                    <w:rPr>
                      <w:rFonts w:ascii="Arial" w:hAnsi="Arial" w:cs="Arial"/>
                      <w:color w:val="666666"/>
                      <w:sz w:val="19"/>
                      <w:szCs w:val="19"/>
                    </w:rPr>
                    <w:t>；</w:t>
                  </w:r>
                </w:p>
                <w:p w:rsidR="00447C5F" w:rsidRDefault="00447C5F" w:rsidP="008C2A4E">
                  <w:pPr>
                    <w:widowControl/>
                    <w:shd w:val="clear" w:color="auto" w:fill="FFFFFF"/>
                    <w:autoSpaceDE/>
                    <w:autoSpaceDN/>
                    <w:adjustRightInd/>
                    <w:rPr>
                      <w:rFonts w:ascii="Arial" w:hAnsi="Arial" w:cs="Arial"/>
                      <w:color w:val="666666"/>
                      <w:sz w:val="19"/>
                      <w:szCs w:val="19"/>
                      <w:shd w:val="clear" w:color="auto" w:fill="EAEAEA"/>
                    </w:rPr>
                  </w:pPr>
                  <w:r w:rsidRPr="00BF6214">
                    <w:rPr>
                      <w:rFonts w:ascii="Arial" w:hAnsi="Arial" w:cs="Arial"/>
                      <w:color w:val="666666"/>
                      <w:sz w:val="19"/>
                      <w:szCs w:val="19"/>
                      <w:shd w:val="clear" w:color="auto" w:fill="EAEAEA"/>
                    </w:rPr>
                    <w:t>message</w:t>
                  </w:r>
                  <w:r>
                    <w:rPr>
                      <w:rFonts w:ascii="Arial" w:hAnsi="Arial" w:cs="Arial"/>
                      <w:color w:val="666666"/>
                      <w:sz w:val="19"/>
                      <w:szCs w:val="19"/>
                      <w:shd w:val="clear" w:color="auto" w:fill="EAEAEA"/>
                    </w:rPr>
                    <w:t>:  resultcode</w:t>
                  </w:r>
                  <w:r>
                    <w:rPr>
                      <w:rFonts w:ascii="Arial" w:hAnsi="Arial" w:cs="Arial" w:hint="eastAsia"/>
                      <w:color w:val="666666"/>
                      <w:sz w:val="19"/>
                      <w:szCs w:val="19"/>
                      <w:shd w:val="clear" w:color="auto" w:fill="EAEAEA"/>
                    </w:rPr>
                    <w:t>对应</w:t>
                  </w:r>
                  <w:r>
                    <w:rPr>
                      <w:rFonts w:ascii="Arial" w:hAnsi="Arial" w:cs="Arial"/>
                      <w:color w:val="666666"/>
                      <w:sz w:val="19"/>
                      <w:szCs w:val="19"/>
                      <w:shd w:val="clear" w:color="auto" w:fill="EAEAEA"/>
                    </w:rPr>
                    <w:t>的错误描述</w:t>
                  </w:r>
                </w:p>
                <w:p w:rsidR="00447C5F" w:rsidRPr="000E52B3" w:rsidRDefault="00447C5F"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requestID</w:t>
                  </w:r>
                  <w:r w:rsidRPr="000E52B3">
                    <w:rPr>
                      <w:rFonts w:ascii="Arial" w:hAnsi="Arial" w:cs="Arial"/>
                      <w:b/>
                      <w:bCs/>
                      <w:color w:val="666666"/>
                      <w:sz w:val="19"/>
                      <w:szCs w:val="19"/>
                    </w:rPr>
                    <w:t>：</w:t>
                  </w:r>
                  <w:r>
                    <w:rPr>
                      <w:rFonts w:ascii="Arial" w:hAnsi="Arial" w:cs="Arial" w:hint="eastAsia"/>
                      <w:color w:val="666666"/>
                      <w:sz w:val="19"/>
                      <w:szCs w:val="19"/>
                    </w:rPr>
                    <w:t>每次下发请求</w:t>
                  </w:r>
                  <w:r>
                    <w:rPr>
                      <w:rFonts w:ascii="Arial" w:hAnsi="Arial" w:cs="Arial"/>
                      <w:color w:val="666666"/>
                      <w:sz w:val="19"/>
                      <w:szCs w:val="19"/>
                    </w:rPr>
                    <w:t>过程中华为</w:t>
                  </w:r>
                  <w:r>
                    <w:rPr>
                      <w:rFonts w:ascii="Arial" w:hAnsi="Arial" w:cs="Arial"/>
                      <w:color w:val="666666"/>
                      <w:sz w:val="19"/>
                      <w:szCs w:val="19"/>
                    </w:rPr>
                    <w:t>PUSH</w:t>
                  </w:r>
                  <w:r>
                    <w:rPr>
                      <w:rFonts w:ascii="Arial" w:hAnsi="Arial" w:cs="Arial"/>
                      <w:color w:val="666666"/>
                      <w:sz w:val="19"/>
                      <w:szCs w:val="19"/>
                    </w:rPr>
                    <w:t>平台</w:t>
                  </w:r>
                  <w:r>
                    <w:rPr>
                      <w:rFonts w:ascii="Arial" w:hAnsi="Arial" w:cs="Arial" w:hint="eastAsia"/>
                      <w:color w:val="666666"/>
                      <w:sz w:val="19"/>
                      <w:szCs w:val="19"/>
                    </w:rPr>
                    <w:t>分配</w:t>
                  </w:r>
                  <w:r>
                    <w:rPr>
                      <w:rFonts w:ascii="Arial" w:hAnsi="Arial" w:cs="Arial"/>
                      <w:color w:val="666666"/>
                      <w:sz w:val="19"/>
                      <w:szCs w:val="19"/>
                    </w:rPr>
                    <w:t>的请求</w:t>
                  </w:r>
                  <w:r>
                    <w:rPr>
                      <w:rFonts w:ascii="Arial" w:hAnsi="Arial" w:cs="Arial"/>
                      <w:color w:val="666666"/>
                      <w:sz w:val="19"/>
                      <w:szCs w:val="19"/>
                    </w:rPr>
                    <w:t>ID</w:t>
                  </w:r>
                  <w:r>
                    <w:rPr>
                      <w:rFonts w:ascii="Arial" w:hAnsi="Arial" w:cs="Arial" w:hint="eastAsia"/>
                      <w:color w:val="666666"/>
                      <w:sz w:val="19"/>
                      <w:szCs w:val="19"/>
                    </w:rPr>
                    <w:t>;</w:t>
                  </w:r>
                </w:p>
              </w:tc>
            </w:tr>
          </w:tbl>
          <w:p w:rsidR="00447C5F" w:rsidRDefault="00447C5F" w:rsidP="008C2A4E">
            <w:pPr>
              <w:pStyle w:val="a5"/>
              <w:ind w:firstLineChars="0" w:firstLine="0"/>
            </w:pPr>
          </w:p>
        </w:tc>
      </w:tr>
    </w:tbl>
    <w:p w:rsidR="00800A11" w:rsidRPr="00447C5F" w:rsidRDefault="00800A11" w:rsidP="000622A1">
      <w:pPr>
        <w:pStyle w:val="a5"/>
        <w:ind w:firstLineChars="0" w:firstLine="0"/>
      </w:pPr>
    </w:p>
    <w:p w:rsidR="00B5418F" w:rsidRDefault="00B5418F" w:rsidP="00971693">
      <w:pPr>
        <w:pStyle w:val="4"/>
        <w:numPr>
          <w:ilvl w:val="3"/>
          <w:numId w:val="15"/>
        </w:numPr>
      </w:pPr>
      <w:r>
        <w:rPr>
          <w:rFonts w:hint="eastAsia"/>
        </w:rPr>
        <w:t>发送</w:t>
      </w:r>
      <w:r>
        <w:t>特定</w:t>
      </w:r>
      <w:r>
        <w:t>PUSH</w:t>
      </w:r>
      <w:r>
        <w:t>消息</w:t>
      </w:r>
    </w:p>
    <w:p w:rsidR="00800A11" w:rsidRDefault="00155F87" w:rsidP="000622A1">
      <w:pPr>
        <w:pStyle w:val="a5"/>
        <w:ind w:firstLineChars="0" w:firstLine="0"/>
      </w:pPr>
      <w:r>
        <w:rPr>
          <w:rFonts w:hint="eastAsia"/>
        </w:rPr>
        <w:t xml:space="preserve">       </w:t>
      </w:r>
      <w:r>
        <w:rPr>
          <w:rFonts w:hint="eastAsia"/>
        </w:rPr>
        <w:t>本</w:t>
      </w:r>
      <w:r>
        <w:t>接口后续逐步下线这里不再阐述，</w:t>
      </w:r>
      <w:r>
        <w:rPr>
          <w:rFonts w:hint="eastAsia"/>
        </w:rPr>
        <w:t>如果</w:t>
      </w:r>
      <w:r>
        <w:t>使用</w:t>
      </w:r>
      <w:r>
        <w:rPr>
          <w:rFonts w:hint="eastAsia"/>
        </w:rPr>
        <w:t xml:space="preserve">Java </w:t>
      </w:r>
      <w:r>
        <w:t>SDK</w:t>
      </w:r>
      <w:r>
        <w:rPr>
          <w:rFonts w:hint="eastAsia"/>
        </w:rPr>
        <w:t>可以</w:t>
      </w:r>
      <w:r>
        <w:t>参考</w:t>
      </w:r>
      <w:r>
        <w:t xml:space="preserve">“2.4.2.6 </w:t>
      </w:r>
      <w:r>
        <w:rPr>
          <w:rFonts w:hint="eastAsia"/>
        </w:rPr>
        <w:t>发送</w:t>
      </w:r>
      <w:r>
        <w:t>特定</w:t>
      </w:r>
      <w:r>
        <w:t>PUSH</w:t>
      </w:r>
      <w:r>
        <w:t>消息</w:t>
      </w:r>
      <w:r>
        <w:t>”</w:t>
      </w:r>
      <w:r>
        <w:rPr>
          <w:rFonts w:hint="eastAsia"/>
        </w:rPr>
        <w:t>章节</w:t>
      </w:r>
      <w:r>
        <w:t>中的描述</w:t>
      </w:r>
      <w:r>
        <w:rPr>
          <w:rFonts w:hint="eastAsia"/>
        </w:rPr>
        <w:t>。</w:t>
      </w:r>
    </w:p>
    <w:p w:rsidR="00154840" w:rsidRPr="00154840" w:rsidRDefault="00B5418F" w:rsidP="00154840">
      <w:pPr>
        <w:pStyle w:val="4"/>
        <w:numPr>
          <w:ilvl w:val="3"/>
          <w:numId w:val="15"/>
        </w:numPr>
      </w:pPr>
      <w:r>
        <w:rPr>
          <w:rFonts w:hint="eastAsia"/>
        </w:rPr>
        <w:t>查询</w:t>
      </w:r>
      <w:r>
        <w:t>PUSH</w:t>
      </w:r>
      <w:r>
        <w:t>消息状态</w:t>
      </w:r>
    </w:p>
    <w:tbl>
      <w:tblPr>
        <w:tblStyle w:val="afff1"/>
        <w:tblW w:w="0" w:type="auto"/>
        <w:tblInd w:w="279" w:type="dxa"/>
        <w:tblLook w:val="04A0" w:firstRow="1" w:lastRow="0" w:firstColumn="1" w:lastColumn="0" w:noHBand="0" w:noVBand="1"/>
      </w:tblPr>
      <w:tblGrid>
        <w:gridCol w:w="8731"/>
      </w:tblGrid>
      <w:tr w:rsidR="00154840" w:rsidTr="008C2A4E">
        <w:tc>
          <w:tcPr>
            <w:tcW w:w="8731" w:type="dxa"/>
          </w:tcPr>
          <w:p w:rsidR="00154840" w:rsidRDefault="00154840"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访问地址：</w:t>
            </w:r>
          </w:p>
          <w:p w:rsidR="00154840" w:rsidRDefault="009A0D42" w:rsidP="008C2A4E">
            <w:pPr>
              <w:pStyle w:val="a5"/>
              <w:ind w:firstLineChars="0" w:firstLine="0"/>
              <w:rPr>
                <w:rStyle w:val="afff"/>
                <w:rFonts w:ascii="Consolas" w:hAnsi="Consolas" w:cs="Consolas"/>
              </w:rPr>
            </w:pPr>
            <w:hyperlink r:id="rId27" w:history="1">
              <w:r w:rsidR="00154840" w:rsidRPr="001B6E5D">
                <w:rPr>
                  <w:rStyle w:val="afff"/>
                  <w:rFonts w:ascii="Consolas" w:hAnsi="Consolas" w:cs="Consolas"/>
                </w:rPr>
                <w:t>https://api.vmall.com/rest.php</w:t>
              </w:r>
            </w:hyperlink>
          </w:p>
          <w:p w:rsidR="00154840" w:rsidRPr="00C24414" w:rsidRDefault="00154840" w:rsidP="008C2A4E">
            <w:pPr>
              <w:pStyle w:val="a5"/>
              <w:ind w:firstLineChars="0" w:firstLine="0"/>
              <w:rPr>
                <w:rFonts w:ascii="Consolas" w:hAnsi="Consolas" w:cs="Consolas"/>
              </w:rPr>
            </w:pPr>
          </w:p>
          <w:p w:rsidR="00154840" w:rsidRDefault="00154840"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报文</w:t>
            </w:r>
            <w:r>
              <w:rPr>
                <w:rFonts w:ascii="Consolas" w:hAnsi="Consolas" w:cs="Consolas" w:hint="eastAsia"/>
              </w:rPr>
              <w:t>样例</w:t>
            </w:r>
            <w:r>
              <w:rPr>
                <w:rFonts w:ascii="Consolas" w:hAnsi="Consolas" w:cs="Consolas"/>
              </w:rPr>
              <w:t>：</w:t>
            </w:r>
          </w:p>
          <w:tbl>
            <w:tblPr>
              <w:tblStyle w:val="afff1"/>
              <w:tblW w:w="0" w:type="auto"/>
              <w:tblLook w:val="04A0" w:firstRow="1" w:lastRow="0" w:firstColumn="1" w:lastColumn="0" w:noHBand="0" w:noVBand="1"/>
            </w:tblPr>
            <w:tblGrid>
              <w:gridCol w:w="8505"/>
            </w:tblGrid>
            <w:tr w:rsidR="00154840" w:rsidTr="008C2A4E">
              <w:tc>
                <w:tcPr>
                  <w:tcW w:w="8505" w:type="dxa"/>
                </w:tcPr>
                <w:p w:rsidR="00154840" w:rsidRDefault="00154840"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POST /rest.php HTTP/1.1</w:t>
                  </w:r>
                </w:p>
                <w:p w:rsidR="00154840" w:rsidRDefault="00154840"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Host: api.vmall.com</w:t>
                  </w:r>
                </w:p>
                <w:p w:rsidR="00154840" w:rsidRDefault="00154840"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r>
                    <w:rPr>
                      <w:rFonts w:ascii="Courier New" w:hAnsi="Courier New" w:cs="Courier New"/>
                      <w:color w:val="000000"/>
                      <w:sz w:val="19"/>
                      <w:szCs w:val="19"/>
                      <w:shd w:val="clear" w:color="auto" w:fill="EAEAEA"/>
                    </w:rPr>
                    <w:t>Content-Type: application/x-www-form-urlencoded</w:t>
                  </w:r>
                </w:p>
                <w:p w:rsidR="00154840" w:rsidRDefault="00154840"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shd w:val="clear" w:color="auto" w:fill="EAEAEA"/>
                    </w:rPr>
                  </w:pPr>
                </w:p>
                <w:p w:rsidR="00154840" w:rsidRPr="0091266D" w:rsidRDefault="00154840" w:rsidP="008C2A4E">
                  <w:pPr>
                    <w:pStyle w:val="HTML0"/>
                    <w:pBdr>
                      <w:top w:val="single" w:sz="6" w:space="0" w:color="DDDDDD"/>
                      <w:left w:val="single" w:sz="6" w:space="0" w:color="DDDDDD"/>
                      <w:bottom w:val="single" w:sz="6" w:space="0" w:color="DDDDDD"/>
                      <w:right w:val="single" w:sz="6" w:space="0" w:color="DDDDDD"/>
                    </w:pBdr>
                    <w:shd w:val="clear" w:color="auto" w:fill="F9F9F9"/>
                    <w:spacing w:line="312" w:lineRule="atLeast"/>
                    <w:rPr>
                      <w:rFonts w:ascii="Courier New" w:hAnsi="Courier New" w:cs="Courier New"/>
                      <w:color w:val="000000"/>
                      <w:sz w:val="19"/>
                      <w:szCs w:val="19"/>
                    </w:rPr>
                  </w:pPr>
                  <w:r w:rsidRPr="00154840">
                    <w:rPr>
                      <w:rFonts w:ascii="Courier New" w:hAnsi="Courier New" w:cs="Courier New"/>
                      <w:color w:val="FF0000"/>
                      <w:sz w:val="19"/>
                      <w:szCs w:val="19"/>
                      <w:shd w:val="clear" w:color="auto" w:fill="EAEAEA"/>
                    </w:rPr>
                    <w:t>access_token</w:t>
                  </w:r>
                  <w:r w:rsidRPr="00154840">
                    <w:rPr>
                      <w:rFonts w:ascii="Courier New" w:hAnsi="Courier New" w:cs="Courier New"/>
                      <w:color w:val="000000"/>
                      <w:sz w:val="19"/>
                      <w:szCs w:val="19"/>
                      <w:shd w:val="clear" w:color="auto" w:fill="EAEAEA"/>
                    </w:rPr>
                    <w:t>=accessToken&amp;</w:t>
                  </w:r>
                  <w:r w:rsidRPr="00154840">
                    <w:rPr>
                      <w:rFonts w:ascii="Courier New" w:hAnsi="Courier New" w:cs="Courier New"/>
                      <w:color w:val="FF0000"/>
                      <w:sz w:val="19"/>
                      <w:szCs w:val="19"/>
                      <w:shd w:val="clear" w:color="auto" w:fill="EAEAEA"/>
                    </w:rPr>
                    <w:t>nsp_fmt</w:t>
                  </w:r>
                  <w:r w:rsidRPr="00154840">
                    <w:rPr>
                      <w:rFonts w:ascii="Courier New" w:hAnsi="Courier New" w:cs="Courier New"/>
                      <w:color w:val="000000"/>
                      <w:sz w:val="19"/>
                      <w:szCs w:val="19"/>
                      <w:shd w:val="clear" w:color="auto" w:fill="EAEAEA"/>
                    </w:rPr>
                    <w:t>=JSON&amp;</w:t>
                  </w:r>
                  <w:r w:rsidRPr="00154840">
                    <w:rPr>
                      <w:rFonts w:ascii="Courier New" w:hAnsi="Courier New" w:cs="Courier New"/>
                      <w:color w:val="FF0000"/>
                      <w:sz w:val="19"/>
                      <w:szCs w:val="19"/>
                      <w:shd w:val="clear" w:color="auto" w:fill="EAEAEA"/>
                    </w:rPr>
                    <w:t>nsp_svc</w:t>
                  </w:r>
                  <w:r w:rsidRPr="00154840">
                    <w:rPr>
                      <w:rFonts w:ascii="Courier New" w:hAnsi="Courier New" w:cs="Courier New"/>
                      <w:color w:val="000000"/>
                      <w:sz w:val="19"/>
                      <w:szCs w:val="19"/>
                      <w:shd w:val="clear" w:color="auto" w:fill="EAEAEA"/>
                    </w:rPr>
                    <w:t>=openpush.openapi.query_msg_result&amp;</w:t>
                  </w:r>
                  <w:r w:rsidRPr="00154840">
                    <w:rPr>
                      <w:rFonts w:ascii="Courier New" w:hAnsi="Courier New" w:cs="Courier New"/>
                      <w:color w:val="0000FF"/>
                      <w:sz w:val="19"/>
                      <w:szCs w:val="19"/>
                      <w:shd w:val="clear" w:color="auto" w:fill="EAEAEA"/>
                    </w:rPr>
                    <w:t>request_id</w:t>
                  </w:r>
                  <w:r w:rsidRPr="00154840">
                    <w:rPr>
                      <w:rFonts w:ascii="Courier New" w:hAnsi="Courier New" w:cs="Courier New"/>
                      <w:color w:val="000000"/>
                      <w:sz w:val="19"/>
                      <w:szCs w:val="19"/>
                      <w:shd w:val="clear" w:color="auto" w:fill="EAEAEA"/>
                    </w:rPr>
                    <w:t>=</w:t>
                  </w:r>
                  <w:r w:rsidR="001B65D7" w:rsidRPr="001B65D7">
                    <w:rPr>
                      <w:rFonts w:ascii="Courier New" w:hAnsi="Courier New" w:cs="Courier New"/>
                      <w:color w:val="000000"/>
                      <w:sz w:val="19"/>
                      <w:szCs w:val="19"/>
                      <w:shd w:val="clear" w:color="auto" w:fill="EAEAEA"/>
                    </w:rPr>
                    <w:t>201608231040425822EF0CD</w:t>
                  </w:r>
                  <w:r w:rsidRPr="00154840">
                    <w:rPr>
                      <w:rFonts w:ascii="Courier New" w:hAnsi="Courier New" w:cs="Courier New"/>
                      <w:color w:val="000000"/>
                      <w:sz w:val="19"/>
                      <w:szCs w:val="19"/>
                      <w:shd w:val="clear" w:color="auto" w:fill="EAEAEA"/>
                    </w:rPr>
                    <w:t>&amp;</w:t>
                  </w:r>
                  <w:r w:rsidRPr="00154840">
                    <w:rPr>
                      <w:rFonts w:ascii="Courier New" w:hAnsi="Courier New" w:cs="Courier New"/>
                      <w:color w:val="FF0000"/>
                      <w:sz w:val="19"/>
                      <w:szCs w:val="19"/>
                      <w:shd w:val="clear" w:color="auto" w:fill="EAEAEA"/>
                    </w:rPr>
                    <w:t>nsp_ts</w:t>
                  </w:r>
                  <w:r w:rsidRPr="00154840">
                    <w:rPr>
                      <w:rFonts w:ascii="Courier New" w:hAnsi="Courier New" w:cs="Courier New"/>
                      <w:color w:val="000000"/>
                      <w:sz w:val="19"/>
                      <w:szCs w:val="19"/>
                      <w:shd w:val="clear" w:color="auto" w:fill="EAEAEA"/>
                    </w:rPr>
                    <w:t>=1472021073&amp;</w:t>
                  </w:r>
                  <w:r w:rsidRPr="00154840">
                    <w:rPr>
                      <w:rFonts w:ascii="Courier New" w:hAnsi="Courier New" w:cs="Courier New"/>
                      <w:color w:val="0000FF"/>
                      <w:sz w:val="19"/>
                      <w:szCs w:val="19"/>
                      <w:shd w:val="clear" w:color="auto" w:fill="EAEAEA"/>
                    </w:rPr>
                    <w:t>token</w:t>
                  </w:r>
                  <w:r w:rsidRPr="00154840">
                    <w:rPr>
                      <w:rFonts w:ascii="Courier New" w:hAnsi="Courier New" w:cs="Courier New"/>
                      <w:color w:val="000000"/>
                      <w:sz w:val="19"/>
                      <w:szCs w:val="19"/>
                      <w:shd w:val="clear" w:color="auto" w:fill="EAEAEA"/>
                    </w:rPr>
                    <w:t>=</w:t>
                  </w:r>
                  <w:r w:rsidR="00DF000C">
                    <w:rPr>
                      <w:rFonts w:ascii="Courier New" w:hAnsi="Courier New" w:cs="Courier New"/>
                      <w:color w:val="000000"/>
                      <w:sz w:val="19"/>
                      <w:szCs w:val="19"/>
                      <w:shd w:val="clear" w:color="auto" w:fill="EAEAEA"/>
                    </w:rPr>
                    <w:t>000000000000000000</w:t>
                  </w:r>
                </w:p>
              </w:tc>
            </w:tr>
          </w:tbl>
          <w:p w:rsidR="00154840" w:rsidRPr="00CD5103" w:rsidRDefault="00154840" w:rsidP="008C2A4E">
            <w:pPr>
              <w:pStyle w:val="a5"/>
              <w:ind w:firstLineChars="0" w:firstLine="0"/>
              <w:rPr>
                <w:rFonts w:ascii="Consolas" w:hAnsi="Consolas" w:cs="Consolas"/>
              </w:rPr>
            </w:pPr>
          </w:p>
          <w:p w:rsidR="00154840" w:rsidRDefault="00154840" w:rsidP="008C2A4E">
            <w:pPr>
              <w:pStyle w:val="a5"/>
              <w:ind w:firstLineChars="0" w:firstLine="0"/>
              <w:rPr>
                <w:rFonts w:ascii="Consolas" w:hAnsi="Consolas" w:cs="Consolas"/>
              </w:rPr>
            </w:pPr>
            <w:r>
              <w:rPr>
                <w:rFonts w:ascii="Consolas" w:hAnsi="Consolas" w:cs="Consolas" w:hint="eastAsia"/>
              </w:rPr>
              <w:t>接口请求</w:t>
            </w:r>
            <w:r>
              <w:rPr>
                <w:rFonts w:ascii="Consolas" w:hAnsi="Consolas" w:cs="Consolas"/>
              </w:rPr>
              <w:t>字段说明：</w:t>
            </w:r>
          </w:p>
          <w:tbl>
            <w:tblPr>
              <w:tblStyle w:val="afff1"/>
              <w:tblW w:w="0" w:type="auto"/>
              <w:tblLook w:val="04A0" w:firstRow="1" w:lastRow="0" w:firstColumn="1" w:lastColumn="0" w:noHBand="0" w:noVBand="1"/>
            </w:tblPr>
            <w:tblGrid>
              <w:gridCol w:w="8505"/>
            </w:tblGrid>
            <w:tr w:rsidR="00154840" w:rsidTr="008C2A4E">
              <w:tc>
                <w:tcPr>
                  <w:tcW w:w="8505" w:type="dxa"/>
                </w:tcPr>
                <w:p w:rsidR="00154840" w:rsidRDefault="00154840" w:rsidP="008C2A4E">
                  <w:pPr>
                    <w:widowControl/>
                    <w:shd w:val="clear" w:color="auto" w:fill="FFFFFF"/>
                    <w:autoSpaceDE/>
                    <w:autoSpaceDN/>
                    <w:adjustRightInd/>
                    <w:rPr>
                      <w:rFonts w:ascii="Arial" w:hAnsi="Arial" w:cs="Arial"/>
                      <w:b/>
                      <w:bCs/>
                      <w:color w:val="666666"/>
                      <w:sz w:val="19"/>
                      <w:szCs w:val="19"/>
                    </w:rPr>
                  </w:pPr>
                  <w:r>
                    <w:rPr>
                      <w:rFonts w:ascii="Arial" w:hAnsi="Arial" w:cs="Arial"/>
                      <w:color w:val="333333"/>
                      <w:sz w:val="19"/>
                      <w:szCs w:val="19"/>
                      <w:shd w:val="clear" w:color="auto" w:fill="F9F9F9"/>
                    </w:rPr>
                    <w:t xml:space="preserve">access_token: </w:t>
                  </w:r>
                  <w:r>
                    <w:rPr>
                      <w:rFonts w:ascii="Arial" w:hAnsi="Arial" w:cs="Arial" w:hint="eastAsia"/>
                      <w:color w:val="666666"/>
                      <w:sz w:val="19"/>
                      <w:szCs w:val="19"/>
                    </w:rPr>
                    <w:t>必</w:t>
                  </w:r>
                  <w:r>
                    <w:rPr>
                      <w:rFonts w:ascii="Arial" w:hAnsi="Arial" w:cs="Arial"/>
                      <w:color w:val="333333"/>
                      <w:sz w:val="19"/>
                      <w:szCs w:val="19"/>
                      <w:shd w:val="clear" w:color="auto" w:fill="F9F9F9"/>
                    </w:rPr>
                    <w:t>选</w:t>
                  </w:r>
                  <w:r>
                    <w:rPr>
                      <w:rFonts w:ascii="Arial" w:hAnsi="Arial" w:cs="Arial" w:hint="eastAsia"/>
                      <w:color w:val="333333"/>
                      <w:sz w:val="19"/>
                      <w:szCs w:val="19"/>
                      <w:shd w:val="clear" w:color="auto" w:fill="F9F9F9"/>
                    </w:rPr>
                    <w:t xml:space="preserve"> </w:t>
                  </w:r>
                  <w:r>
                    <w:rPr>
                      <w:rFonts w:ascii="Arial" w:hAnsi="Arial" w:cs="Arial"/>
                      <w:color w:val="333333"/>
                      <w:sz w:val="19"/>
                      <w:szCs w:val="19"/>
                      <w:shd w:val="clear" w:color="auto" w:fill="F9F9F9"/>
                    </w:rPr>
                    <w:t>使用</w:t>
                  </w:r>
                  <w:r>
                    <w:rPr>
                      <w:rFonts w:ascii="Arial" w:hAnsi="Arial" w:cs="Arial"/>
                      <w:color w:val="333333"/>
                      <w:sz w:val="19"/>
                      <w:szCs w:val="19"/>
                      <w:shd w:val="clear" w:color="auto" w:fill="F9F9F9"/>
                    </w:rPr>
                    <w:t>OAuth2</w:t>
                  </w:r>
                  <w:r>
                    <w:rPr>
                      <w:rFonts w:ascii="Arial" w:hAnsi="Arial" w:cs="Arial"/>
                      <w:color w:val="333333"/>
                      <w:sz w:val="19"/>
                      <w:szCs w:val="19"/>
                      <w:shd w:val="clear" w:color="auto" w:fill="F9F9F9"/>
                    </w:rPr>
                    <w:t>进行</w:t>
                  </w:r>
                  <w:proofErr w:type="gramStart"/>
                  <w:r>
                    <w:rPr>
                      <w:rFonts w:ascii="Arial" w:hAnsi="Arial" w:cs="Arial"/>
                      <w:color w:val="333333"/>
                      <w:sz w:val="19"/>
                      <w:szCs w:val="19"/>
                      <w:shd w:val="clear" w:color="auto" w:fill="F9F9F9"/>
                    </w:rPr>
                    <w:t>鉴</w:t>
                  </w:r>
                  <w:proofErr w:type="gramEnd"/>
                  <w:r>
                    <w:rPr>
                      <w:rFonts w:ascii="Arial" w:hAnsi="Arial" w:cs="Arial"/>
                      <w:color w:val="333333"/>
                      <w:sz w:val="19"/>
                      <w:szCs w:val="19"/>
                      <w:shd w:val="clear" w:color="auto" w:fill="F9F9F9"/>
                    </w:rPr>
                    <w:t>权时的</w:t>
                  </w:r>
                  <w:r>
                    <w:rPr>
                      <w:rFonts w:ascii="Arial" w:hAnsi="Arial" w:cs="Arial"/>
                      <w:color w:val="333333"/>
                      <w:sz w:val="19"/>
                      <w:szCs w:val="19"/>
                      <w:shd w:val="clear" w:color="auto" w:fill="F9F9F9"/>
                    </w:rPr>
                    <w:t>AccessToken</w:t>
                  </w:r>
                </w:p>
                <w:p w:rsidR="00154840" w:rsidRDefault="00154840" w:rsidP="008C2A4E">
                  <w:pPr>
                    <w:widowControl/>
                    <w:shd w:val="clear" w:color="auto" w:fill="FFFFFF"/>
                    <w:autoSpaceDE/>
                    <w:autoSpaceDN/>
                    <w:adjustRightInd/>
                    <w:rPr>
                      <w:rFonts w:ascii="Arial" w:hAnsi="Arial" w:cs="Arial"/>
                      <w:color w:val="666666"/>
                      <w:sz w:val="19"/>
                      <w:szCs w:val="19"/>
                    </w:rPr>
                  </w:pPr>
                  <w:r>
                    <w:rPr>
                      <w:rFonts w:ascii="Arial" w:hAnsi="Arial" w:cs="Arial"/>
                      <w:b/>
                      <w:bCs/>
                      <w:color w:val="666666"/>
                      <w:sz w:val="19"/>
                      <w:szCs w:val="19"/>
                    </w:rPr>
                    <w:t>nsp_fmt</w:t>
                  </w:r>
                  <w:r>
                    <w:rPr>
                      <w:rFonts w:ascii="Arial" w:hAnsi="Arial" w:cs="Arial"/>
                      <w:color w:val="666666"/>
                      <w:sz w:val="19"/>
                      <w:szCs w:val="19"/>
                    </w:rPr>
                    <w:t>：</w:t>
                  </w:r>
                  <w:r>
                    <w:rPr>
                      <w:rFonts w:ascii="Arial" w:hAnsi="Arial" w:cs="Arial" w:hint="eastAsia"/>
                      <w:color w:val="666666"/>
                      <w:sz w:val="19"/>
                      <w:szCs w:val="19"/>
                    </w:rPr>
                    <w:t>必</w:t>
                  </w:r>
                  <w:r w:rsidRPr="00057CFC">
                    <w:rPr>
                      <w:rFonts w:ascii="Arial" w:hAnsi="Arial" w:cs="Arial"/>
                      <w:color w:val="666666"/>
                      <w:sz w:val="19"/>
                      <w:szCs w:val="19"/>
                    </w:rPr>
                    <w:t>选</w:t>
                  </w:r>
                  <w:r w:rsidRPr="00057CFC">
                    <w:rPr>
                      <w:rFonts w:ascii="Arial" w:hAnsi="Arial" w:cs="Arial"/>
                      <w:color w:val="666666"/>
                      <w:sz w:val="19"/>
                      <w:szCs w:val="19"/>
                    </w:rPr>
                    <w:t xml:space="preserve"> </w:t>
                  </w:r>
                  <w:r w:rsidRPr="00057CFC">
                    <w:rPr>
                      <w:rFonts w:ascii="Arial" w:hAnsi="Arial" w:cs="Arial"/>
                      <w:color w:val="666666"/>
                      <w:sz w:val="19"/>
                      <w:szCs w:val="19"/>
                    </w:rPr>
                    <w:t>，</w:t>
                  </w:r>
                  <w:r>
                    <w:rPr>
                      <w:rFonts w:ascii="Arial" w:hAnsi="Arial" w:cs="Arial" w:hint="eastAsia"/>
                      <w:color w:val="666666"/>
                      <w:sz w:val="19"/>
                      <w:szCs w:val="19"/>
                    </w:rPr>
                    <w:t>取值</w:t>
                  </w:r>
                  <w:r>
                    <w:rPr>
                      <w:rFonts w:ascii="Arial" w:hAnsi="Arial" w:cs="Arial"/>
                      <w:color w:val="666666"/>
                      <w:sz w:val="19"/>
                      <w:szCs w:val="19"/>
                    </w:rPr>
                    <w:t>建议</w:t>
                  </w:r>
                  <w:r>
                    <w:rPr>
                      <w:rFonts w:ascii="Arial" w:hAnsi="Arial" w:cs="Arial" w:hint="eastAsia"/>
                      <w:color w:val="666666"/>
                      <w:sz w:val="19"/>
                      <w:szCs w:val="19"/>
                    </w:rPr>
                    <w:t>固定</w:t>
                  </w:r>
                  <w:r>
                    <w:rPr>
                      <w:rFonts w:ascii="Arial" w:hAnsi="Arial" w:cs="Arial"/>
                      <w:color w:val="666666"/>
                      <w:sz w:val="19"/>
                      <w:szCs w:val="19"/>
                    </w:rPr>
                    <w:t>为</w:t>
                  </w:r>
                  <w:r>
                    <w:rPr>
                      <w:rFonts w:ascii="Arial" w:hAnsi="Arial" w:cs="Arial"/>
                      <w:color w:val="666666"/>
                      <w:sz w:val="19"/>
                      <w:szCs w:val="19"/>
                    </w:rPr>
                    <w:t>“</w:t>
                  </w:r>
                  <w:r>
                    <w:rPr>
                      <w:rFonts w:ascii="Arial" w:hAnsi="Arial" w:cs="Arial"/>
                      <w:color w:val="333333"/>
                      <w:sz w:val="19"/>
                      <w:szCs w:val="19"/>
                      <w:shd w:val="clear" w:color="auto" w:fill="F9F9F9"/>
                    </w:rPr>
                    <w:t>JSON</w:t>
                  </w:r>
                  <w:r>
                    <w:rPr>
                      <w:rFonts w:ascii="Arial" w:hAnsi="Arial" w:cs="Arial"/>
                      <w:color w:val="666666"/>
                      <w:sz w:val="19"/>
                      <w:szCs w:val="19"/>
                    </w:rPr>
                    <w:t>”</w:t>
                  </w:r>
                  <w:r>
                    <w:rPr>
                      <w:rFonts w:ascii="Arial" w:hAnsi="Arial" w:cs="Arial" w:hint="eastAsia"/>
                      <w:color w:val="666666"/>
                      <w:sz w:val="19"/>
                      <w:szCs w:val="19"/>
                    </w:rPr>
                    <w:t>，</w:t>
                  </w:r>
                  <w:r>
                    <w:rPr>
                      <w:rFonts w:ascii="Arial" w:hAnsi="Arial" w:cs="Arial"/>
                      <w:color w:val="666666"/>
                      <w:sz w:val="19"/>
                      <w:szCs w:val="19"/>
                    </w:rPr>
                    <w:t>另外两种取值为：</w:t>
                  </w:r>
                  <w:r>
                    <w:rPr>
                      <w:rFonts w:ascii="Arial" w:hAnsi="Arial" w:cs="Arial" w:hint="eastAsia"/>
                      <w:color w:val="666666"/>
                      <w:sz w:val="19"/>
                      <w:szCs w:val="19"/>
                    </w:rPr>
                    <w:t>“</w:t>
                  </w:r>
                  <w:r>
                    <w:rPr>
                      <w:rFonts w:ascii="Arial" w:hAnsi="Arial" w:cs="Arial"/>
                      <w:color w:val="333333"/>
                      <w:sz w:val="19"/>
                      <w:szCs w:val="19"/>
                      <w:shd w:val="clear" w:color="auto" w:fill="F9F9F9"/>
                    </w:rPr>
                    <w:t>php-rpc</w:t>
                  </w:r>
                  <w:r>
                    <w:rPr>
                      <w:rFonts w:ascii="Arial" w:hAnsi="Arial" w:cs="Arial" w:hint="eastAsia"/>
                      <w:color w:val="666666"/>
                      <w:sz w:val="19"/>
                      <w:szCs w:val="19"/>
                    </w:rPr>
                    <w:t>”和</w:t>
                  </w:r>
                  <w:r>
                    <w:rPr>
                      <w:rFonts w:ascii="Arial" w:hAnsi="Arial" w:cs="Arial"/>
                      <w:color w:val="666666"/>
                      <w:sz w:val="19"/>
                      <w:szCs w:val="19"/>
                    </w:rPr>
                    <w:t>“JS”</w:t>
                  </w:r>
                  <w:r>
                    <w:rPr>
                      <w:rFonts w:ascii="Arial" w:hAnsi="Arial" w:cs="Arial" w:hint="eastAsia"/>
                      <w:color w:val="666666"/>
                      <w:sz w:val="19"/>
                      <w:szCs w:val="19"/>
                    </w:rPr>
                    <w:t>。</w:t>
                  </w:r>
                </w:p>
                <w:p w:rsidR="00154840" w:rsidRDefault="00154840"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 xml:space="preserve">nsp_ts: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color w:val="333333"/>
                      <w:sz w:val="19"/>
                      <w:szCs w:val="19"/>
                      <w:shd w:val="clear" w:color="auto" w:fill="F9F9F9"/>
                    </w:rPr>
                    <w:t>服务请求时间戳，自</w:t>
                  </w:r>
                  <w:r>
                    <w:rPr>
                      <w:rFonts w:ascii="Arial" w:hAnsi="Arial" w:cs="Arial"/>
                      <w:color w:val="333333"/>
                      <w:sz w:val="19"/>
                      <w:szCs w:val="19"/>
                      <w:shd w:val="clear" w:color="auto" w:fill="F9F9F9"/>
                    </w:rPr>
                    <w:t xml:space="preserve">GMT </w:t>
                  </w:r>
                  <w:r>
                    <w:rPr>
                      <w:rFonts w:ascii="Arial" w:hAnsi="Arial" w:cs="Arial"/>
                      <w:color w:val="333333"/>
                      <w:sz w:val="19"/>
                      <w:szCs w:val="19"/>
                      <w:shd w:val="clear" w:color="auto" w:fill="F9F9F9"/>
                    </w:rPr>
                    <w:t>时间</w:t>
                  </w:r>
                  <w:r>
                    <w:rPr>
                      <w:rFonts w:ascii="Arial" w:hAnsi="Arial" w:cs="Arial"/>
                      <w:color w:val="333333"/>
                      <w:sz w:val="19"/>
                      <w:szCs w:val="19"/>
                      <w:shd w:val="clear" w:color="auto" w:fill="F9F9F9"/>
                    </w:rPr>
                    <w:t xml:space="preserve"> 1970-1-1 0:0:0</w:t>
                  </w:r>
                  <w:r>
                    <w:rPr>
                      <w:rFonts w:ascii="Arial" w:hAnsi="Arial" w:cs="Arial"/>
                      <w:color w:val="333333"/>
                      <w:sz w:val="19"/>
                      <w:szCs w:val="19"/>
                      <w:shd w:val="clear" w:color="auto" w:fill="F9F9F9"/>
                    </w:rPr>
                    <w:t>至今的秒数。如果传入的时间与服务器时间相差</w:t>
                  </w:r>
                  <w:r>
                    <w:rPr>
                      <w:rFonts w:ascii="Arial" w:hAnsi="Arial" w:cs="Arial"/>
                      <w:color w:val="333333"/>
                      <w:sz w:val="19"/>
                      <w:szCs w:val="19"/>
                      <w:shd w:val="clear" w:color="auto" w:fill="F9F9F9"/>
                    </w:rPr>
                    <w:t>5</w:t>
                  </w:r>
                  <w:r>
                    <w:rPr>
                      <w:rFonts w:ascii="Arial" w:hAnsi="Arial" w:cs="Arial"/>
                      <w:color w:val="333333"/>
                      <w:sz w:val="19"/>
                      <w:szCs w:val="19"/>
                      <w:shd w:val="clear" w:color="auto" w:fill="F9F9F9"/>
                    </w:rPr>
                    <w:t>分钟以上，服务器可能会拒绝请求。</w:t>
                  </w:r>
                </w:p>
                <w:p w:rsidR="00154840" w:rsidRDefault="00154840" w:rsidP="008C2A4E">
                  <w:pPr>
                    <w:widowControl/>
                    <w:shd w:val="clear" w:color="auto" w:fill="FFFFFF"/>
                    <w:autoSpaceDE/>
                    <w:autoSpaceDN/>
                    <w:adjustRightInd/>
                    <w:rPr>
                      <w:rFonts w:ascii="Arial" w:hAnsi="Arial" w:cs="Arial"/>
                      <w:color w:val="333333"/>
                      <w:sz w:val="19"/>
                      <w:szCs w:val="19"/>
                      <w:shd w:val="clear" w:color="auto" w:fill="F9F9F9"/>
                    </w:rPr>
                  </w:pPr>
                  <w:r>
                    <w:rPr>
                      <w:rFonts w:ascii="Arial" w:hAnsi="Arial" w:cs="Arial"/>
                      <w:color w:val="666666"/>
                      <w:sz w:val="19"/>
                      <w:szCs w:val="19"/>
                    </w:rPr>
                    <w:t>n</w:t>
                  </w:r>
                  <w:r>
                    <w:rPr>
                      <w:rFonts w:ascii="Arial" w:hAnsi="Arial" w:cs="Arial" w:hint="eastAsia"/>
                      <w:color w:val="666666"/>
                      <w:sz w:val="19"/>
                      <w:szCs w:val="19"/>
                    </w:rPr>
                    <w:t>sp_</w:t>
                  </w:r>
                  <w:r>
                    <w:rPr>
                      <w:rFonts w:ascii="Arial" w:hAnsi="Arial" w:cs="Arial"/>
                      <w:color w:val="666666"/>
                      <w:sz w:val="19"/>
                      <w:szCs w:val="19"/>
                    </w:rPr>
                    <w:t xml:space="preserve">svc: </w:t>
                  </w:r>
                  <w:r>
                    <w:rPr>
                      <w:rFonts w:ascii="Arial" w:hAnsi="Arial" w:cs="Arial" w:hint="eastAsia"/>
                      <w:color w:val="666666"/>
                      <w:sz w:val="19"/>
                      <w:szCs w:val="19"/>
                    </w:rPr>
                    <w:t>必选</w:t>
                  </w:r>
                  <w:r>
                    <w:rPr>
                      <w:rFonts w:ascii="Arial" w:hAnsi="Arial" w:cs="Arial"/>
                      <w:color w:val="666666"/>
                      <w:sz w:val="19"/>
                      <w:szCs w:val="19"/>
                    </w:rPr>
                    <w:t>，</w:t>
                  </w:r>
                  <w:r>
                    <w:rPr>
                      <w:rFonts w:ascii="Arial" w:hAnsi="Arial" w:cs="Arial" w:hint="eastAsia"/>
                      <w:color w:val="666666"/>
                      <w:sz w:val="19"/>
                      <w:szCs w:val="19"/>
                    </w:rPr>
                    <w:t xml:space="preserve"> </w:t>
                  </w:r>
                  <w:r>
                    <w:rPr>
                      <w:rFonts w:ascii="Arial" w:hAnsi="Arial" w:cs="Arial" w:hint="eastAsia"/>
                      <w:color w:val="666666"/>
                      <w:sz w:val="19"/>
                      <w:szCs w:val="19"/>
                    </w:rPr>
                    <w:t>本</w:t>
                  </w:r>
                  <w:r>
                    <w:rPr>
                      <w:rFonts w:ascii="Arial" w:hAnsi="Arial" w:cs="Arial"/>
                      <w:color w:val="666666"/>
                      <w:sz w:val="19"/>
                      <w:szCs w:val="19"/>
                    </w:rPr>
                    <w:t>接口固定为</w:t>
                  </w:r>
                  <w:r w:rsidR="00B8755C" w:rsidRPr="00B8755C">
                    <w:rPr>
                      <w:rFonts w:ascii="Arial" w:hAnsi="Arial" w:cs="Arial"/>
                      <w:color w:val="333333"/>
                      <w:sz w:val="19"/>
                      <w:szCs w:val="19"/>
                      <w:shd w:val="clear" w:color="auto" w:fill="F9F9F9"/>
                    </w:rPr>
                    <w:t>openpush.openapi.query_msg_result</w:t>
                  </w:r>
                </w:p>
                <w:p w:rsidR="00154840" w:rsidRPr="001D498E" w:rsidRDefault="00154840" w:rsidP="009D4ABB">
                  <w:pPr>
                    <w:widowControl/>
                    <w:shd w:val="clear" w:color="auto" w:fill="FFFFFF"/>
                    <w:autoSpaceDE/>
                    <w:autoSpaceDN/>
                    <w:adjustRightInd/>
                    <w:rPr>
                      <w:rFonts w:ascii="Arial" w:hAnsi="Arial" w:cs="Arial"/>
                      <w:color w:val="666666"/>
                      <w:sz w:val="19"/>
                      <w:szCs w:val="19"/>
                    </w:rPr>
                  </w:pPr>
                  <w:r>
                    <w:rPr>
                      <w:rFonts w:ascii="Arial" w:hAnsi="Arial" w:cs="Arial" w:hint="eastAsia"/>
                      <w:color w:val="666666"/>
                      <w:sz w:val="19"/>
                      <w:szCs w:val="19"/>
                    </w:rPr>
                    <w:t>关于</w:t>
                  </w:r>
                  <w:r>
                    <w:rPr>
                      <w:rFonts w:ascii="Arial" w:hAnsi="Arial" w:cs="Arial"/>
                      <w:color w:val="666666"/>
                      <w:sz w:val="19"/>
                      <w:szCs w:val="19"/>
                    </w:rPr>
                    <w:t>业务字段</w:t>
                  </w:r>
                  <w:r w:rsidR="00FB55CB">
                    <w:rPr>
                      <w:rFonts w:ascii="Arial" w:hAnsi="Arial" w:cs="Arial"/>
                      <w:color w:val="666666"/>
                      <w:sz w:val="19"/>
                      <w:szCs w:val="19"/>
                    </w:rPr>
                    <w:t>request_id</w:t>
                  </w:r>
                  <w:r w:rsidR="00FB55CB">
                    <w:rPr>
                      <w:rFonts w:ascii="Arial" w:hAnsi="Arial" w:cs="Arial" w:hint="eastAsia"/>
                      <w:color w:val="666666"/>
                      <w:sz w:val="19"/>
                      <w:szCs w:val="19"/>
                    </w:rPr>
                    <w:t>和</w:t>
                  </w:r>
                  <w:r w:rsidR="00FB55CB">
                    <w:rPr>
                      <w:rFonts w:ascii="Arial" w:hAnsi="Arial" w:cs="Arial" w:hint="eastAsia"/>
                      <w:color w:val="666666"/>
                      <w:sz w:val="19"/>
                      <w:szCs w:val="19"/>
                    </w:rPr>
                    <w:t>token</w:t>
                  </w:r>
                  <w:r>
                    <w:rPr>
                      <w:rFonts w:ascii="Arial" w:hAnsi="Arial" w:cs="Arial" w:hint="eastAsia"/>
                      <w:color w:val="666666"/>
                      <w:sz w:val="19"/>
                      <w:szCs w:val="19"/>
                    </w:rPr>
                    <w:t>的</w:t>
                  </w:r>
                  <w:r>
                    <w:rPr>
                      <w:rFonts w:ascii="Arial" w:hAnsi="Arial" w:cs="Arial"/>
                      <w:color w:val="666666"/>
                      <w:sz w:val="19"/>
                      <w:szCs w:val="19"/>
                    </w:rPr>
                    <w:t>取值解释详见</w:t>
                  </w:r>
                  <w:r>
                    <w:rPr>
                      <w:rFonts w:ascii="Arial" w:hAnsi="Arial" w:cs="Arial" w:hint="eastAsia"/>
                      <w:color w:val="666666"/>
                      <w:sz w:val="19"/>
                      <w:szCs w:val="19"/>
                    </w:rPr>
                    <w:t>“</w:t>
                  </w:r>
                  <w:r w:rsidR="009D4ABB">
                    <w:rPr>
                      <w:rFonts w:ascii="Arial" w:hAnsi="Arial" w:cs="Arial" w:hint="eastAsia"/>
                      <w:color w:val="666666"/>
                      <w:sz w:val="19"/>
                      <w:szCs w:val="19"/>
                    </w:rPr>
                    <w:t>2.4.2.7</w:t>
                  </w:r>
                  <w:r>
                    <w:rPr>
                      <w:rFonts w:ascii="Arial" w:hAnsi="Arial" w:cs="Arial" w:hint="eastAsia"/>
                      <w:color w:val="666666"/>
                      <w:sz w:val="19"/>
                      <w:szCs w:val="19"/>
                    </w:rPr>
                    <w:t xml:space="preserve"> </w:t>
                  </w:r>
                  <w:r w:rsidR="009D4ABB">
                    <w:rPr>
                      <w:rFonts w:ascii="Arial" w:hAnsi="Arial" w:cs="Arial" w:hint="eastAsia"/>
                      <w:color w:val="666666"/>
                      <w:sz w:val="19"/>
                      <w:szCs w:val="19"/>
                    </w:rPr>
                    <w:t>查询</w:t>
                  </w:r>
                  <w:r w:rsidR="009D4ABB">
                    <w:rPr>
                      <w:rFonts w:ascii="Arial" w:hAnsi="Arial" w:cs="Arial"/>
                      <w:color w:val="666666"/>
                      <w:sz w:val="19"/>
                      <w:szCs w:val="19"/>
                    </w:rPr>
                    <w:t>PUSH</w:t>
                  </w:r>
                  <w:r w:rsidR="009D4ABB">
                    <w:rPr>
                      <w:rFonts w:ascii="Arial" w:hAnsi="Arial" w:cs="Arial"/>
                      <w:color w:val="666666"/>
                      <w:sz w:val="19"/>
                      <w:szCs w:val="19"/>
                    </w:rPr>
                    <w:t>消息状态</w:t>
                  </w:r>
                  <w:r>
                    <w:rPr>
                      <w:rFonts w:ascii="Arial" w:hAnsi="Arial" w:cs="Arial" w:hint="eastAsia"/>
                      <w:color w:val="666666"/>
                      <w:sz w:val="19"/>
                      <w:szCs w:val="19"/>
                    </w:rPr>
                    <w:t>”中</w:t>
                  </w:r>
                  <w:r>
                    <w:rPr>
                      <w:rFonts w:ascii="Arial" w:hAnsi="Arial" w:cs="Arial"/>
                      <w:color w:val="666666"/>
                      <w:sz w:val="19"/>
                      <w:szCs w:val="19"/>
                    </w:rPr>
                    <w:t>参数说明</w:t>
                  </w:r>
                  <w:r>
                    <w:rPr>
                      <w:rFonts w:ascii="Arial" w:hAnsi="Arial" w:cs="Arial" w:hint="eastAsia"/>
                      <w:color w:val="666666"/>
                      <w:sz w:val="19"/>
                      <w:szCs w:val="19"/>
                    </w:rPr>
                    <w:t>章节</w:t>
                  </w:r>
                  <w:r>
                    <w:rPr>
                      <w:rFonts w:ascii="Arial" w:hAnsi="Arial" w:cs="Arial"/>
                      <w:color w:val="666666"/>
                      <w:sz w:val="19"/>
                      <w:szCs w:val="19"/>
                    </w:rPr>
                    <w:t>。</w:t>
                  </w:r>
                </w:p>
              </w:tc>
            </w:tr>
          </w:tbl>
          <w:p w:rsidR="00154840" w:rsidRDefault="00154840" w:rsidP="008C2A4E">
            <w:pPr>
              <w:pStyle w:val="a5"/>
              <w:ind w:firstLineChars="0" w:firstLine="0"/>
              <w:rPr>
                <w:rFonts w:ascii="Consolas" w:hAnsi="Consolas" w:cs="Consolas"/>
              </w:rPr>
            </w:pPr>
          </w:p>
          <w:p w:rsidR="00154840" w:rsidRDefault="00154840"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应答报文样例：</w:t>
            </w:r>
          </w:p>
          <w:tbl>
            <w:tblPr>
              <w:tblStyle w:val="afff1"/>
              <w:tblW w:w="0" w:type="auto"/>
              <w:tblLook w:val="04A0" w:firstRow="1" w:lastRow="0" w:firstColumn="1" w:lastColumn="0" w:noHBand="0" w:noVBand="1"/>
            </w:tblPr>
            <w:tblGrid>
              <w:gridCol w:w="8505"/>
            </w:tblGrid>
            <w:tr w:rsidR="00154840" w:rsidTr="008C2A4E">
              <w:tc>
                <w:tcPr>
                  <w:tcW w:w="8505" w:type="dxa"/>
                </w:tcPr>
                <w:p w:rsidR="00154840" w:rsidRDefault="00154840" w:rsidP="008C2A4E">
                  <w:pPr>
                    <w:pStyle w:val="a5"/>
                    <w:ind w:firstLineChars="0" w:firstLine="0"/>
                    <w:rPr>
                      <w:rFonts w:ascii="Consolas" w:hAnsi="Consolas" w:cs="Consolas"/>
                    </w:rPr>
                  </w:pPr>
                  <w:r>
                    <w:rPr>
                      <w:rFonts w:ascii="Consolas" w:hAnsi="Consolas" w:cs="Consolas" w:hint="eastAsia"/>
                    </w:rPr>
                    <w:t>成功</w:t>
                  </w:r>
                  <w:r>
                    <w:rPr>
                      <w:rFonts w:ascii="Consolas" w:hAnsi="Consolas" w:cs="Consolas"/>
                    </w:rPr>
                    <w:t>：</w:t>
                  </w:r>
                </w:p>
                <w:p w:rsidR="00154840" w:rsidRPr="007C4BAB"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HTTP/1.1 200 OK</w:t>
                  </w:r>
                </w:p>
                <w:p w:rsidR="00154840" w:rsidRPr="007C4BAB"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Pragma: no-cache</w:t>
                  </w:r>
                </w:p>
                <w:p w:rsidR="00154840" w:rsidRPr="007C4BAB"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Cache-Control: no-cache</w:t>
                  </w:r>
                </w:p>
                <w:p w:rsidR="00154840" w:rsidRPr="007C4BAB"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Expires: Thu, 01 Jan 1970 00:00:00 GMT</w:t>
                  </w:r>
                </w:p>
                <w:p w:rsidR="00154840"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Content-Type: text/plain; </w:t>
                  </w:r>
                </w:p>
                <w:p w:rsidR="00154840"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charset=utf-8</w:t>
                  </w:r>
                </w:p>
                <w:p w:rsidR="00154840" w:rsidRPr="007C4BAB"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154840"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 xml:space="preserve"> {</w:t>
                  </w:r>
                </w:p>
                <w:p w:rsidR="00154840" w:rsidRDefault="00154840" w:rsidP="006F4A26">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ind w:firstLineChars="50" w:firstLine="95"/>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r w:rsidR="006F4A26" w:rsidRPr="006F4A26">
                    <w:rPr>
                      <w:rFonts w:ascii="Arial" w:hAnsi="Arial" w:cs="Arial"/>
                      <w:color w:val="666666"/>
                      <w:sz w:val="19"/>
                      <w:szCs w:val="19"/>
                      <w:shd w:val="clear" w:color="auto" w:fill="EAEAEA"/>
                    </w:rPr>
                    <w:t>request_id</w:t>
                  </w:r>
                  <w:r w:rsidR="006F4A26" w:rsidRPr="007C4BAB">
                    <w:rPr>
                      <w:rFonts w:ascii="Arial" w:hAnsi="Arial" w:cs="Arial"/>
                      <w:color w:val="666666"/>
                      <w:sz w:val="19"/>
                      <w:szCs w:val="19"/>
                      <w:shd w:val="clear" w:color="auto" w:fill="EAEAEA"/>
                    </w:rPr>
                    <w:t xml:space="preserve"> </w:t>
                  </w:r>
                  <w:r w:rsidRPr="007C4BAB">
                    <w:rPr>
                      <w:rFonts w:ascii="Arial" w:hAnsi="Arial" w:cs="Arial"/>
                      <w:color w:val="666666"/>
                      <w:sz w:val="19"/>
                      <w:szCs w:val="19"/>
                      <w:shd w:val="clear" w:color="auto" w:fill="EAEAEA"/>
                    </w:rPr>
                    <w:t>":"</w:t>
                  </w:r>
                  <w:r w:rsidR="00BE0634" w:rsidRPr="00660D74">
                    <w:rPr>
                      <w:rFonts w:ascii="Arial" w:hAnsi="Arial" w:cs="Arial"/>
                      <w:color w:val="666666"/>
                      <w:sz w:val="19"/>
                      <w:szCs w:val="19"/>
                      <w:shd w:val="clear" w:color="auto" w:fill="EAEAEA"/>
                    </w:rPr>
                    <w:t>201608231040425822EF0CD</w:t>
                  </w:r>
                  <w:r w:rsidR="00BE0634" w:rsidRPr="007C4BAB">
                    <w:rPr>
                      <w:rFonts w:ascii="Arial" w:hAnsi="Arial" w:cs="Arial"/>
                      <w:color w:val="666666"/>
                      <w:sz w:val="19"/>
                      <w:szCs w:val="19"/>
                      <w:shd w:val="clear" w:color="auto" w:fill="EAEAEA"/>
                    </w:rPr>
                    <w:t xml:space="preserve"> </w:t>
                  </w:r>
                  <w:r w:rsidRPr="007C4BAB">
                    <w:rPr>
                      <w:rFonts w:ascii="Arial" w:hAnsi="Arial" w:cs="Arial"/>
                      <w:color w:val="666666"/>
                      <w:sz w:val="19"/>
                      <w:szCs w:val="19"/>
                      <w:shd w:val="clear" w:color="auto" w:fill="EAEAEA"/>
                    </w:rPr>
                    <w:t>"</w:t>
                  </w:r>
                  <w:r>
                    <w:rPr>
                      <w:rFonts w:ascii="Arial" w:hAnsi="Arial" w:cs="Arial"/>
                      <w:color w:val="666666"/>
                      <w:sz w:val="19"/>
                      <w:szCs w:val="19"/>
                      <w:shd w:val="clear" w:color="auto" w:fill="EAEAEA"/>
                    </w:rPr>
                    <w:t>,</w:t>
                  </w:r>
                </w:p>
                <w:p w:rsidR="00686CE6" w:rsidRDefault="00393CEB" w:rsidP="00393CEB">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ind w:firstLineChars="50" w:firstLine="95"/>
                    <w:rPr>
                      <w:rFonts w:ascii="Arial" w:hAnsi="Arial" w:cs="Arial"/>
                      <w:color w:val="666666"/>
                      <w:sz w:val="19"/>
                      <w:szCs w:val="19"/>
                      <w:shd w:val="clear" w:color="auto" w:fill="EAEAEA"/>
                    </w:rPr>
                  </w:pPr>
                  <w:r w:rsidRPr="00393CEB">
                    <w:rPr>
                      <w:rFonts w:ascii="Arial" w:hAnsi="Arial" w:cs="Arial"/>
                      <w:color w:val="666666"/>
                      <w:sz w:val="19"/>
                      <w:szCs w:val="19"/>
                      <w:shd w:val="clear" w:color="auto" w:fill="EAEAEA"/>
                    </w:rPr>
                    <w:t>"result":[{"status":0,"token":"00000000000000000000000000000000"}</w:t>
                  </w:r>
                  <w:r w:rsidR="00686CE6">
                    <w:rPr>
                      <w:rFonts w:ascii="Arial" w:hAnsi="Arial" w:cs="Arial"/>
                      <w:color w:val="666666"/>
                      <w:sz w:val="19"/>
                      <w:szCs w:val="19"/>
                      <w:shd w:val="clear" w:color="auto" w:fill="EAEAEA"/>
                    </w:rPr>
                    <w:t>,</w:t>
                  </w:r>
                </w:p>
                <w:p w:rsidR="00393CEB" w:rsidRPr="00393CEB" w:rsidRDefault="00686CE6" w:rsidP="00686CE6">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ind w:firstLineChars="400" w:firstLine="760"/>
                    <w:rPr>
                      <w:rFonts w:ascii="Arial" w:hAnsi="Arial" w:cs="Arial"/>
                      <w:color w:val="666666"/>
                      <w:sz w:val="19"/>
                      <w:szCs w:val="19"/>
                      <w:shd w:val="clear" w:color="auto" w:fill="EAEAEA"/>
                    </w:rPr>
                  </w:pPr>
                  <w:r>
                    <w:rPr>
                      <w:rFonts w:ascii="Arial" w:hAnsi="Arial" w:cs="Arial"/>
                      <w:color w:val="666666"/>
                      <w:sz w:val="19"/>
                      <w:szCs w:val="19"/>
                      <w:shd w:val="clear" w:color="auto" w:fill="EAEAEA"/>
                    </w:rPr>
                    <w:t>{"status":1</w:t>
                  </w:r>
                  <w:r w:rsidRPr="00393CEB">
                    <w:rPr>
                      <w:rFonts w:ascii="Arial" w:hAnsi="Arial" w:cs="Arial"/>
                      <w:color w:val="666666"/>
                      <w:sz w:val="19"/>
                      <w:szCs w:val="19"/>
                      <w:shd w:val="clear" w:color="auto" w:fill="EAEAEA"/>
                    </w:rPr>
                    <w:t>,"token":"</w:t>
                  </w:r>
                  <w:r>
                    <w:rPr>
                      <w:rFonts w:ascii="Arial" w:hAnsi="Arial" w:cs="Arial"/>
                      <w:color w:val="666666"/>
                      <w:sz w:val="19"/>
                      <w:szCs w:val="19"/>
                      <w:shd w:val="clear" w:color="auto" w:fill="EAEAEA"/>
                    </w:rPr>
                    <w:t>00000000000000000000000000000001</w:t>
                  </w:r>
                  <w:r w:rsidRPr="00393CEB">
                    <w:rPr>
                      <w:rFonts w:ascii="Arial" w:hAnsi="Arial" w:cs="Arial"/>
                      <w:color w:val="666666"/>
                      <w:sz w:val="19"/>
                      <w:szCs w:val="19"/>
                      <w:shd w:val="clear" w:color="auto" w:fill="EAEAEA"/>
                    </w:rPr>
                    <w:t>"}</w:t>
                  </w:r>
                  <w:r w:rsidR="00393CEB" w:rsidRPr="00393CEB">
                    <w:rPr>
                      <w:rFonts w:ascii="Arial" w:hAnsi="Arial" w:cs="Arial"/>
                      <w:color w:val="666666"/>
                      <w:sz w:val="19"/>
                      <w:szCs w:val="19"/>
                      <w:shd w:val="clear" w:color="auto" w:fill="EAEAEA"/>
                    </w:rPr>
                    <w:t>]</w:t>
                  </w:r>
                </w:p>
                <w:p w:rsidR="00154840" w:rsidRPr="007C4BAB"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7C4BAB">
                    <w:rPr>
                      <w:rFonts w:ascii="Arial" w:hAnsi="Arial" w:cs="Arial"/>
                      <w:color w:val="666666"/>
                      <w:sz w:val="19"/>
                      <w:szCs w:val="19"/>
                      <w:shd w:val="clear" w:color="auto" w:fill="EAEAEA"/>
                    </w:rPr>
                    <w:t>}</w:t>
                  </w:r>
                </w:p>
                <w:p w:rsidR="00154840" w:rsidRPr="00C0036B" w:rsidRDefault="00154840" w:rsidP="008C2A4E">
                  <w:pPr>
                    <w:pStyle w:val="a5"/>
                    <w:ind w:firstLineChars="0" w:firstLine="0"/>
                    <w:rPr>
                      <w:rFonts w:ascii="Consolas" w:hAnsi="Consolas" w:cs="Consolas"/>
                    </w:rPr>
                  </w:pPr>
                  <w:r w:rsidRPr="00C0036B">
                    <w:rPr>
                      <w:rFonts w:ascii="Consolas" w:hAnsi="Consolas" w:cs="Consolas" w:hint="eastAsia"/>
                    </w:rPr>
                    <w:t>错误</w:t>
                  </w:r>
                  <w:r w:rsidRPr="00C0036B">
                    <w:rPr>
                      <w:rFonts w:ascii="Consolas" w:hAnsi="Consolas" w:cs="Consolas"/>
                    </w:rPr>
                    <w:t>：</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HTTP/1.1 200 OK</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Date: Tue, 15 Jan 2013 08:12:38 GMT</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Pragma: no-cache</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Cache-Control: no-cache</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Expires: Thu, 01 Jan 1970 00:00:00 GMT</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Content-Type: text/plain; charset=utf-8</w:t>
                  </w:r>
                </w:p>
                <w:p w:rsidR="00154840"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NSP_STATUS: 109</w:t>
                  </w: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p>
                <w:p w:rsidR="00154840" w:rsidRPr="00177DF7" w:rsidRDefault="00154840" w:rsidP="008C2A4E">
                  <w:pPr>
                    <w:widowControl/>
                    <w:pBdr>
                      <w:top w:val="single" w:sz="6" w:space="0" w:color="DDDDDD"/>
                      <w:left w:val="single" w:sz="6" w:space="0" w:color="DDDDDD"/>
                      <w:bottom w:val="single" w:sz="6" w:space="0" w:color="DDDDDD"/>
                      <w:right w:val="single" w:sz="6" w:space="0" w:color="DDDDDD"/>
                    </w:pBdr>
                    <w:shd w:val="clear" w:color="auto" w:fill="FFFFFF"/>
                    <w:autoSpaceDE/>
                    <w:autoSpaceDN/>
                    <w:adjustRightInd/>
                    <w:rPr>
                      <w:rFonts w:ascii="Arial" w:hAnsi="Arial" w:cs="Arial"/>
                      <w:color w:val="666666"/>
                      <w:sz w:val="19"/>
                      <w:szCs w:val="19"/>
                      <w:shd w:val="clear" w:color="auto" w:fill="EAEAEA"/>
                    </w:rPr>
                  </w:pPr>
                  <w:r w:rsidRPr="00177DF7">
                    <w:rPr>
                      <w:rFonts w:ascii="Arial" w:hAnsi="Arial" w:cs="Arial"/>
                      <w:color w:val="666666"/>
                      <w:sz w:val="19"/>
                      <w:szCs w:val="19"/>
                      <w:shd w:val="clear" w:color="auto" w:fill="EAEAEA"/>
                    </w:rPr>
                    <w:t xml:space="preserve"> {"error":"nsp_ts error"}</w:t>
                  </w:r>
                </w:p>
                <w:p w:rsidR="00154840" w:rsidRPr="00177DF7" w:rsidRDefault="00154840" w:rsidP="008C2A4E">
                  <w:pPr>
                    <w:widowControl/>
                    <w:shd w:val="clear" w:color="auto" w:fill="FFFFFF"/>
                    <w:autoSpaceDE/>
                    <w:autoSpaceDN/>
                    <w:adjustRightInd/>
                    <w:rPr>
                      <w:rFonts w:ascii="Consolas" w:hAnsi="Consolas" w:cs="Consolas"/>
                    </w:rPr>
                  </w:pPr>
                </w:p>
              </w:tc>
            </w:tr>
          </w:tbl>
          <w:p w:rsidR="00154840" w:rsidRDefault="00154840" w:rsidP="008C2A4E">
            <w:pPr>
              <w:pStyle w:val="a5"/>
              <w:ind w:firstLineChars="0" w:firstLine="0"/>
              <w:rPr>
                <w:rFonts w:ascii="Consolas" w:hAnsi="Consolas" w:cs="Consolas"/>
              </w:rPr>
            </w:pPr>
          </w:p>
          <w:p w:rsidR="00154840" w:rsidRDefault="00154840" w:rsidP="008C2A4E">
            <w:pPr>
              <w:pStyle w:val="a5"/>
              <w:ind w:firstLineChars="0" w:firstLine="0"/>
              <w:rPr>
                <w:rFonts w:ascii="Consolas" w:hAnsi="Consolas" w:cs="Consolas"/>
              </w:rPr>
            </w:pPr>
            <w:r>
              <w:rPr>
                <w:rFonts w:ascii="Consolas" w:hAnsi="Consolas" w:cs="Consolas" w:hint="eastAsia"/>
              </w:rPr>
              <w:t>接口</w:t>
            </w:r>
            <w:r>
              <w:rPr>
                <w:rFonts w:ascii="Consolas" w:hAnsi="Consolas" w:cs="Consolas"/>
              </w:rPr>
              <w:t>应答报文说明：</w:t>
            </w:r>
          </w:p>
          <w:tbl>
            <w:tblPr>
              <w:tblStyle w:val="afff1"/>
              <w:tblW w:w="0" w:type="auto"/>
              <w:tblLook w:val="04A0" w:firstRow="1" w:lastRow="0" w:firstColumn="1" w:lastColumn="0" w:noHBand="0" w:noVBand="1"/>
            </w:tblPr>
            <w:tblGrid>
              <w:gridCol w:w="8505"/>
            </w:tblGrid>
            <w:tr w:rsidR="00154840" w:rsidTr="008C2A4E">
              <w:tc>
                <w:tcPr>
                  <w:tcW w:w="8505" w:type="dxa"/>
                </w:tcPr>
                <w:p w:rsidR="00154840" w:rsidRDefault="00154840" w:rsidP="008C2A4E">
                  <w:pPr>
                    <w:widowControl/>
                    <w:shd w:val="clear" w:color="auto" w:fill="FFFFFF"/>
                    <w:autoSpaceDE/>
                    <w:autoSpaceDN/>
                    <w:adjustRightInd/>
                    <w:rPr>
                      <w:rFonts w:ascii="Arial" w:hAnsi="Arial" w:cs="Arial"/>
                      <w:color w:val="666666"/>
                      <w:sz w:val="19"/>
                      <w:szCs w:val="19"/>
                    </w:rPr>
                  </w:pPr>
                  <w:r w:rsidRPr="00BF6214">
                    <w:rPr>
                      <w:rFonts w:ascii="Arial" w:hAnsi="Arial" w:cs="Arial"/>
                      <w:color w:val="666666"/>
                      <w:sz w:val="19"/>
                      <w:szCs w:val="19"/>
                      <w:shd w:val="clear" w:color="auto" w:fill="EAEAEA"/>
                    </w:rPr>
                    <w:t>requestID</w:t>
                  </w:r>
                  <w:r w:rsidRPr="000E52B3">
                    <w:rPr>
                      <w:rFonts w:ascii="Arial" w:hAnsi="Arial" w:cs="Arial"/>
                      <w:b/>
                      <w:bCs/>
                      <w:color w:val="666666"/>
                      <w:sz w:val="19"/>
                      <w:szCs w:val="19"/>
                    </w:rPr>
                    <w:t>：</w:t>
                  </w:r>
                  <w:r>
                    <w:rPr>
                      <w:rFonts w:ascii="Arial" w:hAnsi="Arial" w:cs="Arial" w:hint="eastAsia"/>
                      <w:color w:val="666666"/>
                      <w:sz w:val="19"/>
                      <w:szCs w:val="19"/>
                    </w:rPr>
                    <w:t>每次下发请求</w:t>
                  </w:r>
                  <w:r>
                    <w:rPr>
                      <w:rFonts w:ascii="Arial" w:hAnsi="Arial" w:cs="Arial"/>
                      <w:color w:val="666666"/>
                      <w:sz w:val="19"/>
                      <w:szCs w:val="19"/>
                    </w:rPr>
                    <w:t>过程中华为</w:t>
                  </w:r>
                  <w:r>
                    <w:rPr>
                      <w:rFonts w:ascii="Arial" w:hAnsi="Arial" w:cs="Arial"/>
                      <w:color w:val="666666"/>
                      <w:sz w:val="19"/>
                      <w:szCs w:val="19"/>
                    </w:rPr>
                    <w:t>PUSH</w:t>
                  </w:r>
                  <w:r>
                    <w:rPr>
                      <w:rFonts w:ascii="Arial" w:hAnsi="Arial" w:cs="Arial"/>
                      <w:color w:val="666666"/>
                      <w:sz w:val="19"/>
                      <w:szCs w:val="19"/>
                    </w:rPr>
                    <w:t>平台</w:t>
                  </w:r>
                  <w:r>
                    <w:rPr>
                      <w:rFonts w:ascii="Arial" w:hAnsi="Arial" w:cs="Arial" w:hint="eastAsia"/>
                      <w:color w:val="666666"/>
                      <w:sz w:val="19"/>
                      <w:szCs w:val="19"/>
                    </w:rPr>
                    <w:t>分配</w:t>
                  </w:r>
                  <w:r>
                    <w:rPr>
                      <w:rFonts w:ascii="Arial" w:hAnsi="Arial" w:cs="Arial"/>
                      <w:color w:val="666666"/>
                      <w:sz w:val="19"/>
                      <w:szCs w:val="19"/>
                    </w:rPr>
                    <w:t>的请求</w:t>
                  </w:r>
                  <w:r>
                    <w:rPr>
                      <w:rFonts w:ascii="Arial" w:hAnsi="Arial" w:cs="Arial"/>
                      <w:color w:val="666666"/>
                      <w:sz w:val="19"/>
                      <w:szCs w:val="19"/>
                    </w:rPr>
                    <w:t>ID</w:t>
                  </w:r>
                  <w:r>
                    <w:rPr>
                      <w:rFonts w:ascii="Arial" w:hAnsi="Arial" w:cs="Arial" w:hint="eastAsia"/>
                      <w:color w:val="666666"/>
                      <w:sz w:val="19"/>
                      <w:szCs w:val="19"/>
                    </w:rPr>
                    <w:t>;</w:t>
                  </w:r>
                </w:p>
                <w:p w:rsidR="006C68AE" w:rsidRDefault="007E656D" w:rsidP="008C2A4E">
                  <w:pPr>
                    <w:widowControl/>
                    <w:shd w:val="clear" w:color="auto" w:fill="FFFFFF"/>
                    <w:autoSpaceDE/>
                    <w:autoSpaceDN/>
                    <w:adjustRightInd/>
                  </w:pPr>
                  <w:r w:rsidRPr="006F4A26">
                    <w:rPr>
                      <w:rFonts w:ascii="Arial" w:hAnsi="Arial" w:cs="Arial"/>
                      <w:color w:val="666666"/>
                      <w:sz w:val="19"/>
                      <w:szCs w:val="19"/>
                      <w:shd w:val="clear" w:color="auto" w:fill="EAEAEA"/>
                    </w:rPr>
                    <w:t>result</w:t>
                  </w:r>
                  <w:r>
                    <w:rPr>
                      <w:rFonts w:ascii="Arial" w:hAnsi="Arial" w:cs="Arial"/>
                      <w:color w:val="666666"/>
                      <w:sz w:val="19"/>
                      <w:szCs w:val="19"/>
                      <w:shd w:val="clear" w:color="auto" w:fill="EAEAEA"/>
                    </w:rPr>
                    <w:t>:</w:t>
                  </w:r>
                  <w:r w:rsidRPr="0082036E">
                    <w:rPr>
                      <w:rFonts w:ascii="Arial" w:hAnsi="Arial" w:cs="Arial"/>
                      <w:color w:val="666666"/>
                      <w:sz w:val="19"/>
                      <w:szCs w:val="19"/>
                    </w:rPr>
                    <w:t xml:space="preserve"> </w:t>
                  </w:r>
                  <w:r w:rsidR="0082036E" w:rsidRPr="0082036E">
                    <w:rPr>
                      <w:rFonts w:ascii="Arial" w:hAnsi="Arial" w:cs="Arial" w:hint="eastAsia"/>
                      <w:color w:val="666666"/>
                      <w:sz w:val="19"/>
                      <w:szCs w:val="19"/>
                    </w:rPr>
                    <w:t>JSON ARRAY</w:t>
                  </w:r>
                  <w:r w:rsidR="0082036E" w:rsidRPr="0082036E">
                    <w:rPr>
                      <w:rFonts w:ascii="Arial" w:hAnsi="Arial" w:cs="Arial" w:hint="eastAsia"/>
                      <w:color w:val="666666"/>
                      <w:sz w:val="19"/>
                      <w:szCs w:val="19"/>
                    </w:rPr>
                    <w:t>结构体</w:t>
                  </w:r>
                </w:p>
                <w:tbl>
                  <w:tblPr>
                    <w:tblStyle w:val="afff1"/>
                    <w:tblW w:w="0" w:type="auto"/>
                    <w:tblLook w:val="04A0" w:firstRow="1" w:lastRow="0" w:firstColumn="1" w:lastColumn="0" w:noHBand="0" w:noVBand="1"/>
                  </w:tblPr>
                  <w:tblGrid>
                    <w:gridCol w:w="2072"/>
                    <w:gridCol w:w="2074"/>
                    <w:gridCol w:w="2063"/>
                    <w:gridCol w:w="2070"/>
                  </w:tblGrid>
                  <w:tr w:rsidR="0082036E" w:rsidRPr="00716AB3" w:rsidTr="008C2A4E">
                    <w:tc>
                      <w:tcPr>
                        <w:tcW w:w="2130" w:type="dxa"/>
                      </w:tcPr>
                      <w:p w:rsidR="0082036E" w:rsidRPr="00716AB3" w:rsidRDefault="0082036E" w:rsidP="0082036E">
                        <w:r w:rsidRPr="00716AB3">
                          <w:rPr>
                            <w:rFonts w:hint="eastAsia"/>
                          </w:rPr>
                          <w:t>参数名称</w:t>
                        </w:r>
                      </w:p>
                    </w:tc>
                    <w:tc>
                      <w:tcPr>
                        <w:tcW w:w="2130" w:type="dxa"/>
                      </w:tcPr>
                      <w:p w:rsidR="0082036E" w:rsidRPr="00716AB3" w:rsidRDefault="0082036E" w:rsidP="0082036E">
                        <w:r w:rsidRPr="00716AB3">
                          <w:rPr>
                            <w:rFonts w:hint="eastAsia"/>
                          </w:rPr>
                          <w:t>类型</w:t>
                        </w:r>
                      </w:p>
                    </w:tc>
                    <w:tc>
                      <w:tcPr>
                        <w:tcW w:w="2131" w:type="dxa"/>
                      </w:tcPr>
                      <w:p w:rsidR="0082036E" w:rsidRPr="00716AB3" w:rsidRDefault="0082036E" w:rsidP="0082036E">
                        <w:r w:rsidRPr="00716AB3">
                          <w:rPr>
                            <w:rFonts w:hint="eastAsia"/>
                          </w:rPr>
                          <w:t>是否必须</w:t>
                        </w:r>
                      </w:p>
                    </w:tc>
                    <w:tc>
                      <w:tcPr>
                        <w:tcW w:w="2131" w:type="dxa"/>
                      </w:tcPr>
                      <w:p w:rsidR="0082036E" w:rsidRPr="00716AB3" w:rsidRDefault="0082036E" w:rsidP="0082036E">
                        <w:r w:rsidRPr="00716AB3">
                          <w:rPr>
                            <w:rFonts w:hint="eastAsia"/>
                          </w:rPr>
                          <w:t>描述</w:t>
                        </w:r>
                      </w:p>
                    </w:tc>
                  </w:tr>
                  <w:tr w:rsidR="0082036E" w:rsidRPr="00716AB3" w:rsidTr="008C2A4E">
                    <w:tc>
                      <w:tcPr>
                        <w:tcW w:w="2130" w:type="dxa"/>
                      </w:tcPr>
                      <w:p w:rsidR="0082036E" w:rsidRPr="00716AB3" w:rsidRDefault="0082036E" w:rsidP="0082036E">
                        <w:r w:rsidRPr="00716AB3">
                          <w:rPr>
                            <w:rFonts w:hint="eastAsia"/>
                          </w:rPr>
                          <w:t>token</w:t>
                        </w:r>
                      </w:p>
                    </w:tc>
                    <w:tc>
                      <w:tcPr>
                        <w:tcW w:w="2130" w:type="dxa"/>
                      </w:tcPr>
                      <w:p w:rsidR="0082036E" w:rsidRPr="00716AB3" w:rsidRDefault="0082036E" w:rsidP="0082036E">
                        <w:r w:rsidRPr="00716AB3">
                          <w:rPr>
                            <w:rFonts w:hint="eastAsia"/>
                          </w:rPr>
                          <w:t>String</w:t>
                        </w:r>
                      </w:p>
                    </w:tc>
                    <w:tc>
                      <w:tcPr>
                        <w:tcW w:w="2131" w:type="dxa"/>
                      </w:tcPr>
                      <w:p w:rsidR="0082036E" w:rsidRPr="00716AB3" w:rsidRDefault="0082036E" w:rsidP="0082036E">
                        <w:r w:rsidRPr="00716AB3">
                          <w:rPr>
                            <w:rFonts w:hint="eastAsia"/>
                          </w:rPr>
                          <w:t>M</w:t>
                        </w:r>
                      </w:p>
                    </w:tc>
                    <w:tc>
                      <w:tcPr>
                        <w:tcW w:w="2131" w:type="dxa"/>
                      </w:tcPr>
                      <w:p w:rsidR="0082036E" w:rsidRPr="00716AB3" w:rsidRDefault="0082036E" w:rsidP="0082036E">
                        <w:r w:rsidRPr="00716AB3">
                          <w:rPr>
                            <w:rFonts w:hint="eastAsia"/>
                          </w:rPr>
                          <w:t>用户标识</w:t>
                        </w:r>
                      </w:p>
                    </w:tc>
                  </w:tr>
                  <w:tr w:rsidR="0082036E" w:rsidRPr="00716AB3" w:rsidTr="008C2A4E">
                    <w:tc>
                      <w:tcPr>
                        <w:tcW w:w="2130" w:type="dxa"/>
                      </w:tcPr>
                      <w:p w:rsidR="0082036E" w:rsidRPr="00716AB3" w:rsidRDefault="0082036E" w:rsidP="0082036E">
                        <w:r w:rsidRPr="00716AB3">
                          <w:rPr>
                            <w:rFonts w:hint="eastAsia"/>
                          </w:rPr>
                          <w:t>status</w:t>
                        </w:r>
                      </w:p>
                    </w:tc>
                    <w:tc>
                      <w:tcPr>
                        <w:tcW w:w="2130" w:type="dxa"/>
                      </w:tcPr>
                      <w:p w:rsidR="0082036E" w:rsidRPr="00716AB3" w:rsidRDefault="0082036E" w:rsidP="0082036E">
                        <w:r w:rsidRPr="00716AB3">
                          <w:t>I</w:t>
                        </w:r>
                        <w:r w:rsidRPr="00716AB3">
                          <w:rPr>
                            <w:rFonts w:hint="eastAsia"/>
                          </w:rPr>
                          <w:t>nt</w:t>
                        </w:r>
                      </w:p>
                    </w:tc>
                    <w:tc>
                      <w:tcPr>
                        <w:tcW w:w="2131" w:type="dxa"/>
                      </w:tcPr>
                      <w:p w:rsidR="0082036E" w:rsidRPr="00716AB3" w:rsidRDefault="0082036E" w:rsidP="0082036E">
                        <w:r w:rsidRPr="00716AB3">
                          <w:rPr>
                            <w:rFonts w:hint="eastAsia"/>
                          </w:rPr>
                          <w:t>M</w:t>
                        </w:r>
                      </w:p>
                    </w:tc>
                    <w:tc>
                      <w:tcPr>
                        <w:tcW w:w="2131" w:type="dxa"/>
                      </w:tcPr>
                      <w:p w:rsidR="0082036E" w:rsidRDefault="0082036E" w:rsidP="0082036E">
                        <w:r w:rsidRPr="00716AB3">
                          <w:rPr>
                            <w:rFonts w:hint="eastAsia"/>
                          </w:rPr>
                          <w:t>消息状态</w:t>
                        </w:r>
                        <w:r w:rsidR="00E02558">
                          <w:rPr>
                            <w:rFonts w:hint="eastAsia"/>
                          </w:rPr>
                          <w:t>:</w:t>
                        </w:r>
                      </w:p>
                      <w:p w:rsidR="00E02558" w:rsidRDefault="00826421" w:rsidP="0082036E">
                        <w:r w:rsidRPr="00826421">
                          <w:t>0</w:t>
                        </w:r>
                        <w:r>
                          <w:t xml:space="preserve">: </w:t>
                        </w:r>
                        <w:r w:rsidRPr="00826421">
                          <w:rPr>
                            <w:rFonts w:hint="eastAsia"/>
                          </w:rPr>
                          <w:t>成功送达</w:t>
                        </w:r>
                      </w:p>
                      <w:p w:rsidR="00826421" w:rsidRDefault="00826421" w:rsidP="0082036E">
                        <w:r>
                          <w:rPr>
                            <w:rFonts w:hint="eastAsia"/>
                          </w:rPr>
                          <w:t xml:space="preserve">1: </w:t>
                        </w:r>
                        <w:r w:rsidRPr="00826421">
                          <w:rPr>
                            <w:rFonts w:hint="eastAsia"/>
                          </w:rPr>
                          <w:t>待发送</w:t>
                        </w:r>
                      </w:p>
                      <w:p w:rsidR="00826421" w:rsidRDefault="00826421" w:rsidP="0082036E">
                        <w:r>
                          <w:rPr>
                            <w:rFonts w:hint="eastAsia"/>
                          </w:rPr>
                          <w:t xml:space="preserve">2: </w:t>
                        </w:r>
                        <w:r w:rsidRPr="00826421">
                          <w:rPr>
                            <w:rFonts w:hint="eastAsia"/>
                          </w:rPr>
                          <w:t>被覆盖</w:t>
                        </w:r>
                      </w:p>
                      <w:p w:rsidR="00826421" w:rsidRDefault="00826421" w:rsidP="0082036E">
                        <w:r>
                          <w:rPr>
                            <w:rFonts w:hint="eastAsia"/>
                          </w:rPr>
                          <w:t xml:space="preserve">3: </w:t>
                        </w:r>
                        <w:r w:rsidRPr="00826421">
                          <w:rPr>
                            <w:rFonts w:hint="eastAsia"/>
                          </w:rPr>
                          <w:t>过期丢弃</w:t>
                        </w:r>
                      </w:p>
                      <w:p w:rsidR="00826421" w:rsidRDefault="00826421" w:rsidP="0082036E">
                        <w:r>
                          <w:rPr>
                            <w:rFonts w:hint="eastAsia"/>
                          </w:rPr>
                          <w:t xml:space="preserve">11: </w:t>
                        </w:r>
                        <w:r>
                          <w:rPr>
                            <w:rFonts w:hint="eastAsia"/>
                          </w:rPr>
                          <w:t>设备</w:t>
                        </w:r>
                        <w:proofErr w:type="gramStart"/>
                        <w:r w:rsidRPr="00826421">
                          <w:rPr>
                            <w:rFonts w:hint="eastAsia"/>
                          </w:rPr>
                          <w:t>不</w:t>
                        </w:r>
                        <w:proofErr w:type="gramEnd"/>
                        <w:r w:rsidRPr="00826421">
                          <w:rPr>
                            <w:rFonts w:hint="eastAsia"/>
                          </w:rPr>
                          <w:t>在线缓存</w:t>
                        </w:r>
                      </w:p>
                      <w:p w:rsidR="00826421" w:rsidRDefault="00826421" w:rsidP="0082036E">
                        <w:r>
                          <w:t>41</w:t>
                        </w:r>
                        <w:r>
                          <w:rPr>
                            <w:rFonts w:hint="eastAsia"/>
                          </w:rPr>
                          <w:t xml:space="preserve">: </w:t>
                        </w:r>
                        <w:proofErr w:type="gramStart"/>
                        <w:r w:rsidR="00CE5DF9" w:rsidRPr="00CE5DF9">
                          <w:rPr>
                            <w:rFonts w:hint="eastAsia"/>
                          </w:rPr>
                          <w:t>不</w:t>
                        </w:r>
                        <w:proofErr w:type="gramEnd"/>
                        <w:r w:rsidR="00CE5DF9" w:rsidRPr="00CE5DF9">
                          <w:rPr>
                            <w:rFonts w:hint="eastAsia"/>
                          </w:rPr>
                          <w:t>在线</w:t>
                        </w:r>
                        <w:proofErr w:type="gramStart"/>
                        <w:r w:rsidR="00CE5DF9" w:rsidRPr="00CE5DF9">
                          <w:rPr>
                            <w:rFonts w:hint="eastAsia"/>
                          </w:rPr>
                          <w:t>不</w:t>
                        </w:r>
                        <w:proofErr w:type="gramEnd"/>
                        <w:r w:rsidR="00CE5DF9" w:rsidRPr="00CE5DF9">
                          <w:rPr>
                            <w:rFonts w:hint="eastAsia"/>
                          </w:rPr>
                          <w:t>缓存</w:t>
                        </w:r>
                      </w:p>
                      <w:p w:rsidR="00CE5DF9" w:rsidRDefault="006671DF" w:rsidP="0082036E">
                        <w:r>
                          <w:rPr>
                            <w:rFonts w:hint="eastAsia"/>
                          </w:rPr>
                          <w:t xml:space="preserve">12: </w:t>
                        </w:r>
                        <w:r w:rsidRPr="006671DF">
                          <w:rPr>
                            <w:rFonts w:hint="eastAsia"/>
                          </w:rPr>
                          <w:t>无路由缓存</w:t>
                        </w:r>
                      </w:p>
                      <w:p w:rsidR="006671DF" w:rsidRDefault="00121E43" w:rsidP="0082036E">
                        <w:r w:rsidRPr="00121E43">
                          <w:t>42</w:t>
                        </w:r>
                        <w:r>
                          <w:t xml:space="preserve">: </w:t>
                        </w:r>
                        <w:r>
                          <w:rPr>
                            <w:rFonts w:hint="eastAsia"/>
                          </w:rPr>
                          <w:t>无</w:t>
                        </w:r>
                        <w:r>
                          <w:t>路由</w:t>
                        </w:r>
                        <w:proofErr w:type="gramStart"/>
                        <w:r>
                          <w:t>不</w:t>
                        </w:r>
                        <w:proofErr w:type="gramEnd"/>
                        <w:r>
                          <w:t>缓存</w:t>
                        </w:r>
                      </w:p>
                      <w:p w:rsidR="00121E43" w:rsidRDefault="00FB5A17" w:rsidP="0082036E">
                        <w:r w:rsidRPr="00FB5A17">
                          <w:t>13</w:t>
                        </w:r>
                        <w:r>
                          <w:t xml:space="preserve">: </w:t>
                        </w:r>
                        <w:r>
                          <w:rPr>
                            <w:rFonts w:hint="eastAsia"/>
                          </w:rPr>
                          <w:t>前转</w:t>
                        </w:r>
                      </w:p>
                      <w:p w:rsidR="00FB5A17" w:rsidRPr="00716AB3" w:rsidRDefault="000155B2" w:rsidP="0082036E">
                        <w:r w:rsidRPr="000155B2">
                          <w:t>43</w:t>
                        </w:r>
                        <w:r>
                          <w:t xml:space="preserve">: </w:t>
                        </w:r>
                        <w:r w:rsidR="00DB3AC1">
                          <w:t>APP</w:t>
                        </w:r>
                        <w:r w:rsidR="00DB3AC1" w:rsidRPr="00DB3AC1">
                          <w:rPr>
                            <w:rFonts w:hint="eastAsia"/>
                          </w:rPr>
                          <w:t>已卸载</w:t>
                        </w:r>
                      </w:p>
                    </w:tc>
                  </w:tr>
                </w:tbl>
                <w:p w:rsidR="0082036E" w:rsidRPr="000E52B3" w:rsidRDefault="0082036E" w:rsidP="008C2A4E">
                  <w:pPr>
                    <w:widowControl/>
                    <w:shd w:val="clear" w:color="auto" w:fill="FFFFFF"/>
                    <w:autoSpaceDE/>
                    <w:autoSpaceDN/>
                    <w:adjustRightInd/>
                    <w:rPr>
                      <w:rFonts w:ascii="Arial" w:hAnsi="Arial" w:cs="Arial"/>
                      <w:color w:val="666666"/>
                      <w:sz w:val="19"/>
                      <w:szCs w:val="19"/>
                    </w:rPr>
                  </w:pPr>
                </w:p>
              </w:tc>
            </w:tr>
          </w:tbl>
          <w:p w:rsidR="00154840" w:rsidRDefault="00154840" w:rsidP="008C2A4E">
            <w:pPr>
              <w:pStyle w:val="a5"/>
              <w:ind w:firstLineChars="0" w:firstLine="0"/>
            </w:pPr>
          </w:p>
        </w:tc>
      </w:tr>
    </w:tbl>
    <w:p w:rsidR="000622A1" w:rsidRPr="0031250E" w:rsidRDefault="000622A1" w:rsidP="000622A1">
      <w:pPr>
        <w:pStyle w:val="a5"/>
        <w:ind w:firstLineChars="0" w:firstLine="0"/>
      </w:pPr>
    </w:p>
    <w:p w:rsidR="009703B5" w:rsidRDefault="00765BA6" w:rsidP="00CA261C">
      <w:pPr>
        <w:pStyle w:val="3"/>
        <w:rPr>
          <w:rFonts w:asciiTheme="minorEastAsia" w:eastAsiaTheme="minorEastAsia" w:hAnsiTheme="minorEastAsia"/>
        </w:rPr>
      </w:pPr>
      <w:bookmarkStart w:id="20" w:name="_Toc459815832"/>
      <w:r>
        <w:rPr>
          <w:rFonts w:asciiTheme="minorEastAsia" w:eastAsiaTheme="minorEastAsia" w:hAnsiTheme="minorEastAsia" w:hint="eastAsia"/>
        </w:rPr>
        <w:t xml:space="preserve">Push </w:t>
      </w:r>
      <w:r w:rsidR="0000035A">
        <w:rPr>
          <w:rFonts w:asciiTheme="minorEastAsia" w:eastAsiaTheme="minorEastAsia" w:hAnsiTheme="minorEastAsia"/>
        </w:rPr>
        <w:t xml:space="preserve">Java </w:t>
      </w:r>
      <w:r>
        <w:rPr>
          <w:rFonts w:asciiTheme="minorEastAsia" w:eastAsiaTheme="minorEastAsia" w:hAnsiTheme="minorEastAsia" w:hint="eastAsia"/>
        </w:rPr>
        <w:t>SDK</w:t>
      </w:r>
      <w:r w:rsidR="00AE2EC9">
        <w:rPr>
          <w:rFonts w:asciiTheme="minorEastAsia" w:eastAsiaTheme="minorEastAsia" w:hAnsiTheme="minorEastAsia"/>
        </w:rPr>
        <w:t>开放API</w:t>
      </w:r>
      <w:r w:rsidR="009703B5">
        <w:rPr>
          <w:rFonts w:asciiTheme="minorEastAsia" w:eastAsiaTheme="minorEastAsia" w:hAnsiTheme="minorEastAsia"/>
        </w:rPr>
        <w:t>开发指导</w:t>
      </w:r>
      <w:bookmarkEnd w:id="20"/>
    </w:p>
    <w:p w:rsidR="00211856" w:rsidRDefault="0093775B" w:rsidP="004B6551">
      <w:pPr>
        <w:pStyle w:val="a5"/>
      </w:pPr>
      <w:r>
        <w:rPr>
          <w:rFonts w:ascii="宋体" w:hAnsi="宋体"/>
          <w:noProof/>
        </w:rPr>
        <mc:AlternateContent>
          <mc:Choice Requires="wpc">
            <w:drawing>
              <wp:inline distT="0" distB="0" distL="0" distR="0" wp14:anchorId="39003625" wp14:editId="5F180FD6">
                <wp:extent cx="4119824" cy="79375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流程图: 过程 21"/>
                        <wps:cNvSpPr/>
                        <wps:spPr>
                          <a:xfrm>
                            <a:off x="281354" y="165783"/>
                            <a:ext cx="1220779" cy="532562"/>
                          </a:xfrm>
                          <a:prstGeom prst="flowChartProcess">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0F1737" w:rsidRPr="00B15714" w:rsidRDefault="000F1737" w:rsidP="0093775B">
                              <w:pPr>
                                <w:jc w:val="center"/>
                                <w:rPr>
                                  <w:color w:val="000000" w:themeColor="text1"/>
                                </w:rPr>
                              </w:pPr>
                              <w:r>
                                <w:rPr>
                                  <w:rFonts w:hint="eastAsia"/>
                                  <w:color w:val="000000" w:themeColor="text1"/>
                                </w:rPr>
                                <w:t>获取接入</w:t>
                              </w:r>
                              <w:r>
                                <w:rPr>
                                  <w:rFonts w:hint="eastAsia"/>
                                  <w:color w:val="000000" w:themeColor="text1"/>
                                </w:rPr>
                                <w:t>AccessToken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过程 23"/>
                        <wps:cNvSpPr/>
                        <wps:spPr>
                          <a:xfrm>
                            <a:off x="1929284" y="165783"/>
                            <a:ext cx="1105318" cy="532562"/>
                          </a:xfrm>
                          <a:prstGeom prst="flowChartProcess">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0F1737" w:rsidRPr="00B15714" w:rsidRDefault="000F1737" w:rsidP="0093775B">
                              <w:pPr>
                                <w:jc w:val="center"/>
                                <w:rPr>
                                  <w:color w:val="000000" w:themeColor="text1"/>
                                </w:rPr>
                              </w:pPr>
                              <w:r>
                                <w:rPr>
                                  <w:rFonts w:hint="eastAsia"/>
                                  <w:color w:val="000000" w:themeColor="text1"/>
                                </w:rPr>
                                <w:t>调用</w:t>
                              </w:r>
                              <w:r>
                                <w:rPr>
                                  <w:rFonts w:hint="eastAsia"/>
                                  <w:color w:val="000000" w:themeColor="text1"/>
                                </w:rPr>
                                <w:t>AP</w:t>
                              </w:r>
                              <w:r>
                                <w:rPr>
                                  <w:color w:val="000000" w:themeColor="text1"/>
                                </w:rPr>
                                <w:t>I</w:t>
                              </w:r>
                              <w:r>
                                <w:rPr>
                                  <w:color w:val="000000" w:themeColor="text1"/>
                                </w:rPr>
                                <w:t>发送</w:t>
                              </w:r>
                              <w:r>
                                <w:rPr>
                                  <w:color w:val="000000" w:themeColor="text1"/>
                                </w:rPr>
                                <w:t>PUSH</w:t>
                              </w:r>
                              <w:r>
                                <w:rPr>
                                  <w:rFonts w:hint="eastAsia"/>
                                  <w:color w:val="000000" w:themeColor="text1"/>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3"/>
                          <a:endCxn id="23" idx="1"/>
                        </wps:cNvCnPr>
                        <wps:spPr>
                          <a:xfrm>
                            <a:off x="1502133" y="432064"/>
                            <a:ext cx="4271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003625" id="画布 27" o:spid="_x0000_s1033" editas="canvas" style="width:324.4pt;height:62.5pt;mso-position-horizontal-relative:char;mso-position-vertical-relative:line" coordsize="41192,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">
                <v:shape id="_x0000_s1034" type="#_x0000_t75" style="position:absolute;width:41192;height:7937;visibility:visible;mso-wrap-style:square">
                  <v:fill o:detectmouseclick="t"/>
                  <v:path o:connecttype="none"/>
                </v:shape>
                <v:shape id="流程图: 过程 21" o:spid="_x0000_s1035" type="#_x0000_t109" style="position:absolute;left:2813;top:1657;width:12208;height: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eH8MA&#10;AADbAAAADwAAAGRycy9kb3ducmV2LnhtbESPQWvCQBSE74X+h+UVvBTdmEOU6CqlRdBTqfoDHtln&#10;Es2+TXfXJPrr3ULB4zAz3zDL9WAa0ZHztWUF00kCgriwuuZSwfGwGc9B+ICssbFMCm7kYb16fVli&#10;rm3PP9TtQykihH2OCqoQ2lxKX1Rk0E9sSxy9k3UGQ5SulNphH+GmkWmSZNJgzXGhwpY+Kyou+6tR&#10;II/sm9/3nfbf/DXL7u7cFoezUqO34WMBItAQnuH/9lYrSKfw9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7eH8MAAADbAAAADwAAAAAAAAAAAAAAAACYAgAAZHJzL2Rv&#10;d25yZXYueG1sUEsFBgAAAAAEAAQA9QAAAIgDAAAAAA==&#10;" filled="f" strokecolor="#243f60 [1604]">
                  <v:textbox>
                    <w:txbxContent>
                      <w:p w:rsidR="000F1737" w:rsidRPr="00B15714" w:rsidRDefault="000F1737" w:rsidP="0093775B">
                        <w:pPr>
                          <w:jc w:val="center"/>
                          <w:rPr>
                            <w:color w:val="000000" w:themeColor="text1"/>
                          </w:rPr>
                        </w:pPr>
                        <w:r>
                          <w:rPr>
                            <w:rFonts w:hint="eastAsia"/>
                            <w:color w:val="000000" w:themeColor="text1"/>
                          </w:rPr>
                          <w:t>获取接入</w:t>
                        </w:r>
                        <w:r>
                          <w:rPr>
                            <w:rFonts w:hint="eastAsia"/>
                            <w:color w:val="000000" w:themeColor="text1"/>
                          </w:rPr>
                          <w:t>AccessToken</w:t>
                        </w:r>
                      </w:p>
                    </w:txbxContent>
                  </v:textbox>
                </v:shape>
                <v:shape id="流程图: 过程 23" o:spid="_x0000_s1036" type="#_x0000_t109" style="position:absolute;left:19292;top:1657;width:11054;height: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l88EA&#10;AADbAAAADwAAAGRycy9kb3ducmV2LnhtbESP0YrCMBRE3wX/IVzBF9FUBZVqFFEE92lZ9QMuzbWt&#10;Njc1iVr3683Cgo/DzJxhFqvGVOJBzpeWFQwHCQjizOqScwWn464/A+EDssbKMil4kYfVst1aYKrt&#10;k3/ocQi5iBD2KSooQqhTKX1WkEE/sDVx9M7WGQxRulxqh88IN5UcJclEGiw5LhRY06ag7Hq4GwXy&#10;xL669b60/+btdPLrLnV2vCjV7TTrOYhATfiE/9t7rWA0hr8v8Q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Q5fPBAAAA2wAAAA8AAAAAAAAAAAAAAAAAmAIAAGRycy9kb3du&#10;cmV2LnhtbFBLBQYAAAAABAAEAPUAAACGAwAAAAA=&#10;" filled="f" strokecolor="#243f60 [1604]">
                  <v:textbox>
                    <w:txbxContent>
                      <w:p w:rsidR="000F1737" w:rsidRPr="00B15714" w:rsidRDefault="000F1737" w:rsidP="0093775B">
                        <w:pPr>
                          <w:jc w:val="center"/>
                          <w:rPr>
                            <w:color w:val="000000" w:themeColor="text1"/>
                          </w:rPr>
                        </w:pPr>
                        <w:r>
                          <w:rPr>
                            <w:rFonts w:hint="eastAsia"/>
                            <w:color w:val="000000" w:themeColor="text1"/>
                          </w:rPr>
                          <w:t>调用</w:t>
                        </w:r>
                        <w:r>
                          <w:rPr>
                            <w:rFonts w:hint="eastAsia"/>
                            <w:color w:val="000000" w:themeColor="text1"/>
                          </w:rPr>
                          <w:t>AP</w:t>
                        </w:r>
                        <w:r>
                          <w:rPr>
                            <w:color w:val="000000" w:themeColor="text1"/>
                          </w:rPr>
                          <w:t>I</w:t>
                        </w:r>
                        <w:r>
                          <w:rPr>
                            <w:color w:val="000000" w:themeColor="text1"/>
                          </w:rPr>
                          <w:t>发送</w:t>
                        </w:r>
                        <w:r>
                          <w:rPr>
                            <w:color w:val="000000" w:themeColor="text1"/>
                          </w:rPr>
                          <w:t>PUSH</w:t>
                        </w:r>
                        <w:r>
                          <w:rPr>
                            <w:rFonts w:hint="eastAsia"/>
                            <w:color w:val="000000" w:themeColor="text1"/>
                          </w:rPr>
                          <w:t>消息</w:t>
                        </w:r>
                      </w:p>
                    </w:txbxContent>
                  </v:textbox>
                </v:shape>
                <v:shape id="直接箭头连接符 25" o:spid="_x0000_s1037" type="#_x0000_t32" style="position:absolute;left:15021;top:4320;width:42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r2MUAAADbAAAADwAAAGRycy9kb3ducmV2LnhtbESPT2vCQBTE74LfYXmCF6mbRk1LzEZE&#10;KP691LbQ4yP7TEKzb0N2q+m37xaEHoeZ+Q2TrXrTiCt1rras4HEagSAurK65VPD+9vLwDMJ5ZI2N&#10;ZVLwQw5W+XCQYartjV/pevalCBB2KSqovG9TKV1RkUE3tS1x8C62M+iD7EqpO7wFuGlkHEWJNFhz&#10;WKiwpU1Fxdf52yjYzJ4OH5P9fJvgif2R491+cfhUajzq10sQnnr/H763d1pBvIC/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Lr2MUAAADbAAAADwAAAAAAAAAA&#10;AAAAAAChAgAAZHJzL2Rvd25yZXYueG1sUEsFBgAAAAAEAAQA+QAAAJMDAAAAAA==&#10;" strokecolor="#4579b8 [3044]">
                  <v:stroke endarrow="block"/>
                </v:shape>
                <w10:anchorlock/>
              </v:group>
            </w:pict>
          </mc:Fallback>
        </mc:AlternateContent>
      </w:r>
    </w:p>
    <w:p w:rsidR="00E45717" w:rsidRDefault="00E45717" w:rsidP="0095775A">
      <w:pPr>
        <w:pStyle w:val="4"/>
        <w:numPr>
          <w:ilvl w:val="0"/>
          <w:numId w:val="0"/>
        </w:numPr>
        <w:ind w:left="1134" w:hanging="680"/>
      </w:pPr>
      <w:r>
        <w:rPr>
          <w:rFonts w:hint="eastAsia"/>
        </w:rPr>
        <w:t xml:space="preserve">2.4.2.1 </w:t>
      </w:r>
      <w:r w:rsidR="00412970">
        <w:rPr>
          <w:rFonts w:hint="eastAsia"/>
        </w:rPr>
        <w:t>获取</w:t>
      </w:r>
      <w:r w:rsidR="00412970">
        <w:t>下发的</w:t>
      </w:r>
      <w:r w:rsidR="00412970">
        <w:rPr>
          <w:rFonts w:hint="eastAsia"/>
        </w:rPr>
        <w:t>Access Token</w:t>
      </w:r>
    </w:p>
    <w:p w:rsidR="003D47FF" w:rsidRDefault="003D47FF" w:rsidP="004B6551">
      <w:pPr>
        <w:pStyle w:val="a5"/>
      </w:pPr>
      <w:r>
        <w:rPr>
          <w:rFonts w:hint="eastAsia"/>
        </w:rPr>
        <w:t>使用</w:t>
      </w:r>
      <w:r>
        <w:t>SDK</w:t>
      </w:r>
      <w:r>
        <w:t>获取</w:t>
      </w:r>
      <w:r w:rsidR="009675B7">
        <w:rPr>
          <w:rFonts w:hint="eastAsia"/>
        </w:rPr>
        <w:t>AccessToken</w:t>
      </w:r>
      <w:r w:rsidR="009675B7">
        <w:rPr>
          <w:rFonts w:hint="eastAsia"/>
        </w:rPr>
        <w:t>的</w:t>
      </w:r>
      <w:r w:rsidR="009675B7">
        <w:t>示例代码如下：</w:t>
      </w:r>
    </w:p>
    <w:tbl>
      <w:tblPr>
        <w:tblStyle w:val="afff1"/>
        <w:tblW w:w="0" w:type="auto"/>
        <w:tblInd w:w="421" w:type="dxa"/>
        <w:tblLook w:val="04A0" w:firstRow="1" w:lastRow="0" w:firstColumn="1" w:lastColumn="0" w:noHBand="0" w:noVBand="1"/>
      </w:tblPr>
      <w:tblGrid>
        <w:gridCol w:w="8589"/>
      </w:tblGrid>
      <w:tr w:rsidR="00746D55" w:rsidTr="00746D55">
        <w:tc>
          <w:tcPr>
            <w:tcW w:w="8589" w:type="dxa"/>
          </w:tcPr>
          <w:p w:rsidR="00F27429" w:rsidRPr="00F27429" w:rsidRDefault="00F27429" w:rsidP="00D3007B">
            <w:pPr>
              <w:ind w:firstLineChars="600" w:firstLine="720"/>
              <w:rPr>
                <w:rFonts w:ascii="宋体" w:cs="宋体"/>
                <w:sz w:val="12"/>
                <w:szCs w:val="28"/>
              </w:rPr>
            </w:pPr>
            <w:r w:rsidRPr="00F27429">
              <w:rPr>
                <w:rFonts w:ascii="宋体" w:cs="宋体"/>
                <w:color w:val="3F7F5F"/>
                <w:sz w:val="12"/>
                <w:szCs w:val="28"/>
              </w:rPr>
              <w:t>/*</w:t>
            </w:r>
          </w:p>
          <w:p w:rsidR="00F27429" w:rsidRPr="00F27429" w:rsidRDefault="00F27429" w:rsidP="00F27429">
            <w:pPr>
              <w:rPr>
                <w:rFonts w:ascii="宋体" w:cs="宋体"/>
                <w:sz w:val="12"/>
                <w:szCs w:val="28"/>
              </w:rPr>
            </w:pPr>
            <w:r w:rsidRPr="00F27429">
              <w:rPr>
                <w:rFonts w:ascii="宋体" w:cs="宋体"/>
                <w:color w:val="3F7F5F"/>
                <w:sz w:val="12"/>
                <w:szCs w:val="28"/>
              </w:rPr>
              <w:t xml:space="preserve">             * </w:t>
            </w:r>
            <w:r w:rsidRPr="00F27429">
              <w:rPr>
                <w:rFonts w:ascii="宋体" w:cs="宋体" w:hint="eastAsia"/>
                <w:color w:val="3F7F5F"/>
                <w:sz w:val="12"/>
                <w:szCs w:val="28"/>
              </w:rPr>
              <w:t>获取</w:t>
            </w:r>
            <w:r w:rsidRPr="00F27429">
              <w:rPr>
                <w:rFonts w:ascii="宋体" w:cs="宋体"/>
                <w:color w:val="3F7F5F"/>
                <w:sz w:val="12"/>
                <w:szCs w:val="28"/>
              </w:rPr>
              <w:t>token</w:t>
            </w:r>
            <w:r w:rsidRPr="00F27429">
              <w:rPr>
                <w:rFonts w:ascii="宋体" w:cs="宋体" w:hint="eastAsia"/>
                <w:color w:val="3F7F5F"/>
                <w:sz w:val="12"/>
                <w:szCs w:val="28"/>
              </w:rPr>
              <w:t>的方法</w:t>
            </w:r>
            <w:r w:rsidRPr="00F27429">
              <w:rPr>
                <w:rFonts w:ascii="宋体" w:cs="宋体"/>
                <w:color w:val="3F7F5F"/>
                <w:sz w:val="12"/>
                <w:szCs w:val="28"/>
              </w:rPr>
              <w:t xml:space="preserve"> appId</w:t>
            </w:r>
            <w:r w:rsidRPr="00F27429">
              <w:rPr>
                <w:rFonts w:ascii="宋体" w:cs="宋体" w:hint="eastAsia"/>
                <w:color w:val="3F7F5F"/>
                <w:sz w:val="12"/>
                <w:szCs w:val="28"/>
              </w:rPr>
              <w:t>为开发者联盟上面创建应用的</w:t>
            </w:r>
            <w:r w:rsidRPr="00F27429">
              <w:rPr>
                <w:rFonts w:ascii="宋体" w:cs="宋体"/>
                <w:color w:val="3F7F5F"/>
                <w:sz w:val="12"/>
                <w:szCs w:val="28"/>
              </w:rPr>
              <w:t>APP ID appKey</w:t>
            </w:r>
            <w:r w:rsidRPr="00F27429">
              <w:rPr>
                <w:rFonts w:ascii="宋体" w:cs="宋体" w:hint="eastAsia"/>
                <w:color w:val="3F7F5F"/>
                <w:sz w:val="12"/>
                <w:szCs w:val="28"/>
              </w:rPr>
              <w:t>为开发者联盟上面创建应用的</w:t>
            </w:r>
            <w:r w:rsidRPr="00F27429">
              <w:rPr>
                <w:rFonts w:ascii="宋体" w:cs="宋体"/>
                <w:color w:val="3F7F5F"/>
                <w:sz w:val="12"/>
                <w:szCs w:val="28"/>
              </w:rPr>
              <w:t xml:space="preserve"> APP SECRET</w:t>
            </w:r>
          </w:p>
          <w:p w:rsidR="00F27429" w:rsidRPr="00F27429" w:rsidRDefault="00F27429" w:rsidP="00F27429">
            <w:pPr>
              <w:rPr>
                <w:rFonts w:ascii="宋体" w:cs="宋体"/>
                <w:sz w:val="12"/>
                <w:szCs w:val="28"/>
              </w:rPr>
            </w:pPr>
            <w:r w:rsidRPr="00F27429">
              <w:rPr>
                <w:rFonts w:ascii="宋体" w:cs="宋体"/>
                <w:color w:val="3F7F5F"/>
                <w:sz w:val="12"/>
                <w:szCs w:val="28"/>
              </w:rPr>
              <w:t xml:space="preserve">             * APP ID</w:t>
            </w:r>
            <w:r w:rsidRPr="00F27429">
              <w:rPr>
                <w:rFonts w:ascii="宋体" w:cs="宋体" w:hint="eastAsia"/>
                <w:color w:val="3F7F5F"/>
                <w:sz w:val="12"/>
                <w:szCs w:val="28"/>
              </w:rPr>
              <w:t>：</w:t>
            </w:r>
            <w:r w:rsidRPr="00F27429">
              <w:rPr>
                <w:rFonts w:ascii="宋体" w:cs="宋体"/>
                <w:color w:val="3F7F5F"/>
                <w:sz w:val="12"/>
                <w:szCs w:val="28"/>
              </w:rPr>
              <w:t xml:space="preserve">appid100       </w:t>
            </w:r>
            <w:r w:rsidRPr="00F27429">
              <w:rPr>
                <w:rFonts w:ascii="宋体" w:cs="宋体" w:hint="eastAsia"/>
                <w:color w:val="3F7F5F"/>
                <w:sz w:val="12"/>
                <w:szCs w:val="28"/>
              </w:rPr>
              <w:t>应用包名：</w:t>
            </w:r>
            <w:r w:rsidRPr="00F27429">
              <w:rPr>
                <w:rFonts w:ascii="宋体" w:cs="宋体"/>
                <w:color w:val="3F7F5F"/>
                <w:sz w:val="12"/>
                <w:szCs w:val="28"/>
              </w:rPr>
              <w:t>com.open.test    |   APP SECRET</w:t>
            </w:r>
            <w:r w:rsidRPr="00F27429">
              <w:rPr>
                <w:rFonts w:ascii="宋体" w:cs="宋体" w:hint="eastAsia"/>
                <w:color w:val="3F7F5F"/>
                <w:sz w:val="12"/>
                <w:szCs w:val="28"/>
              </w:rPr>
              <w:t>：</w:t>
            </w:r>
            <w:r w:rsidRPr="00F27429">
              <w:rPr>
                <w:rFonts w:ascii="宋体" w:cs="宋体"/>
                <w:color w:val="3F7F5F"/>
                <w:sz w:val="12"/>
                <w:szCs w:val="28"/>
              </w:rPr>
              <w:t>xxxxdtsb4abxxxlz2uyztxxxfaxxxxxx</w:t>
            </w:r>
          </w:p>
          <w:p w:rsidR="00F27429" w:rsidRPr="00F27429" w:rsidRDefault="00F27429" w:rsidP="00F27429">
            <w:pPr>
              <w:rPr>
                <w:rFonts w:ascii="宋体" w:cs="宋体"/>
                <w:sz w:val="12"/>
                <w:szCs w:val="28"/>
              </w:rPr>
            </w:pPr>
            <w:r w:rsidRPr="00F27429">
              <w:rPr>
                <w:rFonts w:ascii="宋体" w:cs="宋体"/>
                <w:color w:val="3F7F5F"/>
                <w:sz w:val="12"/>
                <w:szCs w:val="28"/>
              </w:rPr>
              <w:t xml:space="preserve">             */</w:t>
            </w:r>
          </w:p>
          <w:p w:rsidR="00F27429" w:rsidRPr="00F27429" w:rsidRDefault="00F27429" w:rsidP="00F27429">
            <w:pPr>
              <w:rPr>
                <w:rFonts w:ascii="宋体" w:cs="宋体"/>
                <w:sz w:val="12"/>
                <w:szCs w:val="28"/>
              </w:rPr>
            </w:pPr>
            <w:r w:rsidRPr="00F27429">
              <w:rPr>
                <w:rFonts w:ascii="宋体" w:cs="宋体"/>
                <w:color w:val="000000"/>
                <w:sz w:val="12"/>
                <w:szCs w:val="28"/>
              </w:rPr>
              <w:t xml:space="preserve">            OAuth2Client </w:t>
            </w:r>
            <w:r w:rsidRPr="00F27429">
              <w:rPr>
                <w:rFonts w:ascii="宋体" w:cs="宋体"/>
                <w:color w:val="6A3E3E"/>
                <w:sz w:val="12"/>
                <w:szCs w:val="28"/>
              </w:rPr>
              <w:t>oauth2Client</w:t>
            </w:r>
            <w:r w:rsidRPr="00F27429">
              <w:rPr>
                <w:rFonts w:ascii="宋体" w:cs="宋体"/>
                <w:color w:val="000000"/>
                <w:sz w:val="12"/>
                <w:szCs w:val="28"/>
              </w:rPr>
              <w:t xml:space="preserve"> = </w:t>
            </w:r>
            <w:r w:rsidRPr="00F27429">
              <w:rPr>
                <w:rFonts w:ascii="宋体" w:cs="宋体"/>
                <w:b/>
                <w:bCs/>
                <w:color w:val="7F0055"/>
                <w:sz w:val="12"/>
                <w:szCs w:val="28"/>
              </w:rPr>
              <w:t>new</w:t>
            </w:r>
            <w:r w:rsidRPr="00F27429">
              <w:rPr>
                <w:rFonts w:ascii="宋体" w:cs="宋体"/>
                <w:color w:val="000000"/>
                <w:sz w:val="12"/>
                <w:szCs w:val="28"/>
              </w:rPr>
              <w:t xml:space="preserve"> OAuth2Client();</w:t>
            </w:r>
          </w:p>
          <w:p w:rsidR="00F27429" w:rsidRPr="00F27429" w:rsidRDefault="00F27429" w:rsidP="00F27429">
            <w:pPr>
              <w:rPr>
                <w:rFonts w:ascii="宋体" w:cs="宋体"/>
                <w:sz w:val="12"/>
                <w:szCs w:val="28"/>
              </w:rPr>
            </w:pPr>
            <w:r w:rsidRPr="00F27429">
              <w:rPr>
                <w:rFonts w:ascii="宋体" w:cs="宋体"/>
                <w:color w:val="000000"/>
                <w:sz w:val="12"/>
                <w:szCs w:val="28"/>
              </w:rPr>
              <w:t xml:space="preserve">            </w:t>
            </w:r>
            <w:r w:rsidRPr="00F27429">
              <w:rPr>
                <w:rFonts w:ascii="宋体" w:cs="宋体"/>
                <w:color w:val="6A3E3E"/>
                <w:sz w:val="12"/>
                <w:szCs w:val="28"/>
              </w:rPr>
              <w:t>oauth2Client</w:t>
            </w:r>
            <w:r w:rsidRPr="00F27429">
              <w:rPr>
                <w:rFonts w:ascii="宋体" w:cs="宋体"/>
                <w:color w:val="000000"/>
                <w:sz w:val="12"/>
                <w:szCs w:val="28"/>
              </w:rPr>
              <w:t>.initKeyStoreStream(Demo.</w:t>
            </w:r>
            <w:r w:rsidRPr="00F27429">
              <w:rPr>
                <w:rFonts w:ascii="宋体" w:cs="宋体"/>
                <w:b/>
                <w:bCs/>
                <w:color w:val="7F0055"/>
                <w:sz w:val="12"/>
                <w:szCs w:val="28"/>
              </w:rPr>
              <w:t>class</w:t>
            </w:r>
            <w:r w:rsidRPr="00F27429">
              <w:rPr>
                <w:rFonts w:ascii="宋体" w:cs="宋体"/>
                <w:color w:val="000000"/>
                <w:sz w:val="12"/>
                <w:szCs w:val="28"/>
              </w:rPr>
              <w:t>.getResource(</w:t>
            </w:r>
            <w:r w:rsidRPr="00F27429">
              <w:rPr>
                <w:rFonts w:ascii="宋体" w:cs="宋体"/>
                <w:color w:val="2A00FF"/>
                <w:sz w:val="12"/>
                <w:szCs w:val="28"/>
              </w:rPr>
              <w:t>"/mykeystorebj.jks"</w:t>
            </w:r>
            <w:r w:rsidRPr="00F27429">
              <w:rPr>
                <w:rFonts w:ascii="宋体" w:cs="宋体"/>
                <w:color w:val="000000"/>
                <w:sz w:val="12"/>
                <w:szCs w:val="28"/>
              </w:rPr>
              <w:t xml:space="preserve">).openStream(), </w:t>
            </w:r>
            <w:r w:rsidRPr="00F27429">
              <w:rPr>
                <w:rFonts w:ascii="宋体" w:cs="宋体"/>
                <w:color w:val="2A00FF"/>
                <w:sz w:val="12"/>
                <w:szCs w:val="28"/>
              </w:rPr>
              <w:t>"123456"</w:t>
            </w:r>
            <w:r w:rsidRPr="00F27429">
              <w:rPr>
                <w:rFonts w:ascii="宋体" w:cs="宋体"/>
                <w:color w:val="000000"/>
                <w:sz w:val="12"/>
                <w:szCs w:val="28"/>
              </w:rPr>
              <w:t>);</w:t>
            </w:r>
          </w:p>
          <w:p w:rsidR="00F27429" w:rsidRPr="00F27429" w:rsidRDefault="00F27429" w:rsidP="00F27429">
            <w:pPr>
              <w:rPr>
                <w:rFonts w:ascii="宋体" w:cs="宋体"/>
                <w:sz w:val="12"/>
                <w:szCs w:val="28"/>
              </w:rPr>
            </w:pPr>
            <w:r w:rsidRPr="00F27429">
              <w:rPr>
                <w:rFonts w:ascii="宋体" w:cs="宋体"/>
                <w:color w:val="000000"/>
                <w:sz w:val="12"/>
                <w:szCs w:val="28"/>
              </w:rPr>
              <w:t xml:space="preserve">            String </w:t>
            </w:r>
            <w:r w:rsidRPr="00F27429">
              <w:rPr>
                <w:rFonts w:ascii="宋体" w:cs="宋体"/>
                <w:color w:val="6A3E3E"/>
                <w:sz w:val="12"/>
                <w:szCs w:val="28"/>
              </w:rPr>
              <w:t>appId</w:t>
            </w:r>
            <w:r w:rsidRPr="00F27429">
              <w:rPr>
                <w:rFonts w:ascii="宋体" w:cs="宋体"/>
                <w:color w:val="000000"/>
                <w:sz w:val="12"/>
                <w:szCs w:val="28"/>
              </w:rPr>
              <w:t xml:space="preserve"> = </w:t>
            </w:r>
            <w:r w:rsidRPr="00F27429">
              <w:rPr>
                <w:rFonts w:ascii="宋体" w:cs="宋体"/>
                <w:color w:val="2A00FF"/>
                <w:sz w:val="12"/>
                <w:szCs w:val="28"/>
              </w:rPr>
              <w:t>"appid100"</w:t>
            </w:r>
            <w:r w:rsidRPr="00F27429">
              <w:rPr>
                <w:rFonts w:ascii="宋体" w:cs="宋体"/>
                <w:color w:val="000000"/>
                <w:sz w:val="12"/>
                <w:szCs w:val="28"/>
              </w:rPr>
              <w:t>;</w:t>
            </w:r>
          </w:p>
          <w:p w:rsidR="00F27429" w:rsidRPr="00F27429" w:rsidRDefault="00F27429" w:rsidP="00F27429">
            <w:pPr>
              <w:rPr>
                <w:rFonts w:ascii="宋体" w:cs="宋体"/>
                <w:sz w:val="12"/>
                <w:szCs w:val="28"/>
              </w:rPr>
            </w:pPr>
            <w:r w:rsidRPr="00F27429">
              <w:rPr>
                <w:rFonts w:ascii="宋体" w:cs="宋体"/>
                <w:color w:val="000000"/>
                <w:sz w:val="12"/>
                <w:szCs w:val="28"/>
              </w:rPr>
              <w:t xml:space="preserve">            String </w:t>
            </w:r>
            <w:r w:rsidRPr="00F27429">
              <w:rPr>
                <w:rFonts w:ascii="宋体" w:cs="宋体"/>
                <w:color w:val="6A3E3E"/>
                <w:sz w:val="12"/>
                <w:szCs w:val="28"/>
              </w:rPr>
              <w:t>appKey</w:t>
            </w:r>
            <w:r w:rsidRPr="00F27429">
              <w:rPr>
                <w:rFonts w:ascii="宋体" w:cs="宋体"/>
                <w:color w:val="000000"/>
                <w:sz w:val="12"/>
                <w:szCs w:val="28"/>
              </w:rPr>
              <w:t xml:space="preserve"> = </w:t>
            </w:r>
            <w:r w:rsidRPr="00F27429">
              <w:rPr>
                <w:rFonts w:ascii="宋体" w:cs="宋体"/>
                <w:color w:val="2A00FF"/>
                <w:sz w:val="12"/>
                <w:szCs w:val="28"/>
              </w:rPr>
              <w:t>"xxxxdtsb4abxxxlz2uyztxxxfaxxxxxx"</w:t>
            </w:r>
            <w:r w:rsidRPr="00F27429">
              <w:rPr>
                <w:rFonts w:ascii="宋体" w:cs="宋体"/>
                <w:color w:val="000000"/>
                <w:sz w:val="12"/>
                <w:szCs w:val="28"/>
              </w:rPr>
              <w:t>;</w:t>
            </w:r>
          </w:p>
          <w:p w:rsidR="00F27429" w:rsidRPr="00F27429" w:rsidRDefault="00F27429" w:rsidP="00F27429">
            <w:pPr>
              <w:rPr>
                <w:rFonts w:ascii="宋体" w:cs="宋体"/>
                <w:sz w:val="12"/>
                <w:szCs w:val="28"/>
              </w:rPr>
            </w:pPr>
            <w:r w:rsidRPr="00F27429">
              <w:rPr>
                <w:rFonts w:ascii="宋体" w:cs="宋体"/>
                <w:color w:val="000000"/>
                <w:sz w:val="12"/>
                <w:szCs w:val="28"/>
              </w:rPr>
              <w:t xml:space="preserve">            </w:t>
            </w:r>
          </w:p>
          <w:p w:rsidR="00746D55" w:rsidRDefault="00F27429" w:rsidP="00F27429">
            <w:pPr>
              <w:pStyle w:val="a5"/>
              <w:ind w:firstLineChars="0" w:firstLine="0"/>
              <w:rPr>
                <w:rFonts w:ascii="宋体" w:cs="宋体"/>
                <w:color w:val="000000"/>
                <w:sz w:val="12"/>
                <w:szCs w:val="28"/>
              </w:rPr>
            </w:pPr>
            <w:r w:rsidRPr="00F27429">
              <w:rPr>
                <w:rFonts w:ascii="宋体" w:cs="宋体"/>
                <w:color w:val="000000"/>
                <w:sz w:val="12"/>
                <w:szCs w:val="28"/>
              </w:rPr>
              <w:t xml:space="preserve">            AccessToken </w:t>
            </w:r>
            <w:r w:rsidRPr="00E9371B">
              <w:rPr>
                <w:rFonts w:ascii="宋体" w:hAnsi="Times New Roman" w:cs="宋体"/>
                <w:color w:val="6A3E3E"/>
                <w:sz w:val="12"/>
                <w:szCs w:val="28"/>
              </w:rPr>
              <w:t>access_token</w:t>
            </w:r>
            <w:r w:rsidRPr="00F27429">
              <w:rPr>
                <w:rFonts w:ascii="宋体" w:cs="宋体"/>
                <w:color w:val="000000"/>
                <w:sz w:val="12"/>
                <w:szCs w:val="28"/>
              </w:rPr>
              <w:t xml:space="preserve"> = </w:t>
            </w:r>
            <w:r w:rsidRPr="00F27429">
              <w:rPr>
                <w:rFonts w:ascii="宋体" w:cs="宋体"/>
                <w:color w:val="6A3E3E"/>
                <w:sz w:val="12"/>
                <w:szCs w:val="28"/>
              </w:rPr>
              <w:t>oauth2Client</w:t>
            </w:r>
            <w:r w:rsidRPr="00F27429">
              <w:rPr>
                <w:rFonts w:ascii="宋体" w:cs="宋体"/>
                <w:color w:val="000000"/>
                <w:sz w:val="12"/>
                <w:szCs w:val="28"/>
              </w:rPr>
              <w:t>.getAccessToken(</w:t>
            </w:r>
            <w:r w:rsidRPr="00F27429">
              <w:rPr>
                <w:rFonts w:ascii="宋体" w:cs="宋体"/>
                <w:color w:val="2A00FF"/>
                <w:sz w:val="12"/>
                <w:szCs w:val="28"/>
              </w:rPr>
              <w:t>"client_credentials"</w:t>
            </w:r>
            <w:r w:rsidRPr="00F27429">
              <w:rPr>
                <w:rFonts w:ascii="宋体" w:cs="宋体"/>
                <w:color w:val="000000"/>
                <w:sz w:val="12"/>
                <w:szCs w:val="28"/>
              </w:rPr>
              <w:t xml:space="preserve">, </w:t>
            </w:r>
            <w:r w:rsidRPr="00F27429">
              <w:rPr>
                <w:rFonts w:ascii="宋体" w:cs="宋体"/>
                <w:color w:val="6A3E3E"/>
                <w:sz w:val="12"/>
                <w:szCs w:val="28"/>
              </w:rPr>
              <w:t>appId</w:t>
            </w:r>
            <w:r w:rsidRPr="00F27429">
              <w:rPr>
                <w:rFonts w:ascii="宋体" w:cs="宋体"/>
                <w:color w:val="000000"/>
                <w:sz w:val="12"/>
                <w:szCs w:val="28"/>
              </w:rPr>
              <w:t xml:space="preserve">, </w:t>
            </w:r>
            <w:r w:rsidRPr="00F27429">
              <w:rPr>
                <w:rFonts w:ascii="宋体" w:cs="宋体"/>
                <w:color w:val="6A3E3E"/>
                <w:sz w:val="12"/>
                <w:szCs w:val="28"/>
              </w:rPr>
              <w:t>appKey</w:t>
            </w:r>
            <w:r w:rsidRPr="00F27429">
              <w:rPr>
                <w:rFonts w:ascii="宋体" w:cs="宋体"/>
                <w:color w:val="000000"/>
                <w:sz w:val="12"/>
                <w:szCs w:val="28"/>
              </w:rPr>
              <w:t>);</w:t>
            </w:r>
          </w:p>
          <w:p w:rsidR="004F7DCC" w:rsidRPr="004F7DCC" w:rsidRDefault="004F7DCC" w:rsidP="004F7DCC">
            <w:pPr>
              <w:ind w:firstLineChars="650" w:firstLine="780"/>
              <w:rPr>
                <w:rFonts w:ascii="宋体" w:cs="宋体"/>
                <w:sz w:val="12"/>
                <w:szCs w:val="28"/>
              </w:rPr>
            </w:pPr>
            <w:r w:rsidRPr="00601AE1">
              <w:rPr>
                <w:rFonts w:ascii="宋体" w:cs="宋体"/>
                <w:color w:val="000000"/>
                <w:sz w:val="12"/>
                <w:szCs w:val="28"/>
              </w:rPr>
              <w:t>NSPClient</w:t>
            </w:r>
            <w:r w:rsidRPr="004F7DCC">
              <w:rPr>
                <w:rFonts w:ascii="宋体" w:cs="宋体"/>
                <w:color w:val="000000"/>
                <w:sz w:val="12"/>
                <w:szCs w:val="28"/>
              </w:rPr>
              <w:t xml:space="preserve"> </w:t>
            </w:r>
            <w:r w:rsidRPr="004F7DCC">
              <w:rPr>
                <w:rFonts w:ascii="宋体" w:cs="宋体"/>
                <w:color w:val="6A3E3E"/>
                <w:sz w:val="12"/>
                <w:szCs w:val="28"/>
              </w:rPr>
              <w:t>client</w:t>
            </w:r>
            <w:r w:rsidRPr="004F7DCC">
              <w:rPr>
                <w:rFonts w:ascii="宋体" w:cs="宋体"/>
                <w:color w:val="000000"/>
                <w:sz w:val="12"/>
                <w:szCs w:val="28"/>
              </w:rPr>
              <w:t xml:space="preserve"> = </w:t>
            </w:r>
            <w:r w:rsidRPr="004F7DCC">
              <w:rPr>
                <w:rFonts w:ascii="宋体" w:cs="宋体"/>
                <w:b/>
                <w:bCs/>
                <w:color w:val="7F0055"/>
                <w:sz w:val="12"/>
                <w:szCs w:val="28"/>
              </w:rPr>
              <w:t>new</w:t>
            </w:r>
            <w:r w:rsidRPr="004F7DCC">
              <w:rPr>
                <w:rFonts w:ascii="宋体" w:cs="宋体"/>
                <w:color w:val="000000"/>
                <w:sz w:val="12"/>
                <w:szCs w:val="28"/>
              </w:rPr>
              <w:t xml:space="preserve"> </w:t>
            </w:r>
            <w:r w:rsidRPr="00601AE1">
              <w:rPr>
                <w:rFonts w:ascii="宋体" w:cs="宋体"/>
                <w:color w:val="000000"/>
                <w:sz w:val="12"/>
                <w:szCs w:val="28"/>
              </w:rPr>
              <w:t>NSPClient</w:t>
            </w:r>
            <w:r w:rsidRPr="004F7DCC">
              <w:rPr>
                <w:rFonts w:ascii="宋体" w:cs="宋体"/>
                <w:color w:val="000000"/>
                <w:sz w:val="12"/>
                <w:szCs w:val="28"/>
              </w:rPr>
              <w:t>(</w:t>
            </w:r>
            <w:r w:rsidRPr="004F7DCC">
              <w:rPr>
                <w:rFonts w:ascii="宋体" w:cs="宋体"/>
                <w:color w:val="6A3E3E"/>
                <w:sz w:val="12"/>
                <w:szCs w:val="28"/>
              </w:rPr>
              <w:t>access_token</w:t>
            </w:r>
            <w:r w:rsidRPr="004F7DCC">
              <w:rPr>
                <w:rFonts w:ascii="宋体" w:cs="宋体"/>
                <w:color w:val="000000"/>
                <w:sz w:val="12"/>
                <w:szCs w:val="28"/>
              </w:rPr>
              <w:t>.getAccess_token());</w:t>
            </w:r>
          </w:p>
          <w:p w:rsidR="004F7DCC" w:rsidRPr="004F7DCC" w:rsidRDefault="004F7DCC" w:rsidP="004F7DCC">
            <w:pPr>
              <w:rPr>
                <w:rFonts w:ascii="宋体" w:cs="宋体"/>
                <w:sz w:val="12"/>
                <w:szCs w:val="28"/>
              </w:rPr>
            </w:pPr>
            <w:r w:rsidRPr="004F7DCC">
              <w:rPr>
                <w:rFonts w:ascii="宋体" w:cs="宋体"/>
                <w:color w:val="000000"/>
                <w:sz w:val="12"/>
                <w:szCs w:val="28"/>
              </w:rPr>
              <w:t xml:space="preserve">            </w:t>
            </w:r>
            <w:r w:rsidRPr="004F7DCC">
              <w:rPr>
                <w:rFonts w:ascii="宋体" w:cs="宋体"/>
                <w:color w:val="6A3E3E"/>
                <w:sz w:val="12"/>
                <w:szCs w:val="28"/>
              </w:rPr>
              <w:t>client</w:t>
            </w:r>
            <w:r w:rsidRPr="004F7DCC">
              <w:rPr>
                <w:rFonts w:ascii="宋体" w:cs="宋体"/>
                <w:color w:val="000000"/>
                <w:sz w:val="12"/>
                <w:szCs w:val="28"/>
              </w:rPr>
              <w:t>.initHttpConnections(30, 50);</w:t>
            </w:r>
            <w:r w:rsidRPr="004F7DCC">
              <w:rPr>
                <w:rFonts w:ascii="宋体" w:cs="宋体"/>
                <w:color w:val="3F7F5F"/>
                <w:sz w:val="12"/>
                <w:szCs w:val="28"/>
              </w:rPr>
              <w:t>//</w:t>
            </w:r>
            <w:r w:rsidRPr="004F7DCC">
              <w:rPr>
                <w:rFonts w:ascii="宋体" w:cs="宋体" w:hint="eastAsia"/>
                <w:color w:val="3F7F5F"/>
                <w:sz w:val="12"/>
                <w:szCs w:val="28"/>
              </w:rPr>
              <w:t>设置每个路由的连接数和最大连接数</w:t>
            </w:r>
          </w:p>
          <w:p w:rsidR="004F7DCC" w:rsidRDefault="004F7DCC" w:rsidP="004F7DCC">
            <w:pPr>
              <w:rPr>
                <w:rFonts w:ascii="宋体" w:cs="宋体"/>
                <w:color w:val="000000"/>
                <w:sz w:val="12"/>
                <w:szCs w:val="28"/>
              </w:rPr>
            </w:pPr>
            <w:r w:rsidRPr="004F7DCC">
              <w:rPr>
                <w:rFonts w:ascii="宋体" w:cs="宋体"/>
                <w:color w:val="000000"/>
                <w:sz w:val="12"/>
                <w:szCs w:val="28"/>
              </w:rPr>
              <w:t xml:space="preserve">            </w:t>
            </w:r>
            <w:r w:rsidRPr="004F7DCC">
              <w:rPr>
                <w:rFonts w:ascii="宋体" w:cs="宋体"/>
                <w:color w:val="6A3E3E"/>
                <w:sz w:val="12"/>
                <w:szCs w:val="28"/>
              </w:rPr>
              <w:t>client</w:t>
            </w:r>
            <w:r w:rsidRPr="004F7DCC">
              <w:rPr>
                <w:rFonts w:ascii="宋体" w:cs="宋体"/>
                <w:color w:val="000000"/>
                <w:sz w:val="12"/>
                <w:szCs w:val="28"/>
              </w:rPr>
              <w:t>.initKeyStoreStream(Demo.</w:t>
            </w:r>
            <w:r w:rsidRPr="004F7DCC">
              <w:rPr>
                <w:rFonts w:ascii="宋体" w:cs="宋体"/>
                <w:b/>
                <w:bCs/>
                <w:color w:val="7F0055"/>
                <w:sz w:val="12"/>
                <w:szCs w:val="28"/>
              </w:rPr>
              <w:t>class</w:t>
            </w:r>
            <w:r w:rsidRPr="004F7DCC">
              <w:rPr>
                <w:rFonts w:ascii="宋体" w:cs="宋体"/>
                <w:color w:val="000000"/>
                <w:sz w:val="12"/>
                <w:szCs w:val="28"/>
              </w:rPr>
              <w:t>.getResource(</w:t>
            </w:r>
            <w:r w:rsidRPr="004F7DCC">
              <w:rPr>
                <w:rFonts w:ascii="宋体" w:cs="宋体"/>
                <w:color w:val="2A00FF"/>
                <w:sz w:val="12"/>
                <w:szCs w:val="28"/>
              </w:rPr>
              <w:t>"/mykeystorebj.jks"</w:t>
            </w:r>
            <w:r w:rsidRPr="004F7DCC">
              <w:rPr>
                <w:rFonts w:ascii="宋体" w:cs="宋体"/>
                <w:color w:val="000000"/>
                <w:sz w:val="12"/>
                <w:szCs w:val="28"/>
              </w:rPr>
              <w:t xml:space="preserve">).openStream(), </w:t>
            </w:r>
            <w:r w:rsidRPr="004F7DCC">
              <w:rPr>
                <w:rFonts w:ascii="宋体" w:cs="宋体"/>
                <w:color w:val="2A00FF"/>
                <w:sz w:val="12"/>
                <w:szCs w:val="28"/>
              </w:rPr>
              <w:t>"123456"</w:t>
            </w:r>
            <w:r w:rsidRPr="004F7DCC">
              <w:rPr>
                <w:rFonts w:ascii="宋体" w:cs="宋体"/>
                <w:color w:val="000000"/>
                <w:sz w:val="12"/>
                <w:szCs w:val="28"/>
              </w:rPr>
              <w:t>);</w:t>
            </w:r>
          </w:p>
          <w:p w:rsidR="004F7DCC" w:rsidRPr="004F7DCC" w:rsidRDefault="004F7DCC" w:rsidP="004F7DCC">
            <w:pPr>
              <w:ind w:firstLineChars="600" w:firstLine="720"/>
              <w:rPr>
                <w:rFonts w:ascii="宋体" w:cs="宋体"/>
                <w:sz w:val="12"/>
                <w:szCs w:val="28"/>
              </w:rPr>
            </w:pPr>
            <w:r w:rsidRPr="004F7DCC">
              <w:rPr>
                <w:rFonts w:ascii="宋体" w:cs="宋体"/>
                <w:color w:val="3F7F5F"/>
                <w:sz w:val="12"/>
                <w:szCs w:val="28"/>
              </w:rPr>
              <w:t>//</w:t>
            </w:r>
            <w:r w:rsidRPr="004F7DCC">
              <w:rPr>
                <w:rFonts w:ascii="宋体" w:cs="宋体" w:hint="eastAsia"/>
                <w:color w:val="3F7F5F"/>
                <w:sz w:val="12"/>
                <w:szCs w:val="28"/>
              </w:rPr>
              <w:t>如果访问</w:t>
            </w:r>
            <w:r w:rsidRPr="004F7DCC">
              <w:rPr>
                <w:rFonts w:ascii="宋体" w:cs="宋体"/>
                <w:color w:val="3F7F5F"/>
                <w:sz w:val="12"/>
                <w:szCs w:val="28"/>
                <w:u w:val="single"/>
              </w:rPr>
              <w:t>https</w:t>
            </w:r>
            <w:r w:rsidRPr="004F7DCC">
              <w:rPr>
                <w:rFonts w:ascii="宋体" w:cs="宋体" w:hint="eastAsia"/>
                <w:color w:val="3F7F5F"/>
                <w:sz w:val="12"/>
                <w:szCs w:val="28"/>
              </w:rPr>
              <w:t>必须导入证书流和密码</w:t>
            </w:r>
          </w:p>
          <w:p w:rsidR="004F7DCC" w:rsidRDefault="004F7DCC" w:rsidP="004F7DCC">
            <w:pPr>
              <w:pStyle w:val="a5"/>
              <w:ind w:firstLineChars="0" w:firstLine="0"/>
            </w:pPr>
            <w:r w:rsidRPr="004F7DCC">
              <w:rPr>
                <w:rFonts w:ascii="宋体" w:cs="宋体"/>
                <w:color w:val="000000"/>
                <w:sz w:val="12"/>
                <w:szCs w:val="28"/>
              </w:rPr>
              <w:t xml:space="preserve">            </w:t>
            </w:r>
          </w:p>
        </w:tc>
      </w:tr>
    </w:tbl>
    <w:p w:rsidR="009675B7" w:rsidRPr="00211856" w:rsidRDefault="009675B7" w:rsidP="00E9371B">
      <w:pPr>
        <w:pStyle w:val="a5"/>
        <w:ind w:firstLineChars="0" w:firstLine="0"/>
      </w:pPr>
    </w:p>
    <w:p w:rsidR="00CA261C" w:rsidRDefault="00CA261C" w:rsidP="00EE1962">
      <w:pPr>
        <w:pStyle w:val="4"/>
        <w:numPr>
          <w:ilvl w:val="3"/>
          <w:numId w:val="17"/>
        </w:numPr>
        <w:rPr>
          <w:rFonts w:asciiTheme="minorEastAsia" w:eastAsiaTheme="minorEastAsia" w:hAnsiTheme="minorEastAsia"/>
        </w:rPr>
      </w:pPr>
      <w:r w:rsidRPr="00B92F8B">
        <w:rPr>
          <w:rFonts w:asciiTheme="minorEastAsia" w:eastAsiaTheme="minorEastAsia" w:hAnsiTheme="minorEastAsia" w:hint="eastAsia"/>
        </w:rPr>
        <w:t>单发</w:t>
      </w:r>
      <w:proofErr w:type="gramStart"/>
      <w:r w:rsidR="002140EC">
        <w:rPr>
          <w:rFonts w:asciiTheme="minorEastAsia" w:eastAsiaTheme="minorEastAsia" w:hAnsiTheme="minorEastAsia" w:hint="eastAsia"/>
        </w:rPr>
        <w:t>透传</w:t>
      </w:r>
      <w:r w:rsidR="00C256B4">
        <w:rPr>
          <w:rFonts w:asciiTheme="minorEastAsia" w:eastAsiaTheme="minorEastAsia" w:hAnsiTheme="minorEastAsia" w:hint="eastAsia"/>
        </w:rPr>
        <w:t>及时</w:t>
      </w:r>
      <w:proofErr w:type="gramEnd"/>
      <w:r w:rsidRPr="00B92F8B">
        <w:rPr>
          <w:rFonts w:asciiTheme="minorEastAsia" w:eastAsiaTheme="minorEastAsia" w:hAnsiTheme="minorEastAsia"/>
        </w:rPr>
        <w:t>消息</w:t>
      </w:r>
    </w:p>
    <w:p w:rsidR="00294550" w:rsidRDefault="00294550" w:rsidP="004936ED">
      <w:pPr>
        <w:pStyle w:val="a5"/>
      </w:pPr>
      <w:r>
        <w:rPr>
          <w:rFonts w:hint="eastAsia"/>
        </w:rPr>
        <w:t>API</w:t>
      </w:r>
      <w:r>
        <w:rPr>
          <w:rFonts w:hint="eastAsia"/>
        </w:rPr>
        <w:t>介绍</w:t>
      </w:r>
      <w:r>
        <w:t>：</w:t>
      </w:r>
    </w:p>
    <w:tbl>
      <w:tblPr>
        <w:tblStyle w:val="afff1"/>
        <w:tblW w:w="0" w:type="auto"/>
        <w:tblInd w:w="421" w:type="dxa"/>
        <w:tblLook w:val="04A0" w:firstRow="1" w:lastRow="0" w:firstColumn="1" w:lastColumn="0" w:noHBand="0" w:noVBand="1"/>
      </w:tblPr>
      <w:tblGrid>
        <w:gridCol w:w="8589"/>
      </w:tblGrid>
      <w:tr w:rsidR="00E80C5F" w:rsidTr="00E80C5F">
        <w:tc>
          <w:tcPr>
            <w:tcW w:w="8589" w:type="dxa"/>
          </w:tcPr>
          <w:p w:rsidR="00E80C5F" w:rsidRDefault="00160A41" w:rsidP="00CA27EB">
            <w:pPr>
              <w:pStyle w:val="a5"/>
            </w:pPr>
            <w:r>
              <w:rPr>
                <w:rFonts w:hint="eastAsia"/>
              </w:rPr>
              <w:t>本接口</w:t>
            </w:r>
            <w:r>
              <w:t>是发送给</w:t>
            </w:r>
            <w:r w:rsidR="008C12D4">
              <w:rPr>
                <w:rFonts w:hint="eastAsia"/>
              </w:rPr>
              <w:t>指定</w:t>
            </w:r>
            <w:r>
              <w:t>用户终端设备上特定</w:t>
            </w:r>
            <w:r>
              <w:t>APP</w:t>
            </w:r>
            <w:r>
              <w:rPr>
                <w:rFonts w:hint="eastAsia"/>
              </w:rPr>
              <w:t>使用</w:t>
            </w:r>
            <w:r>
              <w:t>的，</w:t>
            </w:r>
            <w:r w:rsidR="0039723F">
              <w:rPr>
                <w:rFonts w:hint="eastAsia"/>
              </w:rPr>
              <w:t>如果</w:t>
            </w:r>
            <w:r w:rsidR="0039723F">
              <w:t>设备在线</w:t>
            </w:r>
            <w:r w:rsidR="0039723F">
              <w:rPr>
                <w:rFonts w:hint="eastAsia"/>
              </w:rPr>
              <w:t>发送</w:t>
            </w:r>
            <w:r w:rsidR="0039723F">
              <w:t>的消息及时下发到终端用户，否则最多在</w:t>
            </w:r>
            <w:r w:rsidR="0039723F">
              <w:t>PUSH</w:t>
            </w:r>
            <w:r w:rsidR="0039723F">
              <w:t>系统存储</w:t>
            </w:r>
            <w:r w:rsidR="0039723F">
              <w:rPr>
                <w:rFonts w:hint="eastAsia"/>
              </w:rPr>
              <w:t>48</w:t>
            </w:r>
            <w:r w:rsidR="0039723F">
              <w:rPr>
                <w:rFonts w:hint="eastAsia"/>
              </w:rPr>
              <w:t>小时</w:t>
            </w:r>
            <w:r w:rsidR="0039723F">
              <w:t>，如果</w:t>
            </w:r>
            <w:r w:rsidR="0039723F">
              <w:rPr>
                <w:rFonts w:hint="eastAsia"/>
              </w:rPr>
              <w:t>48</w:t>
            </w:r>
            <w:r w:rsidR="0039723F">
              <w:rPr>
                <w:rFonts w:hint="eastAsia"/>
              </w:rPr>
              <w:t>小时</w:t>
            </w:r>
            <w:r w:rsidR="0039723F">
              <w:t>内用户上线华为</w:t>
            </w:r>
            <w:r w:rsidR="0039723F">
              <w:t>PUSH</w:t>
            </w:r>
            <w:r w:rsidR="0039723F">
              <w:t>平台会将该消息再次推送给用户，否则消息将无法到达最终用户。</w:t>
            </w:r>
          </w:p>
          <w:p w:rsidR="003D66D0" w:rsidRDefault="003D66D0" w:rsidP="00CA27EB">
            <w:pPr>
              <w:pStyle w:val="a5"/>
            </w:pPr>
            <w:r>
              <w:rPr>
                <w:rFonts w:hint="eastAsia"/>
              </w:rPr>
              <w:t>消息</w:t>
            </w:r>
            <w:r>
              <w:t>到达</w:t>
            </w:r>
            <w:r>
              <w:rPr>
                <w:rFonts w:hint="eastAsia"/>
              </w:rPr>
              <w:t>Android</w:t>
            </w:r>
            <w:r>
              <w:t>设备后</w:t>
            </w:r>
          </w:p>
        </w:tc>
      </w:tr>
    </w:tbl>
    <w:p w:rsidR="00294550" w:rsidRDefault="00294550" w:rsidP="004936ED">
      <w:pPr>
        <w:pStyle w:val="a5"/>
      </w:pPr>
    </w:p>
    <w:p w:rsidR="007B0D82" w:rsidRDefault="004936ED" w:rsidP="004936ED">
      <w:pPr>
        <w:pStyle w:val="a5"/>
      </w:pPr>
      <w:r>
        <w:rPr>
          <w:rFonts w:hint="eastAsia"/>
        </w:rPr>
        <w:t>调用</w:t>
      </w:r>
      <w:r>
        <w:t>从</w:t>
      </w:r>
      <w:r>
        <w:rPr>
          <w:rFonts w:hint="eastAsia"/>
        </w:rPr>
        <w:t>华为</w:t>
      </w:r>
      <w:r>
        <w:t>网关开放的</w:t>
      </w:r>
      <w:r>
        <w:t>API</w:t>
      </w:r>
      <w:r>
        <w:t>：</w:t>
      </w:r>
    </w:p>
    <w:tbl>
      <w:tblPr>
        <w:tblStyle w:val="afff1"/>
        <w:tblW w:w="0" w:type="auto"/>
        <w:tblInd w:w="421" w:type="dxa"/>
        <w:tblLook w:val="04A0" w:firstRow="1" w:lastRow="0" w:firstColumn="1" w:lastColumn="0" w:noHBand="0" w:noVBand="1"/>
      </w:tblPr>
      <w:tblGrid>
        <w:gridCol w:w="8589"/>
      </w:tblGrid>
      <w:tr w:rsidR="00C3423A" w:rsidTr="00C3423A">
        <w:tc>
          <w:tcPr>
            <w:tcW w:w="8589" w:type="dxa"/>
          </w:tcPr>
          <w:p w:rsidR="00C3423A" w:rsidRDefault="00C3423A" w:rsidP="00C3423A">
            <w:pPr>
              <w:pStyle w:val="a5"/>
            </w:pPr>
            <w:r>
              <w:t>openpush.message.single_send</w:t>
            </w:r>
          </w:p>
        </w:tc>
      </w:tr>
    </w:tbl>
    <w:p w:rsidR="00C3423A" w:rsidRDefault="00C3423A" w:rsidP="00C3423A">
      <w:pPr>
        <w:pStyle w:val="a5"/>
        <w:ind w:firstLineChars="0" w:firstLine="0"/>
      </w:pPr>
    </w:p>
    <w:p w:rsidR="004936ED" w:rsidRDefault="000C3090" w:rsidP="004936ED">
      <w:pPr>
        <w:pStyle w:val="a5"/>
      </w:pPr>
      <w:r>
        <w:rPr>
          <w:rFonts w:hint="eastAsia"/>
        </w:rPr>
        <w:t>示例</w:t>
      </w:r>
      <w:r>
        <w:t>代码：</w:t>
      </w:r>
    </w:p>
    <w:tbl>
      <w:tblPr>
        <w:tblStyle w:val="afff1"/>
        <w:tblW w:w="0" w:type="auto"/>
        <w:tblInd w:w="421" w:type="dxa"/>
        <w:tblLook w:val="04A0" w:firstRow="1" w:lastRow="0" w:firstColumn="1" w:lastColumn="0" w:noHBand="0" w:noVBand="1"/>
      </w:tblPr>
      <w:tblGrid>
        <w:gridCol w:w="8589"/>
      </w:tblGrid>
      <w:tr w:rsidR="00AC2E53" w:rsidTr="00AC2E53">
        <w:tc>
          <w:tcPr>
            <w:tcW w:w="8589" w:type="dxa"/>
          </w:tcPr>
          <w:p w:rsidR="00EA60E6" w:rsidRPr="00EA60E6" w:rsidRDefault="00EA60E6" w:rsidP="00EA60E6">
            <w:pPr>
              <w:rPr>
                <w:rFonts w:ascii="宋体" w:cs="宋体"/>
                <w:sz w:val="12"/>
                <w:szCs w:val="28"/>
              </w:rPr>
            </w:pPr>
            <w:r w:rsidRPr="00EA60E6">
              <w:rPr>
                <w:rFonts w:ascii="宋体" w:cs="宋体"/>
                <w:b/>
                <w:bCs/>
                <w:color w:val="7F0055"/>
                <w:sz w:val="12"/>
                <w:szCs w:val="28"/>
              </w:rPr>
              <w:t>public</w:t>
            </w:r>
            <w:r w:rsidRPr="00EA60E6">
              <w:rPr>
                <w:rFonts w:ascii="宋体" w:cs="宋体"/>
                <w:color w:val="000000"/>
                <w:sz w:val="12"/>
                <w:szCs w:val="28"/>
              </w:rPr>
              <w:t xml:space="preserve"> </w:t>
            </w:r>
            <w:r w:rsidRPr="00EA60E6">
              <w:rPr>
                <w:rFonts w:ascii="宋体" w:cs="宋体"/>
                <w:b/>
                <w:bCs/>
                <w:color w:val="7F0055"/>
                <w:sz w:val="12"/>
                <w:szCs w:val="28"/>
              </w:rPr>
              <w:t>static</w:t>
            </w:r>
            <w:r w:rsidRPr="00EA60E6">
              <w:rPr>
                <w:rFonts w:ascii="宋体" w:cs="宋体"/>
                <w:color w:val="000000"/>
                <w:sz w:val="12"/>
                <w:szCs w:val="28"/>
              </w:rPr>
              <w:t xml:space="preserve"> </w:t>
            </w:r>
            <w:r w:rsidRPr="00EA60E6">
              <w:rPr>
                <w:rFonts w:ascii="宋体" w:cs="宋体"/>
                <w:b/>
                <w:bCs/>
                <w:color w:val="7F0055"/>
                <w:sz w:val="12"/>
                <w:szCs w:val="28"/>
              </w:rPr>
              <w:t>void</w:t>
            </w:r>
            <w:r w:rsidRPr="00EA60E6">
              <w:rPr>
                <w:rFonts w:ascii="宋体" w:cs="宋体"/>
                <w:color w:val="000000"/>
                <w:sz w:val="12"/>
                <w:szCs w:val="28"/>
              </w:rPr>
              <w:t xml:space="preserve"> </w:t>
            </w:r>
            <w:r w:rsidRPr="00713C7F">
              <w:rPr>
                <w:rFonts w:ascii="宋体" w:cs="宋体"/>
                <w:color w:val="000000"/>
                <w:sz w:val="12"/>
                <w:szCs w:val="28"/>
              </w:rPr>
              <w:t>single_send</w:t>
            </w:r>
            <w:r w:rsidRPr="00EA60E6">
              <w:rPr>
                <w:rFonts w:ascii="宋体" w:cs="宋体"/>
                <w:color w:val="000000"/>
                <w:sz w:val="12"/>
                <w:szCs w:val="28"/>
              </w:rPr>
              <w:t xml:space="preserve">(NSPClient </w:t>
            </w:r>
            <w:r w:rsidRPr="00EA60E6">
              <w:rPr>
                <w:rFonts w:ascii="宋体" w:cs="宋体"/>
                <w:color w:val="6A3E3E"/>
                <w:sz w:val="12"/>
                <w:szCs w:val="28"/>
              </w:rPr>
              <w:t>client</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b/>
                <w:bCs/>
                <w:color w:val="7F0055"/>
                <w:sz w:val="12"/>
                <w:szCs w:val="28"/>
              </w:rPr>
              <w:t>throws</w:t>
            </w:r>
            <w:r w:rsidRPr="00EA60E6">
              <w:rPr>
                <w:rFonts w:ascii="宋体" w:cs="宋体"/>
                <w:color w:val="000000"/>
                <w:sz w:val="12"/>
                <w:szCs w:val="28"/>
              </w:rPr>
              <w:t xml:space="preserve"> NSPException</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b/>
                <w:bCs/>
                <w:color w:val="7F0055"/>
                <w:sz w:val="12"/>
                <w:szCs w:val="28"/>
              </w:rPr>
              <w:t>long</w:t>
            </w:r>
            <w:r w:rsidRPr="00EA60E6">
              <w:rPr>
                <w:rFonts w:ascii="宋体" w:cs="宋体"/>
                <w:color w:val="000000"/>
                <w:sz w:val="12"/>
                <w:szCs w:val="28"/>
              </w:rPr>
              <w:t xml:space="preserve"> </w:t>
            </w:r>
            <w:r w:rsidRPr="00EA60E6">
              <w:rPr>
                <w:rFonts w:ascii="宋体" w:cs="宋体"/>
                <w:color w:val="6A3E3E"/>
                <w:sz w:val="12"/>
                <w:szCs w:val="28"/>
              </w:rPr>
              <w:t>currentTime</w:t>
            </w:r>
            <w:r w:rsidRPr="00EA60E6">
              <w:rPr>
                <w:rFonts w:ascii="宋体" w:cs="宋体"/>
                <w:color w:val="000000"/>
                <w:sz w:val="12"/>
                <w:szCs w:val="28"/>
              </w:rPr>
              <w:t xml:space="preserve"> = System.</w:t>
            </w:r>
            <w:r w:rsidRPr="00EA60E6">
              <w:rPr>
                <w:rFonts w:ascii="宋体" w:cs="宋体"/>
                <w:i/>
                <w:iCs/>
                <w:color w:val="000000"/>
                <w:sz w:val="12"/>
                <w:szCs w:val="28"/>
              </w:rPr>
              <w:t>currentTimeMillis</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SimpleDateFormat </w:t>
            </w:r>
            <w:r w:rsidRPr="00EA60E6">
              <w:rPr>
                <w:rFonts w:ascii="宋体" w:cs="宋体"/>
                <w:color w:val="6A3E3E"/>
                <w:sz w:val="12"/>
                <w:szCs w:val="28"/>
              </w:rPr>
              <w:t>dataFormat</w:t>
            </w:r>
            <w:r w:rsidRPr="00EA60E6">
              <w:rPr>
                <w:rFonts w:ascii="宋体" w:cs="宋体"/>
                <w:color w:val="000000"/>
                <w:sz w:val="12"/>
                <w:szCs w:val="28"/>
              </w:rPr>
              <w:t xml:space="preserve"> = </w:t>
            </w:r>
            <w:r w:rsidRPr="00EA60E6">
              <w:rPr>
                <w:rFonts w:ascii="宋体" w:cs="宋体"/>
                <w:b/>
                <w:bCs/>
                <w:color w:val="7F0055"/>
                <w:sz w:val="12"/>
                <w:szCs w:val="28"/>
              </w:rPr>
              <w:t>new</w:t>
            </w:r>
            <w:r w:rsidRPr="00EA60E6">
              <w:rPr>
                <w:rFonts w:ascii="宋体" w:cs="宋体"/>
                <w:color w:val="000000"/>
                <w:sz w:val="12"/>
                <w:szCs w:val="28"/>
              </w:rPr>
              <w:t xml:space="preserve"> SimpleDateFormat(</w:t>
            </w:r>
            <w:r w:rsidRPr="00EA60E6">
              <w:rPr>
                <w:rFonts w:ascii="宋体" w:cs="宋体"/>
                <w:b/>
                <w:bCs/>
                <w:i/>
                <w:iCs/>
                <w:color w:val="0000C0"/>
                <w:sz w:val="12"/>
                <w:szCs w:val="28"/>
              </w:rPr>
              <w:t>TIMESTAMP_NORMAL</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目标用户，必选。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由客户端获取，</w:t>
            </w:r>
            <w:r w:rsidRPr="00EA60E6">
              <w:rPr>
                <w:rFonts w:ascii="宋体" w:cs="宋体"/>
                <w:color w:val="3F7F5F"/>
                <w:sz w:val="12"/>
                <w:szCs w:val="28"/>
              </w:rPr>
              <w:t xml:space="preserve"> 32 </w:t>
            </w:r>
            <w:r w:rsidRPr="00EA60E6">
              <w:rPr>
                <w:rFonts w:ascii="宋体" w:cs="宋体" w:hint="eastAsia"/>
                <w:color w:val="3F7F5F"/>
                <w:sz w:val="12"/>
                <w:szCs w:val="28"/>
              </w:rPr>
              <w:t>字节长度。手机上安装了</w:t>
            </w:r>
            <w:r w:rsidRPr="00EA60E6">
              <w:rPr>
                <w:rFonts w:ascii="宋体" w:cs="宋体"/>
                <w:color w:val="3F7F5F"/>
                <w:sz w:val="12"/>
                <w:szCs w:val="28"/>
              </w:rPr>
              <w:t>push</w:t>
            </w:r>
            <w:r w:rsidRPr="00EA60E6">
              <w:rPr>
                <w:rFonts w:ascii="宋体" w:cs="宋体" w:hint="eastAsia"/>
                <w:color w:val="3F7F5F"/>
                <w:sz w:val="12"/>
                <w:szCs w:val="28"/>
              </w:rPr>
              <w:t>应用后，会到</w:t>
            </w:r>
            <w:r w:rsidRPr="00EA60E6">
              <w:rPr>
                <w:rFonts w:ascii="宋体" w:cs="宋体"/>
                <w:color w:val="3F7F5F"/>
                <w:sz w:val="12"/>
                <w:szCs w:val="28"/>
              </w:rPr>
              <w:t>push</w:t>
            </w:r>
            <w:r w:rsidRPr="00EA60E6">
              <w:rPr>
                <w:rFonts w:ascii="宋体" w:cs="宋体" w:hint="eastAsia"/>
                <w:color w:val="3F7F5F"/>
                <w:sz w:val="12"/>
                <w:szCs w:val="28"/>
              </w:rPr>
              <w:t>服务器申请</w:t>
            </w:r>
            <w:r w:rsidRPr="00EA60E6">
              <w:rPr>
                <w:rFonts w:ascii="宋体" w:cs="宋体"/>
                <w:color w:val="3F7F5F"/>
                <w:sz w:val="12"/>
                <w:szCs w:val="28"/>
              </w:rPr>
              <w:t>token</w:t>
            </w:r>
            <w:r w:rsidRPr="00EA60E6">
              <w:rPr>
                <w:rFonts w:ascii="宋体" w:cs="宋体" w:hint="eastAsia"/>
                <w:color w:val="3F7F5F"/>
                <w:sz w:val="12"/>
                <w:szCs w:val="28"/>
              </w:rPr>
              <w:t>，申请到的</w:t>
            </w:r>
            <w:r w:rsidRPr="00EA60E6">
              <w:rPr>
                <w:rFonts w:ascii="宋体" w:cs="宋体"/>
                <w:color w:val="3F7F5F"/>
                <w:sz w:val="12"/>
                <w:szCs w:val="28"/>
              </w:rPr>
              <w:t>token</w:t>
            </w:r>
            <w:r w:rsidRPr="00EA60E6">
              <w:rPr>
                <w:rFonts w:ascii="宋体" w:cs="宋体" w:hint="eastAsia"/>
                <w:color w:val="3F7F5F"/>
                <w:sz w:val="12"/>
                <w:szCs w:val="28"/>
              </w:rPr>
              <w:t>会上报给应用服务器</w:t>
            </w:r>
          </w:p>
          <w:p w:rsidR="00EA60E6" w:rsidRPr="00EA60E6" w:rsidRDefault="00EA60E6" w:rsidP="00EA60E6">
            <w:pPr>
              <w:rPr>
                <w:rFonts w:ascii="宋体" w:cs="宋体"/>
                <w:sz w:val="12"/>
                <w:szCs w:val="28"/>
              </w:rPr>
            </w:pPr>
            <w:r w:rsidRPr="00EA60E6">
              <w:rPr>
                <w:rFonts w:ascii="宋体" w:cs="宋体"/>
                <w:color w:val="000000"/>
                <w:sz w:val="12"/>
                <w:szCs w:val="28"/>
              </w:rPr>
              <w:t xml:space="preserve">        String </w:t>
            </w:r>
            <w:r w:rsidRPr="00EA60E6">
              <w:rPr>
                <w:rFonts w:ascii="宋体" w:cs="宋体"/>
                <w:color w:val="6A3E3E"/>
                <w:sz w:val="12"/>
                <w:szCs w:val="28"/>
              </w:rPr>
              <w:t>token</w:t>
            </w:r>
            <w:r w:rsidRPr="00EA60E6">
              <w:rPr>
                <w:rFonts w:ascii="宋体" w:cs="宋体"/>
                <w:color w:val="000000"/>
                <w:sz w:val="12"/>
                <w:szCs w:val="28"/>
              </w:rPr>
              <w:t xml:space="preserve"> = </w:t>
            </w:r>
            <w:r w:rsidRPr="00EA60E6">
              <w:rPr>
                <w:rFonts w:ascii="宋体" w:cs="宋体"/>
                <w:color w:val="2A00FF"/>
                <w:sz w:val="12"/>
                <w:szCs w:val="28"/>
              </w:rPr>
              <w:t>"00000000000000000000000000000000"</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发送到设备上的消息，必选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最长为</w:t>
            </w:r>
            <w:r w:rsidRPr="00EA60E6">
              <w:rPr>
                <w:rFonts w:ascii="宋体" w:cs="宋体"/>
                <w:color w:val="3F7F5F"/>
                <w:sz w:val="12"/>
                <w:szCs w:val="28"/>
              </w:rPr>
              <w:t xml:space="preserve">4096 </w:t>
            </w:r>
            <w:r w:rsidRPr="00EA60E6">
              <w:rPr>
                <w:rFonts w:ascii="宋体" w:cs="宋体" w:hint="eastAsia"/>
                <w:color w:val="3F7F5F"/>
                <w:sz w:val="12"/>
                <w:szCs w:val="28"/>
              </w:rPr>
              <w:t>字节（开发者自定义，自解析）</w:t>
            </w:r>
          </w:p>
          <w:p w:rsidR="00EA60E6" w:rsidRPr="00EA60E6" w:rsidRDefault="00EA60E6" w:rsidP="00EA60E6">
            <w:pPr>
              <w:rPr>
                <w:rFonts w:ascii="宋体" w:cs="宋体"/>
                <w:sz w:val="12"/>
                <w:szCs w:val="28"/>
              </w:rPr>
            </w:pPr>
            <w:r w:rsidRPr="00EA60E6">
              <w:rPr>
                <w:rFonts w:ascii="宋体" w:cs="宋体"/>
                <w:color w:val="000000"/>
                <w:sz w:val="12"/>
                <w:szCs w:val="28"/>
              </w:rPr>
              <w:t xml:space="preserve">        String </w:t>
            </w:r>
            <w:r w:rsidRPr="00EA60E6">
              <w:rPr>
                <w:rFonts w:ascii="宋体" w:cs="宋体"/>
                <w:color w:val="6A3E3E"/>
                <w:sz w:val="12"/>
                <w:szCs w:val="28"/>
              </w:rPr>
              <w:t>message</w:t>
            </w:r>
            <w:r w:rsidRPr="00EA60E6">
              <w:rPr>
                <w:rFonts w:ascii="宋体" w:cs="宋体"/>
                <w:color w:val="000000"/>
                <w:sz w:val="12"/>
                <w:szCs w:val="28"/>
              </w:rPr>
              <w:t xml:space="preserve"> = </w:t>
            </w:r>
            <w:r w:rsidRPr="00EA60E6">
              <w:rPr>
                <w:rFonts w:ascii="宋体" w:cs="宋体"/>
                <w:color w:val="2A00FF"/>
                <w:sz w:val="12"/>
                <w:szCs w:val="28"/>
              </w:rPr>
              <w:t>"hello~~ you got a push message"</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必选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//0</w:t>
            </w:r>
            <w:r w:rsidRPr="00EA60E6">
              <w:rPr>
                <w:rFonts w:ascii="宋体" w:cs="宋体" w:hint="eastAsia"/>
                <w:color w:val="3F7F5F"/>
                <w:sz w:val="12"/>
                <w:szCs w:val="28"/>
              </w:rPr>
              <w:t>：高优先级</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//1</w:t>
            </w:r>
            <w:r w:rsidRPr="00EA60E6">
              <w:rPr>
                <w:rFonts w:ascii="宋体" w:cs="宋体" w:hint="eastAsia"/>
                <w:color w:val="3F7F5F"/>
                <w:sz w:val="12"/>
                <w:szCs w:val="28"/>
              </w:rPr>
              <w:t>：普通优先级</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缺省值为</w:t>
            </w:r>
            <w:r w:rsidRPr="00EA60E6">
              <w:rPr>
                <w:rFonts w:ascii="宋体" w:cs="宋体"/>
                <w:color w:val="3F7F5F"/>
                <w:sz w:val="12"/>
                <w:szCs w:val="28"/>
              </w:rPr>
              <w:t>1</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b/>
                <w:bCs/>
                <w:color w:val="7F0055"/>
                <w:sz w:val="12"/>
                <w:szCs w:val="28"/>
              </w:rPr>
              <w:t>int</w:t>
            </w:r>
            <w:r w:rsidRPr="00EA60E6">
              <w:rPr>
                <w:rFonts w:ascii="宋体" w:cs="宋体"/>
                <w:color w:val="000000"/>
                <w:sz w:val="12"/>
                <w:szCs w:val="28"/>
              </w:rPr>
              <w:t xml:space="preserve"> </w:t>
            </w:r>
            <w:r w:rsidRPr="00EA60E6">
              <w:rPr>
                <w:rFonts w:ascii="宋体" w:cs="宋体"/>
                <w:color w:val="6A3E3E"/>
                <w:sz w:val="12"/>
                <w:szCs w:val="28"/>
              </w:rPr>
              <w:t>priority</w:t>
            </w:r>
            <w:r w:rsidRPr="00EA60E6">
              <w:rPr>
                <w:rFonts w:ascii="宋体" w:cs="宋体"/>
                <w:color w:val="000000"/>
                <w:sz w:val="12"/>
                <w:szCs w:val="28"/>
              </w:rPr>
              <w:t xml:space="preserve"> = 0;</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消息是否需要缓存，必选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//0</w:t>
            </w:r>
            <w:r w:rsidRPr="00EA60E6">
              <w:rPr>
                <w:rFonts w:ascii="宋体" w:cs="宋体" w:hint="eastAsia"/>
                <w:color w:val="3F7F5F"/>
                <w:sz w:val="12"/>
                <w:szCs w:val="28"/>
              </w:rPr>
              <w:t>：</w:t>
            </w:r>
            <w:proofErr w:type="gramStart"/>
            <w:r w:rsidRPr="00EA60E6">
              <w:rPr>
                <w:rFonts w:ascii="宋体" w:cs="宋体" w:hint="eastAsia"/>
                <w:color w:val="3F7F5F"/>
                <w:sz w:val="12"/>
                <w:szCs w:val="28"/>
              </w:rPr>
              <w:t>不</w:t>
            </w:r>
            <w:proofErr w:type="gramEnd"/>
            <w:r w:rsidRPr="00EA60E6">
              <w:rPr>
                <w:rFonts w:ascii="宋体" w:cs="宋体" w:hint="eastAsia"/>
                <w:color w:val="3F7F5F"/>
                <w:sz w:val="12"/>
                <w:szCs w:val="28"/>
              </w:rPr>
              <w:t>缓存</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//1</w:t>
            </w:r>
            <w:r w:rsidRPr="00EA60E6">
              <w:rPr>
                <w:rFonts w:ascii="宋体" w:cs="宋体" w:hint="eastAsia"/>
                <w:color w:val="3F7F5F"/>
                <w:sz w:val="12"/>
                <w:szCs w:val="28"/>
              </w:rPr>
              <w:t>：缓存</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 xml:space="preserve">//  </w:t>
            </w:r>
            <w:r w:rsidRPr="00EA60E6">
              <w:rPr>
                <w:rFonts w:ascii="宋体" w:cs="宋体" w:hint="eastAsia"/>
                <w:color w:val="3F7F5F"/>
                <w:sz w:val="12"/>
                <w:szCs w:val="28"/>
              </w:rPr>
              <w:t>缺省值为</w:t>
            </w:r>
            <w:r w:rsidRPr="00EA60E6">
              <w:rPr>
                <w:rFonts w:ascii="宋体" w:cs="宋体"/>
                <w:color w:val="3F7F5F"/>
                <w:sz w:val="12"/>
                <w:szCs w:val="28"/>
              </w:rPr>
              <w:t>0</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b/>
                <w:bCs/>
                <w:color w:val="7F0055"/>
                <w:sz w:val="12"/>
                <w:szCs w:val="28"/>
              </w:rPr>
              <w:t>int</w:t>
            </w:r>
            <w:r w:rsidRPr="00EA60E6">
              <w:rPr>
                <w:rFonts w:ascii="宋体" w:cs="宋体"/>
                <w:color w:val="000000"/>
                <w:sz w:val="12"/>
                <w:szCs w:val="28"/>
              </w:rPr>
              <w:t xml:space="preserve"> </w:t>
            </w:r>
            <w:r w:rsidRPr="00EA60E6">
              <w:rPr>
                <w:rFonts w:ascii="宋体" w:cs="宋体"/>
                <w:color w:val="6A3E3E"/>
                <w:sz w:val="12"/>
                <w:szCs w:val="28"/>
              </w:rPr>
              <w:t>cacheMode</w:t>
            </w:r>
            <w:r w:rsidRPr="00EA60E6">
              <w:rPr>
                <w:rFonts w:ascii="宋体" w:cs="宋体"/>
                <w:color w:val="000000"/>
                <w:sz w:val="12"/>
                <w:szCs w:val="28"/>
              </w:rPr>
              <w:t xml:space="preserve"> = 1;</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标识消息类型（缓存机制），必选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由调用端赋值，取值范围（</w:t>
            </w:r>
            <w:r w:rsidRPr="00EA60E6">
              <w:rPr>
                <w:rFonts w:ascii="宋体" w:cs="宋体"/>
                <w:color w:val="3F7F5F"/>
                <w:sz w:val="12"/>
                <w:szCs w:val="28"/>
              </w:rPr>
              <w:t>1~100</w:t>
            </w:r>
            <w:r w:rsidRPr="00EA60E6">
              <w:rPr>
                <w:rFonts w:ascii="宋体" w:cs="宋体" w:hint="eastAsia"/>
                <w:color w:val="3F7F5F"/>
                <w:sz w:val="12"/>
                <w:szCs w:val="28"/>
              </w:rPr>
              <w:t>）。当</w:t>
            </w:r>
            <w:r w:rsidRPr="00EA60E6">
              <w:rPr>
                <w:rFonts w:ascii="宋体" w:cs="宋体"/>
                <w:color w:val="3F7F5F"/>
                <w:sz w:val="12"/>
                <w:szCs w:val="28"/>
              </w:rPr>
              <w:t>TMID+msgType</w:t>
            </w:r>
            <w:r w:rsidRPr="00EA60E6">
              <w:rPr>
                <w:rFonts w:ascii="宋体" w:cs="宋体" w:hint="eastAsia"/>
                <w:color w:val="3F7F5F"/>
                <w:sz w:val="12"/>
                <w:szCs w:val="28"/>
              </w:rPr>
              <w:t>的值一样时，仅缓存最新的一条消息</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b/>
                <w:bCs/>
                <w:color w:val="7F0055"/>
                <w:sz w:val="12"/>
                <w:szCs w:val="28"/>
              </w:rPr>
              <w:t>int</w:t>
            </w:r>
            <w:r w:rsidRPr="00EA60E6">
              <w:rPr>
                <w:rFonts w:ascii="宋体" w:cs="宋体"/>
                <w:color w:val="000000"/>
                <w:sz w:val="12"/>
                <w:szCs w:val="28"/>
              </w:rPr>
              <w:t xml:space="preserve"> </w:t>
            </w:r>
            <w:r w:rsidRPr="00EA60E6">
              <w:rPr>
                <w:rFonts w:ascii="宋体" w:cs="宋体"/>
                <w:color w:val="6A3E3E"/>
                <w:sz w:val="12"/>
                <w:szCs w:val="28"/>
              </w:rPr>
              <w:t>msgType</w:t>
            </w:r>
            <w:r w:rsidRPr="00EA60E6">
              <w:rPr>
                <w:rFonts w:ascii="宋体" w:cs="宋体"/>
                <w:color w:val="000000"/>
                <w:sz w:val="12"/>
                <w:szCs w:val="28"/>
              </w:rPr>
              <w:t xml:space="preserve"> = 1;</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可选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如果请求消息中，没有带，则</w:t>
            </w:r>
            <w:r w:rsidRPr="00EA60E6">
              <w:rPr>
                <w:rFonts w:ascii="宋体" w:cs="宋体"/>
                <w:color w:val="3F7F5F"/>
                <w:sz w:val="12"/>
                <w:szCs w:val="28"/>
              </w:rPr>
              <w:t>MC</w:t>
            </w:r>
            <w:r w:rsidRPr="00EA60E6">
              <w:rPr>
                <w:rFonts w:ascii="宋体" w:cs="宋体" w:hint="eastAsia"/>
                <w:color w:val="3F7F5F"/>
                <w:sz w:val="12"/>
                <w:szCs w:val="28"/>
              </w:rPr>
              <w:t>根据</w:t>
            </w:r>
            <w:r w:rsidRPr="00EA60E6">
              <w:rPr>
                <w:rFonts w:ascii="宋体" w:cs="宋体"/>
                <w:color w:val="3F7F5F"/>
                <w:sz w:val="12"/>
                <w:szCs w:val="28"/>
              </w:rPr>
              <w:t>ProviderID+</w:t>
            </w:r>
            <w:r w:rsidRPr="00EA60E6">
              <w:rPr>
                <w:rFonts w:ascii="宋体" w:cs="宋体"/>
                <w:color w:val="3F7F5F"/>
                <w:sz w:val="12"/>
                <w:szCs w:val="28"/>
                <w:u w:val="single"/>
              </w:rPr>
              <w:t>timestamp</w:t>
            </w:r>
            <w:r w:rsidRPr="00EA60E6">
              <w:rPr>
                <w:rFonts w:ascii="宋体" w:cs="宋体" w:hint="eastAsia"/>
                <w:color w:val="3F7F5F"/>
                <w:sz w:val="12"/>
                <w:szCs w:val="28"/>
              </w:rPr>
              <w:t>生成，各个字段之间用下划线连接</w:t>
            </w:r>
          </w:p>
          <w:p w:rsidR="00EA60E6" w:rsidRPr="00EA60E6" w:rsidRDefault="00EA60E6" w:rsidP="00EA60E6">
            <w:pPr>
              <w:rPr>
                <w:rFonts w:ascii="宋体" w:cs="宋体"/>
                <w:sz w:val="12"/>
                <w:szCs w:val="28"/>
              </w:rPr>
            </w:pPr>
            <w:r w:rsidRPr="00EA60E6">
              <w:rPr>
                <w:rFonts w:ascii="宋体" w:cs="宋体"/>
                <w:color w:val="000000"/>
                <w:sz w:val="12"/>
                <w:szCs w:val="28"/>
              </w:rPr>
              <w:t xml:space="preserve">        String </w:t>
            </w:r>
            <w:r w:rsidRPr="00EA60E6">
              <w:rPr>
                <w:rFonts w:ascii="宋体" w:cs="宋体"/>
                <w:color w:val="6A3E3E"/>
                <w:sz w:val="12"/>
                <w:szCs w:val="28"/>
              </w:rPr>
              <w:t>requestID</w:t>
            </w:r>
            <w:r w:rsidRPr="00EA60E6">
              <w:rPr>
                <w:rFonts w:ascii="宋体" w:cs="宋体"/>
                <w:color w:val="000000"/>
                <w:sz w:val="12"/>
                <w:szCs w:val="28"/>
              </w:rPr>
              <w:t xml:space="preserve"> = </w:t>
            </w:r>
            <w:r w:rsidRPr="00EA60E6">
              <w:rPr>
                <w:rFonts w:ascii="宋体" w:cs="宋体"/>
                <w:color w:val="2A00FF"/>
                <w:sz w:val="12"/>
                <w:szCs w:val="28"/>
              </w:rPr>
              <w:t>"1_1362472787848"</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color w:val="3F7F5F"/>
                <w:sz w:val="12"/>
                <w:szCs w:val="28"/>
                <w:u w:val="single"/>
              </w:rPr>
              <w:t>unix</w:t>
            </w:r>
            <w:r w:rsidRPr="00EA60E6">
              <w:rPr>
                <w:rFonts w:ascii="宋体" w:cs="宋体" w:hint="eastAsia"/>
                <w:color w:val="3F7F5F"/>
                <w:sz w:val="12"/>
                <w:szCs w:val="28"/>
              </w:rPr>
              <w:t>时间戳，可选</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格式：</w:t>
            </w:r>
            <w:r w:rsidRPr="00EA60E6">
              <w:rPr>
                <w:rFonts w:ascii="宋体" w:cs="宋体"/>
                <w:color w:val="3F7F5F"/>
                <w:sz w:val="12"/>
                <w:szCs w:val="28"/>
              </w:rPr>
              <w:t>2013-08-29 19:55</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 xml:space="preserve">// </w:t>
            </w:r>
            <w:r w:rsidRPr="00EA60E6">
              <w:rPr>
                <w:rFonts w:ascii="宋体" w:cs="宋体" w:hint="eastAsia"/>
                <w:color w:val="3F7F5F"/>
                <w:sz w:val="12"/>
                <w:szCs w:val="28"/>
              </w:rPr>
              <w:t>消息过期删除时间</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如果不填写，默认超时时间为当前时间后</w:t>
            </w:r>
            <w:r w:rsidRPr="00EA60E6">
              <w:rPr>
                <w:rFonts w:ascii="宋体" w:cs="宋体"/>
                <w:color w:val="3F7F5F"/>
                <w:sz w:val="12"/>
                <w:szCs w:val="28"/>
              </w:rPr>
              <w:t>48</w:t>
            </w:r>
            <w:r w:rsidRPr="00EA60E6">
              <w:rPr>
                <w:rFonts w:ascii="宋体" w:cs="宋体" w:hint="eastAsia"/>
                <w:color w:val="3F7F5F"/>
                <w:sz w:val="12"/>
                <w:szCs w:val="28"/>
              </w:rPr>
              <w:t>小时</w:t>
            </w:r>
          </w:p>
          <w:p w:rsidR="00EA60E6" w:rsidRPr="00EA60E6" w:rsidRDefault="00EA60E6" w:rsidP="00EA60E6">
            <w:pPr>
              <w:rPr>
                <w:rFonts w:ascii="宋体" w:cs="宋体"/>
                <w:sz w:val="12"/>
                <w:szCs w:val="28"/>
              </w:rPr>
            </w:pPr>
            <w:r w:rsidRPr="00EA60E6">
              <w:rPr>
                <w:rFonts w:ascii="宋体" w:cs="宋体"/>
                <w:color w:val="000000"/>
                <w:sz w:val="12"/>
                <w:szCs w:val="28"/>
              </w:rPr>
              <w:t xml:space="preserve">        String </w:t>
            </w:r>
            <w:r w:rsidRPr="00EA60E6">
              <w:rPr>
                <w:rFonts w:ascii="宋体" w:cs="宋体"/>
                <w:color w:val="6A3E3E"/>
                <w:sz w:val="12"/>
                <w:szCs w:val="28"/>
              </w:rPr>
              <w:t>expire_time</w:t>
            </w:r>
            <w:r w:rsidRPr="00EA60E6">
              <w:rPr>
                <w:rFonts w:ascii="宋体" w:cs="宋体"/>
                <w:color w:val="000000"/>
                <w:sz w:val="12"/>
                <w:szCs w:val="28"/>
              </w:rPr>
              <w:t xml:space="preserve"> = </w:t>
            </w:r>
            <w:r w:rsidRPr="00EA60E6">
              <w:rPr>
                <w:rFonts w:ascii="宋体" w:cs="宋体"/>
                <w:color w:val="6A3E3E"/>
                <w:sz w:val="12"/>
                <w:szCs w:val="28"/>
              </w:rPr>
              <w:t>dataFormat</w:t>
            </w:r>
            <w:r w:rsidRPr="00EA60E6">
              <w:rPr>
                <w:rFonts w:ascii="宋体" w:cs="宋体"/>
                <w:color w:val="000000"/>
                <w:sz w:val="12"/>
                <w:szCs w:val="28"/>
              </w:rPr>
              <w:t>.format(</w:t>
            </w:r>
            <w:r w:rsidRPr="00EA60E6">
              <w:rPr>
                <w:rFonts w:ascii="宋体" w:cs="宋体"/>
                <w:color w:val="6A3E3E"/>
                <w:sz w:val="12"/>
                <w:szCs w:val="28"/>
              </w:rPr>
              <w:t>currentTime</w:t>
            </w:r>
            <w:r w:rsidRPr="00EA60E6">
              <w:rPr>
                <w:rFonts w:ascii="宋体" w:cs="宋体"/>
                <w:color w:val="000000"/>
                <w:sz w:val="12"/>
                <w:szCs w:val="28"/>
              </w:rPr>
              <w:t xml:space="preserve"> + 3 * 60 * 60 * 1000);</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构造请求</w:t>
            </w:r>
          </w:p>
          <w:p w:rsidR="00EA60E6" w:rsidRPr="00EA60E6" w:rsidRDefault="00EA60E6" w:rsidP="00EA60E6">
            <w:pPr>
              <w:rPr>
                <w:rFonts w:ascii="宋体" w:cs="宋体"/>
                <w:sz w:val="12"/>
                <w:szCs w:val="28"/>
              </w:rPr>
            </w:pPr>
            <w:r w:rsidRPr="00EA60E6">
              <w:rPr>
                <w:rFonts w:ascii="宋体" w:cs="宋体"/>
                <w:color w:val="000000"/>
                <w:sz w:val="12"/>
                <w:szCs w:val="28"/>
              </w:rPr>
              <w:t xml:space="preserve">        HashMap&lt;String, Object&gt; </w:t>
            </w:r>
            <w:r w:rsidRPr="00EA60E6">
              <w:rPr>
                <w:rFonts w:ascii="宋体" w:cs="宋体"/>
                <w:color w:val="6A3E3E"/>
                <w:sz w:val="12"/>
                <w:szCs w:val="28"/>
              </w:rPr>
              <w:t>hashMap</w:t>
            </w:r>
            <w:r w:rsidRPr="00EA60E6">
              <w:rPr>
                <w:rFonts w:ascii="宋体" w:cs="宋体"/>
                <w:color w:val="000000"/>
                <w:sz w:val="12"/>
                <w:szCs w:val="28"/>
              </w:rPr>
              <w:t xml:space="preserve"> = </w:t>
            </w:r>
            <w:r w:rsidRPr="00EA60E6">
              <w:rPr>
                <w:rFonts w:ascii="宋体" w:cs="宋体"/>
                <w:b/>
                <w:bCs/>
                <w:color w:val="7F0055"/>
                <w:sz w:val="12"/>
                <w:szCs w:val="28"/>
              </w:rPr>
              <w:t>new</w:t>
            </w:r>
            <w:r w:rsidRPr="00EA60E6">
              <w:rPr>
                <w:rFonts w:ascii="宋体" w:cs="宋体"/>
                <w:color w:val="000000"/>
                <w:sz w:val="12"/>
                <w:szCs w:val="28"/>
              </w:rPr>
              <w:t xml:space="preserve"> HashMap&lt;String, Object&gt;();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"deviceToken"</w:t>
            </w:r>
            <w:r w:rsidRPr="00EA60E6">
              <w:rPr>
                <w:rFonts w:ascii="宋体" w:cs="宋体"/>
                <w:color w:val="000000"/>
                <w:sz w:val="12"/>
                <w:szCs w:val="28"/>
              </w:rPr>
              <w:t xml:space="preserve">, </w:t>
            </w:r>
            <w:r w:rsidRPr="00EA60E6">
              <w:rPr>
                <w:rFonts w:ascii="宋体" w:cs="宋体"/>
                <w:color w:val="6A3E3E"/>
                <w:sz w:val="12"/>
                <w:szCs w:val="28"/>
              </w:rPr>
              <w:t>token</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"message"</w:t>
            </w:r>
            <w:r w:rsidRPr="00EA60E6">
              <w:rPr>
                <w:rFonts w:ascii="宋体" w:cs="宋体"/>
                <w:color w:val="000000"/>
                <w:sz w:val="12"/>
                <w:szCs w:val="28"/>
              </w:rPr>
              <w:t xml:space="preserve">, </w:t>
            </w:r>
            <w:r w:rsidRPr="00EA60E6">
              <w:rPr>
                <w:rFonts w:ascii="宋体" w:cs="宋体"/>
                <w:color w:val="6A3E3E"/>
                <w:sz w:val="12"/>
                <w:szCs w:val="28"/>
              </w:rPr>
              <w:t>message</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"priority"</w:t>
            </w:r>
            <w:r w:rsidRPr="00EA60E6">
              <w:rPr>
                <w:rFonts w:ascii="宋体" w:cs="宋体"/>
                <w:color w:val="000000"/>
                <w:sz w:val="12"/>
                <w:szCs w:val="28"/>
              </w:rPr>
              <w:t xml:space="preserve">, </w:t>
            </w:r>
            <w:r w:rsidRPr="00EA60E6">
              <w:rPr>
                <w:rFonts w:ascii="宋体" w:cs="宋体"/>
                <w:color w:val="6A3E3E"/>
                <w:sz w:val="12"/>
                <w:szCs w:val="28"/>
              </w:rPr>
              <w:t>priority</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"cacheMode"</w:t>
            </w:r>
            <w:r w:rsidRPr="00EA60E6">
              <w:rPr>
                <w:rFonts w:ascii="宋体" w:cs="宋体"/>
                <w:color w:val="000000"/>
                <w:sz w:val="12"/>
                <w:szCs w:val="28"/>
              </w:rPr>
              <w:t xml:space="preserve">, </w:t>
            </w:r>
            <w:r w:rsidRPr="00EA60E6">
              <w:rPr>
                <w:rFonts w:ascii="宋体" w:cs="宋体"/>
                <w:color w:val="6A3E3E"/>
                <w:sz w:val="12"/>
                <w:szCs w:val="28"/>
              </w:rPr>
              <w:t>cacheMode</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"msgType"</w:t>
            </w:r>
            <w:r w:rsidRPr="00EA60E6">
              <w:rPr>
                <w:rFonts w:ascii="宋体" w:cs="宋体"/>
                <w:color w:val="000000"/>
                <w:sz w:val="12"/>
                <w:szCs w:val="28"/>
              </w:rPr>
              <w:t xml:space="preserve">, </w:t>
            </w:r>
            <w:r w:rsidRPr="00EA60E6">
              <w:rPr>
                <w:rFonts w:ascii="宋体" w:cs="宋体"/>
                <w:color w:val="6A3E3E"/>
                <w:sz w:val="12"/>
                <w:szCs w:val="28"/>
              </w:rPr>
              <w:t>msgType</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"requestID"</w:t>
            </w:r>
            <w:r w:rsidRPr="00EA60E6">
              <w:rPr>
                <w:rFonts w:ascii="宋体" w:cs="宋体"/>
                <w:color w:val="000000"/>
                <w:sz w:val="12"/>
                <w:szCs w:val="28"/>
              </w:rPr>
              <w:t xml:space="preserve">, </w:t>
            </w:r>
            <w:r w:rsidRPr="00EA60E6">
              <w:rPr>
                <w:rFonts w:ascii="宋体" w:cs="宋体"/>
                <w:color w:val="6A3E3E"/>
                <w:sz w:val="12"/>
                <w:szCs w:val="28"/>
              </w:rPr>
              <w:t>requestID</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.put(</w:t>
            </w:r>
            <w:r w:rsidRPr="00EA60E6">
              <w:rPr>
                <w:rFonts w:ascii="宋体" w:cs="宋体"/>
                <w:color w:val="2A00FF"/>
                <w:sz w:val="12"/>
                <w:szCs w:val="28"/>
              </w:rPr>
              <w:t>"expire_time"</w:t>
            </w:r>
            <w:r w:rsidRPr="00EA60E6">
              <w:rPr>
                <w:rFonts w:ascii="宋体" w:cs="宋体"/>
                <w:color w:val="000000"/>
                <w:sz w:val="12"/>
                <w:szCs w:val="28"/>
              </w:rPr>
              <w:t xml:space="preserve">, </w:t>
            </w:r>
            <w:r w:rsidRPr="00EA60E6">
              <w:rPr>
                <w:rFonts w:ascii="宋体" w:cs="宋体"/>
                <w:color w:val="6A3E3E"/>
                <w:sz w:val="12"/>
                <w:szCs w:val="28"/>
              </w:rPr>
              <w:t>expire_time</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设置</w:t>
            </w:r>
            <w:r w:rsidRPr="00EA60E6">
              <w:rPr>
                <w:rFonts w:ascii="宋体" w:cs="宋体"/>
                <w:color w:val="3F7F5F"/>
                <w:sz w:val="12"/>
                <w:szCs w:val="28"/>
                <w:u w:val="single"/>
              </w:rPr>
              <w:t>http</w:t>
            </w:r>
            <w:r w:rsidRPr="00EA60E6">
              <w:rPr>
                <w:rFonts w:ascii="宋体" w:cs="宋体" w:hint="eastAsia"/>
                <w:color w:val="3F7F5F"/>
                <w:sz w:val="12"/>
                <w:szCs w:val="28"/>
              </w:rPr>
              <w:t>超时时间</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6A3E3E"/>
                <w:sz w:val="12"/>
                <w:szCs w:val="28"/>
              </w:rPr>
              <w:t>client</w:t>
            </w:r>
            <w:r w:rsidRPr="00EA60E6">
              <w:rPr>
                <w:rFonts w:ascii="宋体" w:cs="宋体"/>
                <w:color w:val="000000"/>
                <w:sz w:val="12"/>
                <w:szCs w:val="28"/>
              </w:rPr>
              <w:t>.setTimeout(10000, 15000);</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接口调用</w:t>
            </w:r>
          </w:p>
          <w:p w:rsidR="00EA60E6" w:rsidRPr="00EA60E6" w:rsidRDefault="00EA60E6" w:rsidP="00EA60E6">
            <w:pPr>
              <w:rPr>
                <w:rFonts w:ascii="宋体" w:cs="宋体"/>
                <w:sz w:val="12"/>
                <w:szCs w:val="28"/>
              </w:rPr>
            </w:pPr>
            <w:r w:rsidRPr="00EA60E6">
              <w:rPr>
                <w:rFonts w:ascii="宋体" w:cs="宋体"/>
                <w:color w:val="000000"/>
                <w:sz w:val="12"/>
                <w:szCs w:val="28"/>
              </w:rPr>
              <w:t xml:space="preserve">        PushRet </w:t>
            </w:r>
            <w:r w:rsidRPr="00EA60E6">
              <w:rPr>
                <w:rFonts w:ascii="宋体" w:cs="宋体"/>
                <w:color w:val="6A3E3E"/>
                <w:sz w:val="12"/>
                <w:szCs w:val="28"/>
              </w:rPr>
              <w:t>resp</w:t>
            </w:r>
            <w:r w:rsidRPr="00EA60E6">
              <w:rPr>
                <w:rFonts w:ascii="宋体" w:cs="宋体"/>
                <w:color w:val="000000"/>
                <w:sz w:val="12"/>
                <w:szCs w:val="28"/>
              </w:rPr>
              <w:t xml:space="preserve"> = </w:t>
            </w:r>
            <w:r w:rsidRPr="00EA60E6">
              <w:rPr>
                <w:rFonts w:ascii="宋体" w:cs="宋体"/>
                <w:color w:val="6A3E3E"/>
                <w:sz w:val="12"/>
                <w:szCs w:val="28"/>
              </w:rPr>
              <w:t>client</w:t>
            </w:r>
            <w:r w:rsidRPr="00EA60E6">
              <w:rPr>
                <w:rFonts w:ascii="宋体" w:cs="宋体"/>
                <w:color w:val="000000"/>
                <w:sz w:val="12"/>
                <w:szCs w:val="28"/>
              </w:rPr>
              <w:t>.call(</w:t>
            </w:r>
            <w:r w:rsidRPr="00EA60E6">
              <w:rPr>
                <w:rFonts w:ascii="宋体" w:cs="宋体"/>
                <w:color w:val="2A00FF"/>
                <w:sz w:val="12"/>
                <w:szCs w:val="28"/>
              </w:rPr>
              <w:t>"openpush.message.single_send"</w:t>
            </w:r>
            <w:r w:rsidRPr="00EA60E6">
              <w:rPr>
                <w:rFonts w:ascii="宋体" w:cs="宋体"/>
                <w:color w:val="000000"/>
                <w:sz w:val="12"/>
                <w:szCs w:val="28"/>
              </w:rPr>
              <w:t xml:space="preserve">, </w:t>
            </w:r>
            <w:r w:rsidRPr="00EA60E6">
              <w:rPr>
                <w:rFonts w:ascii="宋体" w:cs="宋体"/>
                <w:color w:val="6A3E3E"/>
                <w:sz w:val="12"/>
                <w:szCs w:val="28"/>
              </w:rPr>
              <w:t>hashMap</w:t>
            </w:r>
            <w:r w:rsidRPr="00EA60E6">
              <w:rPr>
                <w:rFonts w:ascii="宋体" w:cs="宋体"/>
                <w:color w:val="000000"/>
                <w:sz w:val="12"/>
                <w:szCs w:val="28"/>
              </w:rPr>
              <w:t>, PushRet.</w:t>
            </w:r>
            <w:r w:rsidRPr="00EA60E6">
              <w:rPr>
                <w:rFonts w:ascii="宋体" w:cs="宋体"/>
                <w:b/>
                <w:bCs/>
                <w:color w:val="7F0055"/>
                <w:sz w:val="12"/>
                <w:szCs w:val="28"/>
              </w:rPr>
              <w:t>class</w:t>
            </w:r>
            <w:r w:rsidRPr="00EA60E6">
              <w:rPr>
                <w:rFonts w:ascii="宋体" w:cs="宋体"/>
                <w:color w:val="000000"/>
                <w:sz w:val="12"/>
                <w:szCs w:val="28"/>
              </w:rPr>
              <w:t>);</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p>
          <w:p w:rsidR="00EA60E6" w:rsidRPr="00EA60E6" w:rsidRDefault="00EA60E6" w:rsidP="00EA60E6">
            <w:pPr>
              <w:rPr>
                <w:rFonts w:ascii="宋体" w:cs="宋体"/>
                <w:sz w:val="12"/>
                <w:szCs w:val="28"/>
              </w:rPr>
            </w:pPr>
            <w:r w:rsidRPr="00EA60E6">
              <w:rPr>
                <w:rFonts w:ascii="宋体" w:cs="宋体"/>
                <w:color w:val="000000"/>
                <w:sz w:val="12"/>
                <w:szCs w:val="28"/>
              </w:rPr>
              <w:t xml:space="preserve">        </w:t>
            </w:r>
            <w:r w:rsidRPr="00EA60E6">
              <w:rPr>
                <w:rFonts w:ascii="宋体" w:cs="宋体"/>
                <w:color w:val="3F7F5F"/>
                <w:sz w:val="12"/>
                <w:szCs w:val="28"/>
              </w:rPr>
              <w:t>//</w:t>
            </w:r>
            <w:r w:rsidRPr="00EA60E6">
              <w:rPr>
                <w:rFonts w:ascii="宋体" w:cs="宋体" w:hint="eastAsia"/>
                <w:color w:val="3F7F5F"/>
                <w:sz w:val="12"/>
                <w:szCs w:val="28"/>
              </w:rPr>
              <w:t>打印响应</w:t>
            </w:r>
          </w:p>
          <w:p w:rsidR="00EA60E6" w:rsidRPr="00EA60E6" w:rsidRDefault="00EA60E6" w:rsidP="00EA60E6">
            <w:pPr>
              <w:rPr>
                <w:rFonts w:ascii="宋体" w:cs="宋体"/>
                <w:sz w:val="12"/>
                <w:szCs w:val="28"/>
              </w:rPr>
            </w:pPr>
            <w:r w:rsidRPr="00EA60E6">
              <w:rPr>
                <w:rFonts w:ascii="宋体" w:cs="宋体"/>
                <w:color w:val="000000"/>
                <w:sz w:val="12"/>
                <w:szCs w:val="28"/>
              </w:rPr>
              <w:t xml:space="preserve">        System.</w:t>
            </w:r>
            <w:r w:rsidRPr="00EA60E6">
              <w:rPr>
                <w:rFonts w:ascii="宋体" w:cs="宋体"/>
                <w:b/>
                <w:bCs/>
                <w:i/>
                <w:iCs/>
                <w:color w:val="0000C0"/>
                <w:sz w:val="12"/>
                <w:szCs w:val="28"/>
              </w:rPr>
              <w:t>err</w:t>
            </w:r>
            <w:r w:rsidRPr="00EA60E6">
              <w:rPr>
                <w:rFonts w:ascii="宋体" w:cs="宋体"/>
                <w:color w:val="000000"/>
                <w:sz w:val="12"/>
                <w:szCs w:val="28"/>
              </w:rPr>
              <w:t>.println(</w:t>
            </w:r>
            <w:r w:rsidRPr="00EA60E6">
              <w:rPr>
                <w:rFonts w:ascii="宋体" w:cs="宋体"/>
                <w:color w:val="2A00FF"/>
                <w:sz w:val="12"/>
                <w:szCs w:val="28"/>
              </w:rPr>
              <w:t>"</w:t>
            </w:r>
            <w:r w:rsidRPr="00EA60E6">
              <w:rPr>
                <w:rFonts w:ascii="宋体" w:cs="宋体" w:hint="eastAsia"/>
                <w:color w:val="2A00FF"/>
                <w:sz w:val="12"/>
                <w:szCs w:val="28"/>
              </w:rPr>
              <w:t>单发接口消息响应</w:t>
            </w:r>
            <w:r w:rsidRPr="00EA60E6">
              <w:rPr>
                <w:rFonts w:ascii="宋体" w:cs="宋体"/>
                <w:color w:val="2A00FF"/>
                <w:sz w:val="12"/>
                <w:szCs w:val="28"/>
              </w:rPr>
              <w:t>:"</w:t>
            </w:r>
            <w:r w:rsidRPr="00EA60E6">
              <w:rPr>
                <w:rFonts w:ascii="宋体" w:cs="宋体"/>
                <w:color w:val="000000"/>
                <w:sz w:val="12"/>
                <w:szCs w:val="28"/>
              </w:rPr>
              <w:t xml:space="preserve"> + </w:t>
            </w:r>
            <w:r w:rsidRPr="00EA60E6">
              <w:rPr>
                <w:rFonts w:ascii="宋体" w:cs="宋体"/>
                <w:color w:val="6A3E3E"/>
                <w:sz w:val="12"/>
                <w:szCs w:val="28"/>
              </w:rPr>
              <w:t>resp</w:t>
            </w:r>
            <w:r w:rsidRPr="00EA60E6">
              <w:rPr>
                <w:rFonts w:ascii="宋体" w:cs="宋体"/>
                <w:color w:val="000000"/>
                <w:sz w:val="12"/>
                <w:szCs w:val="28"/>
              </w:rPr>
              <w:t xml:space="preserve">.getResultcode() + </w:t>
            </w:r>
            <w:r w:rsidRPr="00EA60E6">
              <w:rPr>
                <w:rFonts w:ascii="宋体" w:cs="宋体"/>
                <w:color w:val="2A00FF"/>
                <w:sz w:val="12"/>
                <w:szCs w:val="28"/>
              </w:rPr>
              <w:t>",message:"</w:t>
            </w:r>
            <w:r w:rsidRPr="00EA60E6">
              <w:rPr>
                <w:rFonts w:ascii="宋体" w:cs="宋体"/>
                <w:color w:val="000000"/>
                <w:sz w:val="12"/>
                <w:szCs w:val="28"/>
              </w:rPr>
              <w:t xml:space="preserve"> + </w:t>
            </w:r>
            <w:r w:rsidRPr="00EA60E6">
              <w:rPr>
                <w:rFonts w:ascii="宋体" w:cs="宋体"/>
                <w:color w:val="6A3E3E"/>
                <w:sz w:val="12"/>
                <w:szCs w:val="28"/>
              </w:rPr>
              <w:t>resp</w:t>
            </w:r>
            <w:r w:rsidRPr="00EA60E6">
              <w:rPr>
                <w:rFonts w:ascii="宋体" w:cs="宋体"/>
                <w:color w:val="000000"/>
                <w:sz w:val="12"/>
                <w:szCs w:val="28"/>
              </w:rPr>
              <w:t>.getMessage());</w:t>
            </w:r>
          </w:p>
          <w:p w:rsidR="00AC2E53" w:rsidRDefault="00EA60E6" w:rsidP="00EA60E6">
            <w:pPr>
              <w:pStyle w:val="a5"/>
              <w:ind w:firstLineChars="0" w:firstLine="0"/>
            </w:pPr>
            <w:r w:rsidRPr="00EA60E6">
              <w:rPr>
                <w:rFonts w:ascii="宋体" w:cs="宋体"/>
                <w:color w:val="000000"/>
                <w:sz w:val="12"/>
                <w:szCs w:val="28"/>
              </w:rPr>
              <w:t xml:space="preserve">    }</w:t>
            </w:r>
          </w:p>
        </w:tc>
      </w:tr>
    </w:tbl>
    <w:p w:rsidR="007B0D82" w:rsidRDefault="007B0D82" w:rsidP="004936ED">
      <w:pPr>
        <w:pStyle w:val="a5"/>
      </w:pPr>
    </w:p>
    <w:p w:rsidR="000C3090" w:rsidRDefault="00BA26ED" w:rsidP="004936ED">
      <w:pPr>
        <w:pStyle w:val="a5"/>
      </w:pPr>
      <w:r>
        <w:rPr>
          <w:rFonts w:hint="eastAsia"/>
        </w:rPr>
        <w:t>接口</w:t>
      </w:r>
      <w:r w:rsidR="000C3090">
        <w:rPr>
          <w:rFonts w:hint="eastAsia"/>
        </w:rPr>
        <w:t>参数</w:t>
      </w:r>
      <w:r w:rsidR="000C3090">
        <w:t>详解：</w:t>
      </w:r>
    </w:p>
    <w:tbl>
      <w:tblPr>
        <w:tblStyle w:val="afff1"/>
        <w:tblW w:w="0" w:type="auto"/>
        <w:tblInd w:w="421" w:type="dxa"/>
        <w:tblLook w:val="04A0" w:firstRow="1" w:lastRow="0" w:firstColumn="1" w:lastColumn="0" w:noHBand="0" w:noVBand="1"/>
      </w:tblPr>
      <w:tblGrid>
        <w:gridCol w:w="2126"/>
        <w:gridCol w:w="4394"/>
        <w:gridCol w:w="2069"/>
      </w:tblGrid>
      <w:tr w:rsidR="002D504D" w:rsidTr="00920831">
        <w:tc>
          <w:tcPr>
            <w:tcW w:w="2126" w:type="dxa"/>
            <w:shd w:val="clear" w:color="auto" w:fill="D9D9D9" w:themeFill="background1" w:themeFillShade="D9"/>
          </w:tcPr>
          <w:p w:rsidR="002D504D" w:rsidRPr="00EF4D35" w:rsidRDefault="002D504D" w:rsidP="00EF4D35">
            <w:pPr>
              <w:pStyle w:val="a5"/>
              <w:ind w:firstLineChars="0" w:firstLine="0"/>
              <w:jc w:val="center"/>
              <w:rPr>
                <w:b/>
              </w:rPr>
            </w:pPr>
            <w:r w:rsidRPr="00EF4D35">
              <w:rPr>
                <w:rFonts w:hint="eastAsia"/>
                <w:b/>
              </w:rPr>
              <w:t>参数</w:t>
            </w:r>
            <w:r w:rsidRPr="00EF4D35">
              <w:rPr>
                <w:b/>
              </w:rPr>
              <w:t>名称</w:t>
            </w:r>
          </w:p>
        </w:tc>
        <w:tc>
          <w:tcPr>
            <w:tcW w:w="4394" w:type="dxa"/>
            <w:shd w:val="clear" w:color="auto" w:fill="D9D9D9" w:themeFill="background1" w:themeFillShade="D9"/>
          </w:tcPr>
          <w:p w:rsidR="002D504D" w:rsidRPr="00EF4D35" w:rsidRDefault="00400636" w:rsidP="00EF4D35">
            <w:pPr>
              <w:pStyle w:val="a5"/>
              <w:ind w:firstLineChars="0" w:firstLine="0"/>
              <w:jc w:val="center"/>
              <w:rPr>
                <w:b/>
              </w:rPr>
            </w:pPr>
            <w:r w:rsidRPr="00EF4D35">
              <w:rPr>
                <w:rFonts w:hint="eastAsia"/>
                <w:b/>
              </w:rPr>
              <w:t>作用</w:t>
            </w:r>
          </w:p>
        </w:tc>
        <w:tc>
          <w:tcPr>
            <w:tcW w:w="2069" w:type="dxa"/>
            <w:shd w:val="clear" w:color="auto" w:fill="D9D9D9" w:themeFill="background1" w:themeFillShade="D9"/>
          </w:tcPr>
          <w:p w:rsidR="002D504D" w:rsidRPr="00EF4D35" w:rsidRDefault="00944E40" w:rsidP="00EF4D35">
            <w:pPr>
              <w:pStyle w:val="a5"/>
              <w:ind w:firstLineChars="0" w:firstLine="0"/>
              <w:jc w:val="center"/>
              <w:rPr>
                <w:b/>
              </w:rPr>
            </w:pPr>
            <w:r w:rsidRPr="00EF4D35">
              <w:rPr>
                <w:rFonts w:hint="eastAsia"/>
                <w:b/>
              </w:rPr>
              <w:t>备注</w:t>
            </w:r>
          </w:p>
        </w:tc>
      </w:tr>
      <w:tr w:rsidR="002D504D" w:rsidTr="00920831">
        <w:tc>
          <w:tcPr>
            <w:tcW w:w="2126" w:type="dxa"/>
          </w:tcPr>
          <w:p w:rsidR="002D504D"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deviceToken</w:t>
            </w:r>
          </w:p>
        </w:tc>
        <w:tc>
          <w:tcPr>
            <w:tcW w:w="4394" w:type="dxa"/>
          </w:tcPr>
          <w:p w:rsidR="002D504D" w:rsidRPr="00C34A15" w:rsidRDefault="00C34A15" w:rsidP="004936ED">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hint="eastAsia"/>
                <w:sz w:val="14"/>
                <w:szCs w:val="18"/>
              </w:rPr>
              <w:t>华为</w:t>
            </w:r>
            <w:r w:rsidRPr="00C34A15">
              <w:rPr>
                <w:rFonts w:asciiTheme="minorEastAsia" w:eastAsiaTheme="minorEastAsia" w:hAnsiTheme="minorEastAsia"/>
                <w:sz w:val="14"/>
                <w:szCs w:val="18"/>
              </w:rPr>
              <w:t>PUSH TOKEN</w:t>
            </w:r>
          </w:p>
        </w:tc>
        <w:tc>
          <w:tcPr>
            <w:tcW w:w="2069" w:type="dxa"/>
          </w:tcPr>
          <w:p w:rsidR="002D504D" w:rsidRDefault="002D504D" w:rsidP="004936ED">
            <w:pPr>
              <w:pStyle w:val="a5"/>
              <w:ind w:firstLineChars="0" w:firstLine="0"/>
            </w:pPr>
          </w:p>
        </w:tc>
      </w:tr>
      <w:tr w:rsidR="002D504D" w:rsidTr="00920831">
        <w:tc>
          <w:tcPr>
            <w:tcW w:w="2126" w:type="dxa"/>
          </w:tcPr>
          <w:p w:rsidR="002D504D"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message</w:t>
            </w:r>
          </w:p>
        </w:tc>
        <w:tc>
          <w:tcPr>
            <w:tcW w:w="4394" w:type="dxa"/>
          </w:tcPr>
          <w:p w:rsidR="002D504D" w:rsidRPr="00C34A15" w:rsidRDefault="00C34A15" w:rsidP="004936ED">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hint="eastAsia"/>
                <w:sz w:val="14"/>
                <w:szCs w:val="18"/>
              </w:rPr>
              <w:t>发送</w:t>
            </w:r>
            <w:r w:rsidRPr="00C34A15">
              <w:rPr>
                <w:rFonts w:asciiTheme="minorEastAsia" w:eastAsiaTheme="minorEastAsia" w:hAnsiTheme="minorEastAsia"/>
                <w:sz w:val="14"/>
                <w:szCs w:val="18"/>
              </w:rPr>
              <w:t>的PUSH消息体</w:t>
            </w:r>
          </w:p>
        </w:tc>
        <w:tc>
          <w:tcPr>
            <w:tcW w:w="2069" w:type="dxa"/>
          </w:tcPr>
          <w:p w:rsidR="002D504D" w:rsidRDefault="002D504D" w:rsidP="004936ED">
            <w:pPr>
              <w:pStyle w:val="a5"/>
              <w:ind w:firstLineChars="0" w:firstLine="0"/>
            </w:pPr>
          </w:p>
        </w:tc>
      </w:tr>
      <w:tr w:rsidR="002D504D" w:rsidTr="00920831">
        <w:tc>
          <w:tcPr>
            <w:tcW w:w="2126" w:type="dxa"/>
          </w:tcPr>
          <w:p w:rsidR="002D504D"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priority</w:t>
            </w:r>
          </w:p>
        </w:tc>
        <w:tc>
          <w:tcPr>
            <w:tcW w:w="4394" w:type="dxa"/>
          </w:tcPr>
          <w:p w:rsidR="00C34A15" w:rsidRPr="00C34A15" w:rsidRDefault="00C34A15" w:rsidP="00C34A15">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0</w:t>
            </w:r>
            <w:r w:rsidRPr="00C34A15">
              <w:rPr>
                <w:rFonts w:asciiTheme="minorEastAsia" w:eastAsiaTheme="minorEastAsia" w:hAnsiTheme="minorEastAsia" w:hint="eastAsia"/>
                <w:sz w:val="14"/>
                <w:szCs w:val="18"/>
              </w:rPr>
              <w:t>：高优先级</w:t>
            </w:r>
          </w:p>
          <w:p w:rsidR="00C34A15" w:rsidRPr="00C34A15" w:rsidRDefault="00C34A15" w:rsidP="00C34A15">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1</w:t>
            </w:r>
            <w:r w:rsidRPr="00C34A15">
              <w:rPr>
                <w:rFonts w:asciiTheme="minorEastAsia" w:eastAsiaTheme="minorEastAsia" w:hAnsiTheme="minorEastAsia" w:hint="eastAsia"/>
                <w:sz w:val="14"/>
                <w:szCs w:val="18"/>
              </w:rPr>
              <w:t>：普通优先级</w:t>
            </w:r>
          </w:p>
          <w:p w:rsidR="002D504D" w:rsidRPr="00C34A15" w:rsidRDefault="00C34A15" w:rsidP="00C34A15">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hint="eastAsia"/>
                <w:sz w:val="14"/>
                <w:szCs w:val="18"/>
              </w:rPr>
              <w:t>缺省值为</w:t>
            </w:r>
            <w:r w:rsidRPr="00C34A15">
              <w:rPr>
                <w:rFonts w:asciiTheme="minorEastAsia" w:eastAsiaTheme="minorEastAsia" w:hAnsiTheme="minorEastAsia"/>
                <w:sz w:val="14"/>
                <w:szCs w:val="18"/>
              </w:rPr>
              <w:t>1</w:t>
            </w:r>
          </w:p>
        </w:tc>
        <w:tc>
          <w:tcPr>
            <w:tcW w:w="2069" w:type="dxa"/>
          </w:tcPr>
          <w:p w:rsidR="002D504D" w:rsidRDefault="002D504D" w:rsidP="004936ED">
            <w:pPr>
              <w:pStyle w:val="a5"/>
              <w:ind w:firstLineChars="0" w:firstLine="0"/>
            </w:pPr>
          </w:p>
        </w:tc>
      </w:tr>
      <w:tr w:rsidR="002D504D" w:rsidTr="00920831">
        <w:tc>
          <w:tcPr>
            <w:tcW w:w="2126" w:type="dxa"/>
          </w:tcPr>
          <w:p w:rsidR="002D504D"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cacheMode</w:t>
            </w:r>
          </w:p>
        </w:tc>
        <w:tc>
          <w:tcPr>
            <w:tcW w:w="4394" w:type="dxa"/>
          </w:tcPr>
          <w:p w:rsidR="00C34A15" w:rsidRPr="00C34A15" w:rsidRDefault="00C34A15" w:rsidP="00C34A15">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0</w:t>
            </w:r>
            <w:r w:rsidRPr="00C34A15">
              <w:rPr>
                <w:rFonts w:asciiTheme="minorEastAsia" w:eastAsiaTheme="minorEastAsia" w:hAnsiTheme="minorEastAsia" w:hint="eastAsia"/>
                <w:sz w:val="14"/>
                <w:szCs w:val="18"/>
              </w:rPr>
              <w:t>：</w:t>
            </w:r>
            <w:proofErr w:type="gramStart"/>
            <w:r w:rsidRPr="00C34A15">
              <w:rPr>
                <w:rFonts w:asciiTheme="minorEastAsia" w:eastAsiaTheme="minorEastAsia" w:hAnsiTheme="minorEastAsia" w:hint="eastAsia"/>
                <w:sz w:val="14"/>
                <w:szCs w:val="18"/>
              </w:rPr>
              <w:t>不</w:t>
            </w:r>
            <w:proofErr w:type="gramEnd"/>
            <w:r w:rsidRPr="00C34A15">
              <w:rPr>
                <w:rFonts w:asciiTheme="minorEastAsia" w:eastAsiaTheme="minorEastAsia" w:hAnsiTheme="minorEastAsia" w:hint="eastAsia"/>
                <w:sz w:val="14"/>
                <w:szCs w:val="18"/>
              </w:rPr>
              <w:t>缓存</w:t>
            </w:r>
          </w:p>
          <w:p w:rsidR="00C34A15" w:rsidRPr="00C34A15" w:rsidRDefault="00C34A15" w:rsidP="00C34A15">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1</w:t>
            </w:r>
            <w:r w:rsidRPr="00C34A15">
              <w:rPr>
                <w:rFonts w:asciiTheme="minorEastAsia" w:eastAsiaTheme="minorEastAsia" w:hAnsiTheme="minorEastAsia" w:hint="eastAsia"/>
                <w:sz w:val="14"/>
                <w:szCs w:val="18"/>
              </w:rPr>
              <w:t>：缓存</w:t>
            </w:r>
          </w:p>
          <w:p w:rsidR="002D504D" w:rsidRPr="00C34A15" w:rsidRDefault="00C34A15" w:rsidP="00C34A15">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hint="eastAsia"/>
                <w:sz w:val="14"/>
                <w:szCs w:val="18"/>
              </w:rPr>
              <w:t>缺省值为</w:t>
            </w:r>
            <w:r w:rsidRPr="00C34A15">
              <w:rPr>
                <w:rFonts w:asciiTheme="minorEastAsia" w:eastAsiaTheme="minorEastAsia" w:hAnsiTheme="minorEastAsia"/>
                <w:sz w:val="14"/>
                <w:szCs w:val="18"/>
              </w:rPr>
              <w:t>0</w:t>
            </w:r>
          </w:p>
        </w:tc>
        <w:tc>
          <w:tcPr>
            <w:tcW w:w="2069" w:type="dxa"/>
          </w:tcPr>
          <w:p w:rsidR="002D504D" w:rsidRDefault="002D504D" w:rsidP="004936ED">
            <w:pPr>
              <w:pStyle w:val="a5"/>
              <w:ind w:firstLineChars="0" w:firstLine="0"/>
            </w:pPr>
          </w:p>
        </w:tc>
      </w:tr>
      <w:tr w:rsidR="002D504D" w:rsidTr="00920831">
        <w:tc>
          <w:tcPr>
            <w:tcW w:w="2126" w:type="dxa"/>
          </w:tcPr>
          <w:p w:rsidR="002D504D" w:rsidRPr="00914D09" w:rsidRDefault="002E719C" w:rsidP="00D66DAA">
            <w:pPr>
              <w:rPr>
                <w:rFonts w:asciiTheme="minorEastAsia" w:eastAsiaTheme="minorEastAsia" w:hAnsiTheme="minorEastAsia"/>
                <w:sz w:val="14"/>
                <w:szCs w:val="18"/>
              </w:rPr>
            </w:pPr>
            <w:r w:rsidRPr="00914D09">
              <w:rPr>
                <w:rFonts w:asciiTheme="minorEastAsia" w:eastAsiaTheme="minorEastAsia" w:hAnsiTheme="minorEastAsia"/>
                <w:sz w:val="14"/>
                <w:szCs w:val="18"/>
              </w:rPr>
              <w:t>msgType</w:t>
            </w:r>
          </w:p>
        </w:tc>
        <w:tc>
          <w:tcPr>
            <w:tcW w:w="4394" w:type="dxa"/>
          </w:tcPr>
          <w:p w:rsidR="00920831" w:rsidRDefault="00920831" w:rsidP="00D66DAA">
            <w:pPr>
              <w:rPr>
                <w:rFonts w:asciiTheme="minorEastAsia" w:eastAsiaTheme="minorEastAsia" w:hAnsiTheme="minorEastAsia"/>
                <w:sz w:val="14"/>
                <w:szCs w:val="18"/>
              </w:rPr>
            </w:pPr>
            <w:r w:rsidRPr="00920831">
              <w:rPr>
                <w:rFonts w:asciiTheme="minorEastAsia" w:eastAsiaTheme="minorEastAsia" w:hAnsiTheme="minorEastAsia" w:hint="eastAsia"/>
                <w:sz w:val="14"/>
                <w:szCs w:val="18"/>
              </w:rPr>
              <w:t>push消息分为缓存消息和</w:t>
            </w:r>
            <w:proofErr w:type="gramStart"/>
            <w:r w:rsidRPr="00920831">
              <w:rPr>
                <w:rFonts w:asciiTheme="minorEastAsia" w:eastAsiaTheme="minorEastAsia" w:hAnsiTheme="minorEastAsia" w:hint="eastAsia"/>
                <w:sz w:val="14"/>
                <w:szCs w:val="18"/>
              </w:rPr>
              <w:t>不</w:t>
            </w:r>
            <w:proofErr w:type="gramEnd"/>
            <w:r w:rsidRPr="00920831">
              <w:rPr>
                <w:rFonts w:asciiTheme="minorEastAsia" w:eastAsiaTheme="minorEastAsia" w:hAnsiTheme="minorEastAsia" w:hint="eastAsia"/>
                <w:sz w:val="14"/>
                <w:szCs w:val="18"/>
              </w:rPr>
              <w:t>缓存消息，若为缓存消息，push会缓存此消息，首次下发不成功的情况下有一次重发的机会，重发后</w:t>
            </w:r>
            <w:proofErr w:type="gramStart"/>
            <w:r w:rsidRPr="00920831">
              <w:rPr>
                <w:rFonts w:asciiTheme="minorEastAsia" w:eastAsiaTheme="minorEastAsia" w:hAnsiTheme="minorEastAsia" w:hint="eastAsia"/>
                <w:sz w:val="14"/>
                <w:szCs w:val="18"/>
              </w:rPr>
              <w:t>不</w:t>
            </w:r>
            <w:proofErr w:type="gramEnd"/>
            <w:r w:rsidRPr="00920831">
              <w:rPr>
                <w:rFonts w:asciiTheme="minorEastAsia" w:eastAsiaTheme="minorEastAsia" w:hAnsiTheme="minorEastAsia" w:hint="eastAsia"/>
                <w:sz w:val="14"/>
                <w:szCs w:val="18"/>
              </w:rPr>
              <w:t>再次重发，删除缓存消息；</w:t>
            </w:r>
            <w:proofErr w:type="gramStart"/>
            <w:r w:rsidRPr="00920831">
              <w:rPr>
                <w:rFonts w:asciiTheme="minorEastAsia" w:eastAsiaTheme="minorEastAsia" w:hAnsiTheme="minorEastAsia" w:hint="eastAsia"/>
                <w:sz w:val="14"/>
                <w:szCs w:val="18"/>
              </w:rPr>
              <w:t>不</w:t>
            </w:r>
            <w:proofErr w:type="gramEnd"/>
            <w:r w:rsidRPr="00920831">
              <w:rPr>
                <w:rFonts w:asciiTheme="minorEastAsia" w:eastAsiaTheme="minorEastAsia" w:hAnsiTheme="minorEastAsia" w:hint="eastAsia"/>
                <w:sz w:val="14"/>
                <w:szCs w:val="18"/>
              </w:rPr>
              <w:t>缓存消息不能重发。</w:t>
            </w:r>
            <w:r w:rsidRPr="00920831">
              <w:rPr>
                <w:rFonts w:asciiTheme="minorEastAsia" w:eastAsiaTheme="minorEastAsia" w:hAnsiTheme="minorEastAsia" w:hint="eastAsia"/>
                <w:sz w:val="14"/>
                <w:szCs w:val="18"/>
              </w:rPr>
              <w:br/>
              <w:t>缓存消息不能无限时间保留，超过过期时间后会被删除，不再重发。</w:t>
            </w:r>
          </w:p>
          <w:p w:rsidR="00920831" w:rsidRDefault="00920831" w:rsidP="00D66DAA">
            <w:pPr>
              <w:rPr>
                <w:rFonts w:asciiTheme="minorEastAsia" w:eastAsiaTheme="minorEastAsia" w:hAnsiTheme="minorEastAsia"/>
                <w:sz w:val="14"/>
                <w:szCs w:val="18"/>
              </w:rPr>
            </w:pPr>
            <w:r w:rsidRPr="00920831">
              <w:rPr>
                <w:rFonts w:asciiTheme="minorEastAsia" w:eastAsiaTheme="minorEastAsia" w:hAnsiTheme="minorEastAsia" w:hint="eastAsia"/>
                <w:sz w:val="14"/>
                <w:szCs w:val="18"/>
              </w:rPr>
              <w:t>缓存消息在未超时的时间内可能被新的下发不成功的消息覆盖，从而不能重发。push的缓存消息中，视deviceToken和msgType相同的缓存消息为同一类缓存消息</w:t>
            </w:r>
            <w:proofErr w:type="gramStart"/>
            <w:r w:rsidRPr="00920831">
              <w:rPr>
                <w:rFonts w:asciiTheme="minorEastAsia" w:eastAsiaTheme="minorEastAsia" w:hAnsiTheme="minorEastAsia" w:hint="eastAsia"/>
                <w:sz w:val="14"/>
                <w:szCs w:val="18"/>
              </w:rPr>
              <w:t>消息</w:t>
            </w:r>
            <w:proofErr w:type="gramEnd"/>
            <w:r w:rsidRPr="00920831">
              <w:rPr>
                <w:rFonts w:asciiTheme="minorEastAsia" w:eastAsiaTheme="minorEastAsia" w:hAnsiTheme="minorEastAsia" w:hint="eastAsia"/>
                <w:sz w:val="14"/>
                <w:szCs w:val="18"/>
              </w:rPr>
              <w:t>，新缓存消息可能覆盖旧的。</w:t>
            </w:r>
          </w:p>
          <w:p w:rsidR="002D504D" w:rsidRPr="00920831" w:rsidRDefault="00920831" w:rsidP="00D66DAA">
            <w:pPr>
              <w:rPr>
                <w:rFonts w:asciiTheme="minorEastAsia" w:eastAsiaTheme="minorEastAsia" w:hAnsiTheme="minorEastAsia"/>
                <w:sz w:val="14"/>
                <w:szCs w:val="18"/>
              </w:rPr>
            </w:pPr>
            <w:r w:rsidRPr="00920831">
              <w:rPr>
                <w:rFonts w:asciiTheme="minorEastAsia" w:eastAsiaTheme="minorEastAsia" w:hAnsiTheme="minorEastAsia" w:hint="eastAsia"/>
                <w:sz w:val="14"/>
                <w:szCs w:val="18"/>
              </w:rPr>
              <w:t>若想让每条缓存消息都不被覆盖，可将msgType取值为-1，这样只有过期后才会删除</w:t>
            </w:r>
            <w:r>
              <w:rPr>
                <w:rFonts w:asciiTheme="minorEastAsia" w:eastAsiaTheme="minorEastAsia" w:hAnsiTheme="minorEastAsia" w:hint="eastAsia"/>
                <w:sz w:val="14"/>
                <w:szCs w:val="18"/>
              </w:rPr>
              <w:t>。</w:t>
            </w:r>
            <w:r>
              <w:rPr>
                <w:rFonts w:asciiTheme="minorEastAsia" w:eastAsiaTheme="minorEastAsia" w:hAnsiTheme="minorEastAsia"/>
                <w:sz w:val="14"/>
                <w:szCs w:val="18"/>
              </w:rPr>
              <w:br/>
            </w:r>
            <w:r w:rsidRPr="00920831">
              <w:rPr>
                <w:rFonts w:asciiTheme="minorEastAsia" w:eastAsiaTheme="minorEastAsia" w:hAnsiTheme="minorEastAsia" w:hint="eastAsia"/>
                <w:sz w:val="14"/>
                <w:szCs w:val="18"/>
              </w:rPr>
              <w:t>若</w:t>
            </w:r>
            <w:proofErr w:type="gramStart"/>
            <w:r w:rsidRPr="00920831">
              <w:rPr>
                <w:rFonts w:asciiTheme="minorEastAsia" w:eastAsiaTheme="minorEastAsia" w:hAnsiTheme="minorEastAsia" w:hint="eastAsia"/>
                <w:sz w:val="14"/>
                <w:szCs w:val="18"/>
              </w:rPr>
              <w:t>想相同</w:t>
            </w:r>
            <w:proofErr w:type="gramEnd"/>
            <w:r w:rsidRPr="00920831">
              <w:rPr>
                <w:rFonts w:asciiTheme="minorEastAsia" w:eastAsiaTheme="minorEastAsia" w:hAnsiTheme="minorEastAsia" w:hint="eastAsia"/>
                <w:sz w:val="14"/>
                <w:szCs w:val="18"/>
              </w:rPr>
              <w:t>的deviceToken和msgType的缓存消息只保留最新的一条，可以将msgType取值为1-100之间。</w:t>
            </w:r>
          </w:p>
        </w:tc>
        <w:tc>
          <w:tcPr>
            <w:tcW w:w="2069" w:type="dxa"/>
          </w:tcPr>
          <w:p w:rsidR="002D504D" w:rsidRPr="00F01A93" w:rsidRDefault="00F01A93" w:rsidP="004936ED">
            <w:pPr>
              <w:pStyle w:val="a5"/>
              <w:ind w:firstLineChars="0" w:firstLine="0"/>
              <w:rPr>
                <w:rFonts w:asciiTheme="minorEastAsia" w:eastAsiaTheme="minorEastAsia" w:hAnsiTheme="minorEastAsia"/>
                <w:sz w:val="14"/>
                <w:szCs w:val="18"/>
              </w:rPr>
            </w:pPr>
            <w:r w:rsidRPr="00F01A93">
              <w:rPr>
                <w:rFonts w:asciiTheme="minorEastAsia" w:eastAsiaTheme="minorEastAsia" w:hAnsiTheme="minorEastAsia" w:hint="eastAsia"/>
                <w:sz w:val="14"/>
                <w:szCs w:val="18"/>
              </w:rPr>
              <w:t>1-100的</w:t>
            </w:r>
            <w:r w:rsidRPr="00F01A93">
              <w:rPr>
                <w:rFonts w:asciiTheme="minorEastAsia" w:eastAsiaTheme="minorEastAsia" w:hAnsiTheme="minorEastAsia"/>
                <w:sz w:val="14"/>
                <w:szCs w:val="18"/>
              </w:rPr>
              <w:t>值只是标记作用，本身没啥含义</w:t>
            </w:r>
          </w:p>
        </w:tc>
      </w:tr>
      <w:tr w:rsidR="002D504D" w:rsidTr="00920831">
        <w:tc>
          <w:tcPr>
            <w:tcW w:w="2126" w:type="dxa"/>
          </w:tcPr>
          <w:p w:rsidR="002D504D"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requestID</w:t>
            </w:r>
          </w:p>
        </w:tc>
        <w:tc>
          <w:tcPr>
            <w:tcW w:w="4394" w:type="dxa"/>
          </w:tcPr>
          <w:p w:rsidR="002D504D" w:rsidRDefault="00345040" w:rsidP="00345040">
            <w:r w:rsidRPr="00345040">
              <w:rPr>
                <w:rFonts w:asciiTheme="minorEastAsia" w:eastAsiaTheme="minorEastAsia" w:hAnsiTheme="minorEastAsia" w:hint="eastAsia"/>
                <w:sz w:val="14"/>
                <w:szCs w:val="18"/>
              </w:rPr>
              <w:t>不用</w:t>
            </w:r>
            <w:r w:rsidRPr="00345040">
              <w:rPr>
                <w:rFonts w:asciiTheme="minorEastAsia" w:eastAsiaTheme="minorEastAsia" w:hAnsiTheme="minorEastAsia"/>
                <w:sz w:val="14"/>
                <w:szCs w:val="18"/>
              </w:rPr>
              <w:t>填写，后续该字段会逐步不用</w:t>
            </w:r>
          </w:p>
        </w:tc>
        <w:tc>
          <w:tcPr>
            <w:tcW w:w="2069" w:type="dxa"/>
          </w:tcPr>
          <w:p w:rsidR="002D504D" w:rsidRDefault="002D504D" w:rsidP="004936ED">
            <w:pPr>
              <w:pStyle w:val="a5"/>
              <w:ind w:firstLineChars="0" w:firstLine="0"/>
            </w:pPr>
          </w:p>
        </w:tc>
      </w:tr>
      <w:tr w:rsidR="002E719C" w:rsidTr="00920831">
        <w:tc>
          <w:tcPr>
            <w:tcW w:w="2126" w:type="dxa"/>
          </w:tcPr>
          <w:p w:rsidR="002E719C"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expire_time</w:t>
            </w:r>
          </w:p>
        </w:tc>
        <w:tc>
          <w:tcPr>
            <w:tcW w:w="4394" w:type="dxa"/>
          </w:tcPr>
          <w:p w:rsidR="00D13C51" w:rsidRPr="005847C3" w:rsidRDefault="00D13C51" w:rsidP="00D13C51">
            <w:pPr>
              <w:rPr>
                <w:rFonts w:asciiTheme="minorEastAsia" w:eastAsiaTheme="minorEastAsia" w:hAnsiTheme="minorEastAsia"/>
                <w:sz w:val="14"/>
                <w:szCs w:val="18"/>
              </w:rPr>
            </w:pPr>
            <w:r w:rsidRPr="005847C3">
              <w:rPr>
                <w:rFonts w:asciiTheme="minorEastAsia" w:eastAsiaTheme="minorEastAsia" w:hAnsiTheme="minorEastAsia" w:hint="eastAsia"/>
                <w:sz w:val="14"/>
                <w:szCs w:val="18"/>
              </w:rPr>
              <w:t>消息过期时间，可选</w:t>
            </w:r>
          </w:p>
          <w:p w:rsidR="00A34A7B" w:rsidRPr="00A34A7B" w:rsidRDefault="00D13C51" w:rsidP="00D13C51">
            <w:pPr>
              <w:pStyle w:val="a5"/>
              <w:ind w:firstLineChars="0" w:firstLine="0"/>
              <w:rPr>
                <w:rFonts w:asciiTheme="minorEastAsia" w:eastAsiaTheme="minorEastAsia" w:hAnsiTheme="minorEastAsia"/>
                <w:sz w:val="14"/>
                <w:szCs w:val="18"/>
              </w:rPr>
            </w:pPr>
            <w:r w:rsidRPr="005847C3">
              <w:rPr>
                <w:rFonts w:asciiTheme="minorEastAsia" w:eastAsiaTheme="minorEastAsia" w:hAnsiTheme="minorEastAsia"/>
                <w:sz w:val="14"/>
                <w:szCs w:val="18"/>
              </w:rPr>
              <w:t>timestamp</w:t>
            </w:r>
            <w:r w:rsidRPr="005847C3">
              <w:rPr>
                <w:rFonts w:asciiTheme="minorEastAsia" w:eastAsiaTheme="minorEastAsia" w:hAnsiTheme="minorEastAsia" w:hint="eastAsia"/>
                <w:sz w:val="14"/>
                <w:szCs w:val="18"/>
              </w:rPr>
              <w:t>格式</w:t>
            </w:r>
            <w:r w:rsidRPr="005847C3">
              <w:rPr>
                <w:rFonts w:asciiTheme="minorEastAsia" w:eastAsiaTheme="minorEastAsia" w:hAnsiTheme="minorEastAsia"/>
                <w:sz w:val="14"/>
                <w:szCs w:val="18"/>
              </w:rPr>
              <w:t>ISO 8601</w:t>
            </w:r>
            <w:r w:rsidRPr="005847C3">
              <w:rPr>
                <w:rFonts w:asciiTheme="minorEastAsia" w:eastAsiaTheme="minorEastAsia" w:hAnsiTheme="minorEastAsia" w:hint="eastAsia"/>
                <w:sz w:val="14"/>
                <w:szCs w:val="18"/>
              </w:rPr>
              <w:t>：</w:t>
            </w:r>
            <w:r w:rsidRPr="005847C3">
              <w:rPr>
                <w:rFonts w:asciiTheme="minorEastAsia" w:eastAsiaTheme="minorEastAsia" w:hAnsiTheme="minorEastAsia"/>
                <w:sz w:val="14"/>
                <w:szCs w:val="18"/>
              </w:rPr>
              <w:t>2013-06-03T17:30:08+08:00</w:t>
            </w:r>
          </w:p>
        </w:tc>
        <w:tc>
          <w:tcPr>
            <w:tcW w:w="2069" w:type="dxa"/>
          </w:tcPr>
          <w:p w:rsidR="002E719C" w:rsidRDefault="002E719C" w:rsidP="004936ED">
            <w:pPr>
              <w:pStyle w:val="a5"/>
              <w:ind w:firstLineChars="0" w:firstLine="0"/>
            </w:pPr>
          </w:p>
        </w:tc>
      </w:tr>
      <w:tr w:rsidR="002E719C" w:rsidTr="00920831">
        <w:tc>
          <w:tcPr>
            <w:tcW w:w="2126" w:type="dxa"/>
          </w:tcPr>
          <w:p w:rsidR="002E719C" w:rsidRPr="00914D09" w:rsidRDefault="002E719C" w:rsidP="004936ED">
            <w:pPr>
              <w:pStyle w:val="a5"/>
              <w:ind w:firstLineChars="0" w:firstLine="0"/>
              <w:rPr>
                <w:rFonts w:asciiTheme="minorEastAsia" w:eastAsiaTheme="minorEastAsia" w:hAnsiTheme="minorEastAsia"/>
                <w:sz w:val="14"/>
                <w:szCs w:val="18"/>
              </w:rPr>
            </w:pPr>
            <w:r w:rsidRPr="00914D09">
              <w:rPr>
                <w:rFonts w:asciiTheme="minorEastAsia" w:eastAsiaTheme="minorEastAsia" w:hAnsiTheme="minorEastAsia"/>
                <w:sz w:val="14"/>
                <w:szCs w:val="18"/>
              </w:rPr>
              <w:t>userType</w:t>
            </w:r>
          </w:p>
        </w:tc>
        <w:tc>
          <w:tcPr>
            <w:tcW w:w="4394" w:type="dxa"/>
          </w:tcPr>
          <w:p w:rsidR="002E719C" w:rsidRDefault="00352D64" w:rsidP="004936ED">
            <w:pPr>
              <w:pStyle w:val="a5"/>
              <w:ind w:firstLineChars="0" w:firstLine="0"/>
            </w:pPr>
            <w:r w:rsidRPr="0019493F">
              <w:rPr>
                <w:rFonts w:asciiTheme="minorEastAsia" w:eastAsiaTheme="minorEastAsia" w:hAnsiTheme="minorEastAsia"/>
                <w:sz w:val="14"/>
                <w:szCs w:val="18"/>
              </w:rPr>
              <w:t>android</w:t>
            </w:r>
            <w:r w:rsidRPr="0019493F">
              <w:rPr>
                <w:rFonts w:asciiTheme="minorEastAsia" w:eastAsiaTheme="minorEastAsia" w:hAnsiTheme="minorEastAsia" w:hint="eastAsia"/>
                <w:sz w:val="14"/>
                <w:szCs w:val="18"/>
              </w:rPr>
              <w:t>多用户场景下，用户标识。</w:t>
            </w:r>
            <w:r w:rsidRPr="0019493F">
              <w:rPr>
                <w:rFonts w:asciiTheme="minorEastAsia" w:eastAsiaTheme="minorEastAsia" w:hAnsiTheme="minorEastAsia"/>
                <w:sz w:val="14"/>
                <w:szCs w:val="18"/>
              </w:rPr>
              <w:t>0</w:t>
            </w:r>
            <w:r w:rsidRPr="0019493F">
              <w:rPr>
                <w:rFonts w:asciiTheme="minorEastAsia" w:eastAsiaTheme="minorEastAsia" w:hAnsiTheme="minorEastAsia" w:hint="eastAsia"/>
                <w:sz w:val="14"/>
                <w:szCs w:val="18"/>
              </w:rPr>
              <w:t>：当前用户，</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：主用户。默认值为</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，表示调用方发消息时，未填写该字段</w:t>
            </w:r>
          </w:p>
        </w:tc>
        <w:tc>
          <w:tcPr>
            <w:tcW w:w="2069" w:type="dxa"/>
          </w:tcPr>
          <w:p w:rsidR="002E719C" w:rsidRDefault="002E719C" w:rsidP="004936ED">
            <w:pPr>
              <w:pStyle w:val="a5"/>
              <w:ind w:firstLineChars="0" w:firstLine="0"/>
            </w:pPr>
          </w:p>
        </w:tc>
      </w:tr>
    </w:tbl>
    <w:p w:rsidR="000C3090" w:rsidRDefault="000C3090" w:rsidP="004936ED">
      <w:pPr>
        <w:pStyle w:val="a5"/>
      </w:pPr>
    </w:p>
    <w:p w:rsidR="00225813" w:rsidRDefault="00225813" w:rsidP="00225813">
      <w:pPr>
        <w:pStyle w:val="a5"/>
      </w:pPr>
      <w:r>
        <w:t>openpush.message.single_send</w:t>
      </w:r>
      <w:r>
        <w:rPr>
          <w:rFonts w:hint="eastAsia"/>
        </w:rPr>
        <w:t>的</w:t>
      </w:r>
      <w:r>
        <w:t>错误码</w:t>
      </w:r>
      <w:r>
        <w:rPr>
          <w:rFonts w:hint="eastAsia"/>
        </w:rPr>
        <w:t>详解</w:t>
      </w:r>
      <w:r>
        <w:t>：</w:t>
      </w:r>
    </w:p>
    <w:tbl>
      <w:tblPr>
        <w:tblStyle w:val="afff1"/>
        <w:tblW w:w="0" w:type="auto"/>
        <w:tblInd w:w="421" w:type="dxa"/>
        <w:tblLook w:val="04A0" w:firstRow="1" w:lastRow="0" w:firstColumn="1" w:lastColumn="0" w:noHBand="0" w:noVBand="1"/>
      </w:tblPr>
      <w:tblGrid>
        <w:gridCol w:w="2126"/>
        <w:gridCol w:w="3459"/>
        <w:gridCol w:w="3004"/>
      </w:tblGrid>
      <w:tr w:rsidR="00225813" w:rsidTr="000F1737">
        <w:tc>
          <w:tcPr>
            <w:tcW w:w="2126" w:type="dxa"/>
            <w:shd w:val="clear" w:color="auto" w:fill="D9D9D9" w:themeFill="background1" w:themeFillShade="D9"/>
          </w:tcPr>
          <w:p w:rsidR="00225813" w:rsidRPr="00EF4D35" w:rsidRDefault="00225813" w:rsidP="000F1737">
            <w:pPr>
              <w:pStyle w:val="a5"/>
              <w:ind w:firstLineChars="0" w:firstLine="0"/>
              <w:jc w:val="center"/>
              <w:rPr>
                <w:b/>
              </w:rPr>
            </w:pPr>
            <w:r>
              <w:rPr>
                <w:rFonts w:hint="eastAsia"/>
                <w:b/>
              </w:rPr>
              <w:t>错误码</w:t>
            </w:r>
          </w:p>
        </w:tc>
        <w:tc>
          <w:tcPr>
            <w:tcW w:w="3459" w:type="dxa"/>
            <w:shd w:val="clear" w:color="auto" w:fill="D9D9D9" w:themeFill="background1" w:themeFillShade="D9"/>
          </w:tcPr>
          <w:p w:rsidR="00225813" w:rsidRPr="00EF4D35" w:rsidRDefault="00225813" w:rsidP="000F1737">
            <w:pPr>
              <w:pStyle w:val="a5"/>
              <w:ind w:firstLineChars="0" w:firstLine="0"/>
              <w:jc w:val="center"/>
              <w:rPr>
                <w:b/>
              </w:rPr>
            </w:pPr>
            <w:r>
              <w:rPr>
                <w:rFonts w:hint="eastAsia"/>
                <w:b/>
              </w:rPr>
              <w:t>错误码</w:t>
            </w:r>
            <w:r>
              <w:rPr>
                <w:b/>
              </w:rPr>
              <w:t>描述</w:t>
            </w:r>
          </w:p>
        </w:tc>
        <w:tc>
          <w:tcPr>
            <w:tcW w:w="3004" w:type="dxa"/>
            <w:shd w:val="clear" w:color="auto" w:fill="D9D9D9" w:themeFill="background1" w:themeFillShade="D9"/>
          </w:tcPr>
          <w:p w:rsidR="00225813" w:rsidRPr="00EF4D35" w:rsidRDefault="00225813" w:rsidP="000F1737">
            <w:pPr>
              <w:pStyle w:val="a5"/>
              <w:ind w:firstLineChars="0" w:firstLine="0"/>
              <w:jc w:val="center"/>
              <w:rPr>
                <w:b/>
              </w:rPr>
            </w:pPr>
            <w:r w:rsidRPr="00EF4D35">
              <w:rPr>
                <w:rFonts w:hint="eastAsia"/>
                <w:b/>
              </w:rPr>
              <w:t>备注</w:t>
            </w:r>
          </w:p>
        </w:tc>
      </w:tr>
      <w:tr w:rsidR="00894364" w:rsidTr="000F1737">
        <w:tc>
          <w:tcPr>
            <w:tcW w:w="2126" w:type="dxa"/>
          </w:tcPr>
          <w:p w:rsidR="00894364" w:rsidRPr="00914D09"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101</w:t>
            </w:r>
          </w:p>
        </w:tc>
        <w:tc>
          <w:tcPr>
            <w:tcW w:w="3459"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api_key.</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不存在的api key，一般指不存在的appId</w:t>
            </w:r>
          </w:p>
        </w:tc>
      </w:tr>
      <w:tr w:rsidR="00894364" w:rsidTr="000F1737">
        <w:tc>
          <w:tcPr>
            <w:tcW w:w="2126" w:type="dxa"/>
          </w:tcPr>
          <w:p w:rsidR="00894364" w:rsidRPr="00914D09"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20005</w:t>
            </w:r>
          </w:p>
        </w:tc>
        <w:tc>
          <w:tcPr>
            <w:tcW w:w="3459"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cache Mode.</w:t>
            </w:r>
          </w:p>
        </w:tc>
        <w:tc>
          <w:tcPr>
            <w:tcW w:w="3004" w:type="dxa"/>
          </w:tcPr>
          <w:p w:rsidR="00894364" w:rsidRPr="00535057"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不合法的存储模式</w:t>
            </w:r>
          </w:p>
        </w:tc>
      </w:tr>
      <w:tr w:rsidR="00894364" w:rsidTr="000F1737">
        <w:tc>
          <w:tcPr>
            <w:tcW w:w="2126" w:type="dxa"/>
          </w:tcPr>
          <w:p w:rsidR="00894364" w:rsidRPr="00914D09"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20006</w:t>
            </w:r>
          </w:p>
        </w:tc>
        <w:tc>
          <w:tcPr>
            <w:tcW w:w="3459"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msg Type.</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不合法的消息类型</w:t>
            </w:r>
          </w:p>
        </w:tc>
      </w:tr>
      <w:tr w:rsidR="00894364" w:rsidTr="000F1737">
        <w:tc>
          <w:tcPr>
            <w:tcW w:w="2126" w:type="dxa"/>
          </w:tcPr>
          <w:p w:rsidR="00894364" w:rsidRPr="00A25C7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20203</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 permission to send message to these tmIDs.</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无权发送消息给此token</w:t>
            </w:r>
          </w:p>
        </w:tc>
      </w:tr>
      <w:tr w:rsidR="00894364" w:rsidTr="000F1737">
        <w:tc>
          <w:tcPr>
            <w:tcW w:w="2126" w:type="dxa"/>
          </w:tcPr>
          <w:p w:rsidR="00894364" w:rsidRPr="00A25C7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20204</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expire time.</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无效的超时时间</w:t>
            </w:r>
          </w:p>
        </w:tc>
      </w:tr>
      <w:tr w:rsidR="00894364" w:rsidTr="000F1737">
        <w:tc>
          <w:tcPr>
            <w:tcW w:w="2126" w:type="dxa"/>
          </w:tcPr>
          <w:p w:rsidR="00894364" w:rsidRPr="000A5232"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20205</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Not enough quota.</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没有足够的限额</w:t>
            </w:r>
          </w:p>
        </w:tc>
      </w:tr>
      <w:tr w:rsidR="00894364" w:rsidTr="000F1737">
        <w:tc>
          <w:tcPr>
            <w:tcW w:w="2126" w:type="dxa"/>
          </w:tcPr>
          <w:p w:rsidR="00894364" w:rsidRPr="000A5232"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80200004</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token.</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不合法的token</w:t>
            </w:r>
          </w:p>
        </w:tc>
      </w:tr>
      <w:tr w:rsidR="00894364" w:rsidTr="000F1737">
        <w:tc>
          <w:tcPr>
            <w:tcW w:w="2126" w:type="dxa"/>
          </w:tcPr>
          <w:p w:rsidR="00894364" w:rsidRPr="000A5232"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80200007</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priority.</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不合法的优先级</w:t>
            </w:r>
          </w:p>
        </w:tc>
      </w:tr>
      <w:tr w:rsidR="00894364" w:rsidTr="000F1737">
        <w:tc>
          <w:tcPr>
            <w:tcW w:w="2126" w:type="dxa"/>
          </w:tcPr>
          <w:p w:rsidR="00894364" w:rsidRPr="000A5232"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80200015</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message.</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w:t>
            </w:r>
          </w:p>
        </w:tc>
      </w:tr>
      <w:tr w:rsidR="00894364" w:rsidTr="000F1737">
        <w:tc>
          <w:tcPr>
            <w:tcW w:w="2126" w:type="dxa"/>
          </w:tcPr>
          <w:p w:rsidR="00894364" w:rsidRPr="000A5232"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80200018</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user type.</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不存在的用户类型</w:t>
            </w:r>
          </w:p>
        </w:tc>
      </w:tr>
      <w:tr w:rsidR="00894364" w:rsidTr="000F1737">
        <w:tc>
          <w:tcPr>
            <w:tcW w:w="2126" w:type="dxa"/>
          </w:tcPr>
          <w:p w:rsidR="00894364" w:rsidRPr="000A5232" w:rsidRDefault="00894364" w:rsidP="00894364">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1</w:t>
            </w:r>
          </w:p>
        </w:tc>
        <w:tc>
          <w:tcPr>
            <w:tcW w:w="3459" w:type="dxa"/>
          </w:tcPr>
          <w:p w:rsidR="00894364" w:rsidRDefault="00894364" w:rsidP="00894364">
            <w:pPr>
              <w:pStyle w:val="a5"/>
              <w:ind w:firstLineChars="0" w:firstLine="0"/>
              <w:rPr>
                <w:rFonts w:asciiTheme="minorEastAsia" w:eastAsiaTheme="minorEastAsia" w:hAnsiTheme="minorEastAsia"/>
                <w:sz w:val="14"/>
                <w:szCs w:val="18"/>
              </w:rPr>
            </w:pPr>
            <w:proofErr w:type="gramStart"/>
            <w:r w:rsidRPr="004273CF">
              <w:rPr>
                <w:rFonts w:asciiTheme="minorEastAsia" w:eastAsiaTheme="minorEastAsia" w:hAnsiTheme="minorEastAsia"/>
                <w:sz w:val="14"/>
                <w:szCs w:val="18"/>
              </w:rPr>
              <w:t>error</w:t>
            </w:r>
            <w:proofErr w:type="gramEnd"/>
            <w:r w:rsidRPr="004273CF">
              <w:rPr>
                <w:rFonts w:asciiTheme="minorEastAsia" w:eastAsiaTheme="minorEastAsia" w:hAnsiTheme="minorEastAsia"/>
                <w:sz w:val="14"/>
                <w:szCs w:val="18"/>
              </w:rPr>
              <w:t xml:space="preserve"> occured.</w:t>
            </w:r>
          </w:p>
        </w:tc>
        <w:tc>
          <w:tcPr>
            <w:tcW w:w="3004" w:type="dxa"/>
          </w:tcPr>
          <w:p w:rsidR="00894364" w:rsidRPr="00BD3C24" w:rsidRDefault="00894364" w:rsidP="00894364">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内部错误</w:t>
            </w:r>
          </w:p>
        </w:tc>
      </w:tr>
    </w:tbl>
    <w:p w:rsidR="00225813" w:rsidRPr="001D540E" w:rsidRDefault="00225813" w:rsidP="00225813">
      <w:pPr>
        <w:pStyle w:val="a5"/>
      </w:pPr>
    </w:p>
    <w:p w:rsidR="00225813" w:rsidRPr="00225813" w:rsidRDefault="00225813" w:rsidP="004936ED">
      <w:pPr>
        <w:pStyle w:val="a5"/>
      </w:pPr>
    </w:p>
    <w:p w:rsidR="00F86FBE" w:rsidRPr="008511F6" w:rsidRDefault="00CA261C" w:rsidP="00EE1962">
      <w:pPr>
        <w:pStyle w:val="4"/>
        <w:numPr>
          <w:ilvl w:val="3"/>
          <w:numId w:val="17"/>
        </w:numPr>
        <w:rPr>
          <w:rFonts w:asciiTheme="minorEastAsia" w:eastAsiaTheme="minorEastAsia" w:hAnsiTheme="minorEastAsia"/>
        </w:rPr>
      </w:pPr>
      <w:r w:rsidRPr="00B92F8B">
        <w:rPr>
          <w:rFonts w:asciiTheme="minorEastAsia" w:eastAsiaTheme="minorEastAsia" w:hAnsiTheme="minorEastAsia" w:hint="eastAsia"/>
        </w:rPr>
        <w:t>单</w:t>
      </w:r>
      <w:r w:rsidR="00E1624D">
        <w:rPr>
          <w:rFonts w:asciiTheme="minorEastAsia" w:eastAsiaTheme="minorEastAsia" w:hAnsiTheme="minorEastAsia"/>
        </w:rPr>
        <w:t>发</w:t>
      </w:r>
      <w:r w:rsidR="00D26F52">
        <w:rPr>
          <w:rFonts w:asciiTheme="minorEastAsia" w:eastAsiaTheme="minorEastAsia" w:hAnsiTheme="minorEastAsia" w:hint="eastAsia"/>
        </w:rPr>
        <w:t>通知</w:t>
      </w:r>
      <w:proofErr w:type="gramStart"/>
      <w:r w:rsidR="00D26F52">
        <w:rPr>
          <w:rFonts w:asciiTheme="minorEastAsia" w:eastAsiaTheme="minorEastAsia" w:hAnsiTheme="minorEastAsia" w:hint="eastAsia"/>
        </w:rPr>
        <w:t>栏</w:t>
      </w:r>
      <w:r w:rsidR="00C256B4">
        <w:rPr>
          <w:rFonts w:asciiTheme="minorEastAsia" w:eastAsiaTheme="minorEastAsia" w:hAnsiTheme="minorEastAsia" w:hint="eastAsia"/>
        </w:rPr>
        <w:t>及时</w:t>
      </w:r>
      <w:proofErr w:type="gramEnd"/>
      <w:r w:rsidRPr="00B92F8B">
        <w:rPr>
          <w:rFonts w:asciiTheme="minorEastAsia" w:eastAsiaTheme="minorEastAsia" w:hAnsiTheme="minorEastAsia"/>
        </w:rPr>
        <w:t>消息</w:t>
      </w:r>
    </w:p>
    <w:p w:rsidR="009D61D6" w:rsidRDefault="009D61D6" w:rsidP="00234594">
      <w:pPr>
        <w:pStyle w:val="a5"/>
        <w:ind w:firstLineChars="0"/>
      </w:pPr>
      <w:r>
        <w:rPr>
          <w:rFonts w:hint="eastAsia"/>
        </w:rPr>
        <w:t>API</w:t>
      </w:r>
      <w:r>
        <w:rPr>
          <w:rFonts w:hint="eastAsia"/>
        </w:rPr>
        <w:t>介绍</w:t>
      </w:r>
      <w:r>
        <w:t>：</w:t>
      </w:r>
    </w:p>
    <w:tbl>
      <w:tblPr>
        <w:tblStyle w:val="afff1"/>
        <w:tblW w:w="0" w:type="auto"/>
        <w:tblInd w:w="421" w:type="dxa"/>
        <w:tblLook w:val="04A0" w:firstRow="1" w:lastRow="0" w:firstColumn="1" w:lastColumn="0" w:noHBand="0" w:noVBand="1"/>
      </w:tblPr>
      <w:tblGrid>
        <w:gridCol w:w="8589"/>
      </w:tblGrid>
      <w:tr w:rsidR="009D61D6" w:rsidTr="000F1737">
        <w:tc>
          <w:tcPr>
            <w:tcW w:w="8589" w:type="dxa"/>
          </w:tcPr>
          <w:p w:rsidR="009D61D6" w:rsidRDefault="009D61D6" w:rsidP="004E15E4">
            <w:pPr>
              <w:pStyle w:val="a5"/>
            </w:pPr>
            <w:r>
              <w:rPr>
                <w:rFonts w:hint="eastAsia"/>
              </w:rPr>
              <w:t>本接口</w:t>
            </w:r>
            <w:r>
              <w:t>是发送给</w:t>
            </w:r>
            <w:r>
              <w:rPr>
                <w:rFonts w:hint="eastAsia"/>
              </w:rPr>
              <w:t>指定</w:t>
            </w:r>
            <w:r>
              <w:t>用户终端设备上特定</w:t>
            </w:r>
            <w:r>
              <w:t>APP</w:t>
            </w:r>
            <w:r>
              <w:rPr>
                <w:rFonts w:hint="eastAsia"/>
              </w:rPr>
              <w:t>使用</w:t>
            </w:r>
            <w:r>
              <w:t>的，</w:t>
            </w:r>
            <w:r>
              <w:rPr>
                <w:rFonts w:hint="eastAsia"/>
              </w:rPr>
              <w:t>如果</w:t>
            </w:r>
            <w:r>
              <w:t>设备在线</w:t>
            </w:r>
            <w:r>
              <w:rPr>
                <w:rFonts w:hint="eastAsia"/>
              </w:rPr>
              <w:t>发送</w:t>
            </w:r>
            <w:r>
              <w:t>的消息及时下发到终端用户，否则最多在</w:t>
            </w:r>
            <w:r>
              <w:t>PUSH</w:t>
            </w:r>
            <w:r>
              <w:t>系统存储</w:t>
            </w:r>
            <w:r>
              <w:rPr>
                <w:rFonts w:hint="eastAsia"/>
              </w:rPr>
              <w:t>48</w:t>
            </w:r>
            <w:r>
              <w:rPr>
                <w:rFonts w:hint="eastAsia"/>
              </w:rPr>
              <w:t>小时</w:t>
            </w:r>
            <w:r>
              <w:t>，如果</w:t>
            </w:r>
            <w:r>
              <w:rPr>
                <w:rFonts w:hint="eastAsia"/>
              </w:rPr>
              <w:t>48</w:t>
            </w:r>
            <w:r>
              <w:rPr>
                <w:rFonts w:hint="eastAsia"/>
              </w:rPr>
              <w:t>小时</w:t>
            </w:r>
            <w:r>
              <w:t>内用户上线华为</w:t>
            </w:r>
            <w:r>
              <w:t>PUSH</w:t>
            </w:r>
            <w:r>
              <w:t>平台会将该消息再次推送给用户，否则消息将无法到达最终用户。</w:t>
            </w:r>
          </w:p>
          <w:p w:rsidR="001D2B12" w:rsidRDefault="001D2B12" w:rsidP="004E15E4">
            <w:pPr>
              <w:pStyle w:val="a5"/>
            </w:pPr>
            <w:r>
              <w:rPr>
                <w:rFonts w:hint="eastAsia"/>
              </w:rPr>
              <w:t>消息</w:t>
            </w:r>
            <w:r>
              <w:t>到达</w:t>
            </w:r>
            <w:r>
              <w:rPr>
                <w:rFonts w:hint="eastAsia"/>
              </w:rPr>
              <w:t>Android</w:t>
            </w:r>
            <w:r>
              <w:t>设备后</w:t>
            </w:r>
          </w:p>
        </w:tc>
      </w:tr>
    </w:tbl>
    <w:p w:rsidR="009D61D6" w:rsidRPr="009D61D6" w:rsidRDefault="00234594" w:rsidP="00234594">
      <w:pPr>
        <w:pStyle w:val="a5"/>
        <w:ind w:firstLineChars="0" w:firstLine="0"/>
      </w:pPr>
      <w:r>
        <w:rPr>
          <w:rFonts w:hint="eastAsia"/>
        </w:rPr>
        <w:t xml:space="preserve">       </w:t>
      </w:r>
    </w:p>
    <w:p w:rsidR="00CD3B0B" w:rsidRDefault="00CD3B0B" w:rsidP="00CD3B0B">
      <w:pPr>
        <w:pStyle w:val="a5"/>
      </w:pPr>
      <w:r>
        <w:rPr>
          <w:rFonts w:hint="eastAsia"/>
        </w:rPr>
        <w:t>调用</w:t>
      </w:r>
      <w:r>
        <w:t>从</w:t>
      </w:r>
      <w:r>
        <w:rPr>
          <w:rFonts w:hint="eastAsia"/>
        </w:rPr>
        <w:t>华为</w:t>
      </w:r>
      <w:r>
        <w:t>网关开放的</w:t>
      </w:r>
      <w:r>
        <w:t>API</w:t>
      </w:r>
      <w:r>
        <w:t>：</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CD3B0B" w:rsidRDefault="00F45166" w:rsidP="00F45166">
            <w:pPr>
              <w:pStyle w:val="a5"/>
            </w:pPr>
            <w:r>
              <w:t>openpush.message.psSingleSend</w:t>
            </w:r>
          </w:p>
        </w:tc>
      </w:tr>
    </w:tbl>
    <w:p w:rsidR="00CD3B0B" w:rsidRDefault="00CD3B0B" w:rsidP="00CD3B0B">
      <w:pPr>
        <w:pStyle w:val="a5"/>
        <w:ind w:firstLineChars="0" w:firstLine="0"/>
      </w:pPr>
    </w:p>
    <w:p w:rsidR="00CD3B0B" w:rsidRDefault="00CD3B0B" w:rsidP="00CD3B0B">
      <w:pPr>
        <w:pStyle w:val="a5"/>
      </w:pPr>
      <w:r>
        <w:rPr>
          <w:rFonts w:hint="eastAsia"/>
        </w:rPr>
        <w:t>示例</w:t>
      </w:r>
      <w:r>
        <w:t>代码：</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45124A" w:rsidRPr="0045124A" w:rsidRDefault="0045124A" w:rsidP="0045124A">
            <w:pPr>
              <w:rPr>
                <w:rFonts w:ascii="宋体" w:cs="宋体"/>
                <w:sz w:val="12"/>
                <w:szCs w:val="28"/>
              </w:rPr>
            </w:pPr>
            <w:r w:rsidRPr="0045124A">
              <w:rPr>
                <w:rFonts w:ascii="宋体" w:cs="宋体"/>
                <w:b/>
                <w:bCs/>
                <w:color w:val="7F0055"/>
                <w:sz w:val="12"/>
                <w:szCs w:val="28"/>
              </w:rPr>
              <w:t>public</w:t>
            </w:r>
            <w:r w:rsidRPr="0045124A">
              <w:rPr>
                <w:rFonts w:ascii="宋体" w:cs="宋体"/>
                <w:color w:val="000000"/>
                <w:sz w:val="12"/>
                <w:szCs w:val="28"/>
              </w:rPr>
              <w:t xml:space="preserve"> </w:t>
            </w:r>
            <w:r w:rsidRPr="0045124A">
              <w:rPr>
                <w:rFonts w:ascii="宋体" w:cs="宋体"/>
                <w:b/>
                <w:bCs/>
                <w:color w:val="7F0055"/>
                <w:sz w:val="12"/>
                <w:szCs w:val="28"/>
              </w:rPr>
              <w:t>static</w:t>
            </w:r>
            <w:r w:rsidRPr="0045124A">
              <w:rPr>
                <w:rFonts w:ascii="宋体" w:cs="宋体"/>
                <w:color w:val="000000"/>
                <w:sz w:val="12"/>
                <w:szCs w:val="28"/>
              </w:rPr>
              <w:t xml:space="preserve"> </w:t>
            </w:r>
            <w:r w:rsidRPr="0045124A">
              <w:rPr>
                <w:rFonts w:ascii="宋体" w:cs="宋体"/>
                <w:b/>
                <w:bCs/>
                <w:color w:val="7F0055"/>
                <w:sz w:val="12"/>
                <w:szCs w:val="28"/>
              </w:rPr>
              <w:t>void</w:t>
            </w:r>
            <w:r w:rsidRPr="0045124A">
              <w:rPr>
                <w:rFonts w:ascii="宋体" w:cs="宋体"/>
                <w:color w:val="000000"/>
                <w:sz w:val="12"/>
                <w:szCs w:val="28"/>
              </w:rPr>
              <w:t xml:space="preserve"> ps_single_send(NSPClient </w:t>
            </w:r>
            <w:r w:rsidRPr="0045124A">
              <w:rPr>
                <w:rFonts w:ascii="宋体" w:cs="宋体"/>
                <w:color w:val="6A3E3E"/>
                <w:sz w:val="12"/>
                <w:szCs w:val="28"/>
              </w:rPr>
              <w:t>client</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b/>
                <w:bCs/>
                <w:color w:val="7F0055"/>
                <w:sz w:val="12"/>
                <w:szCs w:val="28"/>
              </w:rPr>
              <w:t>throws</w:t>
            </w:r>
            <w:r w:rsidRPr="0045124A">
              <w:rPr>
                <w:rFonts w:ascii="宋体" w:cs="宋体"/>
                <w:color w:val="000000"/>
                <w:sz w:val="12"/>
                <w:szCs w:val="28"/>
              </w:rPr>
              <w:t xml:space="preserve"> NSPException</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b/>
                <w:bCs/>
                <w:color w:val="7F0055"/>
                <w:sz w:val="12"/>
                <w:szCs w:val="28"/>
              </w:rPr>
              <w:t>long</w:t>
            </w:r>
            <w:r w:rsidRPr="0045124A">
              <w:rPr>
                <w:rFonts w:ascii="宋体" w:cs="宋体"/>
                <w:color w:val="000000"/>
                <w:sz w:val="12"/>
                <w:szCs w:val="28"/>
              </w:rPr>
              <w:t xml:space="preserve"> </w:t>
            </w:r>
            <w:r w:rsidRPr="0045124A">
              <w:rPr>
                <w:rFonts w:ascii="宋体" w:cs="宋体"/>
                <w:color w:val="6A3E3E"/>
                <w:sz w:val="12"/>
                <w:szCs w:val="28"/>
              </w:rPr>
              <w:t>currentTime</w:t>
            </w:r>
            <w:r w:rsidRPr="0045124A">
              <w:rPr>
                <w:rFonts w:ascii="宋体" w:cs="宋体"/>
                <w:color w:val="000000"/>
                <w:sz w:val="12"/>
                <w:szCs w:val="28"/>
              </w:rPr>
              <w:t xml:space="preserve"> = System.</w:t>
            </w:r>
            <w:r w:rsidRPr="0045124A">
              <w:rPr>
                <w:rFonts w:ascii="宋体" w:cs="宋体"/>
                <w:i/>
                <w:iCs/>
                <w:color w:val="000000"/>
                <w:sz w:val="12"/>
                <w:szCs w:val="28"/>
              </w:rPr>
              <w:t>currentTimeMillis</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SimpleDateFormat </w:t>
            </w:r>
            <w:r w:rsidRPr="0045124A">
              <w:rPr>
                <w:rFonts w:ascii="宋体" w:cs="宋体"/>
                <w:color w:val="6A3E3E"/>
                <w:sz w:val="12"/>
                <w:szCs w:val="28"/>
              </w:rPr>
              <w:t>dataFormat</w:t>
            </w:r>
            <w:r w:rsidRPr="0045124A">
              <w:rPr>
                <w:rFonts w:ascii="宋体" w:cs="宋体"/>
                <w:color w:val="000000"/>
                <w:sz w:val="12"/>
                <w:szCs w:val="28"/>
              </w:rPr>
              <w:t xml:space="preserve"> = </w:t>
            </w:r>
            <w:r w:rsidRPr="0045124A">
              <w:rPr>
                <w:rFonts w:ascii="宋体" w:cs="宋体"/>
                <w:b/>
                <w:bCs/>
                <w:color w:val="7F0055"/>
                <w:sz w:val="12"/>
                <w:szCs w:val="28"/>
              </w:rPr>
              <w:t>new</w:t>
            </w:r>
            <w:r w:rsidRPr="0045124A">
              <w:rPr>
                <w:rFonts w:ascii="宋体" w:cs="宋体"/>
                <w:color w:val="000000"/>
                <w:sz w:val="12"/>
                <w:szCs w:val="28"/>
              </w:rPr>
              <w:t xml:space="preserve"> SimpleDateFormat(</w:t>
            </w:r>
            <w:r w:rsidRPr="0045124A">
              <w:rPr>
                <w:rFonts w:ascii="宋体" w:cs="宋体"/>
                <w:b/>
                <w:bCs/>
                <w:i/>
                <w:iCs/>
                <w:color w:val="0000C0"/>
                <w:sz w:val="12"/>
                <w:szCs w:val="28"/>
              </w:rPr>
              <w:t>TIMESTAMP_NORMAL</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目标用户，必选。</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由客户端获取，</w:t>
            </w:r>
            <w:r w:rsidRPr="0045124A">
              <w:rPr>
                <w:rFonts w:ascii="宋体" w:cs="宋体"/>
                <w:color w:val="3F7F5F"/>
                <w:sz w:val="12"/>
                <w:szCs w:val="28"/>
              </w:rPr>
              <w:t xml:space="preserve"> 32 </w:t>
            </w:r>
            <w:r w:rsidRPr="0045124A">
              <w:rPr>
                <w:rFonts w:ascii="宋体" w:cs="宋体" w:hint="eastAsia"/>
                <w:color w:val="3F7F5F"/>
                <w:sz w:val="12"/>
                <w:szCs w:val="28"/>
              </w:rPr>
              <w:t>字节长度。手机上安装了</w:t>
            </w:r>
            <w:r w:rsidRPr="0045124A">
              <w:rPr>
                <w:rFonts w:ascii="宋体" w:cs="宋体"/>
                <w:color w:val="3F7F5F"/>
                <w:sz w:val="12"/>
                <w:szCs w:val="28"/>
              </w:rPr>
              <w:t>push</w:t>
            </w:r>
            <w:r w:rsidRPr="0045124A">
              <w:rPr>
                <w:rFonts w:ascii="宋体" w:cs="宋体" w:hint="eastAsia"/>
                <w:color w:val="3F7F5F"/>
                <w:sz w:val="12"/>
                <w:szCs w:val="28"/>
              </w:rPr>
              <w:t>应用后，会到</w:t>
            </w:r>
            <w:r w:rsidRPr="0045124A">
              <w:rPr>
                <w:rFonts w:ascii="宋体" w:cs="宋体"/>
                <w:color w:val="3F7F5F"/>
                <w:sz w:val="12"/>
                <w:szCs w:val="28"/>
              </w:rPr>
              <w:t>push</w:t>
            </w:r>
            <w:r w:rsidRPr="0045124A">
              <w:rPr>
                <w:rFonts w:ascii="宋体" w:cs="宋体" w:hint="eastAsia"/>
                <w:color w:val="3F7F5F"/>
                <w:sz w:val="12"/>
                <w:szCs w:val="28"/>
              </w:rPr>
              <w:t>服务器申请</w:t>
            </w:r>
            <w:r w:rsidRPr="0045124A">
              <w:rPr>
                <w:rFonts w:ascii="宋体" w:cs="宋体"/>
                <w:color w:val="3F7F5F"/>
                <w:sz w:val="12"/>
                <w:szCs w:val="28"/>
              </w:rPr>
              <w:t>token</w:t>
            </w:r>
            <w:r w:rsidRPr="0045124A">
              <w:rPr>
                <w:rFonts w:ascii="宋体" w:cs="宋体" w:hint="eastAsia"/>
                <w:color w:val="3F7F5F"/>
                <w:sz w:val="12"/>
                <w:szCs w:val="28"/>
              </w:rPr>
              <w:t>，申请到的</w:t>
            </w:r>
            <w:r w:rsidRPr="0045124A">
              <w:rPr>
                <w:rFonts w:ascii="宋体" w:cs="宋体"/>
                <w:color w:val="3F7F5F"/>
                <w:sz w:val="12"/>
                <w:szCs w:val="28"/>
              </w:rPr>
              <w:t>token</w:t>
            </w:r>
            <w:r w:rsidRPr="0045124A">
              <w:rPr>
                <w:rFonts w:ascii="宋体" w:cs="宋体" w:hint="eastAsia"/>
                <w:color w:val="3F7F5F"/>
                <w:sz w:val="12"/>
                <w:szCs w:val="28"/>
              </w:rPr>
              <w:t>会上报给应用服务器</w:t>
            </w:r>
          </w:p>
          <w:p w:rsidR="0045124A" w:rsidRPr="0045124A" w:rsidRDefault="0045124A" w:rsidP="0045124A">
            <w:pPr>
              <w:rPr>
                <w:rFonts w:ascii="宋体" w:cs="宋体"/>
                <w:sz w:val="12"/>
                <w:szCs w:val="28"/>
              </w:rPr>
            </w:pPr>
            <w:r w:rsidRPr="0045124A">
              <w:rPr>
                <w:rFonts w:ascii="宋体" w:cs="宋体"/>
                <w:color w:val="000000"/>
                <w:sz w:val="12"/>
                <w:szCs w:val="28"/>
              </w:rPr>
              <w:t xml:space="preserve">        String </w:t>
            </w:r>
            <w:r w:rsidRPr="0045124A">
              <w:rPr>
                <w:rFonts w:ascii="宋体" w:cs="宋体"/>
                <w:color w:val="6A3E3E"/>
                <w:sz w:val="12"/>
                <w:szCs w:val="28"/>
              </w:rPr>
              <w:t>token</w:t>
            </w:r>
            <w:r w:rsidRPr="0045124A">
              <w:rPr>
                <w:rFonts w:ascii="宋体" w:cs="宋体"/>
                <w:color w:val="000000"/>
                <w:sz w:val="12"/>
                <w:szCs w:val="28"/>
              </w:rPr>
              <w:t xml:space="preserve"> = </w:t>
            </w:r>
            <w:r w:rsidRPr="0045124A">
              <w:rPr>
                <w:rFonts w:ascii="宋体" w:cs="宋体"/>
                <w:color w:val="2A00FF"/>
                <w:sz w:val="12"/>
                <w:szCs w:val="28"/>
              </w:rPr>
              <w:t>"00000000000000000000000000000000"</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发送到设备上的消息，必选</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最长为</w:t>
            </w:r>
            <w:r w:rsidRPr="0045124A">
              <w:rPr>
                <w:rFonts w:ascii="宋体" w:cs="宋体"/>
                <w:color w:val="3F7F5F"/>
                <w:sz w:val="12"/>
                <w:szCs w:val="28"/>
              </w:rPr>
              <w:t xml:space="preserve">4096 </w:t>
            </w:r>
            <w:r w:rsidRPr="0045124A">
              <w:rPr>
                <w:rFonts w:ascii="宋体" w:cs="宋体" w:hint="eastAsia"/>
                <w:color w:val="3F7F5F"/>
                <w:sz w:val="12"/>
                <w:szCs w:val="28"/>
              </w:rPr>
              <w:t>字节（开发者自定义，自解析）</w:t>
            </w:r>
          </w:p>
          <w:p w:rsidR="0045124A" w:rsidRPr="0045124A" w:rsidRDefault="0045124A" w:rsidP="0045124A">
            <w:pPr>
              <w:rPr>
                <w:rFonts w:ascii="宋体" w:cs="宋体"/>
                <w:sz w:val="12"/>
                <w:szCs w:val="28"/>
              </w:rPr>
            </w:pPr>
            <w:r w:rsidRPr="0045124A">
              <w:rPr>
                <w:rFonts w:ascii="宋体" w:cs="宋体"/>
                <w:color w:val="000000"/>
                <w:sz w:val="12"/>
                <w:szCs w:val="28"/>
              </w:rPr>
              <w:t xml:space="preserve">        String </w:t>
            </w:r>
            <w:r w:rsidRPr="0028038B">
              <w:rPr>
                <w:rFonts w:ascii="宋体" w:cs="宋体"/>
                <w:color w:val="6A3E3E"/>
                <w:sz w:val="12"/>
                <w:szCs w:val="28"/>
              </w:rPr>
              <w:t>message</w:t>
            </w:r>
            <w:r w:rsidRPr="0045124A">
              <w:rPr>
                <w:rFonts w:ascii="宋体" w:cs="宋体"/>
                <w:color w:val="000000"/>
                <w:sz w:val="12"/>
                <w:szCs w:val="28"/>
              </w:rPr>
              <w:t xml:space="preserve"> = </w:t>
            </w:r>
            <w:r w:rsidRPr="0045124A">
              <w:rPr>
                <w:rFonts w:ascii="宋体" w:cs="宋体"/>
                <w:color w:val="2A00FF"/>
                <w:sz w:val="12"/>
                <w:szCs w:val="28"/>
              </w:rPr>
              <w:t>"hello~~ you got a push message"</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消息是否需要缓存，必选</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//0</w:t>
            </w:r>
            <w:r w:rsidRPr="0045124A">
              <w:rPr>
                <w:rFonts w:ascii="宋体" w:cs="宋体" w:hint="eastAsia"/>
                <w:color w:val="3F7F5F"/>
                <w:sz w:val="12"/>
                <w:szCs w:val="28"/>
              </w:rPr>
              <w:t>：</w:t>
            </w:r>
            <w:proofErr w:type="gramStart"/>
            <w:r w:rsidRPr="0045124A">
              <w:rPr>
                <w:rFonts w:ascii="宋体" w:cs="宋体" w:hint="eastAsia"/>
                <w:color w:val="3F7F5F"/>
                <w:sz w:val="12"/>
                <w:szCs w:val="28"/>
              </w:rPr>
              <w:t>不</w:t>
            </w:r>
            <w:proofErr w:type="gramEnd"/>
            <w:r w:rsidRPr="0045124A">
              <w:rPr>
                <w:rFonts w:ascii="宋体" w:cs="宋体" w:hint="eastAsia"/>
                <w:color w:val="3F7F5F"/>
                <w:sz w:val="12"/>
                <w:szCs w:val="28"/>
              </w:rPr>
              <w:t>缓存</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//1</w:t>
            </w:r>
            <w:r w:rsidRPr="0045124A">
              <w:rPr>
                <w:rFonts w:ascii="宋体" w:cs="宋体" w:hint="eastAsia"/>
                <w:color w:val="3F7F5F"/>
                <w:sz w:val="12"/>
                <w:szCs w:val="28"/>
              </w:rPr>
              <w:t>：缓存</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 xml:space="preserve">//  </w:t>
            </w:r>
            <w:r w:rsidRPr="0045124A">
              <w:rPr>
                <w:rFonts w:ascii="宋体" w:cs="宋体" w:hint="eastAsia"/>
                <w:color w:val="3F7F5F"/>
                <w:sz w:val="12"/>
                <w:szCs w:val="28"/>
              </w:rPr>
              <w:t>缺省值为</w:t>
            </w:r>
            <w:r w:rsidRPr="0045124A">
              <w:rPr>
                <w:rFonts w:ascii="宋体" w:cs="宋体"/>
                <w:color w:val="3F7F5F"/>
                <w:sz w:val="12"/>
                <w:szCs w:val="28"/>
              </w:rPr>
              <w:t>0</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b/>
                <w:bCs/>
                <w:color w:val="7F0055"/>
                <w:sz w:val="12"/>
                <w:szCs w:val="28"/>
              </w:rPr>
              <w:t>int</w:t>
            </w:r>
            <w:r w:rsidRPr="0045124A">
              <w:rPr>
                <w:rFonts w:ascii="宋体" w:cs="宋体"/>
                <w:color w:val="000000"/>
                <w:sz w:val="12"/>
                <w:szCs w:val="28"/>
              </w:rPr>
              <w:t xml:space="preserve"> </w:t>
            </w:r>
            <w:r w:rsidRPr="0045124A">
              <w:rPr>
                <w:rFonts w:ascii="宋体" w:cs="宋体"/>
                <w:color w:val="6A3E3E"/>
                <w:sz w:val="12"/>
                <w:szCs w:val="28"/>
              </w:rPr>
              <w:t>cacheMode</w:t>
            </w:r>
            <w:r w:rsidRPr="0045124A">
              <w:rPr>
                <w:rFonts w:ascii="宋体" w:cs="宋体"/>
                <w:color w:val="000000"/>
                <w:sz w:val="12"/>
                <w:szCs w:val="28"/>
              </w:rPr>
              <w:t xml:space="preserve"> = 1;</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标识消息类型（缓存机制），必选</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由调用端赋值，取值范围（</w:t>
            </w:r>
            <w:r w:rsidRPr="0045124A">
              <w:rPr>
                <w:rFonts w:ascii="宋体" w:cs="宋体"/>
                <w:color w:val="3F7F5F"/>
                <w:sz w:val="12"/>
                <w:szCs w:val="28"/>
              </w:rPr>
              <w:t>1~100</w:t>
            </w:r>
            <w:r w:rsidRPr="0045124A">
              <w:rPr>
                <w:rFonts w:ascii="宋体" w:cs="宋体" w:hint="eastAsia"/>
                <w:color w:val="3F7F5F"/>
                <w:sz w:val="12"/>
                <w:szCs w:val="28"/>
              </w:rPr>
              <w:t>）。当</w:t>
            </w:r>
            <w:r w:rsidRPr="0045124A">
              <w:rPr>
                <w:rFonts w:ascii="宋体" w:cs="宋体"/>
                <w:color w:val="3F7F5F"/>
                <w:sz w:val="12"/>
                <w:szCs w:val="28"/>
              </w:rPr>
              <w:t>TMID+msgType</w:t>
            </w:r>
            <w:r w:rsidRPr="0045124A">
              <w:rPr>
                <w:rFonts w:ascii="宋体" w:cs="宋体" w:hint="eastAsia"/>
                <w:color w:val="3F7F5F"/>
                <w:sz w:val="12"/>
                <w:szCs w:val="28"/>
              </w:rPr>
              <w:t>的值一样时，仅缓存最新的一条消息</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b/>
                <w:bCs/>
                <w:color w:val="7F0055"/>
                <w:sz w:val="12"/>
                <w:szCs w:val="28"/>
              </w:rPr>
              <w:t>int</w:t>
            </w:r>
            <w:r w:rsidRPr="0045124A">
              <w:rPr>
                <w:rFonts w:ascii="宋体" w:cs="宋体"/>
                <w:color w:val="000000"/>
                <w:sz w:val="12"/>
                <w:szCs w:val="28"/>
              </w:rPr>
              <w:t xml:space="preserve"> </w:t>
            </w:r>
            <w:r w:rsidRPr="0045124A">
              <w:rPr>
                <w:rFonts w:ascii="宋体" w:cs="宋体"/>
                <w:color w:val="6A3E3E"/>
                <w:sz w:val="12"/>
                <w:szCs w:val="28"/>
              </w:rPr>
              <w:t>msgType</w:t>
            </w:r>
            <w:r w:rsidRPr="0045124A">
              <w:rPr>
                <w:rFonts w:ascii="宋体" w:cs="宋体"/>
                <w:color w:val="000000"/>
                <w:sz w:val="12"/>
                <w:szCs w:val="28"/>
              </w:rPr>
              <w:t xml:space="preserve"> = 1;</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可选</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 xml:space="preserve">// 0: </w:t>
            </w:r>
            <w:r w:rsidRPr="0045124A">
              <w:rPr>
                <w:rFonts w:ascii="宋体" w:cs="宋体" w:hint="eastAsia"/>
                <w:color w:val="3F7F5F"/>
                <w:sz w:val="12"/>
                <w:szCs w:val="28"/>
              </w:rPr>
              <w:t>当前用户</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 xml:space="preserve">// 1: </w:t>
            </w:r>
            <w:r w:rsidRPr="0045124A">
              <w:rPr>
                <w:rFonts w:ascii="宋体" w:cs="宋体" w:hint="eastAsia"/>
                <w:color w:val="3F7F5F"/>
                <w:sz w:val="12"/>
                <w:szCs w:val="28"/>
              </w:rPr>
              <w:t>主要用户</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 xml:space="preserve">// -1: </w:t>
            </w:r>
            <w:r w:rsidRPr="0045124A">
              <w:rPr>
                <w:rFonts w:ascii="宋体" w:cs="宋体" w:hint="eastAsia"/>
                <w:color w:val="3F7F5F"/>
                <w:sz w:val="12"/>
                <w:szCs w:val="28"/>
              </w:rPr>
              <w:t>默认用户</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String </w:t>
            </w:r>
            <w:r w:rsidRPr="0045124A">
              <w:rPr>
                <w:rFonts w:ascii="宋体" w:cs="宋体"/>
                <w:color w:val="6A3E3E"/>
                <w:sz w:val="12"/>
                <w:szCs w:val="28"/>
              </w:rPr>
              <w:t>userType</w:t>
            </w:r>
            <w:r w:rsidRPr="0045124A">
              <w:rPr>
                <w:rFonts w:ascii="宋体" w:cs="宋体"/>
                <w:color w:val="000000"/>
                <w:sz w:val="12"/>
                <w:szCs w:val="28"/>
              </w:rPr>
              <w:t xml:space="preserve"> = </w:t>
            </w:r>
            <w:r w:rsidRPr="0045124A">
              <w:rPr>
                <w:rFonts w:ascii="宋体" w:cs="宋体"/>
                <w:color w:val="2A00FF"/>
                <w:sz w:val="12"/>
                <w:szCs w:val="28"/>
              </w:rPr>
              <w:t>"-1"</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color w:val="3F7F5F"/>
                <w:sz w:val="12"/>
                <w:szCs w:val="28"/>
                <w:u w:val="single"/>
              </w:rPr>
              <w:t>unix</w:t>
            </w:r>
            <w:r w:rsidRPr="0045124A">
              <w:rPr>
                <w:rFonts w:ascii="宋体" w:cs="宋体" w:hint="eastAsia"/>
                <w:color w:val="3F7F5F"/>
                <w:sz w:val="12"/>
                <w:szCs w:val="28"/>
              </w:rPr>
              <w:t>时间戳，可选</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格式：</w:t>
            </w:r>
            <w:r w:rsidRPr="0045124A">
              <w:rPr>
                <w:rFonts w:ascii="宋体" w:cs="宋体"/>
                <w:color w:val="3F7F5F"/>
                <w:sz w:val="12"/>
                <w:szCs w:val="28"/>
              </w:rPr>
              <w:t>2013-08-29 19:55</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 xml:space="preserve">// </w:t>
            </w:r>
            <w:r w:rsidRPr="0045124A">
              <w:rPr>
                <w:rFonts w:ascii="宋体" w:cs="宋体" w:hint="eastAsia"/>
                <w:color w:val="3F7F5F"/>
                <w:sz w:val="12"/>
                <w:szCs w:val="28"/>
              </w:rPr>
              <w:t>消息过期删除时间</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如果不填写，默认超时时间为当前时间后</w:t>
            </w:r>
            <w:r w:rsidRPr="0045124A">
              <w:rPr>
                <w:rFonts w:ascii="宋体" w:cs="宋体"/>
                <w:color w:val="3F7F5F"/>
                <w:sz w:val="12"/>
                <w:szCs w:val="28"/>
              </w:rPr>
              <w:t>48</w:t>
            </w:r>
            <w:r w:rsidRPr="0045124A">
              <w:rPr>
                <w:rFonts w:ascii="宋体" w:cs="宋体" w:hint="eastAsia"/>
                <w:color w:val="3F7F5F"/>
                <w:sz w:val="12"/>
                <w:szCs w:val="28"/>
              </w:rPr>
              <w:t>小时</w:t>
            </w:r>
          </w:p>
          <w:p w:rsidR="0045124A" w:rsidRPr="0045124A" w:rsidRDefault="0045124A" w:rsidP="0045124A">
            <w:pPr>
              <w:rPr>
                <w:rFonts w:ascii="宋体" w:cs="宋体"/>
                <w:sz w:val="12"/>
                <w:szCs w:val="28"/>
              </w:rPr>
            </w:pPr>
            <w:r w:rsidRPr="0045124A">
              <w:rPr>
                <w:rFonts w:ascii="宋体" w:cs="宋体"/>
                <w:color w:val="000000"/>
                <w:sz w:val="12"/>
                <w:szCs w:val="28"/>
              </w:rPr>
              <w:t xml:space="preserve">        String </w:t>
            </w:r>
            <w:r w:rsidRPr="0045124A">
              <w:rPr>
                <w:rFonts w:ascii="宋体" w:cs="宋体"/>
                <w:color w:val="6A3E3E"/>
                <w:sz w:val="12"/>
                <w:szCs w:val="28"/>
              </w:rPr>
              <w:t>expire_time</w:t>
            </w:r>
            <w:r w:rsidRPr="0045124A">
              <w:rPr>
                <w:rFonts w:ascii="宋体" w:cs="宋体"/>
                <w:color w:val="000000"/>
                <w:sz w:val="12"/>
                <w:szCs w:val="28"/>
              </w:rPr>
              <w:t xml:space="preserve"> = </w:t>
            </w:r>
            <w:r w:rsidRPr="0045124A">
              <w:rPr>
                <w:rFonts w:ascii="宋体" w:cs="宋体"/>
                <w:color w:val="6A3E3E"/>
                <w:sz w:val="12"/>
                <w:szCs w:val="28"/>
              </w:rPr>
              <w:t>dataFormat</w:t>
            </w:r>
            <w:r w:rsidRPr="0045124A">
              <w:rPr>
                <w:rFonts w:ascii="宋体" w:cs="宋体"/>
                <w:color w:val="000000"/>
                <w:sz w:val="12"/>
                <w:szCs w:val="28"/>
              </w:rPr>
              <w:t>.format(</w:t>
            </w:r>
            <w:r w:rsidRPr="0045124A">
              <w:rPr>
                <w:rFonts w:ascii="宋体" w:cs="宋体"/>
                <w:color w:val="6A3E3E"/>
                <w:sz w:val="12"/>
                <w:szCs w:val="28"/>
              </w:rPr>
              <w:t>currentTime</w:t>
            </w:r>
            <w:r w:rsidRPr="0045124A">
              <w:rPr>
                <w:rFonts w:ascii="宋体" w:cs="宋体"/>
                <w:color w:val="000000"/>
                <w:sz w:val="12"/>
                <w:szCs w:val="28"/>
              </w:rPr>
              <w:t xml:space="preserve"> + 3 * 60 * 60 * 1000);</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构造请求</w:t>
            </w:r>
          </w:p>
          <w:p w:rsidR="0045124A" w:rsidRPr="0045124A" w:rsidRDefault="0045124A" w:rsidP="0045124A">
            <w:pPr>
              <w:rPr>
                <w:rFonts w:ascii="宋体" w:cs="宋体"/>
                <w:sz w:val="12"/>
                <w:szCs w:val="28"/>
              </w:rPr>
            </w:pPr>
            <w:r w:rsidRPr="0045124A">
              <w:rPr>
                <w:rFonts w:ascii="宋体" w:cs="宋体"/>
                <w:color w:val="000000"/>
                <w:sz w:val="12"/>
                <w:szCs w:val="28"/>
              </w:rPr>
              <w:t xml:space="preserve">        HashMap&lt;String, Object&gt; </w:t>
            </w:r>
            <w:r w:rsidRPr="0045124A">
              <w:rPr>
                <w:rFonts w:ascii="宋体" w:cs="宋体"/>
                <w:color w:val="6A3E3E"/>
                <w:sz w:val="12"/>
                <w:szCs w:val="28"/>
              </w:rPr>
              <w:t>hashMap</w:t>
            </w:r>
            <w:r w:rsidRPr="0045124A">
              <w:rPr>
                <w:rFonts w:ascii="宋体" w:cs="宋体"/>
                <w:color w:val="000000"/>
                <w:sz w:val="12"/>
                <w:szCs w:val="28"/>
              </w:rPr>
              <w:t xml:space="preserve"> = </w:t>
            </w:r>
            <w:r w:rsidRPr="0045124A">
              <w:rPr>
                <w:rFonts w:ascii="宋体" w:cs="宋体"/>
                <w:b/>
                <w:bCs/>
                <w:color w:val="7F0055"/>
                <w:sz w:val="12"/>
                <w:szCs w:val="28"/>
              </w:rPr>
              <w:t>new</w:t>
            </w:r>
            <w:r w:rsidRPr="0045124A">
              <w:rPr>
                <w:rFonts w:ascii="宋体" w:cs="宋体"/>
                <w:color w:val="000000"/>
                <w:sz w:val="12"/>
                <w:szCs w:val="28"/>
              </w:rPr>
              <w:t xml:space="preserve"> HashMap&lt;String, Object&gt;();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.put(</w:t>
            </w:r>
            <w:r w:rsidRPr="0045124A">
              <w:rPr>
                <w:rFonts w:ascii="宋体" w:cs="宋体"/>
                <w:color w:val="2A00FF"/>
                <w:sz w:val="12"/>
                <w:szCs w:val="28"/>
              </w:rPr>
              <w:t>"deviceToken"</w:t>
            </w:r>
            <w:r w:rsidRPr="0045124A">
              <w:rPr>
                <w:rFonts w:ascii="宋体" w:cs="宋体"/>
                <w:color w:val="000000"/>
                <w:sz w:val="12"/>
                <w:szCs w:val="28"/>
              </w:rPr>
              <w:t xml:space="preserve">, </w:t>
            </w:r>
            <w:r w:rsidRPr="0045124A">
              <w:rPr>
                <w:rFonts w:ascii="宋体" w:cs="宋体"/>
                <w:color w:val="6A3E3E"/>
                <w:sz w:val="12"/>
                <w:szCs w:val="28"/>
              </w:rPr>
              <w:t>token</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.put(</w:t>
            </w:r>
            <w:r w:rsidRPr="0045124A">
              <w:rPr>
                <w:rFonts w:ascii="宋体" w:cs="宋体"/>
                <w:color w:val="2A00FF"/>
                <w:sz w:val="12"/>
                <w:szCs w:val="28"/>
              </w:rPr>
              <w:t>"android"</w:t>
            </w:r>
            <w:r w:rsidRPr="0045124A">
              <w:rPr>
                <w:rFonts w:ascii="宋体" w:cs="宋体"/>
                <w:color w:val="000000"/>
                <w:sz w:val="12"/>
                <w:szCs w:val="28"/>
              </w:rPr>
              <w:t xml:space="preserve">, </w:t>
            </w:r>
            <w:r w:rsidRPr="00A86B12">
              <w:rPr>
                <w:rFonts w:ascii="宋体" w:cs="宋体"/>
                <w:color w:val="6A3E3E"/>
                <w:sz w:val="12"/>
                <w:szCs w:val="28"/>
              </w:rPr>
              <w:t>message</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.put(</w:t>
            </w:r>
            <w:r w:rsidRPr="0045124A">
              <w:rPr>
                <w:rFonts w:ascii="宋体" w:cs="宋体"/>
                <w:color w:val="2A00FF"/>
                <w:sz w:val="12"/>
                <w:szCs w:val="28"/>
              </w:rPr>
              <w:t>"cacheMode"</w:t>
            </w:r>
            <w:r w:rsidRPr="0045124A">
              <w:rPr>
                <w:rFonts w:ascii="宋体" w:cs="宋体"/>
                <w:color w:val="000000"/>
                <w:sz w:val="12"/>
                <w:szCs w:val="28"/>
              </w:rPr>
              <w:t xml:space="preserve">, </w:t>
            </w:r>
            <w:r w:rsidRPr="0045124A">
              <w:rPr>
                <w:rFonts w:ascii="宋体" w:cs="宋体"/>
                <w:color w:val="6A3E3E"/>
                <w:sz w:val="12"/>
                <w:szCs w:val="28"/>
              </w:rPr>
              <w:t>cacheMode</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.put(</w:t>
            </w:r>
            <w:r w:rsidRPr="0045124A">
              <w:rPr>
                <w:rFonts w:ascii="宋体" w:cs="宋体"/>
                <w:color w:val="2A00FF"/>
                <w:sz w:val="12"/>
                <w:szCs w:val="28"/>
              </w:rPr>
              <w:t>"msgType"</w:t>
            </w:r>
            <w:r w:rsidRPr="0045124A">
              <w:rPr>
                <w:rFonts w:ascii="宋体" w:cs="宋体"/>
                <w:color w:val="000000"/>
                <w:sz w:val="12"/>
                <w:szCs w:val="28"/>
              </w:rPr>
              <w:t xml:space="preserve">, </w:t>
            </w:r>
            <w:r w:rsidRPr="0045124A">
              <w:rPr>
                <w:rFonts w:ascii="宋体" w:cs="宋体"/>
                <w:color w:val="6A3E3E"/>
                <w:sz w:val="12"/>
                <w:szCs w:val="28"/>
              </w:rPr>
              <w:t>msgType</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.put(</w:t>
            </w:r>
            <w:r w:rsidRPr="0045124A">
              <w:rPr>
                <w:rFonts w:ascii="宋体" w:cs="宋体"/>
                <w:color w:val="2A00FF"/>
                <w:sz w:val="12"/>
                <w:szCs w:val="28"/>
              </w:rPr>
              <w:t>"userType"</w:t>
            </w:r>
            <w:r w:rsidRPr="0045124A">
              <w:rPr>
                <w:rFonts w:ascii="宋体" w:cs="宋体"/>
                <w:color w:val="000000"/>
                <w:sz w:val="12"/>
                <w:szCs w:val="28"/>
              </w:rPr>
              <w:t xml:space="preserve">, </w:t>
            </w:r>
            <w:r w:rsidRPr="0045124A">
              <w:rPr>
                <w:rFonts w:ascii="宋体" w:cs="宋体"/>
                <w:color w:val="6A3E3E"/>
                <w:sz w:val="12"/>
                <w:szCs w:val="28"/>
              </w:rPr>
              <w:t>userType</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.put(</w:t>
            </w:r>
            <w:r w:rsidRPr="0045124A">
              <w:rPr>
                <w:rFonts w:ascii="宋体" w:cs="宋体"/>
                <w:color w:val="2A00FF"/>
                <w:sz w:val="12"/>
                <w:szCs w:val="28"/>
              </w:rPr>
              <w:t>"expire_time"</w:t>
            </w:r>
            <w:r w:rsidRPr="0045124A">
              <w:rPr>
                <w:rFonts w:ascii="宋体" w:cs="宋体"/>
                <w:color w:val="000000"/>
                <w:sz w:val="12"/>
                <w:szCs w:val="28"/>
              </w:rPr>
              <w:t xml:space="preserve">, </w:t>
            </w:r>
            <w:r w:rsidRPr="0045124A">
              <w:rPr>
                <w:rFonts w:ascii="宋体" w:cs="宋体"/>
                <w:color w:val="6A3E3E"/>
                <w:sz w:val="12"/>
                <w:szCs w:val="28"/>
              </w:rPr>
              <w:t>expire_time</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设置</w:t>
            </w:r>
            <w:r w:rsidRPr="0045124A">
              <w:rPr>
                <w:rFonts w:ascii="宋体" w:cs="宋体"/>
                <w:color w:val="3F7F5F"/>
                <w:sz w:val="12"/>
                <w:szCs w:val="28"/>
                <w:u w:val="single"/>
              </w:rPr>
              <w:t>http</w:t>
            </w:r>
            <w:r w:rsidRPr="0045124A">
              <w:rPr>
                <w:rFonts w:ascii="宋体" w:cs="宋体" w:hint="eastAsia"/>
                <w:color w:val="3F7F5F"/>
                <w:sz w:val="12"/>
                <w:szCs w:val="28"/>
              </w:rPr>
              <w:t>超时时间</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6A3E3E"/>
                <w:sz w:val="12"/>
                <w:szCs w:val="28"/>
              </w:rPr>
              <w:t>client</w:t>
            </w:r>
            <w:r w:rsidRPr="0045124A">
              <w:rPr>
                <w:rFonts w:ascii="宋体" w:cs="宋体"/>
                <w:color w:val="000000"/>
                <w:sz w:val="12"/>
                <w:szCs w:val="28"/>
              </w:rPr>
              <w:t>.setTimeout(10000, 15000);</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接口调用</w:t>
            </w:r>
          </w:p>
          <w:p w:rsidR="0045124A" w:rsidRPr="0045124A" w:rsidRDefault="0045124A" w:rsidP="0045124A">
            <w:pPr>
              <w:rPr>
                <w:rFonts w:ascii="宋体" w:cs="宋体"/>
                <w:sz w:val="12"/>
                <w:szCs w:val="28"/>
              </w:rPr>
            </w:pPr>
            <w:r w:rsidRPr="0045124A">
              <w:rPr>
                <w:rFonts w:ascii="宋体" w:cs="宋体"/>
                <w:color w:val="000000"/>
                <w:sz w:val="12"/>
                <w:szCs w:val="28"/>
              </w:rPr>
              <w:t xml:space="preserve">        PushRet </w:t>
            </w:r>
            <w:r w:rsidRPr="0045124A">
              <w:rPr>
                <w:rFonts w:ascii="宋体" w:cs="宋体"/>
                <w:color w:val="6A3E3E"/>
                <w:sz w:val="12"/>
                <w:szCs w:val="28"/>
              </w:rPr>
              <w:t>resp</w:t>
            </w:r>
            <w:r w:rsidRPr="0045124A">
              <w:rPr>
                <w:rFonts w:ascii="宋体" w:cs="宋体"/>
                <w:color w:val="000000"/>
                <w:sz w:val="12"/>
                <w:szCs w:val="28"/>
              </w:rPr>
              <w:t xml:space="preserve"> = </w:t>
            </w:r>
            <w:r w:rsidRPr="0045124A">
              <w:rPr>
                <w:rFonts w:ascii="宋体" w:cs="宋体"/>
                <w:color w:val="6A3E3E"/>
                <w:sz w:val="12"/>
                <w:szCs w:val="28"/>
              </w:rPr>
              <w:t>client</w:t>
            </w:r>
            <w:r w:rsidRPr="0045124A">
              <w:rPr>
                <w:rFonts w:ascii="宋体" w:cs="宋体"/>
                <w:color w:val="000000"/>
                <w:sz w:val="12"/>
                <w:szCs w:val="28"/>
              </w:rPr>
              <w:t>.call(</w:t>
            </w:r>
            <w:r w:rsidRPr="0045124A">
              <w:rPr>
                <w:rFonts w:ascii="宋体" w:cs="宋体"/>
                <w:color w:val="2A00FF"/>
                <w:sz w:val="12"/>
                <w:szCs w:val="28"/>
              </w:rPr>
              <w:t>"openpush.message.psSingleSend"</w:t>
            </w:r>
            <w:r w:rsidRPr="0045124A">
              <w:rPr>
                <w:rFonts w:ascii="宋体" w:cs="宋体"/>
                <w:color w:val="000000"/>
                <w:sz w:val="12"/>
                <w:szCs w:val="28"/>
              </w:rPr>
              <w:t xml:space="preserve">, </w:t>
            </w:r>
            <w:r w:rsidRPr="0045124A">
              <w:rPr>
                <w:rFonts w:ascii="宋体" w:cs="宋体"/>
                <w:color w:val="6A3E3E"/>
                <w:sz w:val="12"/>
                <w:szCs w:val="28"/>
              </w:rPr>
              <w:t>hashMap</w:t>
            </w:r>
            <w:r w:rsidRPr="0045124A">
              <w:rPr>
                <w:rFonts w:ascii="宋体" w:cs="宋体"/>
                <w:color w:val="000000"/>
                <w:sz w:val="12"/>
                <w:szCs w:val="28"/>
              </w:rPr>
              <w:t>, PushRet.</w:t>
            </w:r>
            <w:r w:rsidRPr="0045124A">
              <w:rPr>
                <w:rFonts w:ascii="宋体" w:cs="宋体"/>
                <w:b/>
                <w:bCs/>
                <w:color w:val="7F0055"/>
                <w:sz w:val="12"/>
                <w:szCs w:val="28"/>
              </w:rPr>
              <w:t>class</w:t>
            </w:r>
            <w:r w:rsidRPr="0045124A">
              <w:rPr>
                <w:rFonts w:ascii="宋体" w:cs="宋体"/>
                <w:color w:val="000000"/>
                <w:sz w:val="12"/>
                <w:szCs w:val="28"/>
              </w:rPr>
              <w:t>);</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p>
          <w:p w:rsidR="0045124A" w:rsidRPr="0045124A" w:rsidRDefault="0045124A" w:rsidP="0045124A">
            <w:pPr>
              <w:rPr>
                <w:rFonts w:ascii="宋体" w:cs="宋体"/>
                <w:sz w:val="12"/>
                <w:szCs w:val="28"/>
              </w:rPr>
            </w:pPr>
            <w:r w:rsidRPr="0045124A">
              <w:rPr>
                <w:rFonts w:ascii="宋体" w:cs="宋体"/>
                <w:color w:val="000000"/>
                <w:sz w:val="12"/>
                <w:szCs w:val="28"/>
              </w:rPr>
              <w:t xml:space="preserve">        </w:t>
            </w:r>
            <w:r w:rsidRPr="0045124A">
              <w:rPr>
                <w:rFonts w:ascii="宋体" w:cs="宋体"/>
                <w:color w:val="3F7F5F"/>
                <w:sz w:val="12"/>
                <w:szCs w:val="28"/>
              </w:rPr>
              <w:t>//</w:t>
            </w:r>
            <w:r w:rsidRPr="0045124A">
              <w:rPr>
                <w:rFonts w:ascii="宋体" w:cs="宋体" w:hint="eastAsia"/>
                <w:color w:val="3F7F5F"/>
                <w:sz w:val="12"/>
                <w:szCs w:val="28"/>
              </w:rPr>
              <w:t>打印响应</w:t>
            </w:r>
          </w:p>
          <w:p w:rsidR="0045124A" w:rsidRPr="0045124A" w:rsidRDefault="0045124A" w:rsidP="0045124A">
            <w:pPr>
              <w:rPr>
                <w:rFonts w:ascii="宋体" w:cs="宋体"/>
                <w:sz w:val="12"/>
                <w:szCs w:val="28"/>
              </w:rPr>
            </w:pPr>
            <w:r w:rsidRPr="0045124A">
              <w:rPr>
                <w:rFonts w:ascii="宋体" w:cs="宋体"/>
                <w:color w:val="000000"/>
                <w:sz w:val="12"/>
                <w:szCs w:val="28"/>
              </w:rPr>
              <w:t xml:space="preserve">        System.</w:t>
            </w:r>
            <w:r w:rsidRPr="0045124A">
              <w:rPr>
                <w:rFonts w:ascii="宋体" w:cs="宋体"/>
                <w:b/>
                <w:bCs/>
                <w:i/>
                <w:iCs/>
                <w:color w:val="0000C0"/>
                <w:sz w:val="12"/>
                <w:szCs w:val="28"/>
              </w:rPr>
              <w:t>err</w:t>
            </w:r>
            <w:r w:rsidRPr="0045124A">
              <w:rPr>
                <w:rFonts w:ascii="宋体" w:cs="宋体"/>
                <w:color w:val="000000"/>
                <w:sz w:val="12"/>
                <w:szCs w:val="28"/>
              </w:rPr>
              <w:t>.println(</w:t>
            </w:r>
            <w:r w:rsidRPr="0045124A">
              <w:rPr>
                <w:rFonts w:ascii="宋体" w:cs="宋体"/>
                <w:color w:val="2A00FF"/>
                <w:sz w:val="12"/>
                <w:szCs w:val="28"/>
              </w:rPr>
              <w:t>"</w:t>
            </w:r>
            <w:r w:rsidRPr="0045124A">
              <w:rPr>
                <w:rFonts w:ascii="宋体" w:cs="宋体" w:hint="eastAsia"/>
                <w:color w:val="2A00FF"/>
                <w:sz w:val="12"/>
                <w:szCs w:val="28"/>
              </w:rPr>
              <w:t>单发接口消息响应</w:t>
            </w:r>
            <w:r w:rsidRPr="0045124A">
              <w:rPr>
                <w:rFonts w:ascii="宋体" w:cs="宋体"/>
                <w:color w:val="2A00FF"/>
                <w:sz w:val="12"/>
                <w:szCs w:val="28"/>
              </w:rPr>
              <w:t>:"</w:t>
            </w:r>
            <w:r w:rsidRPr="0045124A">
              <w:rPr>
                <w:rFonts w:ascii="宋体" w:cs="宋体"/>
                <w:color w:val="000000"/>
                <w:sz w:val="12"/>
                <w:szCs w:val="28"/>
              </w:rPr>
              <w:t xml:space="preserve"> + </w:t>
            </w:r>
            <w:r w:rsidRPr="0045124A">
              <w:rPr>
                <w:rFonts w:ascii="宋体" w:cs="宋体"/>
                <w:color w:val="6A3E3E"/>
                <w:sz w:val="12"/>
                <w:szCs w:val="28"/>
              </w:rPr>
              <w:t>resp</w:t>
            </w:r>
            <w:r w:rsidRPr="0045124A">
              <w:rPr>
                <w:rFonts w:ascii="宋体" w:cs="宋体"/>
                <w:color w:val="000000"/>
                <w:sz w:val="12"/>
                <w:szCs w:val="28"/>
              </w:rPr>
              <w:t xml:space="preserve">.getResultcode() + </w:t>
            </w:r>
            <w:r w:rsidRPr="0045124A">
              <w:rPr>
                <w:rFonts w:ascii="宋体" w:cs="宋体"/>
                <w:color w:val="2A00FF"/>
                <w:sz w:val="12"/>
                <w:szCs w:val="28"/>
              </w:rPr>
              <w:t>",message:"</w:t>
            </w:r>
            <w:r w:rsidRPr="0045124A">
              <w:rPr>
                <w:rFonts w:ascii="宋体" w:cs="宋体"/>
                <w:color w:val="000000"/>
                <w:sz w:val="12"/>
                <w:szCs w:val="28"/>
              </w:rPr>
              <w:t xml:space="preserve"> + </w:t>
            </w:r>
            <w:r w:rsidRPr="0045124A">
              <w:rPr>
                <w:rFonts w:ascii="宋体" w:cs="宋体"/>
                <w:color w:val="6A3E3E"/>
                <w:sz w:val="12"/>
                <w:szCs w:val="28"/>
              </w:rPr>
              <w:t>resp</w:t>
            </w:r>
            <w:r w:rsidRPr="0045124A">
              <w:rPr>
                <w:rFonts w:ascii="宋体" w:cs="宋体"/>
                <w:color w:val="000000"/>
                <w:sz w:val="12"/>
                <w:szCs w:val="28"/>
              </w:rPr>
              <w:t>.getMessage());</w:t>
            </w:r>
          </w:p>
          <w:p w:rsidR="00CD3B0B" w:rsidRDefault="0045124A" w:rsidP="0045124A">
            <w:pPr>
              <w:pStyle w:val="a5"/>
              <w:ind w:firstLineChars="0" w:firstLine="0"/>
            </w:pPr>
            <w:r w:rsidRPr="0045124A">
              <w:rPr>
                <w:rFonts w:ascii="宋体" w:cs="宋体"/>
                <w:color w:val="000000"/>
                <w:sz w:val="12"/>
                <w:szCs w:val="28"/>
              </w:rPr>
              <w:t xml:space="preserve">    }</w:t>
            </w:r>
          </w:p>
        </w:tc>
      </w:tr>
    </w:tbl>
    <w:p w:rsidR="00CD3B0B" w:rsidRDefault="00CD3B0B" w:rsidP="00CD3B0B">
      <w:pPr>
        <w:pStyle w:val="a5"/>
      </w:pPr>
    </w:p>
    <w:p w:rsidR="00CD3B0B" w:rsidRDefault="00CD3B0B" w:rsidP="00CD3B0B">
      <w:pPr>
        <w:pStyle w:val="a5"/>
      </w:pPr>
      <w:r>
        <w:rPr>
          <w:rFonts w:hint="eastAsia"/>
        </w:rPr>
        <w:t>参数</w:t>
      </w:r>
      <w:r>
        <w:t>详解：</w:t>
      </w:r>
    </w:p>
    <w:tbl>
      <w:tblPr>
        <w:tblStyle w:val="afff1"/>
        <w:tblW w:w="0" w:type="auto"/>
        <w:tblInd w:w="421" w:type="dxa"/>
        <w:tblLook w:val="04A0" w:firstRow="1" w:lastRow="0" w:firstColumn="1" w:lastColumn="0" w:noHBand="0" w:noVBand="1"/>
      </w:tblPr>
      <w:tblGrid>
        <w:gridCol w:w="2126"/>
        <w:gridCol w:w="3459"/>
        <w:gridCol w:w="3004"/>
      </w:tblGrid>
      <w:tr w:rsidR="00884073" w:rsidTr="000F1737">
        <w:tc>
          <w:tcPr>
            <w:tcW w:w="2126" w:type="dxa"/>
            <w:shd w:val="clear" w:color="auto" w:fill="D9D9D9" w:themeFill="background1" w:themeFillShade="D9"/>
          </w:tcPr>
          <w:p w:rsidR="00884073" w:rsidRPr="00EF4D35" w:rsidRDefault="00884073" w:rsidP="000F1737">
            <w:pPr>
              <w:pStyle w:val="a5"/>
              <w:ind w:firstLineChars="0" w:firstLine="0"/>
              <w:jc w:val="center"/>
              <w:rPr>
                <w:b/>
              </w:rPr>
            </w:pPr>
            <w:r w:rsidRPr="00EF4D35">
              <w:rPr>
                <w:rFonts w:hint="eastAsia"/>
                <w:b/>
              </w:rPr>
              <w:t>参数</w:t>
            </w:r>
            <w:r w:rsidRPr="00EF4D35">
              <w:rPr>
                <w:b/>
              </w:rPr>
              <w:t>名称</w:t>
            </w:r>
          </w:p>
        </w:tc>
        <w:tc>
          <w:tcPr>
            <w:tcW w:w="3459" w:type="dxa"/>
            <w:shd w:val="clear" w:color="auto" w:fill="D9D9D9" w:themeFill="background1" w:themeFillShade="D9"/>
          </w:tcPr>
          <w:p w:rsidR="00884073" w:rsidRPr="00EF4D35" w:rsidRDefault="00884073" w:rsidP="000F1737">
            <w:pPr>
              <w:pStyle w:val="a5"/>
              <w:ind w:firstLineChars="0" w:firstLine="0"/>
              <w:jc w:val="center"/>
              <w:rPr>
                <w:b/>
              </w:rPr>
            </w:pPr>
            <w:r w:rsidRPr="00EF4D35">
              <w:rPr>
                <w:rFonts w:hint="eastAsia"/>
                <w:b/>
              </w:rPr>
              <w:t>作用</w:t>
            </w:r>
          </w:p>
        </w:tc>
        <w:tc>
          <w:tcPr>
            <w:tcW w:w="3004" w:type="dxa"/>
            <w:shd w:val="clear" w:color="auto" w:fill="D9D9D9" w:themeFill="background1" w:themeFillShade="D9"/>
          </w:tcPr>
          <w:p w:rsidR="00884073" w:rsidRPr="00EF4D35" w:rsidRDefault="00884073" w:rsidP="000F1737">
            <w:pPr>
              <w:pStyle w:val="a5"/>
              <w:ind w:firstLineChars="0" w:firstLine="0"/>
              <w:jc w:val="center"/>
              <w:rPr>
                <w:b/>
              </w:rPr>
            </w:pPr>
            <w:r w:rsidRPr="00EF4D35">
              <w:rPr>
                <w:rFonts w:hint="eastAsia"/>
                <w:b/>
              </w:rPr>
              <w:t>备注</w:t>
            </w:r>
          </w:p>
        </w:tc>
      </w:tr>
      <w:tr w:rsidR="00884073" w:rsidTr="000F1737">
        <w:tc>
          <w:tcPr>
            <w:tcW w:w="2126" w:type="dxa"/>
          </w:tcPr>
          <w:p w:rsidR="00884073" w:rsidRPr="00914D09" w:rsidRDefault="002A6680" w:rsidP="000F1737">
            <w:pPr>
              <w:pStyle w:val="a5"/>
              <w:ind w:firstLineChars="0" w:firstLine="0"/>
              <w:rPr>
                <w:rFonts w:asciiTheme="minorEastAsia" w:eastAsiaTheme="minorEastAsia" w:hAnsiTheme="minorEastAsia"/>
                <w:sz w:val="14"/>
                <w:szCs w:val="18"/>
              </w:rPr>
            </w:pPr>
            <w:r w:rsidRPr="00125A74">
              <w:rPr>
                <w:rFonts w:asciiTheme="minorEastAsia" w:eastAsiaTheme="minorEastAsia" w:hAnsiTheme="minorEastAsia"/>
                <w:sz w:val="14"/>
                <w:szCs w:val="18"/>
              </w:rPr>
              <w:t>deviceToken</w:t>
            </w:r>
          </w:p>
        </w:tc>
        <w:tc>
          <w:tcPr>
            <w:tcW w:w="3459" w:type="dxa"/>
          </w:tcPr>
          <w:p w:rsidR="00884073" w:rsidRDefault="000B3046" w:rsidP="000F1737">
            <w:pPr>
              <w:pStyle w:val="a5"/>
              <w:ind w:firstLineChars="0" w:firstLine="0"/>
            </w:pPr>
            <w:r w:rsidRPr="00C34A15">
              <w:rPr>
                <w:rFonts w:asciiTheme="minorEastAsia" w:eastAsiaTheme="minorEastAsia" w:hAnsiTheme="minorEastAsia" w:hint="eastAsia"/>
                <w:sz w:val="14"/>
                <w:szCs w:val="18"/>
              </w:rPr>
              <w:t>华为</w:t>
            </w:r>
            <w:r w:rsidRPr="00C34A15">
              <w:rPr>
                <w:rFonts w:asciiTheme="minorEastAsia" w:eastAsiaTheme="minorEastAsia" w:hAnsiTheme="minorEastAsia"/>
                <w:sz w:val="14"/>
                <w:szCs w:val="18"/>
              </w:rPr>
              <w:t>PUSH TOKEN</w:t>
            </w:r>
          </w:p>
        </w:tc>
        <w:tc>
          <w:tcPr>
            <w:tcW w:w="3004" w:type="dxa"/>
          </w:tcPr>
          <w:p w:rsidR="00884073" w:rsidRDefault="00884073" w:rsidP="000F1737">
            <w:pPr>
              <w:pStyle w:val="a5"/>
              <w:ind w:firstLineChars="0" w:firstLine="0"/>
            </w:pPr>
          </w:p>
        </w:tc>
      </w:tr>
      <w:tr w:rsidR="00884073" w:rsidTr="000F1737">
        <w:tc>
          <w:tcPr>
            <w:tcW w:w="2126" w:type="dxa"/>
          </w:tcPr>
          <w:p w:rsidR="00884073" w:rsidRPr="00914D09" w:rsidRDefault="002A6680" w:rsidP="000F1737">
            <w:pPr>
              <w:pStyle w:val="a5"/>
              <w:ind w:firstLineChars="0" w:firstLine="0"/>
              <w:rPr>
                <w:rFonts w:asciiTheme="minorEastAsia" w:eastAsiaTheme="minorEastAsia" w:hAnsiTheme="minorEastAsia"/>
                <w:sz w:val="14"/>
                <w:szCs w:val="18"/>
              </w:rPr>
            </w:pPr>
            <w:r w:rsidRPr="00125A74">
              <w:rPr>
                <w:rFonts w:asciiTheme="minorEastAsia" w:eastAsiaTheme="minorEastAsia" w:hAnsiTheme="minorEastAsia"/>
                <w:sz w:val="14"/>
                <w:szCs w:val="18"/>
              </w:rPr>
              <w:t>android</w:t>
            </w:r>
          </w:p>
        </w:tc>
        <w:tc>
          <w:tcPr>
            <w:tcW w:w="3459" w:type="dxa"/>
          </w:tcPr>
          <w:p w:rsidR="00884073" w:rsidRDefault="000B3046" w:rsidP="000F1737">
            <w:pPr>
              <w:pStyle w:val="a5"/>
              <w:ind w:firstLineChars="0" w:firstLine="0"/>
            </w:pPr>
            <w:r w:rsidRPr="00C34A15">
              <w:rPr>
                <w:rFonts w:asciiTheme="minorEastAsia" w:eastAsiaTheme="minorEastAsia" w:hAnsiTheme="minorEastAsia" w:hint="eastAsia"/>
                <w:sz w:val="14"/>
                <w:szCs w:val="18"/>
              </w:rPr>
              <w:t>发送</w:t>
            </w:r>
            <w:r w:rsidRPr="00C34A15">
              <w:rPr>
                <w:rFonts w:asciiTheme="minorEastAsia" w:eastAsiaTheme="minorEastAsia" w:hAnsiTheme="minorEastAsia"/>
                <w:sz w:val="14"/>
                <w:szCs w:val="18"/>
              </w:rPr>
              <w:t>的PUSH消息体</w:t>
            </w:r>
          </w:p>
        </w:tc>
        <w:tc>
          <w:tcPr>
            <w:tcW w:w="3004" w:type="dxa"/>
          </w:tcPr>
          <w:p w:rsidR="00884073" w:rsidRDefault="00884073" w:rsidP="000F1737">
            <w:pPr>
              <w:pStyle w:val="a5"/>
              <w:ind w:firstLineChars="0" w:firstLine="0"/>
            </w:pPr>
          </w:p>
        </w:tc>
      </w:tr>
      <w:tr w:rsidR="00884073" w:rsidTr="000F1737">
        <w:tc>
          <w:tcPr>
            <w:tcW w:w="2126" w:type="dxa"/>
          </w:tcPr>
          <w:p w:rsidR="00884073" w:rsidRPr="00914D09" w:rsidRDefault="002A6680" w:rsidP="000F1737">
            <w:pPr>
              <w:pStyle w:val="a5"/>
              <w:ind w:firstLineChars="0" w:firstLine="0"/>
              <w:rPr>
                <w:rFonts w:asciiTheme="minorEastAsia" w:eastAsiaTheme="minorEastAsia" w:hAnsiTheme="minorEastAsia"/>
                <w:sz w:val="14"/>
                <w:szCs w:val="18"/>
              </w:rPr>
            </w:pPr>
            <w:r w:rsidRPr="00125A74">
              <w:rPr>
                <w:rFonts w:asciiTheme="minorEastAsia" w:eastAsiaTheme="minorEastAsia" w:hAnsiTheme="minorEastAsia"/>
                <w:sz w:val="14"/>
                <w:szCs w:val="18"/>
              </w:rPr>
              <w:t>cacheMode</w:t>
            </w:r>
          </w:p>
        </w:tc>
        <w:tc>
          <w:tcPr>
            <w:tcW w:w="3459" w:type="dxa"/>
          </w:tcPr>
          <w:p w:rsidR="000B3046" w:rsidRPr="00C34A15" w:rsidRDefault="000B3046" w:rsidP="000B3046">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0</w:t>
            </w:r>
            <w:r w:rsidRPr="00C34A15">
              <w:rPr>
                <w:rFonts w:asciiTheme="minorEastAsia" w:eastAsiaTheme="minorEastAsia" w:hAnsiTheme="minorEastAsia" w:hint="eastAsia"/>
                <w:sz w:val="14"/>
                <w:szCs w:val="18"/>
              </w:rPr>
              <w:t>：</w:t>
            </w:r>
            <w:proofErr w:type="gramStart"/>
            <w:r w:rsidRPr="00C34A15">
              <w:rPr>
                <w:rFonts w:asciiTheme="minorEastAsia" w:eastAsiaTheme="minorEastAsia" w:hAnsiTheme="minorEastAsia" w:hint="eastAsia"/>
                <w:sz w:val="14"/>
                <w:szCs w:val="18"/>
              </w:rPr>
              <w:t>不</w:t>
            </w:r>
            <w:proofErr w:type="gramEnd"/>
            <w:r w:rsidRPr="00C34A15">
              <w:rPr>
                <w:rFonts w:asciiTheme="minorEastAsia" w:eastAsiaTheme="minorEastAsia" w:hAnsiTheme="minorEastAsia" w:hint="eastAsia"/>
                <w:sz w:val="14"/>
                <w:szCs w:val="18"/>
              </w:rPr>
              <w:t>缓存</w:t>
            </w:r>
          </w:p>
          <w:p w:rsidR="000B3046" w:rsidRPr="00C34A15" w:rsidRDefault="000B3046" w:rsidP="000B3046">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1</w:t>
            </w:r>
            <w:r w:rsidRPr="00C34A15">
              <w:rPr>
                <w:rFonts w:asciiTheme="minorEastAsia" w:eastAsiaTheme="minorEastAsia" w:hAnsiTheme="minorEastAsia" w:hint="eastAsia"/>
                <w:sz w:val="14"/>
                <w:szCs w:val="18"/>
              </w:rPr>
              <w:t>：缓存</w:t>
            </w:r>
          </w:p>
          <w:p w:rsidR="00884073" w:rsidRDefault="000B3046" w:rsidP="000B3046">
            <w:pPr>
              <w:pStyle w:val="a5"/>
              <w:ind w:firstLineChars="0" w:firstLine="0"/>
            </w:pPr>
            <w:r w:rsidRPr="00C34A15">
              <w:rPr>
                <w:rFonts w:asciiTheme="minorEastAsia" w:eastAsiaTheme="minorEastAsia" w:hAnsiTheme="minorEastAsia" w:hint="eastAsia"/>
                <w:sz w:val="14"/>
                <w:szCs w:val="18"/>
              </w:rPr>
              <w:t>缺省值为</w:t>
            </w:r>
            <w:r w:rsidRPr="00C34A15">
              <w:rPr>
                <w:rFonts w:asciiTheme="minorEastAsia" w:eastAsiaTheme="minorEastAsia" w:hAnsiTheme="minorEastAsia"/>
                <w:sz w:val="14"/>
                <w:szCs w:val="18"/>
              </w:rPr>
              <w:t>0</w:t>
            </w:r>
          </w:p>
        </w:tc>
        <w:tc>
          <w:tcPr>
            <w:tcW w:w="3004" w:type="dxa"/>
          </w:tcPr>
          <w:p w:rsidR="00884073" w:rsidRDefault="00884073" w:rsidP="000F1737">
            <w:pPr>
              <w:pStyle w:val="a5"/>
              <w:ind w:firstLineChars="0" w:firstLine="0"/>
            </w:pPr>
          </w:p>
        </w:tc>
      </w:tr>
      <w:tr w:rsidR="00884073" w:rsidTr="000F1737">
        <w:tc>
          <w:tcPr>
            <w:tcW w:w="2126" w:type="dxa"/>
          </w:tcPr>
          <w:p w:rsidR="00884073" w:rsidRPr="00914D09" w:rsidRDefault="002A6680" w:rsidP="000F1737">
            <w:pPr>
              <w:pStyle w:val="a5"/>
              <w:ind w:firstLineChars="0" w:firstLine="0"/>
              <w:rPr>
                <w:rFonts w:asciiTheme="minorEastAsia" w:eastAsiaTheme="minorEastAsia" w:hAnsiTheme="minorEastAsia"/>
                <w:sz w:val="14"/>
                <w:szCs w:val="18"/>
              </w:rPr>
            </w:pPr>
            <w:r w:rsidRPr="00125A74">
              <w:rPr>
                <w:rFonts w:asciiTheme="minorEastAsia" w:eastAsiaTheme="minorEastAsia" w:hAnsiTheme="minorEastAsia"/>
                <w:sz w:val="14"/>
                <w:szCs w:val="18"/>
              </w:rPr>
              <w:t>msgType</w:t>
            </w:r>
          </w:p>
        </w:tc>
        <w:tc>
          <w:tcPr>
            <w:tcW w:w="3459" w:type="dxa"/>
          </w:tcPr>
          <w:p w:rsidR="00884073" w:rsidRPr="00926F87" w:rsidRDefault="00926F87" w:rsidP="000F1737">
            <w:pPr>
              <w:pStyle w:val="a5"/>
              <w:ind w:firstLineChars="0" w:firstLine="0"/>
              <w:rPr>
                <w:rFonts w:asciiTheme="minorEastAsia" w:eastAsiaTheme="minorEastAsia" w:hAnsiTheme="minorEastAsia"/>
                <w:sz w:val="14"/>
                <w:szCs w:val="18"/>
              </w:rPr>
            </w:pPr>
            <w:r w:rsidRPr="00926F87">
              <w:rPr>
                <w:rFonts w:asciiTheme="minorEastAsia" w:eastAsiaTheme="minorEastAsia" w:hAnsiTheme="minorEastAsia" w:hint="eastAsia"/>
                <w:sz w:val="14"/>
                <w:szCs w:val="18"/>
              </w:rPr>
              <w:t>同</w:t>
            </w:r>
            <w:r w:rsidRPr="00926F87">
              <w:rPr>
                <w:rFonts w:asciiTheme="minorEastAsia" w:eastAsiaTheme="minorEastAsia" w:hAnsiTheme="minorEastAsia"/>
                <w:sz w:val="14"/>
                <w:szCs w:val="18"/>
              </w:rPr>
              <w:t>前面描述</w:t>
            </w:r>
          </w:p>
        </w:tc>
        <w:tc>
          <w:tcPr>
            <w:tcW w:w="3004" w:type="dxa"/>
          </w:tcPr>
          <w:p w:rsidR="00884073" w:rsidRDefault="00884073" w:rsidP="000F1737">
            <w:pPr>
              <w:pStyle w:val="a5"/>
              <w:ind w:firstLineChars="0" w:firstLine="0"/>
            </w:pPr>
          </w:p>
        </w:tc>
      </w:tr>
      <w:tr w:rsidR="00884073" w:rsidTr="000F1737">
        <w:tc>
          <w:tcPr>
            <w:tcW w:w="2126" w:type="dxa"/>
          </w:tcPr>
          <w:p w:rsidR="00884073" w:rsidRPr="00914D09" w:rsidRDefault="002A6680" w:rsidP="000F1737">
            <w:pPr>
              <w:pStyle w:val="a5"/>
              <w:ind w:firstLineChars="0" w:firstLine="0"/>
              <w:rPr>
                <w:rFonts w:asciiTheme="minorEastAsia" w:eastAsiaTheme="minorEastAsia" w:hAnsiTheme="minorEastAsia"/>
                <w:sz w:val="14"/>
                <w:szCs w:val="18"/>
              </w:rPr>
            </w:pPr>
            <w:r w:rsidRPr="00125A74">
              <w:rPr>
                <w:rFonts w:asciiTheme="minorEastAsia" w:eastAsiaTheme="minorEastAsia" w:hAnsiTheme="minorEastAsia"/>
                <w:sz w:val="14"/>
                <w:szCs w:val="18"/>
              </w:rPr>
              <w:t>userType</w:t>
            </w:r>
          </w:p>
        </w:tc>
        <w:tc>
          <w:tcPr>
            <w:tcW w:w="3459" w:type="dxa"/>
          </w:tcPr>
          <w:p w:rsidR="00884073" w:rsidRDefault="000B3046" w:rsidP="000F1737">
            <w:pPr>
              <w:pStyle w:val="a5"/>
              <w:ind w:firstLineChars="0" w:firstLine="0"/>
            </w:pPr>
            <w:r w:rsidRPr="0019493F">
              <w:rPr>
                <w:rFonts w:asciiTheme="minorEastAsia" w:eastAsiaTheme="minorEastAsia" w:hAnsiTheme="minorEastAsia"/>
                <w:sz w:val="14"/>
                <w:szCs w:val="18"/>
              </w:rPr>
              <w:t>android</w:t>
            </w:r>
            <w:r w:rsidRPr="0019493F">
              <w:rPr>
                <w:rFonts w:asciiTheme="minorEastAsia" w:eastAsiaTheme="minorEastAsia" w:hAnsiTheme="minorEastAsia" w:hint="eastAsia"/>
                <w:sz w:val="14"/>
                <w:szCs w:val="18"/>
              </w:rPr>
              <w:t>多用户场景下，用户标识。</w:t>
            </w:r>
            <w:r w:rsidRPr="0019493F">
              <w:rPr>
                <w:rFonts w:asciiTheme="minorEastAsia" w:eastAsiaTheme="minorEastAsia" w:hAnsiTheme="minorEastAsia"/>
                <w:sz w:val="14"/>
                <w:szCs w:val="18"/>
              </w:rPr>
              <w:t>0</w:t>
            </w:r>
            <w:r w:rsidRPr="0019493F">
              <w:rPr>
                <w:rFonts w:asciiTheme="minorEastAsia" w:eastAsiaTheme="minorEastAsia" w:hAnsiTheme="minorEastAsia" w:hint="eastAsia"/>
                <w:sz w:val="14"/>
                <w:szCs w:val="18"/>
              </w:rPr>
              <w:t>：当前用户，</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：主用户。默认值为</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，表示调用方发消息时，未填写该字段</w:t>
            </w:r>
          </w:p>
        </w:tc>
        <w:tc>
          <w:tcPr>
            <w:tcW w:w="3004" w:type="dxa"/>
          </w:tcPr>
          <w:p w:rsidR="00884073" w:rsidRDefault="00884073" w:rsidP="000F1737">
            <w:pPr>
              <w:pStyle w:val="a5"/>
              <w:ind w:firstLineChars="0" w:firstLine="0"/>
            </w:pPr>
          </w:p>
        </w:tc>
      </w:tr>
      <w:tr w:rsidR="00884073" w:rsidTr="000F1737">
        <w:tc>
          <w:tcPr>
            <w:tcW w:w="2126" w:type="dxa"/>
          </w:tcPr>
          <w:p w:rsidR="00884073" w:rsidRPr="00914D09" w:rsidRDefault="002A6680" w:rsidP="000F1737">
            <w:pPr>
              <w:pStyle w:val="a5"/>
              <w:ind w:firstLineChars="0" w:firstLine="0"/>
              <w:rPr>
                <w:rFonts w:asciiTheme="minorEastAsia" w:eastAsiaTheme="minorEastAsia" w:hAnsiTheme="minorEastAsia"/>
                <w:sz w:val="14"/>
                <w:szCs w:val="18"/>
              </w:rPr>
            </w:pPr>
            <w:r w:rsidRPr="00125A74">
              <w:rPr>
                <w:rFonts w:asciiTheme="minorEastAsia" w:eastAsiaTheme="minorEastAsia" w:hAnsiTheme="minorEastAsia"/>
                <w:sz w:val="14"/>
                <w:szCs w:val="18"/>
              </w:rPr>
              <w:t>expireTime</w:t>
            </w:r>
          </w:p>
        </w:tc>
        <w:tc>
          <w:tcPr>
            <w:tcW w:w="3459" w:type="dxa"/>
          </w:tcPr>
          <w:p w:rsidR="000B3046" w:rsidRPr="005847C3" w:rsidRDefault="000B3046" w:rsidP="000B3046">
            <w:pPr>
              <w:rPr>
                <w:rFonts w:asciiTheme="minorEastAsia" w:eastAsiaTheme="minorEastAsia" w:hAnsiTheme="minorEastAsia"/>
                <w:sz w:val="14"/>
                <w:szCs w:val="18"/>
              </w:rPr>
            </w:pPr>
            <w:r w:rsidRPr="005847C3">
              <w:rPr>
                <w:rFonts w:asciiTheme="minorEastAsia" w:eastAsiaTheme="minorEastAsia" w:hAnsiTheme="minorEastAsia" w:hint="eastAsia"/>
                <w:sz w:val="14"/>
                <w:szCs w:val="18"/>
              </w:rPr>
              <w:t>消息过期时间，可选</w:t>
            </w:r>
          </w:p>
          <w:p w:rsidR="00884073" w:rsidRDefault="000B3046" w:rsidP="000B3046">
            <w:pPr>
              <w:pStyle w:val="a5"/>
              <w:ind w:firstLineChars="0" w:firstLine="0"/>
            </w:pPr>
            <w:r w:rsidRPr="005847C3">
              <w:rPr>
                <w:rFonts w:asciiTheme="minorEastAsia" w:eastAsiaTheme="minorEastAsia" w:hAnsiTheme="minorEastAsia"/>
                <w:sz w:val="14"/>
                <w:szCs w:val="18"/>
              </w:rPr>
              <w:t>timestamp</w:t>
            </w:r>
            <w:r w:rsidRPr="005847C3">
              <w:rPr>
                <w:rFonts w:asciiTheme="minorEastAsia" w:eastAsiaTheme="minorEastAsia" w:hAnsiTheme="minorEastAsia" w:hint="eastAsia"/>
                <w:sz w:val="14"/>
                <w:szCs w:val="18"/>
              </w:rPr>
              <w:t>格式</w:t>
            </w:r>
            <w:r w:rsidRPr="005847C3">
              <w:rPr>
                <w:rFonts w:asciiTheme="minorEastAsia" w:eastAsiaTheme="minorEastAsia" w:hAnsiTheme="minorEastAsia"/>
                <w:sz w:val="14"/>
                <w:szCs w:val="18"/>
              </w:rPr>
              <w:t>ISO 8601</w:t>
            </w:r>
            <w:r w:rsidRPr="005847C3">
              <w:rPr>
                <w:rFonts w:asciiTheme="minorEastAsia" w:eastAsiaTheme="minorEastAsia" w:hAnsiTheme="minorEastAsia" w:hint="eastAsia"/>
                <w:sz w:val="14"/>
                <w:szCs w:val="18"/>
              </w:rPr>
              <w:t>：</w:t>
            </w:r>
            <w:r w:rsidRPr="005847C3">
              <w:rPr>
                <w:rFonts w:asciiTheme="minorEastAsia" w:eastAsiaTheme="minorEastAsia" w:hAnsiTheme="minorEastAsia"/>
                <w:sz w:val="14"/>
                <w:szCs w:val="18"/>
              </w:rPr>
              <w:t>2013-06-03T17:30:08+08:00</w:t>
            </w:r>
          </w:p>
        </w:tc>
        <w:tc>
          <w:tcPr>
            <w:tcW w:w="3004" w:type="dxa"/>
          </w:tcPr>
          <w:p w:rsidR="00884073" w:rsidRDefault="00884073" w:rsidP="000F1737">
            <w:pPr>
              <w:pStyle w:val="a5"/>
              <w:ind w:firstLineChars="0" w:firstLine="0"/>
            </w:pPr>
          </w:p>
        </w:tc>
      </w:tr>
    </w:tbl>
    <w:p w:rsidR="00CD3B0B" w:rsidRDefault="00CD3B0B" w:rsidP="00B93E7A">
      <w:pPr>
        <w:pStyle w:val="a5"/>
        <w:ind w:firstLineChars="0" w:firstLine="0"/>
      </w:pPr>
    </w:p>
    <w:p w:rsidR="00A7020A" w:rsidRDefault="00A7020A" w:rsidP="00A7020A">
      <w:pPr>
        <w:pStyle w:val="a5"/>
      </w:pPr>
      <w:r>
        <w:t>openpush.message.</w:t>
      </w:r>
      <w:r w:rsidRPr="00A7020A">
        <w:t xml:space="preserve"> </w:t>
      </w:r>
      <w:r>
        <w:t>psSingleSend</w:t>
      </w:r>
      <w:r>
        <w:rPr>
          <w:rFonts w:hint="eastAsia"/>
        </w:rPr>
        <w:t>的</w:t>
      </w:r>
      <w:r>
        <w:t>错误码</w:t>
      </w:r>
      <w:r>
        <w:rPr>
          <w:rFonts w:hint="eastAsia"/>
        </w:rPr>
        <w:t>详解</w:t>
      </w:r>
      <w:r>
        <w:t>：</w:t>
      </w:r>
    </w:p>
    <w:tbl>
      <w:tblPr>
        <w:tblStyle w:val="afff1"/>
        <w:tblW w:w="0" w:type="auto"/>
        <w:tblInd w:w="421" w:type="dxa"/>
        <w:tblLook w:val="04A0" w:firstRow="1" w:lastRow="0" w:firstColumn="1" w:lastColumn="0" w:noHBand="0" w:noVBand="1"/>
      </w:tblPr>
      <w:tblGrid>
        <w:gridCol w:w="2126"/>
        <w:gridCol w:w="3459"/>
        <w:gridCol w:w="3004"/>
      </w:tblGrid>
      <w:tr w:rsidR="00A7020A" w:rsidTr="000F1737">
        <w:tc>
          <w:tcPr>
            <w:tcW w:w="2126" w:type="dxa"/>
            <w:shd w:val="clear" w:color="auto" w:fill="D9D9D9" w:themeFill="background1" w:themeFillShade="D9"/>
          </w:tcPr>
          <w:p w:rsidR="00A7020A" w:rsidRPr="00EF4D35" w:rsidRDefault="00A7020A" w:rsidP="000F1737">
            <w:pPr>
              <w:pStyle w:val="a5"/>
              <w:ind w:firstLineChars="0" w:firstLine="0"/>
              <w:jc w:val="center"/>
              <w:rPr>
                <w:b/>
              </w:rPr>
            </w:pPr>
            <w:r>
              <w:rPr>
                <w:rFonts w:hint="eastAsia"/>
                <w:b/>
              </w:rPr>
              <w:t>错误码</w:t>
            </w:r>
          </w:p>
        </w:tc>
        <w:tc>
          <w:tcPr>
            <w:tcW w:w="3459" w:type="dxa"/>
            <w:shd w:val="clear" w:color="auto" w:fill="D9D9D9" w:themeFill="background1" w:themeFillShade="D9"/>
          </w:tcPr>
          <w:p w:rsidR="00A7020A" w:rsidRPr="00EF4D35" w:rsidRDefault="00A7020A" w:rsidP="000F1737">
            <w:pPr>
              <w:pStyle w:val="a5"/>
              <w:ind w:firstLineChars="0" w:firstLine="0"/>
              <w:jc w:val="center"/>
              <w:rPr>
                <w:b/>
              </w:rPr>
            </w:pPr>
            <w:r>
              <w:rPr>
                <w:rFonts w:hint="eastAsia"/>
                <w:b/>
              </w:rPr>
              <w:t>错误码</w:t>
            </w:r>
            <w:r>
              <w:rPr>
                <w:b/>
              </w:rPr>
              <w:t>描述</w:t>
            </w:r>
          </w:p>
        </w:tc>
        <w:tc>
          <w:tcPr>
            <w:tcW w:w="3004" w:type="dxa"/>
            <w:shd w:val="clear" w:color="auto" w:fill="D9D9D9" w:themeFill="background1" w:themeFillShade="D9"/>
          </w:tcPr>
          <w:p w:rsidR="00A7020A" w:rsidRPr="00EF4D35" w:rsidRDefault="00A7020A" w:rsidP="000F1737">
            <w:pPr>
              <w:pStyle w:val="a5"/>
              <w:ind w:firstLineChars="0" w:firstLine="0"/>
              <w:jc w:val="center"/>
              <w:rPr>
                <w:b/>
              </w:rPr>
            </w:pPr>
            <w:r w:rsidRPr="00EF4D35">
              <w:rPr>
                <w:rFonts w:hint="eastAsia"/>
                <w:b/>
              </w:rPr>
              <w:t>备注</w:t>
            </w:r>
          </w:p>
        </w:tc>
      </w:tr>
      <w:tr w:rsidR="00F163E9" w:rsidTr="000F1737">
        <w:tc>
          <w:tcPr>
            <w:tcW w:w="2126" w:type="dxa"/>
          </w:tcPr>
          <w:p w:rsidR="00F163E9" w:rsidRPr="00914D0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20005</w:t>
            </w:r>
          </w:p>
        </w:tc>
        <w:tc>
          <w:tcPr>
            <w:tcW w:w="3459"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cache Mode.</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不合法的存储模式</w:t>
            </w:r>
          </w:p>
        </w:tc>
      </w:tr>
      <w:tr w:rsidR="00F163E9" w:rsidTr="000F1737">
        <w:tc>
          <w:tcPr>
            <w:tcW w:w="2126" w:type="dxa"/>
          </w:tcPr>
          <w:p w:rsidR="00F163E9" w:rsidRPr="00914D0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20006</w:t>
            </w:r>
          </w:p>
        </w:tc>
        <w:tc>
          <w:tcPr>
            <w:tcW w:w="3459"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msg Type.</w:t>
            </w:r>
          </w:p>
        </w:tc>
        <w:tc>
          <w:tcPr>
            <w:tcW w:w="3004" w:type="dxa"/>
          </w:tcPr>
          <w:p w:rsidR="00F163E9" w:rsidRPr="00535057"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不合法的消息类型</w:t>
            </w:r>
          </w:p>
        </w:tc>
      </w:tr>
      <w:tr w:rsidR="00F163E9" w:rsidTr="000F1737">
        <w:tc>
          <w:tcPr>
            <w:tcW w:w="2126" w:type="dxa"/>
          </w:tcPr>
          <w:p w:rsidR="00F163E9" w:rsidRPr="00914D0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20203</w:t>
            </w:r>
          </w:p>
        </w:tc>
        <w:tc>
          <w:tcPr>
            <w:tcW w:w="3459"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 permission to send message to these tmIDs.</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无权发送消息给此token</w:t>
            </w:r>
          </w:p>
        </w:tc>
      </w:tr>
      <w:tr w:rsidR="00F163E9" w:rsidTr="000F1737">
        <w:tc>
          <w:tcPr>
            <w:tcW w:w="2126" w:type="dxa"/>
          </w:tcPr>
          <w:p w:rsidR="00F163E9" w:rsidRPr="00A25C7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20204</w:t>
            </w:r>
          </w:p>
        </w:tc>
        <w:tc>
          <w:tcPr>
            <w:tcW w:w="3459" w:type="dxa"/>
          </w:tcPr>
          <w:p w:rsidR="00F163E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expire time.</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无效的超时时间</w:t>
            </w:r>
          </w:p>
        </w:tc>
      </w:tr>
      <w:tr w:rsidR="00F163E9" w:rsidTr="000F1737">
        <w:tc>
          <w:tcPr>
            <w:tcW w:w="2126" w:type="dxa"/>
          </w:tcPr>
          <w:p w:rsidR="00F163E9" w:rsidRPr="00A25C7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20205</w:t>
            </w:r>
          </w:p>
        </w:tc>
        <w:tc>
          <w:tcPr>
            <w:tcW w:w="3459" w:type="dxa"/>
          </w:tcPr>
          <w:p w:rsidR="00F163E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Not enough quota.</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没有足够的限额</w:t>
            </w:r>
          </w:p>
        </w:tc>
      </w:tr>
      <w:tr w:rsidR="00F163E9" w:rsidTr="000F1737">
        <w:tc>
          <w:tcPr>
            <w:tcW w:w="2126" w:type="dxa"/>
          </w:tcPr>
          <w:p w:rsidR="00F163E9" w:rsidRPr="000A5232"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80200004</w:t>
            </w:r>
          </w:p>
        </w:tc>
        <w:tc>
          <w:tcPr>
            <w:tcW w:w="3459" w:type="dxa"/>
          </w:tcPr>
          <w:p w:rsidR="00F163E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token.</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不合法的token</w:t>
            </w:r>
          </w:p>
        </w:tc>
      </w:tr>
      <w:tr w:rsidR="00F163E9" w:rsidTr="000F1737">
        <w:tc>
          <w:tcPr>
            <w:tcW w:w="2126" w:type="dxa"/>
          </w:tcPr>
          <w:p w:rsidR="00F163E9" w:rsidRPr="000A5232"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80200015</w:t>
            </w:r>
          </w:p>
        </w:tc>
        <w:tc>
          <w:tcPr>
            <w:tcW w:w="3459" w:type="dxa"/>
          </w:tcPr>
          <w:p w:rsidR="00F163E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message.</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w:t>
            </w:r>
          </w:p>
        </w:tc>
      </w:tr>
      <w:tr w:rsidR="00F163E9" w:rsidTr="000F1737">
        <w:tc>
          <w:tcPr>
            <w:tcW w:w="2126" w:type="dxa"/>
          </w:tcPr>
          <w:p w:rsidR="00F163E9" w:rsidRPr="000A5232"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80200018</w:t>
            </w:r>
          </w:p>
        </w:tc>
        <w:tc>
          <w:tcPr>
            <w:tcW w:w="3459" w:type="dxa"/>
          </w:tcPr>
          <w:p w:rsidR="00F163E9"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user type.</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不存在的用户类型</w:t>
            </w:r>
          </w:p>
        </w:tc>
      </w:tr>
      <w:tr w:rsidR="00F163E9" w:rsidTr="000F1737">
        <w:tc>
          <w:tcPr>
            <w:tcW w:w="2126" w:type="dxa"/>
          </w:tcPr>
          <w:p w:rsidR="00F163E9" w:rsidRPr="000A5232" w:rsidRDefault="00F163E9" w:rsidP="00F163E9">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1</w:t>
            </w:r>
          </w:p>
        </w:tc>
        <w:tc>
          <w:tcPr>
            <w:tcW w:w="3459" w:type="dxa"/>
          </w:tcPr>
          <w:p w:rsidR="00F163E9" w:rsidRDefault="00F163E9" w:rsidP="00F163E9">
            <w:pPr>
              <w:pStyle w:val="a5"/>
              <w:ind w:firstLineChars="0" w:firstLine="0"/>
              <w:rPr>
                <w:rFonts w:asciiTheme="minorEastAsia" w:eastAsiaTheme="minorEastAsia" w:hAnsiTheme="minorEastAsia"/>
                <w:sz w:val="14"/>
                <w:szCs w:val="18"/>
              </w:rPr>
            </w:pPr>
            <w:proofErr w:type="gramStart"/>
            <w:r w:rsidRPr="004273CF">
              <w:rPr>
                <w:rFonts w:asciiTheme="minorEastAsia" w:eastAsiaTheme="minorEastAsia" w:hAnsiTheme="minorEastAsia"/>
                <w:sz w:val="14"/>
                <w:szCs w:val="18"/>
              </w:rPr>
              <w:t>error</w:t>
            </w:r>
            <w:proofErr w:type="gramEnd"/>
            <w:r w:rsidRPr="004273CF">
              <w:rPr>
                <w:rFonts w:asciiTheme="minorEastAsia" w:eastAsiaTheme="minorEastAsia" w:hAnsiTheme="minorEastAsia"/>
                <w:sz w:val="14"/>
                <w:szCs w:val="18"/>
              </w:rPr>
              <w:t xml:space="preserve"> occured.</w:t>
            </w:r>
          </w:p>
        </w:tc>
        <w:tc>
          <w:tcPr>
            <w:tcW w:w="3004" w:type="dxa"/>
          </w:tcPr>
          <w:p w:rsidR="00F163E9" w:rsidRPr="00BD3C24" w:rsidRDefault="00F163E9" w:rsidP="00F163E9">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内部错误</w:t>
            </w:r>
          </w:p>
        </w:tc>
      </w:tr>
    </w:tbl>
    <w:p w:rsidR="00A7020A" w:rsidRPr="001D540E" w:rsidRDefault="00985377" w:rsidP="00A7020A">
      <w:pPr>
        <w:pStyle w:val="a5"/>
      </w:pPr>
      <w:r>
        <w:rPr>
          <w:rFonts w:hint="eastAsia"/>
        </w:rPr>
        <w:t xml:space="preserve"> </w:t>
      </w:r>
    </w:p>
    <w:p w:rsidR="00A7020A" w:rsidRPr="00F86FBE" w:rsidRDefault="00A7020A" w:rsidP="00B93E7A">
      <w:pPr>
        <w:pStyle w:val="a5"/>
        <w:ind w:firstLineChars="0" w:firstLine="0"/>
      </w:pPr>
    </w:p>
    <w:p w:rsidR="00F86FBE" w:rsidRPr="00964F43" w:rsidRDefault="00CA261C" w:rsidP="00EE1962">
      <w:pPr>
        <w:pStyle w:val="4"/>
        <w:numPr>
          <w:ilvl w:val="3"/>
          <w:numId w:val="17"/>
        </w:numPr>
        <w:rPr>
          <w:rFonts w:asciiTheme="minorEastAsia" w:eastAsiaTheme="minorEastAsia" w:hAnsiTheme="minorEastAsia"/>
        </w:rPr>
      </w:pPr>
      <w:r w:rsidRPr="00B92F8B">
        <w:rPr>
          <w:rFonts w:asciiTheme="minorEastAsia" w:eastAsiaTheme="minorEastAsia" w:hAnsiTheme="minorEastAsia" w:hint="eastAsia"/>
        </w:rPr>
        <w:t>群发</w:t>
      </w:r>
      <w:proofErr w:type="gramStart"/>
      <w:r w:rsidR="00972FEE">
        <w:rPr>
          <w:rFonts w:asciiTheme="minorEastAsia" w:eastAsiaTheme="minorEastAsia" w:hAnsiTheme="minorEastAsia" w:hint="eastAsia"/>
        </w:rPr>
        <w:t>透传</w:t>
      </w:r>
      <w:r w:rsidR="00C256B4">
        <w:rPr>
          <w:rFonts w:asciiTheme="minorEastAsia" w:eastAsiaTheme="minorEastAsia" w:hAnsiTheme="minorEastAsia" w:hint="eastAsia"/>
        </w:rPr>
        <w:t>及时</w:t>
      </w:r>
      <w:proofErr w:type="gramEnd"/>
      <w:r w:rsidRPr="00B92F8B">
        <w:rPr>
          <w:rFonts w:asciiTheme="minorEastAsia" w:eastAsiaTheme="minorEastAsia" w:hAnsiTheme="minorEastAsia"/>
        </w:rPr>
        <w:t>消息</w:t>
      </w:r>
    </w:p>
    <w:p w:rsidR="00CD3B0B" w:rsidRDefault="00CD3B0B" w:rsidP="00CD3B0B">
      <w:pPr>
        <w:pStyle w:val="a5"/>
      </w:pPr>
      <w:r>
        <w:rPr>
          <w:rFonts w:hint="eastAsia"/>
        </w:rPr>
        <w:t>调用</w:t>
      </w:r>
      <w:r>
        <w:t>从</w:t>
      </w:r>
      <w:r>
        <w:rPr>
          <w:rFonts w:hint="eastAsia"/>
        </w:rPr>
        <w:t>华为</w:t>
      </w:r>
      <w:r>
        <w:t>网关开放的</w:t>
      </w:r>
      <w:r>
        <w:t>API</w:t>
      </w:r>
      <w:r>
        <w:t>：</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CD3B0B" w:rsidRDefault="006A38FD" w:rsidP="006A38FD">
            <w:pPr>
              <w:pStyle w:val="a5"/>
            </w:pPr>
            <w:r>
              <w:t>openpush.message.batch_send</w:t>
            </w:r>
          </w:p>
        </w:tc>
      </w:tr>
    </w:tbl>
    <w:p w:rsidR="00CD3B0B" w:rsidRDefault="00CD3B0B" w:rsidP="00CD3B0B">
      <w:pPr>
        <w:pStyle w:val="a5"/>
        <w:ind w:firstLineChars="0" w:firstLine="0"/>
      </w:pPr>
    </w:p>
    <w:p w:rsidR="00CD3B0B" w:rsidRDefault="00CD3B0B" w:rsidP="00CD3B0B">
      <w:pPr>
        <w:pStyle w:val="a5"/>
      </w:pPr>
      <w:r>
        <w:rPr>
          <w:rFonts w:hint="eastAsia"/>
        </w:rPr>
        <w:t>示例</w:t>
      </w:r>
      <w:r>
        <w:t>代码：</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1F31B6" w:rsidRPr="001F31B6" w:rsidRDefault="001F31B6" w:rsidP="001F31B6">
            <w:pPr>
              <w:rPr>
                <w:rFonts w:ascii="宋体" w:cs="宋体"/>
                <w:sz w:val="12"/>
                <w:szCs w:val="28"/>
              </w:rPr>
            </w:pPr>
            <w:r w:rsidRPr="001F31B6">
              <w:rPr>
                <w:rFonts w:ascii="宋体" w:cs="宋体"/>
                <w:b/>
                <w:bCs/>
                <w:color w:val="7F0055"/>
                <w:sz w:val="12"/>
                <w:szCs w:val="28"/>
              </w:rPr>
              <w:t>public</w:t>
            </w:r>
            <w:r w:rsidRPr="001F31B6">
              <w:rPr>
                <w:rFonts w:ascii="宋体" w:cs="宋体"/>
                <w:color w:val="000000"/>
                <w:sz w:val="12"/>
                <w:szCs w:val="28"/>
              </w:rPr>
              <w:t xml:space="preserve"> </w:t>
            </w:r>
            <w:r w:rsidRPr="001F31B6">
              <w:rPr>
                <w:rFonts w:ascii="宋体" w:cs="宋体"/>
                <w:b/>
                <w:bCs/>
                <w:color w:val="7F0055"/>
                <w:sz w:val="12"/>
                <w:szCs w:val="28"/>
              </w:rPr>
              <w:t>static</w:t>
            </w:r>
            <w:r w:rsidRPr="001F31B6">
              <w:rPr>
                <w:rFonts w:ascii="宋体" w:cs="宋体"/>
                <w:color w:val="000000"/>
                <w:sz w:val="12"/>
                <w:szCs w:val="28"/>
              </w:rPr>
              <w:t xml:space="preserve"> </w:t>
            </w:r>
            <w:r w:rsidRPr="001F31B6">
              <w:rPr>
                <w:rFonts w:ascii="宋体" w:cs="宋体"/>
                <w:b/>
                <w:bCs/>
                <w:color w:val="7F0055"/>
                <w:sz w:val="12"/>
                <w:szCs w:val="28"/>
              </w:rPr>
              <w:t>void</w:t>
            </w:r>
            <w:r w:rsidRPr="001F31B6">
              <w:rPr>
                <w:rFonts w:ascii="宋体" w:cs="宋体"/>
                <w:color w:val="000000"/>
                <w:sz w:val="12"/>
                <w:szCs w:val="28"/>
              </w:rPr>
              <w:t xml:space="preserve"> batch_send(NSPClient </w:t>
            </w:r>
            <w:r w:rsidRPr="001F31B6">
              <w:rPr>
                <w:rFonts w:ascii="宋体" w:cs="宋体"/>
                <w:color w:val="6A3E3E"/>
                <w:sz w:val="12"/>
                <w:szCs w:val="28"/>
              </w:rPr>
              <w:t>client</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b/>
                <w:bCs/>
                <w:color w:val="7F0055"/>
                <w:sz w:val="12"/>
                <w:szCs w:val="28"/>
              </w:rPr>
              <w:t>throws</w:t>
            </w:r>
            <w:r w:rsidRPr="001F31B6">
              <w:rPr>
                <w:rFonts w:ascii="宋体" w:cs="宋体"/>
                <w:color w:val="000000"/>
                <w:sz w:val="12"/>
                <w:szCs w:val="28"/>
              </w:rPr>
              <w:t xml:space="preserve"> NSPException</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目标用户列表，必选</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最多填</w:t>
            </w:r>
            <w:r w:rsidRPr="001F31B6">
              <w:rPr>
                <w:rFonts w:ascii="宋体" w:cs="宋体"/>
                <w:color w:val="3F7F5F"/>
                <w:sz w:val="12"/>
                <w:szCs w:val="28"/>
              </w:rPr>
              <w:t>1000</w:t>
            </w:r>
            <w:r w:rsidRPr="001F31B6">
              <w:rPr>
                <w:rFonts w:ascii="宋体" w:cs="宋体" w:hint="eastAsia"/>
                <w:color w:val="3F7F5F"/>
                <w:sz w:val="12"/>
                <w:szCs w:val="28"/>
              </w:rPr>
              <w:t>个，每个目标用户为</w:t>
            </w:r>
            <w:r w:rsidRPr="001F31B6">
              <w:rPr>
                <w:rFonts w:ascii="宋体" w:cs="宋体"/>
                <w:color w:val="3F7F5F"/>
                <w:sz w:val="12"/>
                <w:szCs w:val="28"/>
              </w:rPr>
              <w:t>32</w:t>
            </w:r>
            <w:r w:rsidRPr="001F31B6">
              <w:rPr>
                <w:rFonts w:ascii="宋体" w:cs="宋体" w:hint="eastAsia"/>
                <w:color w:val="3F7F5F"/>
                <w:sz w:val="12"/>
                <w:szCs w:val="28"/>
              </w:rPr>
              <w:t>字节长度，由系统分配的合法</w:t>
            </w:r>
            <w:r w:rsidRPr="001F31B6">
              <w:rPr>
                <w:rFonts w:ascii="宋体" w:cs="宋体"/>
                <w:color w:val="3F7F5F"/>
                <w:sz w:val="12"/>
                <w:szCs w:val="28"/>
              </w:rPr>
              <w:t>TMID</w:t>
            </w:r>
            <w:r w:rsidRPr="001F31B6">
              <w:rPr>
                <w:rFonts w:ascii="宋体" w:cs="宋体" w:hint="eastAsia"/>
                <w:color w:val="3F7F5F"/>
                <w:sz w:val="12"/>
                <w:szCs w:val="28"/>
              </w:rPr>
              <w:t>。手机上安装了</w:t>
            </w:r>
            <w:r w:rsidRPr="001F31B6">
              <w:rPr>
                <w:rFonts w:ascii="宋体" w:cs="宋体"/>
                <w:color w:val="3F7F5F"/>
                <w:sz w:val="12"/>
                <w:szCs w:val="28"/>
              </w:rPr>
              <w:t>push</w:t>
            </w:r>
            <w:r w:rsidRPr="001F31B6">
              <w:rPr>
                <w:rFonts w:ascii="宋体" w:cs="宋体" w:hint="eastAsia"/>
                <w:color w:val="3F7F5F"/>
                <w:sz w:val="12"/>
                <w:szCs w:val="28"/>
              </w:rPr>
              <w:t>应用后，会到</w:t>
            </w:r>
            <w:r w:rsidRPr="001F31B6">
              <w:rPr>
                <w:rFonts w:ascii="宋体" w:cs="宋体"/>
                <w:color w:val="3F7F5F"/>
                <w:sz w:val="12"/>
                <w:szCs w:val="28"/>
              </w:rPr>
              <w:t>push</w:t>
            </w:r>
            <w:r w:rsidRPr="001F31B6">
              <w:rPr>
                <w:rFonts w:ascii="宋体" w:cs="宋体" w:hint="eastAsia"/>
                <w:color w:val="3F7F5F"/>
                <w:sz w:val="12"/>
                <w:szCs w:val="28"/>
              </w:rPr>
              <w:t>服务器申请</w:t>
            </w:r>
            <w:r w:rsidRPr="001F31B6">
              <w:rPr>
                <w:rFonts w:ascii="宋体" w:cs="宋体"/>
                <w:color w:val="3F7F5F"/>
                <w:sz w:val="12"/>
                <w:szCs w:val="28"/>
              </w:rPr>
              <w:t>token</w:t>
            </w:r>
            <w:r w:rsidRPr="001F31B6">
              <w:rPr>
                <w:rFonts w:ascii="宋体" w:cs="宋体" w:hint="eastAsia"/>
                <w:color w:val="3F7F5F"/>
                <w:sz w:val="12"/>
                <w:szCs w:val="28"/>
              </w:rPr>
              <w:t>，申请到的</w:t>
            </w:r>
            <w:r w:rsidRPr="001F31B6">
              <w:rPr>
                <w:rFonts w:ascii="宋体" w:cs="宋体"/>
                <w:color w:val="3F7F5F"/>
                <w:sz w:val="12"/>
                <w:szCs w:val="28"/>
              </w:rPr>
              <w:t>token</w:t>
            </w:r>
            <w:r w:rsidRPr="001F31B6">
              <w:rPr>
                <w:rFonts w:ascii="宋体" w:cs="宋体" w:hint="eastAsia"/>
                <w:color w:val="3F7F5F"/>
                <w:sz w:val="12"/>
                <w:szCs w:val="28"/>
              </w:rPr>
              <w:t>会上报给应用服务器</w:t>
            </w:r>
          </w:p>
          <w:p w:rsidR="001F31B6" w:rsidRPr="001F31B6" w:rsidRDefault="001F31B6" w:rsidP="001F31B6">
            <w:pPr>
              <w:rPr>
                <w:rFonts w:ascii="宋体" w:cs="宋体"/>
                <w:sz w:val="12"/>
                <w:szCs w:val="28"/>
              </w:rPr>
            </w:pPr>
            <w:r w:rsidRPr="001F31B6">
              <w:rPr>
                <w:rFonts w:ascii="宋体" w:cs="宋体"/>
                <w:color w:val="000000"/>
                <w:sz w:val="12"/>
                <w:szCs w:val="28"/>
              </w:rPr>
              <w:t xml:space="preserve">        String[] </w:t>
            </w:r>
            <w:r w:rsidRPr="001F31B6">
              <w:rPr>
                <w:rFonts w:ascii="宋体" w:cs="宋体"/>
                <w:color w:val="6A3E3E"/>
                <w:sz w:val="12"/>
                <w:szCs w:val="28"/>
              </w:rPr>
              <w:t>deviceTokenList</w:t>
            </w:r>
            <w:r w:rsidRPr="001F31B6">
              <w:rPr>
                <w:rFonts w:ascii="宋体" w:cs="宋体"/>
                <w:color w:val="000000"/>
                <w:sz w:val="12"/>
                <w:szCs w:val="28"/>
              </w:rPr>
              <w:t xml:space="preserve"> = {</w:t>
            </w:r>
            <w:r w:rsidRPr="001F31B6">
              <w:rPr>
                <w:rFonts w:ascii="宋体" w:cs="宋体"/>
                <w:color w:val="2A00FF"/>
                <w:sz w:val="12"/>
                <w:szCs w:val="28"/>
              </w:rPr>
              <w:t>"00000000000000000000000000000000"</w:t>
            </w:r>
            <w:r w:rsidRPr="001F31B6">
              <w:rPr>
                <w:rFonts w:ascii="宋体" w:cs="宋体"/>
                <w:color w:val="000000"/>
                <w:sz w:val="12"/>
                <w:szCs w:val="28"/>
              </w:rPr>
              <w:t xml:space="preserve">, </w:t>
            </w:r>
            <w:r w:rsidRPr="001F31B6">
              <w:rPr>
                <w:rFonts w:ascii="宋体" w:cs="宋体"/>
                <w:color w:val="2A00FF"/>
                <w:sz w:val="12"/>
                <w:szCs w:val="28"/>
              </w:rPr>
              <w:t>"00000000000000000000000000000000"</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发送到设备上的消息，必选</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最长为</w:t>
            </w:r>
            <w:r w:rsidRPr="001F31B6">
              <w:rPr>
                <w:rFonts w:ascii="宋体" w:cs="宋体"/>
                <w:color w:val="3F7F5F"/>
                <w:sz w:val="12"/>
                <w:szCs w:val="28"/>
              </w:rPr>
              <w:t xml:space="preserve">4096 </w:t>
            </w:r>
            <w:r w:rsidRPr="001F31B6">
              <w:rPr>
                <w:rFonts w:ascii="宋体" w:cs="宋体" w:hint="eastAsia"/>
                <w:color w:val="3F7F5F"/>
                <w:sz w:val="12"/>
                <w:szCs w:val="28"/>
              </w:rPr>
              <w:t>字节（开发者自定义，自解析）</w:t>
            </w:r>
          </w:p>
          <w:p w:rsidR="001F31B6" w:rsidRPr="001F31B6" w:rsidRDefault="001F31B6" w:rsidP="001F31B6">
            <w:pPr>
              <w:rPr>
                <w:rFonts w:ascii="宋体" w:cs="宋体"/>
                <w:sz w:val="12"/>
                <w:szCs w:val="28"/>
              </w:rPr>
            </w:pPr>
            <w:r w:rsidRPr="001F31B6">
              <w:rPr>
                <w:rFonts w:ascii="宋体" w:cs="宋体"/>
                <w:color w:val="000000"/>
                <w:sz w:val="12"/>
                <w:szCs w:val="28"/>
              </w:rPr>
              <w:t xml:space="preserve">        String </w:t>
            </w:r>
            <w:r w:rsidRPr="001F31B6">
              <w:rPr>
                <w:rFonts w:ascii="宋体" w:cs="宋体"/>
                <w:color w:val="6A3E3E"/>
                <w:sz w:val="12"/>
                <w:szCs w:val="28"/>
              </w:rPr>
              <w:t>message</w:t>
            </w:r>
            <w:r w:rsidRPr="001F31B6">
              <w:rPr>
                <w:rFonts w:ascii="宋体" w:cs="宋体"/>
                <w:color w:val="000000"/>
                <w:sz w:val="12"/>
                <w:szCs w:val="28"/>
              </w:rPr>
              <w:t xml:space="preserve"> = </w:t>
            </w:r>
            <w:r w:rsidRPr="001F31B6">
              <w:rPr>
                <w:rFonts w:ascii="宋体" w:cs="宋体"/>
                <w:color w:val="2A00FF"/>
                <w:sz w:val="12"/>
                <w:szCs w:val="28"/>
              </w:rPr>
              <w:t>"hello~~ you got a push message"</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消息是否需要缓存，必选</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//0</w:t>
            </w:r>
            <w:r w:rsidRPr="001F31B6">
              <w:rPr>
                <w:rFonts w:ascii="宋体" w:cs="宋体" w:hint="eastAsia"/>
                <w:color w:val="3F7F5F"/>
                <w:sz w:val="12"/>
                <w:szCs w:val="28"/>
              </w:rPr>
              <w:t>：</w:t>
            </w:r>
            <w:proofErr w:type="gramStart"/>
            <w:r w:rsidRPr="001F31B6">
              <w:rPr>
                <w:rFonts w:ascii="宋体" w:cs="宋体" w:hint="eastAsia"/>
                <w:color w:val="3F7F5F"/>
                <w:sz w:val="12"/>
                <w:szCs w:val="28"/>
              </w:rPr>
              <w:t>不</w:t>
            </w:r>
            <w:proofErr w:type="gramEnd"/>
            <w:r w:rsidRPr="001F31B6">
              <w:rPr>
                <w:rFonts w:ascii="宋体" w:cs="宋体" w:hint="eastAsia"/>
                <w:color w:val="3F7F5F"/>
                <w:sz w:val="12"/>
                <w:szCs w:val="28"/>
              </w:rPr>
              <w:t>缓存</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//1</w:t>
            </w:r>
            <w:r w:rsidRPr="001F31B6">
              <w:rPr>
                <w:rFonts w:ascii="宋体" w:cs="宋体" w:hint="eastAsia"/>
                <w:color w:val="3F7F5F"/>
                <w:sz w:val="12"/>
                <w:szCs w:val="28"/>
              </w:rPr>
              <w:t>：缓存</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 xml:space="preserve">// </w:t>
            </w:r>
            <w:r w:rsidRPr="001F31B6">
              <w:rPr>
                <w:rFonts w:ascii="宋体" w:cs="宋体" w:hint="eastAsia"/>
                <w:color w:val="3F7F5F"/>
                <w:sz w:val="12"/>
                <w:szCs w:val="28"/>
              </w:rPr>
              <w:t>缺省值为</w:t>
            </w:r>
            <w:r w:rsidRPr="001F31B6">
              <w:rPr>
                <w:rFonts w:ascii="宋体" w:cs="宋体"/>
                <w:color w:val="3F7F5F"/>
                <w:sz w:val="12"/>
                <w:szCs w:val="28"/>
              </w:rPr>
              <w:t>0</w:t>
            </w:r>
          </w:p>
          <w:p w:rsidR="001F31B6" w:rsidRPr="001F31B6" w:rsidRDefault="001F31B6" w:rsidP="001F31B6">
            <w:pPr>
              <w:rPr>
                <w:rFonts w:ascii="宋体" w:cs="宋体"/>
                <w:sz w:val="12"/>
                <w:szCs w:val="28"/>
              </w:rPr>
            </w:pPr>
            <w:r w:rsidRPr="001F31B6">
              <w:rPr>
                <w:rFonts w:ascii="宋体" w:cs="宋体"/>
                <w:color w:val="000000"/>
                <w:sz w:val="12"/>
                <w:szCs w:val="28"/>
              </w:rPr>
              <w:t xml:space="preserve">        Integer </w:t>
            </w:r>
            <w:r w:rsidRPr="001F31B6">
              <w:rPr>
                <w:rFonts w:ascii="宋体" w:cs="宋体"/>
                <w:color w:val="6A3E3E"/>
                <w:sz w:val="12"/>
                <w:szCs w:val="28"/>
              </w:rPr>
              <w:t>cacheMode</w:t>
            </w:r>
            <w:r w:rsidRPr="001F31B6">
              <w:rPr>
                <w:rFonts w:ascii="宋体" w:cs="宋体"/>
                <w:color w:val="000000"/>
                <w:sz w:val="12"/>
                <w:szCs w:val="28"/>
              </w:rPr>
              <w:t xml:space="preserve"> = 1;</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标识消息类型（缓存机制），必选</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由调用端赋值，取值范围（</w:t>
            </w:r>
            <w:r w:rsidRPr="001F31B6">
              <w:rPr>
                <w:rFonts w:ascii="宋体" w:cs="宋体"/>
                <w:color w:val="3F7F5F"/>
                <w:sz w:val="12"/>
                <w:szCs w:val="28"/>
              </w:rPr>
              <w:t>1~100</w:t>
            </w:r>
            <w:r w:rsidRPr="001F31B6">
              <w:rPr>
                <w:rFonts w:ascii="宋体" w:cs="宋体" w:hint="eastAsia"/>
                <w:color w:val="3F7F5F"/>
                <w:sz w:val="12"/>
                <w:szCs w:val="28"/>
              </w:rPr>
              <w:t>）。当</w:t>
            </w:r>
            <w:r w:rsidRPr="001F31B6">
              <w:rPr>
                <w:rFonts w:ascii="宋体" w:cs="宋体"/>
                <w:color w:val="3F7F5F"/>
                <w:sz w:val="12"/>
                <w:szCs w:val="28"/>
              </w:rPr>
              <w:t>TMID+msgType</w:t>
            </w:r>
            <w:r w:rsidRPr="001F31B6">
              <w:rPr>
                <w:rFonts w:ascii="宋体" w:cs="宋体" w:hint="eastAsia"/>
                <w:color w:val="3F7F5F"/>
                <w:sz w:val="12"/>
                <w:szCs w:val="28"/>
              </w:rPr>
              <w:t>的值一样时，仅缓存最新的一条消息</w:t>
            </w:r>
          </w:p>
          <w:p w:rsidR="001F31B6" w:rsidRPr="001F31B6" w:rsidRDefault="001F31B6" w:rsidP="001F31B6">
            <w:pPr>
              <w:rPr>
                <w:rFonts w:ascii="宋体" w:cs="宋体"/>
                <w:sz w:val="12"/>
                <w:szCs w:val="28"/>
              </w:rPr>
            </w:pPr>
            <w:r w:rsidRPr="001F31B6">
              <w:rPr>
                <w:rFonts w:ascii="宋体" w:cs="宋体"/>
                <w:color w:val="000000"/>
                <w:sz w:val="12"/>
                <w:szCs w:val="28"/>
              </w:rPr>
              <w:t xml:space="preserve">        Integer </w:t>
            </w:r>
            <w:r w:rsidRPr="001F31B6">
              <w:rPr>
                <w:rFonts w:ascii="宋体" w:cs="宋体"/>
                <w:color w:val="6A3E3E"/>
                <w:sz w:val="12"/>
                <w:szCs w:val="28"/>
              </w:rPr>
              <w:t>msgType</w:t>
            </w:r>
            <w:r w:rsidRPr="001F31B6">
              <w:rPr>
                <w:rFonts w:ascii="宋体" w:cs="宋体"/>
                <w:color w:val="000000"/>
                <w:sz w:val="12"/>
                <w:szCs w:val="28"/>
              </w:rPr>
              <w:t xml:space="preserve"> = 1;</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color w:val="3F7F5F"/>
                <w:sz w:val="12"/>
                <w:szCs w:val="28"/>
                <w:u w:val="single"/>
              </w:rPr>
              <w:t>unix</w:t>
            </w:r>
            <w:r w:rsidRPr="001F31B6">
              <w:rPr>
                <w:rFonts w:ascii="宋体" w:cs="宋体" w:hint="eastAsia"/>
                <w:color w:val="3F7F5F"/>
                <w:sz w:val="12"/>
                <w:szCs w:val="28"/>
              </w:rPr>
              <w:t>时间戳，可选</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格式：</w:t>
            </w:r>
            <w:r w:rsidRPr="001F31B6">
              <w:rPr>
                <w:rFonts w:ascii="宋体" w:cs="宋体"/>
                <w:color w:val="3F7F5F"/>
                <w:sz w:val="12"/>
                <w:szCs w:val="28"/>
              </w:rPr>
              <w:t>2013-08-29 19:55</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 xml:space="preserve">// </w:t>
            </w:r>
            <w:r w:rsidRPr="001F31B6">
              <w:rPr>
                <w:rFonts w:ascii="宋体" w:cs="宋体" w:hint="eastAsia"/>
                <w:color w:val="3F7F5F"/>
                <w:sz w:val="12"/>
                <w:szCs w:val="28"/>
              </w:rPr>
              <w:t>消息过期删除时间</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如果不填写，默认超时时间为当前时间后</w:t>
            </w:r>
            <w:r w:rsidRPr="001F31B6">
              <w:rPr>
                <w:rFonts w:ascii="宋体" w:cs="宋体"/>
                <w:color w:val="3F7F5F"/>
                <w:sz w:val="12"/>
                <w:szCs w:val="28"/>
              </w:rPr>
              <w:t>48</w:t>
            </w:r>
            <w:r w:rsidRPr="001F31B6">
              <w:rPr>
                <w:rFonts w:ascii="宋体" w:cs="宋体" w:hint="eastAsia"/>
                <w:color w:val="3F7F5F"/>
                <w:sz w:val="12"/>
                <w:szCs w:val="28"/>
              </w:rPr>
              <w:t>小时</w:t>
            </w:r>
          </w:p>
          <w:p w:rsidR="001F31B6" w:rsidRPr="001F31B6" w:rsidRDefault="001F31B6" w:rsidP="001F31B6">
            <w:pPr>
              <w:rPr>
                <w:rFonts w:ascii="宋体" w:cs="宋体"/>
                <w:sz w:val="12"/>
                <w:szCs w:val="28"/>
              </w:rPr>
            </w:pPr>
            <w:r w:rsidRPr="001F31B6">
              <w:rPr>
                <w:rFonts w:ascii="宋体" w:cs="宋体"/>
                <w:color w:val="000000"/>
                <w:sz w:val="12"/>
                <w:szCs w:val="28"/>
              </w:rPr>
              <w:t xml:space="preserve">        String </w:t>
            </w:r>
            <w:r w:rsidRPr="001F31B6">
              <w:rPr>
                <w:rFonts w:ascii="宋体" w:cs="宋体"/>
                <w:color w:val="6A3E3E"/>
                <w:sz w:val="12"/>
                <w:szCs w:val="28"/>
              </w:rPr>
              <w:t>expire_time</w:t>
            </w:r>
            <w:r w:rsidRPr="001F31B6">
              <w:rPr>
                <w:rFonts w:ascii="宋体" w:cs="宋体"/>
                <w:color w:val="000000"/>
                <w:sz w:val="12"/>
                <w:szCs w:val="28"/>
              </w:rPr>
              <w:t xml:space="preserve"> = </w:t>
            </w:r>
            <w:r w:rsidRPr="001F31B6">
              <w:rPr>
                <w:rFonts w:ascii="宋体" w:cs="宋体"/>
                <w:color w:val="2A00FF"/>
                <w:sz w:val="12"/>
                <w:szCs w:val="28"/>
              </w:rPr>
              <w:t>"2013-09-30 19:55"</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构造请求</w:t>
            </w:r>
          </w:p>
          <w:p w:rsidR="001F31B6" w:rsidRPr="001F31B6" w:rsidRDefault="001F31B6" w:rsidP="001F31B6">
            <w:pPr>
              <w:rPr>
                <w:rFonts w:ascii="宋体" w:cs="宋体"/>
                <w:sz w:val="12"/>
                <w:szCs w:val="28"/>
              </w:rPr>
            </w:pPr>
            <w:r w:rsidRPr="001F31B6">
              <w:rPr>
                <w:rFonts w:ascii="宋体" w:cs="宋体"/>
                <w:color w:val="000000"/>
                <w:sz w:val="12"/>
                <w:szCs w:val="28"/>
              </w:rPr>
              <w:t xml:space="preserve">        HashMap&lt;String, Object&gt; </w:t>
            </w:r>
            <w:r w:rsidRPr="001F31B6">
              <w:rPr>
                <w:rFonts w:ascii="宋体" w:cs="宋体"/>
                <w:color w:val="6A3E3E"/>
                <w:sz w:val="12"/>
                <w:szCs w:val="28"/>
              </w:rPr>
              <w:t>hashMap</w:t>
            </w:r>
            <w:r w:rsidRPr="001F31B6">
              <w:rPr>
                <w:rFonts w:ascii="宋体" w:cs="宋体"/>
                <w:color w:val="000000"/>
                <w:sz w:val="12"/>
                <w:szCs w:val="28"/>
              </w:rPr>
              <w:t xml:space="preserve"> = </w:t>
            </w:r>
            <w:r w:rsidRPr="001F31B6">
              <w:rPr>
                <w:rFonts w:ascii="宋体" w:cs="宋体"/>
                <w:b/>
                <w:bCs/>
                <w:color w:val="7F0055"/>
                <w:sz w:val="12"/>
                <w:szCs w:val="28"/>
              </w:rPr>
              <w:t>new</w:t>
            </w:r>
            <w:r w:rsidRPr="001F31B6">
              <w:rPr>
                <w:rFonts w:ascii="宋体" w:cs="宋体"/>
                <w:color w:val="000000"/>
                <w:sz w:val="12"/>
                <w:szCs w:val="28"/>
              </w:rPr>
              <w:t xml:space="preserve"> HashMap&lt;String, Object&gt;();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6A3E3E"/>
                <w:sz w:val="12"/>
                <w:szCs w:val="28"/>
              </w:rPr>
              <w:t>hashMap</w:t>
            </w:r>
            <w:r w:rsidRPr="001F31B6">
              <w:rPr>
                <w:rFonts w:ascii="宋体" w:cs="宋体"/>
                <w:color w:val="000000"/>
                <w:sz w:val="12"/>
                <w:szCs w:val="28"/>
              </w:rPr>
              <w:t>.put(</w:t>
            </w:r>
            <w:r w:rsidRPr="001F31B6">
              <w:rPr>
                <w:rFonts w:ascii="宋体" w:cs="宋体"/>
                <w:color w:val="2A00FF"/>
                <w:sz w:val="12"/>
                <w:szCs w:val="28"/>
              </w:rPr>
              <w:t>"deviceTokenList"</w:t>
            </w:r>
            <w:r w:rsidRPr="001F31B6">
              <w:rPr>
                <w:rFonts w:ascii="宋体" w:cs="宋体"/>
                <w:color w:val="000000"/>
                <w:sz w:val="12"/>
                <w:szCs w:val="28"/>
              </w:rPr>
              <w:t xml:space="preserve">, </w:t>
            </w:r>
            <w:r w:rsidRPr="001F31B6">
              <w:rPr>
                <w:rFonts w:ascii="宋体" w:cs="宋体"/>
                <w:color w:val="6A3E3E"/>
                <w:sz w:val="12"/>
                <w:szCs w:val="28"/>
              </w:rPr>
              <w:t>deviceTokenList</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6A3E3E"/>
                <w:sz w:val="12"/>
                <w:szCs w:val="28"/>
              </w:rPr>
              <w:t>hashMap</w:t>
            </w:r>
            <w:r w:rsidRPr="001F31B6">
              <w:rPr>
                <w:rFonts w:ascii="宋体" w:cs="宋体"/>
                <w:color w:val="000000"/>
                <w:sz w:val="12"/>
                <w:szCs w:val="28"/>
              </w:rPr>
              <w:t>.put(</w:t>
            </w:r>
            <w:r w:rsidRPr="001F31B6">
              <w:rPr>
                <w:rFonts w:ascii="宋体" w:cs="宋体"/>
                <w:color w:val="2A00FF"/>
                <w:sz w:val="12"/>
                <w:szCs w:val="28"/>
              </w:rPr>
              <w:t>"message"</w:t>
            </w:r>
            <w:r w:rsidRPr="001F31B6">
              <w:rPr>
                <w:rFonts w:ascii="宋体" w:cs="宋体"/>
                <w:color w:val="000000"/>
                <w:sz w:val="12"/>
                <w:szCs w:val="28"/>
              </w:rPr>
              <w:t xml:space="preserve">, </w:t>
            </w:r>
            <w:r w:rsidRPr="001F31B6">
              <w:rPr>
                <w:rFonts w:ascii="宋体" w:cs="宋体"/>
                <w:color w:val="6A3E3E"/>
                <w:sz w:val="12"/>
                <w:szCs w:val="28"/>
              </w:rPr>
              <w:t>message</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6A3E3E"/>
                <w:sz w:val="12"/>
                <w:szCs w:val="28"/>
              </w:rPr>
              <w:t>hashMap</w:t>
            </w:r>
            <w:r w:rsidRPr="001F31B6">
              <w:rPr>
                <w:rFonts w:ascii="宋体" w:cs="宋体"/>
                <w:color w:val="000000"/>
                <w:sz w:val="12"/>
                <w:szCs w:val="28"/>
              </w:rPr>
              <w:t>.put(</w:t>
            </w:r>
            <w:r w:rsidRPr="001F31B6">
              <w:rPr>
                <w:rFonts w:ascii="宋体" w:cs="宋体"/>
                <w:color w:val="2A00FF"/>
                <w:sz w:val="12"/>
                <w:szCs w:val="28"/>
              </w:rPr>
              <w:t>"cacheMode"</w:t>
            </w:r>
            <w:r w:rsidRPr="001F31B6">
              <w:rPr>
                <w:rFonts w:ascii="宋体" w:cs="宋体"/>
                <w:color w:val="000000"/>
                <w:sz w:val="12"/>
                <w:szCs w:val="28"/>
              </w:rPr>
              <w:t xml:space="preserve">, </w:t>
            </w:r>
            <w:r w:rsidRPr="001F31B6">
              <w:rPr>
                <w:rFonts w:ascii="宋体" w:cs="宋体"/>
                <w:color w:val="6A3E3E"/>
                <w:sz w:val="12"/>
                <w:szCs w:val="28"/>
              </w:rPr>
              <w:t>cacheMode</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6A3E3E"/>
                <w:sz w:val="12"/>
                <w:szCs w:val="28"/>
              </w:rPr>
              <w:t>hashMap</w:t>
            </w:r>
            <w:r w:rsidRPr="001F31B6">
              <w:rPr>
                <w:rFonts w:ascii="宋体" w:cs="宋体"/>
                <w:color w:val="000000"/>
                <w:sz w:val="12"/>
                <w:szCs w:val="28"/>
              </w:rPr>
              <w:t>.put(</w:t>
            </w:r>
            <w:r w:rsidRPr="001F31B6">
              <w:rPr>
                <w:rFonts w:ascii="宋体" w:cs="宋体"/>
                <w:color w:val="2A00FF"/>
                <w:sz w:val="12"/>
                <w:szCs w:val="28"/>
              </w:rPr>
              <w:t>"msgType"</w:t>
            </w:r>
            <w:r w:rsidRPr="001F31B6">
              <w:rPr>
                <w:rFonts w:ascii="宋体" w:cs="宋体"/>
                <w:color w:val="000000"/>
                <w:sz w:val="12"/>
                <w:szCs w:val="28"/>
              </w:rPr>
              <w:t xml:space="preserve">, </w:t>
            </w:r>
            <w:r w:rsidRPr="001F31B6">
              <w:rPr>
                <w:rFonts w:ascii="宋体" w:cs="宋体"/>
                <w:color w:val="6A3E3E"/>
                <w:sz w:val="12"/>
                <w:szCs w:val="28"/>
              </w:rPr>
              <w:t>msgType</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6A3E3E"/>
                <w:sz w:val="12"/>
                <w:szCs w:val="28"/>
              </w:rPr>
              <w:t>hashMap</w:t>
            </w:r>
            <w:r w:rsidRPr="001F31B6">
              <w:rPr>
                <w:rFonts w:ascii="宋体" w:cs="宋体"/>
                <w:color w:val="000000"/>
                <w:sz w:val="12"/>
                <w:szCs w:val="28"/>
              </w:rPr>
              <w:t>.put(</w:t>
            </w:r>
            <w:r w:rsidRPr="001F31B6">
              <w:rPr>
                <w:rFonts w:ascii="宋体" w:cs="宋体"/>
                <w:color w:val="2A00FF"/>
                <w:sz w:val="12"/>
                <w:szCs w:val="28"/>
              </w:rPr>
              <w:t>"expire_time"</w:t>
            </w:r>
            <w:r w:rsidRPr="001F31B6">
              <w:rPr>
                <w:rFonts w:ascii="宋体" w:cs="宋体"/>
                <w:color w:val="000000"/>
                <w:sz w:val="12"/>
                <w:szCs w:val="28"/>
              </w:rPr>
              <w:t xml:space="preserve">, </w:t>
            </w:r>
            <w:r w:rsidRPr="001F31B6">
              <w:rPr>
                <w:rFonts w:ascii="宋体" w:cs="宋体"/>
                <w:color w:val="6A3E3E"/>
                <w:sz w:val="12"/>
                <w:szCs w:val="28"/>
              </w:rPr>
              <w:t>expire_time</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设置</w:t>
            </w:r>
            <w:r w:rsidRPr="001F31B6">
              <w:rPr>
                <w:rFonts w:ascii="宋体" w:cs="宋体"/>
                <w:color w:val="3F7F5F"/>
                <w:sz w:val="12"/>
                <w:szCs w:val="28"/>
                <w:u w:val="single"/>
              </w:rPr>
              <w:t>http</w:t>
            </w:r>
            <w:r w:rsidRPr="001F31B6">
              <w:rPr>
                <w:rFonts w:ascii="宋体" w:cs="宋体" w:hint="eastAsia"/>
                <w:color w:val="3F7F5F"/>
                <w:sz w:val="12"/>
                <w:szCs w:val="28"/>
              </w:rPr>
              <w:t>超时时间</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6A3E3E"/>
                <w:sz w:val="12"/>
                <w:szCs w:val="28"/>
              </w:rPr>
              <w:t>client</w:t>
            </w:r>
            <w:r w:rsidRPr="001F31B6">
              <w:rPr>
                <w:rFonts w:ascii="宋体" w:cs="宋体"/>
                <w:color w:val="000000"/>
                <w:sz w:val="12"/>
                <w:szCs w:val="28"/>
              </w:rPr>
              <w:t>.setTimeout(10000, 15000);</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接口调用</w:t>
            </w:r>
          </w:p>
          <w:p w:rsidR="001F31B6" w:rsidRPr="001F31B6" w:rsidRDefault="001F31B6" w:rsidP="001F31B6">
            <w:pPr>
              <w:rPr>
                <w:rFonts w:ascii="宋体" w:cs="宋体"/>
                <w:sz w:val="12"/>
                <w:szCs w:val="28"/>
              </w:rPr>
            </w:pPr>
            <w:r w:rsidRPr="001F31B6">
              <w:rPr>
                <w:rFonts w:ascii="宋体" w:cs="宋体"/>
                <w:color w:val="000000"/>
                <w:sz w:val="12"/>
                <w:szCs w:val="28"/>
              </w:rPr>
              <w:t xml:space="preserve">        PushRet </w:t>
            </w:r>
            <w:r w:rsidRPr="001F31B6">
              <w:rPr>
                <w:rFonts w:ascii="宋体" w:cs="宋体"/>
                <w:color w:val="6A3E3E"/>
                <w:sz w:val="12"/>
                <w:szCs w:val="28"/>
              </w:rPr>
              <w:t>resp</w:t>
            </w:r>
            <w:r w:rsidRPr="001F31B6">
              <w:rPr>
                <w:rFonts w:ascii="宋体" w:cs="宋体"/>
                <w:color w:val="000000"/>
                <w:sz w:val="12"/>
                <w:szCs w:val="28"/>
              </w:rPr>
              <w:t xml:space="preserve"> = </w:t>
            </w:r>
            <w:r w:rsidRPr="001F31B6">
              <w:rPr>
                <w:rFonts w:ascii="宋体" w:cs="宋体"/>
                <w:color w:val="6A3E3E"/>
                <w:sz w:val="12"/>
                <w:szCs w:val="28"/>
              </w:rPr>
              <w:t>client</w:t>
            </w:r>
            <w:r w:rsidRPr="001F31B6">
              <w:rPr>
                <w:rFonts w:ascii="宋体" w:cs="宋体"/>
                <w:color w:val="000000"/>
                <w:sz w:val="12"/>
                <w:szCs w:val="28"/>
              </w:rPr>
              <w:t>.</w:t>
            </w:r>
            <w:r w:rsidRPr="00340C6D">
              <w:rPr>
                <w:rFonts w:ascii="宋体" w:cs="宋体"/>
                <w:color w:val="6A3E3E"/>
                <w:sz w:val="12"/>
                <w:szCs w:val="28"/>
              </w:rPr>
              <w:t>call</w:t>
            </w:r>
            <w:r w:rsidRPr="001F31B6">
              <w:rPr>
                <w:rFonts w:ascii="宋体" w:cs="宋体"/>
                <w:color w:val="000000"/>
                <w:sz w:val="12"/>
                <w:szCs w:val="28"/>
              </w:rPr>
              <w:t>(</w:t>
            </w:r>
            <w:r w:rsidRPr="001F31B6">
              <w:rPr>
                <w:rFonts w:ascii="宋体" w:cs="宋体"/>
                <w:color w:val="2A00FF"/>
                <w:sz w:val="12"/>
                <w:szCs w:val="28"/>
              </w:rPr>
              <w:t>"openpush.message.batch_send"</w:t>
            </w:r>
            <w:r w:rsidRPr="001F31B6">
              <w:rPr>
                <w:rFonts w:ascii="宋体" w:cs="宋体"/>
                <w:color w:val="000000"/>
                <w:sz w:val="12"/>
                <w:szCs w:val="28"/>
              </w:rPr>
              <w:t xml:space="preserve">, </w:t>
            </w:r>
            <w:r w:rsidRPr="001F31B6">
              <w:rPr>
                <w:rFonts w:ascii="宋体" w:cs="宋体"/>
                <w:color w:val="6A3E3E"/>
                <w:sz w:val="12"/>
                <w:szCs w:val="28"/>
              </w:rPr>
              <w:t>hashMap</w:t>
            </w:r>
            <w:r w:rsidRPr="001F31B6">
              <w:rPr>
                <w:rFonts w:ascii="宋体" w:cs="宋体"/>
                <w:color w:val="000000"/>
                <w:sz w:val="12"/>
                <w:szCs w:val="28"/>
              </w:rPr>
              <w:t>, PushRet.</w:t>
            </w:r>
            <w:r w:rsidRPr="001F31B6">
              <w:rPr>
                <w:rFonts w:ascii="宋体" w:cs="宋体"/>
                <w:b/>
                <w:bCs/>
                <w:color w:val="7F0055"/>
                <w:sz w:val="12"/>
                <w:szCs w:val="28"/>
              </w:rPr>
              <w:t>class</w:t>
            </w:r>
            <w:r w:rsidRPr="001F31B6">
              <w:rPr>
                <w:rFonts w:ascii="宋体" w:cs="宋体"/>
                <w:color w:val="000000"/>
                <w:sz w:val="12"/>
                <w:szCs w:val="28"/>
              </w:rPr>
              <w:t>);</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p>
          <w:p w:rsidR="001F31B6" w:rsidRPr="001F31B6" w:rsidRDefault="001F31B6" w:rsidP="001F31B6">
            <w:pPr>
              <w:rPr>
                <w:rFonts w:ascii="宋体" w:cs="宋体"/>
                <w:sz w:val="12"/>
                <w:szCs w:val="28"/>
              </w:rPr>
            </w:pPr>
            <w:r w:rsidRPr="001F31B6">
              <w:rPr>
                <w:rFonts w:ascii="宋体" w:cs="宋体"/>
                <w:color w:val="000000"/>
                <w:sz w:val="12"/>
                <w:szCs w:val="28"/>
              </w:rPr>
              <w:t xml:space="preserve">        </w:t>
            </w:r>
            <w:r w:rsidRPr="001F31B6">
              <w:rPr>
                <w:rFonts w:ascii="宋体" w:cs="宋体"/>
                <w:color w:val="3F7F5F"/>
                <w:sz w:val="12"/>
                <w:szCs w:val="28"/>
              </w:rPr>
              <w:t>//</w:t>
            </w:r>
            <w:r w:rsidRPr="001F31B6">
              <w:rPr>
                <w:rFonts w:ascii="宋体" w:cs="宋体" w:hint="eastAsia"/>
                <w:color w:val="3F7F5F"/>
                <w:sz w:val="12"/>
                <w:szCs w:val="28"/>
              </w:rPr>
              <w:t>打印响应</w:t>
            </w:r>
          </w:p>
          <w:p w:rsidR="001F31B6" w:rsidRPr="001F31B6" w:rsidRDefault="001F31B6" w:rsidP="001F31B6">
            <w:pPr>
              <w:rPr>
                <w:rFonts w:ascii="宋体" w:cs="宋体"/>
                <w:sz w:val="12"/>
                <w:szCs w:val="28"/>
              </w:rPr>
            </w:pPr>
            <w:r w:rsidRPr="001F31B6">
              <w:rPr>
                <w:rFonts w:ascii="宋体" w:cs="宋体"/>
                <w:color w:val="000000"/>
                <w:sz w:val="12"/>
                <w:szCs w:val="28"/>
              </w:rPr>
              <w:t xml:space="preserve">        System.</w:t>
            </w:r>
            <w:r w:rsidRPr="001F31B6">
              <w:rPr>
                <w:rFonts w:ascii="宋体" w:cs="宋体"/>
                <w:b/>
                <w:bCs/>
                <w:i/>
                <w:iCs/>
                <w:color w:val="0000C0"/>
                <w:sz w:val="12"/>
                <w:szCs w:val="28"/>
              </w:rPr>
              <w:t>err</w:t>
            </w:r>
            <w:r w:rsidRPr="001F31B6">
              <w:rPr>
                <w:rFonts w:ascii="宋体" w:cs="宋体"/>
                <w:color w:val="000000"/>
                <w:sz w:val="12"/>
                <w:szCs w:val="28"/>
              </w:rPr>
              <w:t>.println(</w:t>
            </w:r>
            <w:r w:rsidRPr="001F31B6">
              <w:rPr>
                <w:rFonts w:ascii="宋体" w:cs="宋体"/>
                <w:color w:val="2A00FF"/>
                <w:sz w:val="12"/>
                <w:szCs w:val="28"/>
              </w:rPr>
              <w:t>"</w:t>
            </w:r>
            <w:r w:rsidRPr="001F31B6">
              <w:rPr>
                <w:rFonts w:ascii="宋体" w:cs="宋体" w:hint="eastAsia"/>
                <w:color w:val="2A00FF"/>
                <w:sz w:val="12"/>
                <w:szCs w:val="28"/>
              </w:rPr>
              <w:t>群发接口消息响应</w:t>
            </w:r>
            <w:r w:rsidRPr="001F31B6">
              <w:rPr>
                <w:rFonts w:ascii="宋体" w:cs="宋体"/>
                <w:color w:val="2A00FF"/>
                <w:sz w:val="12"/>
                <w:szCs w:val="28"/>
              </w:rPr>
              <w:t>: resultcode</w:t>
            </w:r>
            <w:r w:rsidRPr="001F31B6">
              <w:rPr>
                <w:rFonts w:ascii="宋体" w:cs="宋体" w:hint="eastAsia"/>
                <w:color w:val="2A00FF"/>
                <w:sz w:val="12"/>
                <w:szCs w:val="28"/>
              </w:rPr>
              <w:t>：</w:t>
            </w:r>
            <w:r w:rsidRPr="001F31B6">
              <w:rPr>
                <w:rFonts w:ascii="宋体" w:cs="宋体"/>
                <w:color w:val="2A00FF"/>
                <w:sz w:val="12"/>
                <w:szCs w:val="28"/>
              </w:rPr>
              <w:t>"</w:t>
            </w:r>
            <w:r w:rsidRPr="001F31B6">
              <w:rPr>
                <w:rFonts w:ascii="宋体" w:cs="宋体"/>
                <w:color w:val="000000"/>
                <w:sz w:val="12"/>
                <w:szCs w:val="28"/>
              </w:rPr>
              <w:t xml:space="preserve"> + </w:t>
            </w:r>
            <w:r w:rsidRPr="001F31B6">
              <w:rPr>
                <w:rFonts w:ascii="宋体" w:cs="宋体"/>
                <w:color w:val="6A3E3E"/>
                <w:sz w:val="12"/>
                <w:szCs w:val="28"/>
              </w:rPr>
              <w:t>resp</w:t>
            </w:r>
            <w:r w:rsidRPr="001F31B6">
              <w:rPr>
                <w:rFonts w:ascii="宋体" w:cs="宋体"/>
                <w:color w:val="000000"/>
                <w:sz w:val="12"/>
                <w:szCs w:val="28"/>
              </w:rPr>
              <w:t xml:space="preserve">.getResultcode() + </w:t>
            </w:r>
            <w:r w:rsidRPr="001F31B6">
              <w:rPr>
                <w:rFonts w:ascii="宋体" w:cs="宋体"/>
                <w:color w:val="2A00FF"/>
                <w:sz w:val="12"/>
                <w:szCs w:val="28"/>
              </w:rPr>
              <w:t>",message:"</w:t>
            </w:r>
            <w:r w:rsidRPr="001F31B6">
              <w:rPr>
                <w:rFonts w:ascii="宋体" w:cs="宋体"/>
                <w:color w:val="000000"/>
                <w:sz w:val="12"/>
                <w:szCs w:val="28"/>
              </w:rPr>
              <w:t xml:space="preserve"> + </w:t>
            </w:r>
            <w:r w:rsidRPr="001F31B6">
              <w:rPr>
                <w:rFonts w:ascii="宋体" w:cs="宋体"/>
                <w:color w:val="6A3E3E"/>
                <w:sz w:val="12"/>
                <w:szCs w:val="28"/>
              </w:rPr>
              <w:t>resp</w:t>
            </w:r>
            <w:r w:rsidRPr="001F31B6">
              <w:rPr>
                <w:rFonts w:ascii="宋体" w:cs="宋体"/>
                <w:color w:val="000000"/>
                <w:sz w:val="12"/>
                <w:szCs w:val="28"/>
              </w:rPr>
              <w:t>.getMessage());</w:t>
            </w:r>
          </w:p>
          <w:p w:rsidR="00CD3B0B" w:rsidRDefault="001F31B6" w:rsidP="001F31B6">
            <w:pPr>
              <w:pStyle w:val="a5"/>
              <w:ind w:firstLineChars="0" w:firstLine="0"/>
            </w:pPr>
            <w:r w:rsidRPr="001F31B6">
              <w:rPr>
                <w:rFonts w:ascii="宋体" w:cs="宋体"/>
                <w:color w:val="000000"/>
                <w:sz w:val="12"/>
                <w:szCs w:val="28"/>
              </w:rPr>
              <w:t xml:space="preserve">    }</w:t>
            </w:r>
          </w:p>
        </w:tc>
      </w:tr>
    </w:tbl>
    <w:p w:rsidR="00CD3B0B" w:rsidRDefault="00CD3B0B" w:rsidP="00CD3B0B">
      <w:pPr>
        <w:pStyle w:val="a5"/>
      </w:pPr>
    </w:p>
    <w:p w:rsidR="00CD3B0B" w:rsidRDefault="00CD3B0B" w:rsidP="00CD3B0B">
      <w:pPr>
        <w:pStyle w:val="a5"/>
      </w:pPr>
      <w:r>
        <w:rPr>
          <w:rFonts w:hint="eastAsia"/>
        </w:rPr>
        <w:t>参数</w:t>
      </w:r>
      <w:r>
        <w:t>详解：</w:t>
      </w:r>
    </w:p>
    <w:tbl>
      <w:tblPr>
        <w:tblStyle w:val="afff1"/>
        <w:tblW w:w="0" w:type="auto"/>
        <w:tblInd w:w="421" w:type="dxa"/>
        <w:tblLook w:val="04A0" w:firstRow="1" w:lastRow="0" w:firstColumn="1" w:lastColumn="0" w:noHBand="0" w:noVBand="1"/>
      </w:tblPr>
      <w:tblGrid>
        <w:gridCol w:w="2126"/>
        <w:gridCol w:w="3459"/>
        <w:gridCol w:w="3004"/>
      </w:tblGrid>
      <w:tr w:rsidR="00BB34E4" w:rsidTr="000F1737">
        <w:tc>
          <w:tcPr>
            <w:tcW w:w="2126"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参数</w:t>
            </w:r>
            <w:r w:rsidRPr="00EF4D35">
              <w:rPr>
                <w:b/>
              </w:rPr>
              <w:t>名称</w:t>
            </w:r>
          </w:p>
        </w:tc>
        <w:tc>
          <w:tcPr>
            <w:tcW w:w="3459"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作用</w:t>
            </w:r>
          </w:p>
        </w:tc>
        <w:tc>
          <w:tcPr>
            <w:tcW w:w="3004"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备注</w:t>
            </w:r>
          </w:p>
        </w:tc>
      </w:tr>
      <w:tr w:rsidR="00160DC9" w:rsidTr="000F1737">
        <w:tc>
          <w:tcPr>
            <w:tcW w:w="2126" w:type="dxa"/>
          </w:tcPr>
          <w:p w:rsidR="00160DC9" w:rsidRPr="00914D09" w:rsidRDefault="00160DC9" w:rsidP="00160DC9">
            <w:pPr>
              <w:pStyle w:val="a5"/>
              <w:ind w:firstLineChars="0" w:firstLine="0"/>
              <w:rPr>
                <w:rFonts w:asciiTheme="minorEastAsia" w:eastAsiaTheme="minorEastAsia" w:hAnsiTheme="minorEastAsia"/>
                <w:sz w:val="14"/>
                <w:szCs w:val="18"/>
              </w:rPr>
            </w:pPr>
            <w:r w:rsidRPr="000C0DD6">
              <w:rPr>
                <w:rFonts w:asciiTheme="minorEastAsia" w:eastAsiaTheme="minorEastAsia" w:hAnsiTheme="minorEastAsia"/>
                <w:sz w:val="14"/>
                <w:szCs w:val="18"/>
              </w:rPr>
              <w:t>deviceTokenList</w:t>
            </w:r>
          </w:p>
        </w:tc>
        <w:tc>
          <w:tcPr>
            <w:tcW w:w="3459" w:type="dxa"/>
          </w:tcPr>
          <w:p w:rsidR="00160DC9" w:rsidRDefault="00160DC9" w:rsidP="00160DC9">
            <w:pPr>
              <w:pStyle w:val="a5"/>
              <w:ind w:firstLineChars="0" w:firstLine="0"/>
            </w:pPr>
            <w:r w:rsidRPr="00C34A15">
              <w:rPr>
                <w:rFonts w:asciiTheme="minorEastAsia" w:eastAsiaTheme="minorEastAsia" w:hAnsiTheme="minorEastAsia" w:hint="eastAsia"/>
                <w:sz w:val="14"/>
                <w:szCs w:val="18"/>
              </w:rPr>
              <w:t>华为</w:t>
            </w:r>
            <w:r w:rsidRPr="00C34A15">
              <w:rPr>
                <w:rFonts w:asciiTheme="minorEastAsia" w:eastAsiaTheme="minorEastAsia" w:hAnsiTheme="minorEastAsia"/>
                <w:sz w:val="14"/>
                <w:szCs w:val="18"/>
              </w:rPr>
              <w:t>PUSH TOKEN</w:t>
            </w:r>
          </w:p>
        </w:tc>
        <w:tc>
          <w:tcPr>
            <w:tcW w:w="3004" w:type="dxa"/>
          </w:tcPr>
          <w:p w:rsidR="00160DC9" w:rsidRDefault="00160DC9" w:rsidP="00160DC9">
            <w:pPr>
              <w:pStyle w:val="a5"/>
              <w:ind w:firstLineChars="0" w:firstLine="0"/>
            </w:pPr>
          </w:p>
        </w:tc>
      </w:tr>
      <w:tr w:rsidR="00160DC9" w:rsidTr="000F1737">
        <w:tc>
          <w:tcPr>
            <w:tcW w:w="2126" w:type="dxa"/>
          </w:tcPr>
          <w:p w:rsidR="00160DC9" w:rsidRPr="00914D09" w:rsidRDefault="00160DC9" w:rsidP="00160DC9">
            <w:pPr>
              <w:pStyle w:val="a5"/>
              <w:ind w:firstLineChars="0" w:firstLine="0"/>
              <w:rPr>
                <w:rFonts w:asciiTheme="minorEastAsia" w:eastAsiaTheme="minorEastAsia" w:hAnsiTheme="minorEastAsia"/>
                <w:sz w:val="14"/>
                <w:szCs w:val="18"/>
              </w:rPr>
            </w:pPr>
            <w:r w:rsidRPr="000C0DD6">
              <w:rPr>
                <w:rFonts w:asciiTheme="minorEastAsia" w:eastAsiaTheme="minorEastAsia" w:hAnsiTheme="minorEastAsia"/>
                <w:sz w:val="14"/>
                <w:szCs w:val="18"/>
              </w:rPr>
              <w:t>message</w:t>
            </w:r>
          </w:p>
        </w:tc>
        <w:tc>
          <w:tcPr>
            <w:tcW w:w="3459" w:type="dxa"/>
          </w:tcPr>
          <w:p w:rsidR="00160DC9" w:rsidRDefault="00160DC9" w:rsidP="00160DC9">
            <w:pPr>
              <w:pStyle w:val="a5"/>
              <w:ind w:firstLineChars="0" w:firstLine="0"/>
            </w:pPr>
            <w:r w:rsidRPr="00C34A15">
              <w:rPr>
                <w:rFonts w:asciiTheme="minorEastAsia" w:eastAsiaTheme="minorEastAsia" w:hAnsiTheme="minorEastAsia" w:hint="eastAsia"/>
                <w:sz w:val="14"/>
                <w:szCs w:val="18"/>
              </w:rPr>
              <w:t>发送</w:t>
            </w:r>
            <w:r w:rsidRPr="00C34A15">
              <w:rPr>
                <w:rFonts w:asciiTheme="minorEastAsia" w:eastAsiaTheme="minorEastAsia" w:hAnsiTheme="minorEastAsia"/>
                <w:sz w:val="14"/>
                <w:szCs w:val="18"/>
              </w:rPr>
              <w:t>的PUSH消息体</w:t>
            </w:r>
          </w:p>
        </w:tc>
        <w:tc>
          <w:tcPr>
            <w:tcW w:w="3004" w:type="dxa"/>
          </w:tcPr>
          <w:p w:rsidR="00160DC9" w:rsidRDefault="00160DC9" w:rsidP="00160DC9">
            <w:pPr>
              <w:pStyle w:val="a5"/>
              <w:ind w:firstLineChars="0" w:firstLine="0"/>
            </w:pPr>
          </w:p>
        </w:tc>
      </w:tr>
      <w:tr w:rsidR="00160DC9" w:rsidTr="000F1737">
        <w:tc>
          <w:tcPr>
            <w:tcW w:w="2126" w:type="dxa"/>
          </w:tcPr>
          <w:p w:rsidR="00160DC9" w:rsidRPr="00914D09" w:rsidRDefault="00160DC9" w:rsidP="00160DC9">
            <w:pPr>
              <w:pStyle w:val="a5"/>
              <w:ind w:firstLineChars="0" w:firstLine="0"/>
              <w:rPr>
                <w:rFonts w:asciiTheme="minorEastAsia" w:eastAsiaTheme="minorEastAsia" w:hAnsiTheme="minorEastAsia"/>
                <w:sz w:val="14"/>
                <w:szCs w:val="18"/>
              </w:rPr>
            </w:pPr>
            <w:r w:rsidRPr="000C0DD6">
              <w:rPr>
                <w:rFonts w:asciiTheme="minorEastAsia" w:eastAsiaTheme="minorEastAsia" w:hAnsiTheme="minorEastAsia"/>
                <w:sz w:val="14"/>
                <w:szCs w:val="18"/>
              </w:rPr>
              <w:t>cacheMode</w:t>
            </w:r>
          </w:p>
        </w:tc>
        <w:tc>
          <w:tcPr>
            <w:tcW w:w="3459" w:type="dxa"/>
          </w:tcPr>
          <w:p w:rsidR="00C37936" w:rsidRPr="00C34A15" w:rsidRDefault="00C37936" w:rsidP="00C37936">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0</w:t>
            </w:r>
            <w:r w:rsidRPr="00C34A15">
              <w:rPr>
                <w:rFonts w:asciiTheme="minorEastAsia" w:eastAsiaTheme="minorEastAsia" w:hAnsiTheme="minorEastAsia" w:hint="eastAsia"/>
                <w:sz w:val="14"/>
                <w:szCs w:val="18"/>
              </w:rPr>
              <w:t>：</w:t>
            </w:r>
            <w:proofErr w:type="gramStart"/>
            <w:r w:rsidRPr="00C34A15">
              <w:rPr>
                <w:rFonts w:asciiTheme="minorEastAsia" w:eastAsiaTheme="minorEastAsia" w:hAnsiTheme="minorEastAsia" w:hint="eastAsia"/>
                <w:sz w:val="14"/>
                <w:szCs w:val="18"/>
              </w:rPr>
              <w:t>不</w:t>
            </w:r>
            <w:proofErr w:type="gramEnd"/>
            <w:r w:rsidRPr="00C34A15">
              <w:rPr>
                <w:rFonts w:asciiTheme="minorEastAsia" w:eastAsiaTheme="minorEastAsia" w:hAnsiTheme="minorEastAsia" w:hint="eastAsia"/>
                <w:sz w:val="14"/>
                <w:szCs w:val="18"/>
              </w:rPr>
              <w:t>缓存</w:t>
            </w:r>
          </w:p>
          <w:p w:rsidR="00C37936" w:rsidRPr="00C34A15" w:rsidRDefault="00C37936" w:rsidP="00C37936">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1</w:t>
            </w:r>
            <w:r w:rsidRPr="00C34A15">
              <w:rPr>
                <w:rFonts w:asciiTheme="minorEastAsia" w:eastAsiaTheme="minorEastAsia" w:hAnsiTheme="minorEastAsia" w:hint="eastAsia"/>
                <w:sz w:val="14"/>
                <w:szCs w:val="18"/>
              </w:rPr>
              <w:t>：缓存</w:t>
            </w:r>
          </w:p>
          <w:p w:rsidR="00160DC9" w:rsidRDefault="00C37936" w:rsidP="00C37936">
            <w:pPr>
              <w:pStyle w:val="a5"/>
              <w:ind w:firstLineChars="0" w:firstLine="0"/>
            </w:pPr>
            <w:r w:rsidRPr="00C34A15">
              <w:rPr>
                <w:rFonts w:asciiTheme="minorEastAsia" w:eastAsiaTheme="minorEastAsia" w:hAnsiTheme="minorEastAsia" w:hint="eastAsia"/>
                <w:sz w:val="14"/>
                <w:szCs w:val="18"/>
              </w:rPr>
              <w:t>缺省值为</w:t>
            </w:r>
            <w:r w:rsidRPr="00C34A15">
              <w:rPr>
                <w:rFonts w:asciiTheme="minorEastAsia" w:eastAsiaTheme="minorEastAsia" w:hAnsiTheme="minorEastAsia"/>
                <w:sz w:val="14"/>
                <w:szCs w:val="18"/>
              </w:rPr>
              <w:t>0</w:t>
            </w:r>
          </w:p>
        </w:tc>
        <w:tc>
          <w:tcPr>
            <w:tcW w:w="3004" w:type="dxa"/>
          </w:tcPr>
          <w:p w:rsidR="00160DC9" w:rsidRDefault="00160DC9" w:rsidP="00160DC9">
            <w:pPr>
              <w:pStyle w:val="a5"/>
              <w:ind w:firstLineChars="0" w:firstLine="0"/>
            </w:pPr>
          </w:p>
        </w:tc>
      </w:tr>
      <w:tr w:rsidR="00160DC9" w:rsidTr="000F1737">
        <w:tc>
          <w:tcPr>
            <w:tcW w:w="2126" w:type="dxa"/>
          </w:tcPr>
          <w:p w:rsidR="00160DC9" w:rsidRPr="00914D09" w:rsidRDefault="00160DC9" w:rsidP="00160DC9">
            <w:pPr>
              <w:pStyle w:val="a5"/>
              <w:ind w:firstLineChars="0" w:firstLine="0"/>
              <w:rPr>
                <w:rFonts w:asciiTheme="minorEastAsia" w:eastAsiaTheme="minorEastAsia" w:hAnsiTheme="minorEastAsia"/>
                <w:sz w:val="14"/>
                <w:szCs w:val="18"/>
              </w:rPr>
            </w:pPr>
            <w:r w:rsidRPr="000C0DD6">
              <w:rPr>
                <w:rFonts w:asciiTheme="minorEastAsia" w:eastAsiaTheme="minorEastAsia" w:hAnsiTheme="minorEastAsia"/>
                <w:sz w:val="14"/>
                <w:szCs w:val="18"/>
              </w:rPr>
              <w:t>msgType</w:t>
            </w:r>
          </w:p>
        </w:tc>
        <w:tc>
          <w:tcPr>
            <w:tcW w:w="3459" w:type="dxa"/>
          </w:tcPr>
          <w:p w:rsidR="00160DC9" w:rsidRDefault="00E1446B" w:rsidP="00160DC9">
            <w:pPr>
              <w:pStyle w:val="a5"/>
              <w:ind w:firstLineChars="0" w:firstLine="0"/>
            </w:pPr>
            <w:r w:rsidRPr="00E1446B">
              <w:rPr>
                <w:rFonts w:asciiTheme="minorEastAsia" w:eastAsiaTheme="minorEastAsia" w:hAnsiTheme="minorEastAsia" w:hint="eastAsia"/>
                <w:sz w:val="14"/>
                <w:szCs w:val="18"/>
              </w:rPr>
              <w:t>同</w:t>
            </w:r>
            <w:r w:rsidRPr="00E1446B">
              <w:rPr>
                <w:rFonts w:asciiTheme="minorEastAsia" w:eastAsiaTheme="minorEastAsia" w:hAnsiTheme="minorEastAsia"/>
                <w:sz w:val="14"/>
                <w:szCs w:val="18"/>
              </w:rPr>
              <w:t>前面描述</w:t>
            </w:r>
          </w:p>
        </w:tc>
        <w:tc>
          <w:tcPr>
            <w:tcW w:w="3004" w:type="dxa"/>
          </w:tcPr>
          <w:p w:rsidR="00160DC9" w:rsidRDefault="00160DC9" w:rsidP="00160DC9">
            <w:pPr>
              <w:pStyle w:val="a5"/>
              <w:ind w:firstLineChars="0" w:firstLine="0"/>
            </w:pPr>
          </w:p>
        </w:tc>
      </w:tr>
      <w:tr w:rsidR="001F3D08" w:rsidTr="000F1737">
        <w:tc>
          <w:tcPr>
            <w:tcW w:w="2126" w:type="dxa"/>
          </w:tcPr>
          <w:p w:rsidR="001F3D08" w:rsidRPr="00914D09" w:rsidRDefault="001F3D08" w:rsidP="001F3D08">
            <w:pPr>
              <w:pStyle w:val="a5"/>
              <w:ind w:firstLineChars="0" w:firstLine="0"/>
              <w:rPr>
                <w:rFonts w:asciiTheme="minorEastAsia" w:eastAsiaTheme="minorEastAsia" w:hAnsiTheme="minorEastAsia"/>
                <w:sz w:val="14"/>
                <w:szCs w:val="18"/>
              </w:rPr>
            </w:pPr>
            <w:r w:rsidRPr="000C0DD6">
              <w:rPr>
                <w:rFonts w:asciiTheme="minorEastAsia" w:eastAsiaTheme="minorEastAsia" w:hAnsiTheme="minorEastAsia"/>
                <w:sz w:val="14"/>
                <w:szCs w:val="18"/>
              </w:rPr>
              <w:t>expire_time</w:t>
            </w:r>
          </w:p>
        </w:tc>
        <w:tc>
          <w:tcPr>
            <w:tcW w:w="3459" w:type="dxa"/>
          </w:tcPr>
          <w:p w:rsidR="001F3D08" w:rsidRPr="005847C3" w:rsidRDefault="001F3D08" w:rsidP="001F3D08">
            <w:pPr>
              <w:rPr>
                <w:rFonts w:asciiTheme="minorEastAsia" w:eastAsiaTheme="minorEastAsia" w:hAnsiTheme="minorEastAsia"/>
                <w:sz w:val="14"/>
                <w:szCs w:val="18"/>
              </w:rPr>
            </w:pPr>
            <w:r w:rsidRPr="005847C3">
              <w:rPr>
                <w:rFonts w:asciiTheme="minorEastAsia" w:eastAsiaTheme="minorEastAsia" w:hAnsiTheme="minorEastAsia" w:hint="eastAsia"/>
                <w:sz w:val="14"/>
                <w:szCs w:val="18"/>
              </w:rPr>
              <w:t>消息过期时间，可选</w:t>
            </w:r>
          </w:p>
          <w:p w:rsidR="001F3D08" w:rsidRDefault="001F3D08" w:rsidP="001F3D08">
            <w:pPr>
              <w:pStyle w:val="a5"/>
              <w:ind w:firstLineChars="0" w:firstLine="0"/>
            </w:pPr>
            <w:r w:rsidRPr="005847C3">
              <w:rPr>
                <w:rFonts w:asciiTheme="minorEastAsia" w:eastAsiaTheme="minorEastAsia" w:hAnsiTheme="minorEastAsia"/>
                <w:sz w:val="14"/>
                <w:szCs w:val="18"/>
              </w:rPr>
              <w:t>timestamp</w:t>
            </w:r>
            <w:r w:rsidRPr="005847C3">
              <w:rPr>
                <w:rFonts w:asciiTheme="minorEastAsia" w:eastAsiaTheme="minorEastAsia" w:hAnsiTheme="minorEastAsia" w:hint="eastAsia"/>
                <w:sz w:val="14"/>
                <w:szCs w:val="18"/>
              </w:rPr>
              <w:t>格式</w:t>
            </w:r>
            <w:r w:rsidRPr="005847C3">
              <w:rPr>
                <w:rFonts w:asciiTheme="minorEastAsia" w:eastAsiaTheme="minorEastAsia" w:hAnsiTheme="minorEastAsia"/>
                <w:sz w:val="14"/>
                <w:szCs w:val="18"/>
              </w:rPr>
              <w:t>ISO 8601</w:t>
            </w:r>
            <w:r w:rsidRPr="005847C3">
              <w:rPr>
                <w:rFonts w:asciiTheme="minorEastAsia" w:eastAsiaTheme="minorEastAsia" w:hAnsiTheme="minorEastAsia" w:hint="eastAsia"/>
                <w:sz w:val="14"/>
                <w:szCs w:val="18"/>
              </w:rPr>
              <w:t>：</w:t>
            </w:r>
            <w:r w:rsidRPr="005847C3">
              <w:rPr>
                <w:rFonts w:asciiTheme="minorEastAsia" w:eastAsiaTheme="minorEastAsia" w:hAnsiTheme="minorEastAsia"/>
                <w:sz w:val="14"/>
                <w:szCs w:val="18"/>
              </w:rPr>
              <w:t>2013-06-03T17:30:08+08:00</w:t>
            </w:r>
          </w:p>
        </w:tc>
        <w:tc>
          <w:tcPr>
            <w:tcW w:w="3004" w:type="dxa"/>
          </w:tcPr>
          <w:p w:rsidR="001F3D08" w:rsidRDefault="001F3D08" w:rsidP="001F3D08">
            <w:pPr>
              <w:pStyle w:val="a5"/>
              <w:ind w:firstLineChars="0" w:firstLine="0"/>
            </w:pPr>
          </w:p>
        </w:tc>
      </w:tr>
      <w:tr w:rsidR="001F3D08" w:rsidTr="000F1737">
        <w:tc>
          <w:tcPr>
            <w:tcW w:w="2126" w:type="dxa"/>
          </w:tcPr>
          <w:p w:rsidR="001F3D08" w:rsidRPr="00914D09" w:rsidRDefault="001F3D08" w:rsidP="001F3D08">
            <w:pPr>
              <w:pStyle w:val="a5"/>
              <w:ind w:firstLineChars="0" w:firstLine="0"/>
              <w:rPr>
                <w:rFonts w:asciiTheme="minorEastAsia" w:eastAsiaTheme="minorEastAsia" w:hAnsiTheme="minorEastAsia"/>
                <w:sz w:val="14"/>
                <w:szCs w:val="18"/>
              </w:rPr>
            </w:pPr>
            <w:r w:rsidRPr="000C0DD6">
              <w:rPr>
                <w:rFonts w:asciiTheme="minorEastAsia" w:eastAsiaTheme="minorEastAsia" w:hAnsiTheme="minorEastAsia"/>
                <w:sz w:val="14"/>
                <w:szCs w:val="18"/>
              </w:rPr>
              <w:t>userType</w:t>
            </w:r>
          </w:p>
        </w:tc>
        <w:tc>
          <w:tcPr>
            <w:tcW w:w="3459" w:type="dxa"/>
          </w:tcPr>
          <w:p w:rsidR="001F3D08" w:rsidRDefault="001F3D08" w:rsidP="001F3D08">
            <w:pPr>
              <w:pStyle w:val="a5"/>
              <w:ind w:firstLineChars="0" w:firstLine="0"/>
            </w:pPr>
            <w:r w:rsidRPr="0019493F">
              <w:rPr>
                <w:rFonts w:asciiTheme="minorEastAsia" w:eastAsiaTheme="minorEastAsia" w:hAnsiTheme="minorEastAsia"/>
                <w:sz w:val="14"/>
                <w:szCs w:val="18"/>
              </w:rPr>
              <w:t>android</w:t>
            </w:r>
            <w:r w:rsidRPr="0019493F">
              <w:rPr>
                <w:rFonts w:asciiTheme="minorEastAsia" w:eastAsiaTheme="minorEastAsia" w:hAnsiTheme="minorEastAsia" w:hint="eastAsia"/>
                <w:sz w:val="14"/>
                <w:szCs w:val="18"/>
              </w:rPr>
              <w:t>多用户场景下，用户标识。</w:t>
            </w:r>
            <w:r w:rsidRPr="0019493F">
              <w:rPr>
                <w:rFonts w:asciiTheme="minorEastAsia" w:eastAsiaTheme="minorEastAsia" w:hAnsiTheme="minorEastAsia"/>
                <w:sz w:val="14"/>
                <w:szCs w:val="18"/>
              </w:rPr>
              <w:t>0</w:t>
            </w:r>
            <w:r w:rsidRPr="0019493F">
              <w:rPr>
                <w:rFonts w:asciiTheme="minorEastAsia" w:eastAsiaTheme="minorEastAsia" w:hAnsiTheme="minorEastAsia" w:hint="eastAsia"/>
                <w:sz w:val="14"/>
                <w:szCs w:val="18"/>
              </w:rPr>
              <w:t>：当前用户，</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：主用户。默认值为</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，表示调用方发消息时，未填写该字段</w:t>
            </w:r>
          </w:p>
        </w:tc>
        <w:tc>
          <w:tcPr>
            <w:tcW w:w="3004" w:type="dxa"/>
          </w:tcPr>
          <w:p w:rsidR="001F3D08" w:rsidRDefault="001F3D08" w:rsidP="001F3D08">
            <w:pPr>
              <w:pStyle w:val="a5"/>
              <w:ind w:firstLineChars="0" w:firstLine="0"/>
            </w:pPr>
          </w:p>
        </w:tc>
      </w:tr>
    </w:tbl>
    <w:p w:rsidR="00CD3B0B" w:rsidRDefault="00CD3B0B" w:rsidP="003C7868">
      <w:pPr>
        <w:pStyle w:val="a5"/>
        <w:ind w:firstLineChars="0" w:firstLine="0"/>
      </w:pPr>
    </w:p>
    <w:p w:rsidR="00B369C2" w:rsidRDefault="00B369C2" w:rsidP="00B369C2">
      <w:pPr>
        <w:pStyle w:val="a5"/>
      </w:pPr>
      <w:r>
        <w:t>openpush.message.</w:t>
      </w:r>
      <w:r w:rsidRPr="00A7020A">
        <w:t xml:space="preserve"> </w:t>
      </w:r>
      <w:r>
        <w:t>batch_send</w:t>
      </w:r>
      <w:r>
        <w:rPr>
          <w:rFonts w:hint="eastAsia"/>
        </w:rPr>
        <w:t>的</w:t>
      </w:r>
      <w:r>
        <w:t>错误码</w:t>
      </w:r>
      <w:r>
        <w:rPr>
          <w:rFonts w:hint="eastAsia"/>
        </w:rPr>
        <w:t>详解</w:t>
      </w:r>
      <w:r>
        <w:t>：</w:t>
      </w:r>
    </w:p>
    <w:tbl>
      <w:tblPr>
        <w:tblStyle w:val="afff1"/>
        <w:tblW w:w="0" w:type="auto"/>
        <w:tblInd w:w="421" w:type="dxa"/>
        <w:tblLook w:val="04A0" w:firstRow="1" w:lastRow="0" w:firstColumn="1" w:lastColumn="0" w:noHBand="0" w:noVBand="1"/>
      </w:tblPr>
      <w:tblGrid>
        <w:gridCol w:w="2126"/>
        <w:gridCol w:w="3459"/>
        <w:gridCol w:w="3004"/>
      </w:tblGrid>
      <w:tr w:rsidR="00B369C2" w:rsidTr="000F1737">
        <w:tc>
          <w:tcPr>
            <w:tcW w:w="2126" w:type="dxa"/>
            <w:shd w:val="clear" w:color="auto" w:fill="D9D9D9" w:themeFill="background1" w:themeFillShade="D9"/>
          </w:tcPr>
          <w:p w:rsidR="00B369C2" w:rsidRPr="00EF4D35" w:rsidRDefault="00B369C2" w:rsidP="000F1737">
            <w:pPr>
              <w:pStyle w:val="a5"/>
              <w:ind w:firstLineChars="0" w:firstLine="0"/>
              <w:jc w:val="center"/>
              <w:rPr>
                <w:b/>
              </w:rPr>
            </w:pPr>
            <w:r>
              <w:rPr>
                <w:rFonts w:hint="eastAsia"/>
                <w:b/>
              </w:rPr>
              <w:t>错误码</w:t>
            </w:r>
          </w:p>
        </w:tc>
        <w:tc>
          <w:tcPr>
            <w:tcW w:w="3459" w:type="dxa"/>
            <w:shd w:val="clear" w:color="auto" w:fill="D9D9D9" w:themeFill="background1" w:themeFillShade="D9"/>
          </w:tcPr>
          <w:p w:rsidR="00B369C2" w:rsidRPr="00EF4D35" w:rsidRDefault="00B369C2" w:rsidP="000F1737">
            <w:pPr>
              <w:pStyle w:val="a5"/>
              <w:ind w:firstLineChars="0" w:firstLine="0"/>
              <w:jc w:val="center"/>
              <w:rPr>
                <w:b/>
              </w:rPr>
            </w:pPr>
            <w:r>
              <w:rPr>
                <w:rFonts w:hint="eastAsia"/>
                <w:b/>
              </w:rPr>
              <w:t>错误码</w:t>
            </w:r>
            <w:r>
              <w:rPr>
                <w:b/>
              </w:rPr>
              <w:t>描述</w:t>
            </w:r>
          </w:p>
        </w:tc>
        <w:tc>
          <w:tcPr>
            <w:tcW w:w="3004" w:type="dxa"/>
            <w:shd w:val="clear" w:color="auto" w:fill="D9D9D9" w:themeFill="background1" w:themeFillShade="D9"/>
          </w:tcPr>
          <w:p w:rsidR="00B369C2" w:rsidRPr="00EF4D35" w:rsidRDefault="00B369C2" w:rsidP="000F1737">
            <w:pPr>
              <w:pStyle w:val="a5"/>
              <w:ind w:firstLineChars="0" w:firstLine="0"/>
              <w:jc w:val="center"/>
              <w:rPr>
                <w:b/>
              </w:rPr>
            </w:pPr>
            <w:r w:rsidRPr="00EF4D35">
              <w:rPr>
                <w:rFonts w:hint="eastAsia"/>
                <w:b/>
              </w:rPr>
              <w:t>备注</w:t>
            </w:r>
          </w:p>
        </w:tc>
      </w:tr>
      <w:tr w:rsidR="002126B5" w:rsidTr="000F1737">
        <w:tc>
          <w:tcPr>
            <w:tcW w:w="2126" w:type="dxa"/>
          </w:tcPr>
          <w:p w:rsidR="002126B5" w:rsidRPr="00914D09"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20005</w:t>
            </w:r>
          </w:p>
        </w:tc>
        <w:tc>
          <w:tcPr>
            <w:tcW w:w="3459"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cache Mode.</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不合法的存储模式</w:t>
            </w:r>
          </w:p>
        </w:tc>
      </w:tr>
      <w:tr w:rsidR="002126B5" w:rsidTr="000F1737">
        <w:tc>
          <w:tcPr>
            <w:tcW w:w="2126" w:type="dxa"/>
          </w:tcPr>
          <w:p w:rsidR="002126B5" w:rsidRPr="00914D09"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20006</w:t>
            </w:r>
          </w:p>
        </w:tc>
        <w:tc>
          <w:tcPr>
            <w:tcW w:w="3459"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msg Type.</w:t>
            </w:r>
          </w:p>
        </w:tc>
        <w:tc>
          <w:tcPr>
            <w:tcW w:w="3004" w:type="dxa"/>
          </w:tcPr>
          <w:p w:rsidR="002126B5" w:rsidRPr="00535057"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不合法的消息类型</w:t>
            </w:r>
          </w:p>
        </w:tc>
      </w:tr>
      <w:tr w:rsidR="002126B5" w:rsidTr="000F1737">
        <w:tc>
          <w:tcPr>
            <w:tcW w:w="2126" w:type="dxa"/>
          </w:tcPr>
          <w:p w:rsidR="002126B5" w:rsidRPr="00914D09"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20203</w:t>
            </w:r>
          </w:p>
        </w:tc>
        <w:tc>
          <w:tcPr>
            <w:tcW w:w="3459"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 permission to send message to these tmIDs.</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无权发送消息给此token</w:t>
            </w:r>
          </w:p>
        </w:tc>
      </w:tr>
      <w:tr w:rsidR="002126B5" w:rsidTr="000F1737">
        <w:tc>
          <w:tcPr>
            <w:tcW w:w="2126" w:type="dxa"/>
          </w:tcPr>
          <w:p w:rsidR="002126B5" w:rsidRPr="00A25C7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20204</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expire time.</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无效的超时时间</w:t>
            </w:r>
          </w:p>
        </w:tc>
      </w:tr>
      <w:tr w:rsidR="002126B5" w:rsidTr="000F1737">
        <w:tc>
          <w:tcPr>
            <w:tcW w:w="2126" w:type="dxa"/>
          </w:tcPr>
          <w:p w:rsidR="002126B5" w:rsidRPr="00A25C7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20205</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Not enough quota.</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没有足够的限额</w:t>
            </w:r>
          </w:p>
        </w:tc>
      </w:tr>
      <w:tr w:rsidR="002126B5" w:rsidTr="000F1737">
        <w:tc>
          <w:tcPr>
            <w:tcW w:w="2126" w:type="dxa"/>
          </w:tcPr>
          <w:p w:rsidR="002126B5" w:rsidRPr="000A5232"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80200004</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token.</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不合法的token</w:t>
            </w:r>
          </w:p>
        </w:tc>
      </w:tr>
      <w:tr w:rsidR="002126B5" w:rsidTr="000F1737">
        <w:tc>
          <w:tcPr>
            <w:tcW w:w="2126" w:type="dxa"/>
          </w:tcPr>
          <w:p w:rsidR="002126B5" w:rsidRPr="000A5232"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w:t>
            </w:r>
            <w:r>
              <w:rPr>
                <w:rFonts w:asciiTheme="minorEastAsia" w:eastAsiaTheme="minorEastAsia" w:hAnsiTheme="minorEastAsia" w:hint="eastAsia"/>
                <w:sz w:val="14"/>
                <w:szCs w:val="18"/>
              </w:rPr>
              <w:t>8</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DeviceTokenList length.</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token队列长度不合法</w:t>
            </w:r>
          </w:p>
        </w:tc>
      </w:tr>
      <w:tr w:rsidR="002126B5" w:rsidTr="000F1737">
        <w:tc>
          <w:tcPr>
            <w:tcW w:w="2126" w:type="dxa"/>
          </w:tcPr>
          <w:p w:rsidR="002126B5" w:rsidRPr="000A5232"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80200015</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message.</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w:t>
            </w:r>
          </w:p>
        </w:tc>
      </w:tr>
      <w:tr w:rsidR="002126B5" w:rsidTr="000F1737">
        <w:tc>
          <w:tcPr>
            <w:tcW w:w="2126" w:type="dxa"/>
          </w:tcPr>
          <w:p w:rsidR="002126B5" w:rsidRPr="000A5232"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80200018</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user type.</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不存在的用户类型</w:t>
            </w:r>
          </w:p>
        </w:tc>
      </w:tr>
      <w:tr w:rsidR="002126B5" w:rsidTr="000F1737">
        <w:tc>
          <w:tcPr>
            <w:tcW w:w="2126" w:type="dxa"/>
          </w:tcPr>
          <w:p w:rsidR="002126B5" w:rsidRPr="000A5232" w:rsidRDefault="002126B5" w:rsidP="002126B5">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1</w:t>
            </w:r>
          </w:p>
        </w:tc>
        <w:tc>
          <w:tcPr>
            <w:tcW w:w="3459" w:type="dxa"/>
          </w:tcPr>
          <w:p w:rsidR="002126B5" w:rsidRDefault="002126B5" w:rsidP="002126B5">
            <w:pPr>
              <w:pStyle w:val="a5"/>
              <w:ind w:firstLineChars="0" w:firstLine="0"/>
              <w:rPr>
                <w:rFonts w:asciiTheme="minorEastAsia" w:eastAsiaTheme="minorEastAsia" w:hAnsiTheme="minorEastAsia"/>
                <w:sz w:val="14"/>
                <w:szCs w:val="18"/>
              </w:rPr>
            </w:pPr>
            <w:proofErr w:type="gramStart"/>
            <w:r w:rsidRPr="004273CF">
              <w:rPr>
                <w:rFonts w:asciiTheme="minorEastAsia" w:eastAsiaTheme="minorEastAsia" w:hAnsiTheme="minorEastAsia"/>
                <w:sz w:val="14"/>
                <w:szCs w:val="18"/>
              </w:rPr>
              <w:t>error</w:t>
            </w:r>
            <w:proofErr w:type="gramEnd"/>
            <w:r w:rsidRPr="004273CF">
              <w:rPr>
                <w:rFonts w:asciiTheme="minorEastAsia" w:eastAsiaTheme="minorEastAsia" w:hAnsiTheme="minorEastAsia"/>
                <w:sz w:val="14"/>
                <w:szCs w:val="18"/>
              </w:rPr>
              <w:t xml:space="preserve"> occured.</w:t>
            </w:r>
          </w:p>
        </w:tc>
        <w:tc>
          <w:tcPr>
            <w:tcW w:w="3004" w:type="dxa"/>
          </w:tcPr>
          <w:p w:rsidR="002126B5" w:rsidRPr="00BD3C24" w:rsidRDefault="002126B5" w:rsidP="002126B5">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内部错误</w:t>
            </w:r>
          </w:p>
        </w:tc>
      </w:tr>
    </w:tbl>
    <w:p w:rsidR="00B369C2" w:rsidRPr="001D540E" w:rsidRDefault="00B369C2" w:rsidP="00B369C2">
      <w:pPr>
        <w:pStyle w:val="a5"/>
      </w:pPr>
      <w:r>
        <w:rPr>
          <w:rFonts w:hint="eastAsia"/>
        </w:rPr>
        <w:t xml:space="preserve"> </w:t>
      </w:r>
    </w:p>
    <w:p w:rsidR="00B369C2" w:rsidRPr="00F86FBE" w:rsidRDefault="00B369C2" w:rsidP="003C7868">
      <w:pPr>
        <w:pStyle w:val="a5"/>
        <w:ind w:firstLineChars="0" w:firstLine="0"/>
      </w:pPr>
    </w:p>
    <w:p w:rsidR="00F86FBE" w:rsidRPr="00964F43" w:rsidRDefault="00912769" w:rsidP="00EE1962">
      <w:pPr>
        <w:pStyle w:val="4"/>
        <w:numPr>
          <w:ilvl w:val="3"/>
          <w:numId w:val="17"/>
        </w:numPr>
        <w:rPr>
          <w:rFonts w:asciiTheme="minorEastAsia" w:eastAsiaTheme="minorEastAsia" w:hAnsiTheme="minorEastAsia"/>
        </w:rPr>
      </w:pPr>
      <w:r>
        <w:rPr>
          <w:rFonts w:asciiTheme="minorEastAsia" w:eastAsiaTheme="minorEastAsia" w:hAnsiTheme="minorEastAsia" w:hint="eastAsia"/>
        </w:rPr>
        <w:t>群发</w:t>
      </w:r>
      <w:r w:rsidR="0005369E">
        <w:rPr>
          <w:rFonts w:asciiTheme="minorEastAsia" w:eastAsiaTheme="minorEastAsia" w:hAnsiTheme="minorEastAsia" w:hint="eastAsia"/>
        </w:rPr>
        <w:t>通知</w:t>
      </w:r>
      <w:proofErr w:type="gramStart"/>
      <w:r w:rsidR="0005369E">
        <w:rPr>
          <w:rFonts w:asciiTheme="minorEastAsia" w:eastAsiaTheme="minorEastAsia" w:hAnsiTheme="minorEastAsia" w:hint="eastAsia"/>
        </w:rPr>
        <w:t>栏</w:t>
      </w:r>
      <w:r w:rsidR="00C256B4">
        <w:rPr>
          <w:rFonts w:asciiTheme="minorEastAsia" w:eastAsiaTheme="minorEastAsia" w:hAnsiTheme="minorEastAsia" w:hint="eastAsia"/>
        </w:rPr>
        <w:t>及时</w:t>
      </w:r>
      <w:proofErr w:type="gramEnd"/>
      <w:r w:rsidR="00CA261C" w:rsidRPr="00B92F8B">
        <w:rPr>
          <w:rFonts w:asciiTheme="minorEastAsia" w:eastAsiaTheme="minorEastAsia" w:hAnsiTheme="minorEastAsia"/>
        </w:rPr>
        <w:t>消息</w:t>
      </w:r>
    </w:p>
    <w:p w:rsidR="00CD3B0B" w:rsidRDefault="00CD3B0B" w:rsidP="00CD3B0B">
      <w:pPr>
        <w:pStyle w:val="a5"/>
      </w:pPr>
      <w:r>
        <w:rPr>
          <w:rFonts w:hint="eastAsia"/>
        </w:rPr>
        <w:t>调用</w:t>
      </w:r>
      <w:r>
        <w:t>从</w:t>
      </w:r>
      <w:r>
        <w:rPr>
          <w:rFonts w:hint="eastAsia"/>
        </w:rPr>
        <w:t>华为</w:t>
      </w:r>
      <w:r>
        <w:t>网关开放的</w:t>
      </w:r>
      <w:r>
        <w:t>API</w:t>
      </w:r>
      <w:r>
        <w:t>：</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CD3B0B" w:rsidRDefault="00184F54" w:rsidP="006A38FD">
            <w:pPr>
              <w:pStyle w:val="a5"/>
            </w:pPr>
            <w:r>
              <w:t>openpush.message.p</w:t>
            </w:r>
            <w:r w:rsidR="006A38FD">
              <w:t>sBatchSend</w:t>
            </w:r>
          </w:p>
        </w:tc>
      </w:tr>
    </w:tbl>
    <w:p w:rsidR="00CD3B0B" w:rsidRDefault="00CD3B0B" w:rsidP="00CD3B0B">
      <w:pPr>
        <w:pStyle w:val="a5"/>
        <w:ind w:firstLineChars="0" w:firstLine="0"/>
      </w:pPr>
    </w:p>
    <w:p w:rsidR="00CD3B0B" w:rsidRDefault="00CD3B0B" w:rsidP="00CD3B0B">
      <w:pPr>
        <w:pStyle w:val="a5"/>
      </w:pPr>
      <w:r>
        <w:rPr>
          <w:rFonts w:hint="eastAsia"/>
        </w:rPr>
        <w:t>示例</w:t>
      </w:r>
      <w:r>
        <w:t>代码：</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DF4D12" w:rsidRPr="00DF4D12" w:rsidRDefault="00DF4D12" w:rsidP="00DF4D12">
            <w:pPr>
              <w:rPr>
                <w:rFonts w:ascii="宋体" w:cs="宋体"/>
                <w:sz w:val="12"/>
                <w:szCs w:val="28"/>
              </w:rPr>
            </w:pPr>
            <w:r w:rsidRPr="00DF4D12">
              <w:rPr>
                <w:rFonts w:ascii="宋体" w:cs="宋体"/>
                <w:b/>
                <w:bCs/>
                <w:color w:val="7F0055"/>
                <w:sz w:val="12"/>
                <w:szCs w:val="28"/>
              </w:rPr>
              <w:t>public</w:t>
            </w:r>
            <w:r w:rsidRPr="00DF4D12">
              <w:rPr>
                <w:rFonts w:ascii="宋体" w:cs="宋体"/>
                <w:color w:val="000000"/>
                <w:sz w:val="12"/>
                <w:szCs w:val="28"/>
              </w:rPr>
              <w:t xml:space="preserve"> </w:t>
            </w:r>
            <w:r w:rsidRPr="00DF4D12">
              <w:rPr>
                <w:rFonts w:ascii="宋体" w:cs="宋体"/>
                <w:b/>
                <w:bCs/>
                <w:color w:val="7F0055"/>
                <w:sz w:val="12"/>
                <w:szCs w:val="28"/>
              </w:rPr>
              <w:t>static</w:t>
            </w:r>
            <w:r w:rsidRPr="00DF4D12">
              <w:rPr>
                <w:rFonts w:ascii="宋体" w:cs="宋体"/>
                <w:color w:val="000000"/>
                <w:sz w:val="12"/>
                <w:szCs w:val="28"/>
              </w:rPr>
              <w:t xml:space="preserve"> </w:t>
            </w:r>
            <w:r w:rsidRPr="00DF4D12">
              <w:rPr>
                <w:rFonts w:ascii="宋体" w:cs="宋体"/>
                <w:b/>
                <w:bCs/>
                <w:color w:val="7F0055"/>
                <w:sz w:val="12"/>
                <w:szCs w:val="28"/>
              </w:rPr>
              <w:t>void</w:t>
            </w:r>
            <w:r w:rsidRPr="00DF4D12">
              <w:rPr>
                <w:rFonts w:ascii="宋体" w:cs="宋体"/>
                <w:color w:val="000000"/>
                <w:sz w:val="12"/>
                <w:szCs w:val="28"/>
              </w:rPr>
              <w:t xml:space="preserve"> </w:t>
            </w:r>
            <w:r w:rsidRPr="001F098A">
              <w:rPr>
                <w:rFonts w:ascii="宋体" w:cs="宋体"/>
                <w:color w:val="6A3E3E"/>
                <w:sz w:val="12"/>
                <w:szCs w:val="28"/>
              </w:rPr>
              <w:t>ps_batch_send</w:t>
            </w:r>
            <w:r w:rsidRPr="00DF4D12">
              <w:rPr>
                <w:rFonts w:ascii="宋体" w:cs="宋体"/>
                <w:color w:val="000000"/>
                <w:sz w:val="12"/>
                <w:szCs w:val="28"/>
              </w:rPr>
              <w:t xml:space="preserve">(NSPClient </w:t>
            </w:r>
            <w:r w:rsidRPr="00DF4D12">
              <w:rPr>
                <w:rFonts w:ascii="宋体" w:cs="宋体"/>
                <w:color w:val="6A3E3E"/>
                <w:sz w:val="12"/>
                <w:szCs w:val="28"/>
              </w:rPr>
              <w:t>client</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b/>
                <w:bCs/>
                <w:color w:val="7F0055"/>
                <w:sz w:val="12"/>
                <w:szCs w:val="28"/>
              </w:rPr>
              <w:t>throws</w:t>
            </w:r>
            <w:r w:rsidRPr="00DF4D12">
              <w:rPr>
                <w:rFonts w:ascii="宋体" w:cs="宋体"/>
                <w:color w:val="000000"/>
                <w:sz w:val="12"/>
                <w:szCs w:val="28"/>
              </w:rPr>
              <w:t xml:space="preserve"> NSPException</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目标用户列表，必选</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最多填</w:t>
            </w:r>
            <w:r w:rsidRPr="00DF4D12">
              <w:rPr>
                <w:rFonts w:ascii="宋体" w:cs="宋体"/>
                <w:color w:val="3F7F5F"/>
                <w:sz w:val="12"/>
                <w:szCs w:val="28"/>
              </w:rPr>
              <w:t>1000</w:t>
            </w:r>
            <w:r w:rsidRPr="00DF4D12">
              <w:rPr>
                <w:rFonts w:ascii="宋体" w:cs="宋体" w:hint="eastAsia"/>
                <w:color w:val="3F7F5F"/>
                <w:sz w:val="12"/>
                <w:szCs w:val="28"/>
              </w:rPr>
              <w:t>个，每个目标用户为</w:t>
            </w:r>
            <w:r w:rsidRPr="00DF4D12">
              <w:rPr>
                <w:rFonts w:ascii="宋体" w:cs="宋体"/>
                <w:color w:val="3F7F5F"/>
                <w:sz w:val="12"/>
                <w:szCs w:val="28"/>
              </w:rPr>
              <w:t>32</w:t>
            </w:r>
            <w:r w:rsidRPr="00DF4D12">
              <w:rPr>
                <w:rFonts w:ascii="宋体" w:cs="宋体" w:hint="eastAsia"/>
                <w:color w:val="3F7F5F"/>
                <w:sz w:val="12"/>
                <w:szCs w:val="28"/>
              </w:rPr>
              <w:t>字节长度，由系统分配的合法</w:t>
            </w:r>
            <w:r w:rsidRPr="00DF4D12">
              <w:rPr>
                <w:rFonts w:ascii="宋体" w:cs="宋体"/>
                <w:color w:val="3F7F5F"/>
                <w:sz w:val="12"/>
                <w:szCs w:val="28"/>
              </w:rPr>
              <w:t>TMID</w:t>
            </w:r>
            <w:r w:rsidRPr="00DF4D12">
              <w:rPr>
                <w:rFonts w:ascii="宋体" w:cs="宋体" w:hint="eastAsia"/>
                <w:color w:val="3F7F5F"/>
                <w:sz w:val="12"/>
                <w:szCs w:val="28"/>
              </w:rPr>
              <w:t>。手机上安装了</w:t>
            </w:r>
            <w:r w:rsidRPr="00DF4D12">
              <w:rPr>
                <w:rFonts w:ascii="宋体" w:cs="宋体"/>
                <w:color w:val="3F7F5F"/>
                <w:sz w:val="12"/>
                <w:szCs w:val="28"/>
              </w:rPr>
              <w:t>push</w:t>
            </w:r>
            <w:r w:rsidRPr="00DF4D12">
              <w:rPr>
                <w:rFonts w:ascii="宋体" w:cs="宋体" w:hint="eastAsia"/>
                <w:color w:val="3F7F5F"/>
                <w:sz w:val="12"/>
                <w:szCs w:val="28"/>
              </w:rPr>
              <w:t>应用后，会到</w:t>
            </w:r>
            <w:r w:rsidRPr="00DF4D12">
              <w:rPr>
                <w:rFonts w:ascii="宋体" w:cs="宋体"/>
                <w:color w:val="3F7F5F"/>
                <w:sz w:val="12"/>
                <w:szCs w:val="28"/>
              </w:rPr>
              <w:t>push</w:t>
            </w:r>
            <w:r w:rsidRPr="00DF4D12">
              <w:rPr>
                <w:rFonts w:ascii="宋体" w:cs="宋体" w:hint="eastAsia"/>
                <w:color w:val="3F7F5F"/>
                <w:sz w:val="12"/>
                <w:szCs w:val="28"/>
              </w:rPr>
              <w:t>服务器申请</w:t>
            </w:r>
            <w:r w:rsidRPr="00DF4D12">
              <w:rPr>
                <w:rFonts w:ascii="宋体" w:cs="宋体"/>
                <w:color w:val="3F7F5F"/>
                <w:sz w:val="12"/>
                <w:szCs w:val="28"/>
              </w:rPr>
              <w:t>token</w:t>
            </w:r>
            <w:r w:rsidRPr="00DF4D12">
              <w:rPr>
                <w:rFonts w:ascii="宋体" w:cs="宋体" w:hint="eastAsia"/>
                <w:color w:val="3F7F5F"/>
                <w:sz w:val="12"/>
                <w:szCs w:val="28"/>
              </w:rPr>
              <w:t>，申请到的</w:t>
            </w:r>
            <w:r w:rsidRPr="00DF4D12">
              <w:rPr>
                <w:rFonts w:ascii="宋体" w:cs="宋体"/>
                <w:color w:val="3F7F5F"/>
                <w:sz w:val="12"/>
                <w:szCs w:val="28"/>
              </w:rPr>
              <w:t>token</w:t>
            </w:r>
            <w:r w:rsidRPr="00DF4D12">
              <w:rPr>
                <w:rFonts w:ascii="宋体" w:cs="宋体" w:hint="eastAsia"/>
                <w:color w:val="3F7F5F"/>
                <w:sz w:val="12"/>
                <w:szCs w:val="28"/>
              </w:rPr>
              <w:t>会上报给应用服务器</w:t>
            </w:r>
          </w:p>
          <w:p w:rsidR="00DF4D12" w:rsidRPr="00DF4D12" w:rsidRDefault="00DF4D12" w:rsidP="00DF4D12">
            <w:pPr>
              <w:rPr>
                <w:rFonts w:ascii="宋体" w:cs="宋体"/>
                <w:sz w:val="12"/>
                <w:szCs w:val="28"/>
              </w:rPr>
            </w:pPr>
            <w:r w:rsidRPr="00DF4D12">
              <w:rPr>
                <w:rFonts w:ascii="宋体" w:cs="宋体"/>
                <w:color w:val="000000"/>
                <w:sz w:val="12"/>
                <w:szCs w:val="28"/>
              </w:rPr>
              <w:t xml:space="preserve">        String[] </w:t>
            </w:r>
            <w:r w:rsidRPr="00DF4D12">
              <w:rPr>
                <w:rFonts w:ascii="宋体" w:cs="宋体"/>
                <w:color w:val="6A3E3E"/>
                <w:sz w:val="12"/>
                <w:szCs w:val="28"/>
              </w:rPr>
              <w:t>deviceTokenList</w:t>
            </w:r>
            <w:r w:rsidRPr="00DF4D12">
              <w:rPr>
                <w:rFonts w:ascii="宋体" w:cs="宋体"/>
                <w:color w:val="000000"/>
                <w:sz w:val="12"/>
                <w:szCs w:val="28"/>
              </w:rPr>
              <w:t xml:space="preserve"> = {</w:t>
            </w:r>
            <w:r w:rsidRPr="00DF4D12">
              <w:rPr>
                <w:rFonts w:ascii="宋体" w:cs="宋体"/>
                <w:color w:val="2A00FF"/>
                <w:sz w:val="12"/>
                <w:szCs w:val="28"/>
              </w:rPr>
              <w:t>"00000000000000000000000000000000"</w:t>
            </w:r>
            <w:r w:rsidRPr="00DF4D12">
              <w:rPr>
                <w:rFonts w:ascii="宋体" w:cs="宋体"/>
                <w:color w:val="000000"/>
                <w:sz w:val="12"/>
                <w:szCs w:val="28"/>
              </w:rPr>
              <w:t xml:space="preserve">, </w:t>
            </w:r>
            <w:r w:rsidRPr="00DF4D12">
              <w:rPr>
                <w:rFonts w:ascii="宋体" w:cs="宋体"/>
                <w:color w:val="2A00FF"/>
                <w:sz w:val="12"/>
                <w:szCs w:val="28"/>
              </w:rPr>
              <w:t>"00000000000000000000000000000000"</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发送到设备上的消息，必选</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最长为</w:t>
            </w:r>
            <w:r w:rsidRPr="00DF4D12">
              <w:rPr>
                <w:rFonts w:ascii="宋体" w:cs="宋体"/>
                <w:color w:val="3F7F5F"/>
                <w:sz w:val="12"/>
                <w:szCs w:val="28"/>
              </w:rPr>
              <w:t xml:space="preserve">4096 </w:t>
            </w:r>
            <w:r w:rsidRPr="00DF4D12">
              <w:rPr>
                <w:rFonts w:ascii="宋体" w:cs="宋体" w:hint="eastAsia"/>
                <w:color w:val="3F7F5F"/>
                <w:sz w:val="12"/>
                <w:szCs w:val="28"/>
              </w:rPr>
              <w:t>字节（开发者自定义，自解析）</w:t>
            </w:r>
          </w:p>
          <w:p w:rsidR="00DF4D12" w:rsidRPr="00DF4D12" w:rsidRDefault="00DF4D12" w:rsidP="00DF4D12">
            <w:pPr>
              <w:rPr>
                <w:rFonts w:ascii="宋体" w:cs="宋体"/>
                <w:sz w:val="12"/>
                <w:szCs w:val="28"/>
              </w:rPr>
            </w:pPr>
            <w:r w:rsidRPr="00DF4D12">
              <w:rPr>
                <w:rFonts w:ascii="宋体" w:cs="宋体"/>
                <w:color w:val="000000"/>
                <w:sz w:val="12"/>
                <w:szCs w:val="28"/>
              </w:rPr>
              <w:t xml:space="preserve">        String </w:t>
            </w:r>
            <w:r w:rsidRPr="00DF4D12">
              <w:rPr>
                <w:rFonts w:ascii="宋体" w:cs="宋体"/>
                <w:color w:val="6A3E3E"/>
                <w:sz w:val="12"/>
                <w:szCs w:val="28"/>
              </w:rPr>
              <w:t>message</w:t>
            </w:r>
            <w:r w:rsidRPr="00DF4D12">
              <w:rPr>
                <w:rFonts w:ascii="宋体" w:cs="宋体"/>
                <w:color w:val="000000"/>
                <w:sz w:val="12"/>
                <w:szCs w:val="28"/>
              </w:rPr>
              <w:t xml:space="preserve"> = </w:t>
            </w:r>
            <w:r w:rsidRPr="00DF4D12">
              <w:rPr>
                <w:rFonts w:ascii="宋体" w:cs="宋体"/>
                <w:color w:val="2A00FF"/>
                <w:sz w:val="12"/>
                <w:szCs w:val="28"/>
              </w:rPr>
              <w:t>"hello~~ you got a push message"</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消息是否需要缓存，必选</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//0</w:t>
            </w:r>
            <w:r w:rsidRPr="00DF4D12">
              <w:rPr>
                <w:rFonts w:ascii="宋体" w:cs="宋体" w:hint="eastAsia"/>
                <w:color w:val="3F7F5F"/>
                <w:sz w:val="12"/>
                <w:szCs w:val="28"/>
              </w:rPr>
              <w:t>：</w:t>
            </w:r>
            <w:proofErr w:type="gramStart"/>
            <w:r w:rsidRPr="00DF4D12">
              <w:rPr>
                <w:rFonts w:ascii="宋体" w:cs="宋体" w:hint="eastAsia"/>
                <w:color w:val="3F7F5F"/>
                <w:sz w:val="12"/>
                <w:szCs w:val="28"/>
              </w:rPr>
              <w:t>不</w:t>
            </w:r>
            <w:proofErr w:type="gramEnd"/>
            <w:r w:rsidRPr="00DF4D12">
              <w:rPr>
                <w:rFonts w:ascii="宋体" w:cs="宋体" w:hint="eastAsia"/>
                <w:color w:val="3F7F5F"/>
                <w:sz w:val="12"/>
                <w:szCs w:val="28"/>
              </w:rPr>
              <w:t>缓存</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//1</w:t>
            </w:r>
            <w:r w:rsidRPr="00DF4D12">
              <w:rPr>
                <w:rFonts w:ascii="宋体" w:cs="宋体" w:hint="eastAsia"/>
                <w:color w:val="3F7F5F"/>
                <w:sz w:val="12"/>
                <w:szCs w:val="28"/>
              </w:rPr>
              <w:t>：缓存</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 xml:space="preserve">// </w:t>
            </w:r>
            <w:r w:rsidRPr="00DF4D12">
              <w:rPr>
                <w:rFonts w:ascii="宋体" w:cs="宋体" w:hint="eastAsia"/>
                <w:color w:val="3F7F5F"/>
                <w:sz w:val="12"/>
                <w:szCs w:val="28"/>
              </w:rPr>
              <w:t>缺省值为</w:t>
            </w:r>
            <w:r w:rsidRPr="00DF4D12">
              <w:rPr>
                <w:rFonts w:ascii="宋体" w:cs="宋体"/>
                <w:color w:val="3F7F5F"/>
                <w:sz w:val="12"/>
                <w:szCs w:val="28"/>
              </w:rPr>
              <w:t>0</w:t>
            </w:r>
          </w:p>
          <w:p w:rsidR="00DF4D12" w:rsidRPr="00DF4D12" w:rsidRDefault="00DF4D12" w:rsidP="00DF4D12">
            <w:pPr>
              <w:rPr>
                <w:rFonts w:ascii="宋体" w:cs="宋体"/>
                <w:sz w:val="12"/>
                <w:szCs w:val="28"/>
              </w:rPr>
            </w:pPr>
            <w:r w:rsidRPr="00DF4D12">
              <w:rPr>
                <w:rFonts w:ascii="宋体" w:cs="宋体"/>
                <w:color w:val="000000"/>
                <w:sz w:val="12"/>
                <w:szCs w:val="28"/>
              </w:rPr>
              <w:t xml:space="preserve">        Integer </w:t>
            </w:r>
            <w:r w:rsidRPr="00DF4D12">
              <w:rPr>
                <w:rFonts w:ascii="宋体" w:cs="宋体"/>
                <w:color w:val="6A3E3E"/>
                <w:sz w:val="12"/>
                <w:szCs w:val="28"/>
              </w:rPr>
              <w:t>cacheMode</w:t>
            </w:r>
            <w:r w:rsidRPr="00DF4D12">
              <w:rPr>
                <w:rFonts w:ascii="宋体" w:cs="宋体"/>
                <w:color w:val="000000"/>
                <w:sz w:val="12"/>
                <w:szCs w:val="28"/>
              </w:rPr>
              <w:t xml:space="preserve"> = 1;</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标识消息类型（缓存机制），必选</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由调用端赋值，取值范围（</w:t>
            </w:r>
            <w:r w:rsidRPr="00DF4D12">
              <w:rPr>
                <w:rFonts w:ascii="宋体" w:cs="宋体"/>
                <w:color w:val="3F7F5F"/>
                <w:sz w:val="12"/>
                <w:szCs w:val="28"/>
              </w:rPr>
              <w:t>1~100</w:t>
            </w:r>
            <w:r w:rsidRPr="00DF4D12">
              <w:rPr>
                <w:rFonts w:ascii="宋体" w:cs="宋体" w:hint="eastAsia"/>
                <w:color w:val="3F7F5F"/>
                <w:sz w:val="12"/>
                <w:szCs w:val="28"/>
              </w:rPr>
              <w:t>）。当</w:t>
            </w:r>
            <w:r w:rsidRPr="00DF4D12">
              <w:rPr>
                <w:rFonts w:ascii="宋体" w:cs="宋体"/>
                <w:color w:val="3F7F5F"/>
                <w:sz w:val="12"/>
                <w:szCs w:val="28"/>
              </w:rPr>
              <w:t>TMID+msgType</w:t>
            </w:r>
            <w:r w:rsidRPr="00DF4D12">
              <w:rPr>
                <w:rFonts w:ascii="宋体" w:cs="宋体" w:hint="eastAsia"/>
                <w:color w:val="3F7F5F"/>
                <w:sz w:val="12"/>
                <w:szCs w:val="28"/>
              </w:rPr>
              <w:t>的值一样时，仅缓存最新的一条消息</w:t>
            </w:r>
          </w:p>
          <w:p w:rsidR="00DF4D12" w:rsidRPr="00DF4D12" w:rsidRDefault="00DF4D12" w:rsidP="00DF4D12">
            <w:pPr>
              <w:rPr>
                <w:rFonts w:ascii="宋体" w:cs="宋体"/>
                <w:sz w:val="12"/>
                <w:szCs w:val="28"/>
              </w:rPr>
            </w:pPr>
            <w:r w:rsidRPr="00DF4D12">
              <w:rPr>
                <w:rFonts w:ascii="宋体" w:cs="宋体"/>
                <w:color w:val="000000"/>
                <w:sz w:val="12"/>
                <w:szCs w:val="28"/>
              </w:rPr>
              <w:t xml:space="preserve">        Integer </w:t>
            </w:r>
            <w:r w:rsidRPr="00DF4D12">
              <w:rPr>
                <w:rFonts w:ascii="宋体" w:cs="宋体"/>
                <w:color w:val="6A3E3E"/>
                <w:sz w:val="12"/>
                <w:szCs w:val="28"/>
              </w:rPr>
              <w:t>msgType</w:t>
            </w:r>
            <w:r w:rsidRPr="00DF4D12">
              <w:rPr>
                <w:rFonts w:ascii="宋体" w:cs="宋体"/>
                <w:color w:val="000000"/>
                <w:sz w:val="12"/>
                <w:szCs w:val="28"/>
              </w:rPr>
              <w:t xml:space="preserve"> = 1;</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可选</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 xml:space="preserve">// 0: </w:t>
            </w:r>
            <w:r w:rsidRPr="00DF4D12">
              <w:rPr>
                <w:rFonts w:ascii="宋体" w:cs="宋体" w:hint="eastAsia"/>
                <w:color w:val="3F7F5F"/>
                <w:sz w:val="12"/>
                <w:szCs w:val="28"/>
              </w:rPr>
              <w:t>当前用户</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 xml:space="preserve">// 1: </w:t>
            </w:r>
            <w:r w:rsidRPr="00DF4D12">
              <w:rPr>
                <w:rFonts w:ascii="宋体" w:cs="宋体" w:hint="eastAsia"/>
                <w:color w:val="3F7F5F"/>
                <w:sz w:val="12"/>
                <w:szCs w:val="28"/>
              </w:rPr>
              <w:t>主要用户</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 xml:space="preserve">// -1: </w:t>
            </w:r>
            <w:r w:rsidRPr="00DF4D12">
              <w:rPr>
                <w:rFonts w:ascii="宋体" w:cs="宋体" w:hint="eastAsia"/>
                <w:color w:val="3F7F5F"/>
                <w:sz w:val="12"/>
                <w:szCs w:val="28"/>
              </w:rPr>
              <w:t>默认用户</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String </w:t>
            </w:r>
            <w:r w:rsidRPr="00DF4D12">
              <w:rPr>
                <w:rFonts w:ascii="宋体" w:cs="宋体"/>
                <w:color w:val="6A3E3E"/>
                <w:sz w:val="12"/>
                <w:szCs w:val="28"/>
              </w:rPr>
              <w:t>userType</w:t>
            </w:r>
            <w:r w:rsidRPr="00DF4D12">
              <w:rPr>
                <w:rFonts w:ascii="宋体" w:cs="宋体"/>
                <w:color w:val="000000"/>
                <w:sz w:val="12"/>
                <w:szCs w:val="28"/>
              </w:rPr>
              <w:t xml:space="preserve"> = </w:t>
            </w:r>
            <w:r w:rsidRPr="00DF4D12">
              <w:rPr>
                <w:rFonts w:ascii="宋体" w:cs="宋体"/>
                <w:color w:val="2A00FF"/>
                <w:sz w:val="12"/>
                <w:szCs w:val="28"/>
              </w:rPr>
              <w:t>"-1"</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color w:val="3F7F5F"/>
                <w:sz w:val="12"/>
                <w:szCs w:val="28"/>
                <w:u w:val="single"/>
              </w:rPr>
              <w:t>unix</w:t>
            </w:r>
            <w:r w:rsidRPr="00DF4D12">
              <w:rPr>
                <w:rFonts w:ascii="宋体" w:cs="宋体" w:hint="eastAsia"/>
                <w:color w:val="3F7F5F"/>
                <w:sz w:val="12"/>
                <w:szCs w:val="28"/>
              </w:rPr>
              <w:t>时间戳，可选</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格式：</w:t>
            </w:r>
            <w:r w:rsidRPr="00DF4D12">
              <w:rPr>
                <w:rFonts w:ascii="宋体" w:cs="宋体"/>
                <w:color w:val="3F7F5F"/>
                <w:sz w:val="12"/>
                <w:szCs w:val="28"/>
              </w:rPr>
              <w:t>2013-08-29 19:55</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 xml:space="preserve">// </w:t>
            </w:r>
            <w:r w:rsidRPr="00DF4D12">
              <w:rPr>
                <w:rFonts w:ascii="宋体" w:cs="宋体" w:hint="eastAsia"/>
                <w:color w:val="3F7F5F"/>
                <w:sz w:val="12"/>
                <w:szCs w:val="28"/>
              </w:rPr>
              <w:t>消息过期删除时间</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如果不填写，默认超时时间为当前时间后</w:t>
            </w:r>
            <w:r w:rsidRPr="00DF4D12">
              <w:rPr>
                <w:rFonts w:ascii="宋体" w:cs="宋体"/>
                <w:color w:val="3F7F5F"/>
                <w:sz w:val="12"/>
                <w:szCs w:val="28"/>
              </w:rPr>
              <w:t>48</w:t>
            </w:r>
            <w:r w:rsidRPr="00DF4D12">
              <w:rPr>
                <w:rFonts w:ascii="宋体" w:cs="宋体" w:hint="eastAsia"/>
                <w:color w:val="3F7F5F"/>
                <w:sz w:val="12"/>
                <w:szCs w:val="28"/>
              </w:rPr>
              <w:t>小时</w:t>
            </w:r>
          </w:p>
          <w:p w:rsidR="00DF4D12" w:rsidRPr="00DF4D12" w:rsidRDefault="00DF4D12" w:rsidP="00DF4D12">
            <w:pPr>
              <w:rPr>
                <w:rFonts w:ascii="宋体" w:cs="宋体"/>
                <w:sz w:val="12"/>
                <w:szCs w:val="28"/>
              </w:rPr>
            </w:pPr>
            <w:r w:rsidRPr="00DF4D12">
              <w:rPr>
                <w:rFonts w:ascii="宋体" w:cs="宋体"/>
                <w:color w:val="000000"/>
                <w:sz w:val="12"/>
                <w:szCs w:val="28"/>
              </w:rPr>
              <w:t xml:space="preserve">        String </w:t>
            </w:r>
            <w:r w:rsidRPr="00DF4D12">
              <w:rPr>
                <w:rFonts w:ascii="宋体" w:cs="宋体"/>
                <w:color w:val="6A3E3E"/>
                <w:sz w:val="12"/>
                <w:szCs w:val="28"/>
              </w:rPr>
              <w:t>expire_time</w:t>
            </w:r>
            <w:r w:rsidRPr="00DF4D12">
              <w:rPr>
                <w:rFonts w:ascii="宋体" w:cs="宋体"/>
                <w:color w:val="000000"/>
                <w:sz w:val="12"/>
                <w:szCs w:val="28"/>
              </w:rPr>
              <w:t xml:space="preserve"> = </w:t>
            </w:r>
            <w:r w:rsidRPr="00DF4D12">
              <w:rPr>
                <w:rFonts w:ascii="宋体" w:cs="宋体"/>
                <w:color w:val="2A00FF"/>
                <w:sz w:val="12"/>
                <w:szCs w:val="28"/>
              </w:rPr>
              <w:t>"2013-09-30 19:55"</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构造请求</w:t>
            </w:r>
          </w:p>
          <w:p w:rsidR="00DF4D12" w:rsidRPr="00DF4D12" w:rsidRDefault="00DF4D12" w:rsidP="00DF4D12">
            <w:pPr>
              <w:rPr>
                <w:rFonts w:ascii="宋体" w:cs="宋体"/>
                <w:sz w:val="12"/>
                <w:szCs w:val="28"/>
              </w:rPr>
            </w:pPr>
            <w:r w:rsidRPr="00DF4D12">
              <w:rPr>
                <w:rFonts w:ascii="宋体" w:cs="宋体"/>
                <w:color w:val="000000"/>
                <w:sz w:val="12"/>
                <w:szCs w:val="28"/>
              </w:rPr>
              <w:t xml:space="preserve">        HashMap&lt;String, Object&gt; </w:t>
            </w:r>
            <w:r w:rsidRPr="00DF4D12">
              <w:rPr>
                <w:rFonts w:ascii="宋体" w:cs="宋体"/>
                <w:color w:val="6A3E3E"/>
                <w:sz w:val="12"/>
                <w:szCs w:val="28"/>
              </w:rPr>
              <w:t>hashMap</w:t>
            </w:r>
            <w:r w:rsidRPr="00DF4D12">
              <w:rPr>
                <w:rFonts w:ascii="宋体" w:cs="宋体"/>
                <w:color w:val="000000"/>
                <w:sz w:val="12"/>
                <w:szCs w:val="28"/>
              </w:rPr>
              <w:t xml:space="preserve"> = </w:t>
            </w:r>
            <w:r w:rsidRPr="00DF4D12">
              <w:rPr>
                <w:rFonts w:ascii="宋体" w:cs="宋体"/>
                <w:b/>
                <w:bCs/>
                <w:color w:val="7F0055"/>
                <w:sz w:val="12"/>
                <w:szCs w:val="28"/>
              </w:rPr>
              <w:t>new</w:t>
            </w:r>
            <w:r w:rsidRPr="00DF4D12">
              <w:rPr>
                <w:rFonts w:ascii="宋体" w:cs="宋体"/>
                <w:color w:val="000000"/>
                <w:sz w:val="12"/>
                <w:szCs w:val="28"/>
              </w:rPr>
              <w:t xml:space="preserve"> HashMap&lt;String, Object&gt;();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.put(</w:t>
            </w:r>
            <w:r w:rsidRPr="00DF4D12">
              <w:rPr>
                <w:rFonts w:ascii="宋体" w:cs="宋体"/>
                <w:color w:val="2A00FF"/>
                <w:sz w:val="12"/>
                <w:szCs w:val="28"/>
              </w:rPr>
              <w:t>"deviceTokenList"</w:t>
            </w:r>
            <w:r w:rsidRPr="00DF4D12">
              <w:rPr>
                <w:rFonts w:ascii="宋体" w:cs="宋体"/>
                <w:color w:val="000000"/>
                <w:sz w:val="12"/>
                <w:szCs w:val="28"/>
              </w:rPr>
              <w:t xml:space="preserve">, </w:t>
            </w:r>
            <w:r w:rsidRPr="00DF4D12">
              <w:rPr>
                <w:rFonts w:ascii="宋体" w:cs="宋体"/>
                <w:color w:val="6A3E3E"/>
                <w:sz w:val="12"/>
                <w:szCs w:val="28"/>
              </w:rPr>
              <w:t>deviceTokenList</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.put(</w:t>
            </w:r>
            <w:r w:rsidRPr="00DF4D12">
              <w:rPr>
                <w:rFonts w:ascii="宋体" w:cs="宋体"/>
                <w:color w:val="2A00FF"/>
                <w:sz w:val="12"/>
                <w:szCs w:val="28"/>
              </w:rPr>
              <w:t>"android"</w:t>
            </w:r>
            <w:r w:rsidRPr="00DF4D12">
              <w:rPr>
                <w:rFonts w:ascii="宋体" w:cs="宋体"/>
                <w:color w:val="000000"/>
                <w:sz w:val="12"/>
                <w:szCs w:val="28"/>
              </w:rPr>
              <w:t xml:space="preserve">, </w:t>
            </w:r>
            <w:r w:rsidRPr="00DF4D12">
              <w:rPr>
                <w:rFonts w:ascii="宋体" w:cs="宋体"/>
                <w:color w:val="6A3E3E"/>
                <w:sz w:val="12"/>
                <w:szCs w:val="28"/>
              </w:rPr>
              <w:t>message</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.put(</w:t>
            </w:r>
            <w:r w:rsidRPr="00DF4D12">
              <w:rPr>
                <w:rFonts w:ascii="宋体" w:cs="宋体"/>
                <w:color w:val="2A00FF"/>
                <w:sz w:val="12"/>
                <w:szCs w:val="28"/>
              </w:rPr>
              <w:t>"cacheMode"</w:t>
            </w:r>
            <w:r w:rsidRPr="00DF4D12">
              <w:rPr>
                <w:rFonts w:ascii="宋体" w:cs="宋体"/>
                <w:color w:val="000000"/>
                <w:sz w:val="12"/>
                <w:szCs w:val="28"/>
              </w:rPr>
              <w:t xml:space="preserve">, </w:t>
            </w:r>
            <w:r w:rsidRPr="00DF4D12">
              <w:rPr>
                <w:rFonts w:ascii="宋体" w:cs="宋体"/>
                <w:color w:val="6A3E3E"/>
                <w:sz w:val="12"/>
                <w:szCs w:val="28"/>
              </w:rPr>
              <w:t>cacheMode</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.put(</w:t>
            </w:r>
            <w:r w:rsidRPr="00DF4D12">
              <w:rPr>
                <w:rFonts w:ascii="宋体" w:cs="宋体"/>
                <w:color w:val="2A00FF"/>
                <w:sz w:val="12"/>
                <w:szCs w:val="28"/>
              </w:rPr>
              <w:t>"msgType"</w:t>
            </w:r>
            <w:r w:rsidRPr="00DF4D12">
              <w:rPr>
                <w:rFonts w:ascii="宋体" w:cs="宋体"/>
                <w:color w:val="000000"/>
                <w:sz w:val="12"/>
                <w:szCs w:val="28"/>
              </w:rPr>
              <w:t xml:space="preserve">, </w:t>
            </w:r>
            <w:r w:rsidRPr="00DF4D12">
              <w:rPr>
                <w:rFonts w:ascii="宋体" w:cs="宋体"/>
                <w:color w:val="6A3E3E"/>
                <w:sz w:val="12"/>
                <w:szCs w:val="28"/>
              </w:rPr>
              <w:t>msgType</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.put(</w:t>
            </w:r>
            <w:r w:rsidRPr="00DF4D12">
              <w:rPr>
                <w:rFonts w:ascii="宋体" w:cs="宋体"/>
                <w:color w:val="2A00FF"/>
                <w:sz w:val="12"/>
                <w:szCs w:val="28"/>
              </w:rPr>
              <w:t>"userType"</w:t>
            </w:r>
            <w:r w:rsidRPr="00DF4D12">
              <w:rPr>
                <w:rFonts w:ascii="宋体" w:cs="宋体"/>
                <w:color w:val="000000"/>
                <w:sz w:val="12"/>
                <w:szCs w:val="28"/>
              </w:rPr>
              <w:t xml:space="preserve">, </w:t>
            </w:r>
            <w:r w:rsidRPr="00DF4D12">
              <w:rPr>
                <w:rFonts w:ascii="宋体" w:cs="宋体"/>
                <w:color w:val="6A3E3E"/>
                <w:sz w:val="12"/>
                <w:szCs w:val="28"/>
              </w:rPr>
              <w:t>userType</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.put(</w:t>
            </w:r>
            <w:r w:rsidRPr="00DF4D12">
              <w:rPr>
                <w:rFonts w:ascii="宋体" w:cs="宋体"/>
                <w:color w:val="2A00FF"/>
                <w:sz w:val="12"/>
                <w:szCs w:val="28"/>
              </w:rPr>
              <w:t>"expire_time"</w:t>
            </w:r>
            <w:r w:rsidRPr="00DF4D12">
              <w:rPr>
                <w:rFonts w:ascii="宋体" w:cs="宋体"/>
                <w:color w:val="000000"/>
                <w:sz w:val="12"/>
                <w:szCs w:val="28"/>
              </w:rPr>
              <w:t xml:space="preserve">, </w:t>
            </w:r>
            <w:r w:rsidRPr="00DF4D12">
              <w:rPr>
                <w:rFonts w:ascii="宋体" w:cs="宋体"/>
                <w:color w:val="6A3E3E"/>
                <w:sz w:val="12"/>
                <w:szCs w:val="28"/>
              </w:rPr>
              <w:t>expire_time</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设置</w:t>
            </w:r>
            <w:r w:rsidRPr="00DF4D12">
              <w:rPr>
                <w:rFonts w:ascii="宋体" w:cs="宋体"/>
                <w:color w:val="3F7F5F"/>
                <w:sz w:val="12"/>
                <w:szCs w:val="28"/>
                <w:u w:val="single"/>
              </w:rPr>
              <w:t>http</w:t>
            </w:r>
            <w:r w:rsidRPr="00DF4D12">
              <w:rPr>
                <w:rFonts w:ascii="宋体" w:cs="宋体" w:hint="eastAsia"/>
                <w:color w:val="3F7F5F"/>
                <w:sz w:val="12"/>
                <w:szCs w:val="28"/>
              </w:rPr>
              <w:t>超时时间</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6A3E3E"/>
                <w:sz w:val="12"/>
                <w:szCs w:val="28"/>
              </w:rPr>
              <w:t>client</w:t>
            </w:r>
            <w:r w:rsidRPr="00DF4D12">
              <w:rPr>
                <w:rFonts w:ascii="宋体" w:cs="宋体"/>
                <w:color w:val="000000"/>
                <w:sz w:val="12"/>
                <w:szCs w:val="28"/>
              </w:rPr>
              <w:t>.setTimeout(10000, 15000);</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接口调用</w:t>
            </w:r>
          </w:p>
          <w:p w:rsidR="00DF4D12" w:rsidRPr="00DF4D12" w:rsidRDefault="00DF4D12" w:rsidP="00DF4D12">
            <w:pPr>
              <w:rPr>
                <w:rFonts w:ascii="宋体" w:cs="宋体"/>
                <w:sz w:val="12"/>
                <w:szCs w:val="28"/>
              </w:rPr>
            </w:pPr>
            <w:r w:rsidRPr="00DF4D12">
              <w:rPr>
                <w:rFonts w:ascii="宋体" w:cs="宋体"/>
                <w:color w:val="000000"/>
                <w:sz w:val="12"/>
                <w:szCs w:val="28"/>
              </w:rPr>
              <w:t xml:space="preserve">        PushRet </w:t>
            </w:r>
            <w:r w:rsidRPr="00DF4D12">
              <w:rPr>
                <w:rFonts w:ascii="宋体" w:cs="宋体"/>
                <w:color w:val="6A3E3E"/>
                <w:sz w:val="12"/>
                <w:szCs w:val="28"/>
              </w:rPr>
              <w:t>resp</w:t>
            </w:r>
            <w:r w:rsidRPr="00DF4D12">
              <w:rPr>
                <w:rFonts w:ascii="宋体" w:cs="宋体"/>
                <w:color w:val="000000"/>
                <w:sz w:val="12"/>
                <w:szCs w:val="28"/>
              </w:rPr>
              <w:t xml:space="preserve"> = </w:t>
            </w:r>
            <w:r w:rsidRPr="00DF4D12">
              <w:rPr>
                <w:rFonts w:ascii="宋体" w:cs="宋体"/>
                <w:color w:val="6A3E3E"/>
                <w:sz w:val="12"/>
                <w:szCs w:val="28"/>
              </w:rPr>
              <w:t>client</w:t>
            </w:r>
            <w:r w:rsidRPr="00DF4D12">
              <w:rPr>
                <w:rFonts w:ascii="宋体" w:cs="宋体"/>
                <w:color w:val="000000"/>
                <w:sz w:val="12"/>
                <w:szCs w:val="28"/>
              </w:rPr>
              <w:t>.call(</w:t>
            </w:r>
            <w:r w:rsidRPr="00DF4D12">
              <w:rPr>
                <w:rFonts w:ascii="宋体" w:cs="宋体"/>
                <w:color w:val="2A00FF"/>
                <w:sz w:val="12"/>
                <w:szCs w:val="28"/>
              </w:rPr>
              <w:t>"openpush.message.psBatchSend"</w:t>
            </w:r>
            <w:r w:rsidRPr="00DF4D12">
              <w:rPr>
                <w:rFonts w:ascii="宋体" w:cs="宋体"/>
                <w:color w:val="000000"/>
                <w:sz w:val="12"/>
                <w:szCs w:val="28"/>
              </w:rPr>
              <w:t xml:space="preserve">, </w:t>
            </w:r>
            <w:r w:rsidRPr="00DF4D12">
              <w:rPr>
                <w:rFonts w:ascii="宋体" w:cs="宋体"/>
                <w:color w:val="6A3E3E"/>
                <w:sz w:val="12"/>
                <w:szCs w:val="28"/>
              </w:rPr>
              <w:t>hashMap</w:t>
            </w:r>
            <w:r w:rsidRPr="00DF4D12">
              <w:rPr>
                <w:rFonts w:ascii="宋体" w:cs="宋体"/>
                <w:color w:val="000000"/>
                <w:sz w:val="12"/>
                <w:szCs w:val="28"/>
              </w:rPr>
              <w:t>, PushRet.</w:t>
            </w:r>
            <w:r w:rsidRPr="00DF4D12">
              <w:rPr>
                <w:rFonts w:ascii="宋体" w:cs="宋体"/>
                <w:b/>
                <w:bCs/>
                <w:color w:val="7F0055"/>
                <w:sz w:val="12"/>
                <w:szCs w:val="28"/>
              </w:rPr>
              <w:t>class</w:t>
            </w:r>
            <w:r w:rsidRPr="00DF4D12">
              <w:rPr>
                <w:rFonts w:ascii="宋体" w:cs="宋体"/>
                <w:color w:val="000000"/>
                <w:sz w:val="12"/>
                <w:szCs w:val="28"/>
              </w:rPr>
              <w:t>);</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p>
          <w:p w:rsidR="00DF4D12" w:rsidRPr="00DF4D12" w:rsidRDefault="00DF4D12" w:rsidP="00DF4D12">
            <w:pPr>
              <w:rPr>
                <w:rFonts w:ascii="宋体" w:cs="宋体"/>
                <w:sz w:val="12"/>
                <w:szCs w:val="28"/>
              </w:rPr>
            </w:pPr>
            <w:r w:rsidRPr="00DF4D12">
              <w:rPr>
                <w:rFonts w:ascii="宋体" w:cs="宋体"/>
                <w:color w:val="000000"/>
                <w:sz w:val="12"/>
                <w:szCs w:val="28"/>
              </w:rPr>
              <w:t xml:space="preserve">        </w:t>
            </w:r>
            <w:r w:rsidRPr="00DF4D12">
              <w:rPr>
                <w:rFonts w:ascii="宋体" w:cs="宋体"/>
                <w:color w:val="3F7F5F"/>
                <w:sz w:val="12"/>
                <w:szCs w:val="28"/>
              </w:rPr>
              <w:t>//</w:t>
            </w:r>
            <w:r w:rsidRPr="00DF4D12">
              <w:rPr>
                <w:rFonts w:ascii="宋体" w:cs="宋体" w:hint="eastAsia"/>
                <w:color w:val="3F7F5F"/>
                <w:sz w:val="12"/>
                <w:szCs w:val="28"/>
              </w:rPr>
              <w:t>打印响应</w:t>
            </w:r>
          </w:p>
          <w:p w:rsidR="00DF4D12" w:rsidRPr="00DF4D12" w:rsidRDefault="00DF4D12" w:rsidP="00DF4D12">
            <w:pPr>
              <w:rPr>
                <w:rFonts w:ascii="宋体" w:cs="宋体"/>
                <w:sz w:val="12"/>
                <w:szCs w:val="28"/>
              </w:rPr>
            </w:pPr>
            <w:r w:rsidRPr="00DF4D12">
              <w:rPr>
                <w:rFonts w:ascii="宋体" w:cs="宋体"/>
                <w:color w:val="000000"/>
                <w:sz w:val="12"/>
                <w:szCs w:val="28"/>
              </w:rPr>
              <w:t xml:space="preserve">        System.</w:t>
            </w:r>
            <w:r w:rsidRPr="00DF4D12">
              <w:rPr>
                <w:rFonts w:ascii="宋体" w:cs="宋体"/>
                <w:b/>
                <w:bCs/>
                <w:i/>
                <w:iCs/>
                <w:color w:val="0000C0"/>
                <w:sz w:val="12"/>
                <w:szCs w:val="28"/>
              </w:rPr>
              <w:t>err</w:t>
            </w:r>
            <w:r w:rsidRPr="00DF4D12">
              <w:rPr>
                <w:rFonts w:ascii="宋体" w:cs="宋体"/>
                <w:color w:val="000000"/>
                <w:sz w:val="12"/>
                <w:szCs w:val="28"/>
              </w:rPr>
              <w:t>.println(</w:t>
            </w:r>
            <w:r w:rsidRPr="00DF4D12">
              <w:rPr>
                <w:rFonts w:ascii="宋体" w:cs="宋体"/>
                <w:color w:val="2A00FF"/>
                <w:sz w:val="12"/>
                <w:szCs w:val="28"/>
              </w:rPr>
              <w:t>"</w:t>
            </w:r>
            <w:r w:rsidRPr="00DF4D12">
              <w:rPr>
                <w:rFonts w:ascii="宋体" w:cs="宋体" w:hint="eastAsia"/>
                <w:color w:val="2A00FF"/>
                <w:sz w:val="12"/>
                <w:szCs w:val="28"/>
              </w:rPr>
              <w:t>群发接口消息响应</w:t>
            </w:r>
            <w:r w:rsidRPr="00DF4D12">
              <w:rPr>
                <w:rFonts w:ascii="宋体" w:cs="宋体"/>
                <w:color w:val="2A00FF"/>
                <w:sz w:val="12"/>
                <w:szCs w:val="28"/>
              </w:rPr>
              <w:t>: resultcode</w:t>
            </w:r>
            <w:r w:rsidRPr="00DF4D12">
              <w:rPr>
                <w:rFonts w:ascii="宋体" w:cs="宋体" w:hint="eastAsia"/>
                <w:color w:val="2A00FF"/>
                <w:sz w:val="12"/>
                <w:szCs w:val="28"/>
              </w:rPr>
              <w:t>：</w:t>
            </w:r>
            <w:r w:rsidRPr="00DF4D12">
              <w:rPr>
                <w:rFonts w:ascii="宋体" w:cs="宋体"/>
                <w:color w:val="2A00FF"/>
                <w:sz w:val="12"/>
                <w:szCs w:val="28"/>
              </w:rPr>
              <w:t>"</w:t>
            </w:r>
            <w:r w:rsidRPr="00DF4D12">
              <w:rPr>
                <w:rFonts w:ascii="宋体" w:cs="宋体"/>
                <w:color w:val="000000"/>
                <w:sz w:val="12"/>
                <w:szCs w:val="28"/>
              </w:rPr>
              <w:t xml:space="preserve"> + </w:t>
            </w:r>
            <w:r w:rsidRPr="00DF4D12">
              <w:rPr>
                <w:rFonts w:ascii="宋体" w:cs="宋体"/>
                <w:color w:val="6A3E3E"/>
                <w:sz w:val="12"/>
                <w:szCs w:val="28"/>
              </w:rPr>
              <w:t>resp</w:t>
            </w:r>
            <w:r w:rsidRPr="00DF4D12">
              <w:rPr>
                <w:rFonts w:ascii="宋体" w:cs="宋体"/>
                <w:color w:val="000000"/>
                <w:sz w:val="12"/>
                <w:szCs w:val="28"/>
              </w:rPr>
              <w:t xml:space="preserve">.getResultcode() + </w:t>
            </w:r>
            <w:r w:rsidRPr="00DF4D12">
              <w:rPr>
                <w:rFonts w:ascii="宋体" w:cs="宋体"/>
                <w:color w:val="2A00FF"/>
                <w:sz w:val="12"/>
                <w:szCs w:val="28"/>
              </w:rPr>
              <w:t>",message:"</w:t>
            </w:r>
            <w:r w:rsidRPr="00DF4D12">
              <w:rPr>
                <w:rFonts w:ascii="宋体" w:cs="宋体"/>
                <w:color w:val="000000"/>
                <w:sz w:val="12"/>
                <w:szCs w:val="28"/>
              </w:rPr>
              <w:t xml:space="preserve"> + </w:t>
            </w:r>
            <w:r w:rsidRPr="00DF4D12">
              <w:rPr>
                <w:rFonts w:ascii="宋体" w:cs="宋体"/>
                <w:color w:val="6A3E3E"/>
                <w:sz w:val="12"/>
                <w:szCs w:val="28"/>
              </w:rPr>
              <w:t>resp</w:t>
            </w:r>
            <w:r w:rsidRPr="00DF4D12">
              <w:rPr>
                <w:rFonts w:ascii="宋体" w:cs="宋体"/>
                <w:color w:val="000000"/>
                <w:sz w:val="12"/>
                <w:szCs w:val="28"/>
              </w:rPr>
              <w:t>.getMessage());</w:t>
            </w:r>
          </w:p>
          <w:p w:rsidR="00CD3B0B" w:rsidRDefault="00DF4D12" w:rsidP="00DF4D12">
            <w:pPr>
              <w:pStyle w:val="a5"/>
              <w:ind w:firstLineChars="0" w:firstLine="0"/>
            </w:pPr>
            <w:r w:rsidRPr="00DF4D12">
              <w:rPr>
                <w:rFonts w:ascii="宋体" w:cs="宋体"/>
                <w:color w:val="000000"/>
                <w:sz w:val="12"/>
                <w:szCs w:val="28"/>
              </w:rPr>
              <w:t xml:space="preserve">    }</w:t>
            </w:r>
          </w:p>
        </w:tc>
      </w:tr>
    </w:tbl>
    <w:p w:rsidR="00CD3B0B" w:rsidRDefault="00CD3B0B" w:rsidP="00CD3B0B">
      <w:pPr>
        <w:pStyle w:val="a5"/>
      </w:pPr>
    </w:p>
    <w:p w:rsidR="00CD3B0B" w:rsidRDefault="00CD3B0B" w:rsidP="00CD3B0B">
      <w:pPr>
        <w:pStyle w:val="a5"/>
      </w:pPr>
      <w:r>
        <w:rPr>
          <w:rFonts w:hint="eastAsia"/>
        </w:rPr>
        <w:t>参数</w:t>
      </w:r>
      <w:r>
        <w:t>详解：</w:t>
      </w:r>
    </w:p>
    <w:tbl>
      <w:tblPr>
        <w:tblStyle w:val="afff1"/>
        <w:tblW w:w="0" w:type="auto"/>
        <w:tblInd w:w="421" w:type="dxa"/>
        <w:tblLook w:val="04A0" w:firstRow="1" w:lastRow="0" w:firstColumn="1" w:lastColumn="0" w:noHBand="0" w:noVBand="1"/>
      </w:tblPr>
      <w:tblGrid>
        <w:gridCol w:w="2126"/>
        <w:gridCol w:w="3459"/>
        <w:gridCol w:w="3004"/>
      </w:tblGrid>
      <w:tr w:rsidR="00BB34E4" w:rsidTr="000F1737">
        <w:tc>
          <w:tcPr>
            <w:tcW w:w="2126"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参数</w:t>
            </w:r>
            <w:r w:rsidRPr="00EF4D35">
              <w:rPr>
                <w:b/>
              </w:rPr>
              <w:t>名称</w:t>
            </w:r>
          </w:p>
        </w:tc>
        <w:tc>
          <w:tcPr>
            <w:tcW w:w="3459"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作用</w:t>
            </w:r>
          </w:p>
        </w:tc>
        <w:tc>
          <w:tcPr>
            <w:tcW w:w="3004"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备注</w:t>
            </w:r>
          </w:p>
        </w:tc>
      </w:tr>
      <w:tr w:rsidR="00E51012" w:rsidTr="000F1737">
        <w:tc>
          <w:tcPr>
            <w:tcW w:w="2126" w:type="dxa"/>
          </w:tcPr>
          <w:p w:rsidR="00E51012" w:rsidRPr="00914D09" w:rsidRDefault="00E51012" w:rsidP="00E51012">
            <w:pPr>
              <w:pStyle w:val="a5"/>
              <w:ind w:firstLineChars="0" w:firstLine="0"/>
              <w:rPr>
                <w:rFonts w:asciiTheme="minorEastAsia" w:eastAsiaTheme="minorEastAsia" w:hAnsiTheme="minorEastAsia"/>
                <w:sz w:val="14"/>
                <w:szCs w:val="18"/>
              </w:rPr>
            </w:pPr>
            <w:r w:rsidRPr="003C7868">
              <w:rPr>
                <w:rFonts w:asciiTheme="minorEastAsia" w:eastAsiaTheme="minorEastAsia" w:hAnsiTheme="minorEastAsia"/>
                <w:sz w:val="14"/>
                <w:szCs w:val="18"/>
              </w:rPr>
              <w:t>deviceTokenList</w:t>
            </w:r>
          </w:p>
        </w:tc>
        <w:tc>
          <w:tcPr>
            <w:tcW w:w="3459" w:type="dxa"/>
          </w:tcPr>
          <w:p w:rsidR="00E51012" w:rsidRDefault="00E51012" w:rsidP="00E51012">
            <w:pPr>
              <w:pStyle w:val="a5"/>
              <w:ind w:firstLineChars="0" w:firstLine="0"/>
            </w:pPr>
            <w:r w:rsidRPr="00C34A15">
              <w:rPr>
                <w:rFonts w:asciiTheme="minorEastAsia" w:eastAsiaTheme="minorEastAsia" w:hAnsiTheme="minorEastAsia" w:hint="eastAsia"/>
                <w:sz w:val="14"/>
                <w:szCs w:val="18"/>
              </w:rPr>
              <w:t>华为</w:t>
            </w:r>
            <w:r w:rsidRPr="00C34A15">
              <w:rPr>
                <w:rFonts w:asciiTheme="minorEastAsia" w:eastAsiaTheme="minorEastAsia" w:hAnsiTheme="minorEastAsia"/>
                <w:sz w:val="14"/>
                <w:szCs w:val="18"/>
              </w:rPr>
              <w:t>PUSH TOKEN</w:t>
            </w:r>
          </w:p>
        </w:tc>
        <w:tc>
          <w:tcPr>
            <w:tcW w:w="3004" w:type="dxa"/>
          </w:tcPr>
          <w:p w:rsidR="00E51012" w:rsidRDefault="00E51012" w:rsidP="00E51012">
            <w:pPr>
              <w:pStyle w:val="a5"/>
              <w:ind w:firstLineChars="0" w:firstLine="0"/>
            </w:pPr>
          </w:p>
        </w:tc>
      </w:tr>
      <w:tr w:rsidR="00E51012" w:rsidTr="000F1737">
        <w:tc>
          <w:tcPr>
            <w:tcW w:w="2126" w:type="dxa"/>
          </w:tcPr>
          <w:p w:rsidR="00E51012" w:rsidRPr="00914D09" w:rsidRDefault="00E51012" w:rsidP="00E51012">
            <w:pPr>
              <w:pStyle w:val="a5"/>
              <w:ind w:firstLineChars="0" w:firstLine="0"/>
              <w:rPr>
                <w:rFonts w:asciiTheme="minorEastAsia" w:eastAsiaTheme="minorEastAsia" w:hAnsiTheme="minorEastAsia"/>
                <w:sz w:val="14"/>
                <w:szCs w:val="18"/>
              </w:rPr>
            </w:pPr>
            <w:r w:rsidRPr="003C7868">
              <w:rPr>
                <w:rFonts w:asciiTheme="minorEastAsia" w:eastAsiaTheme="minorEastAsia" w:hAnsiTheme="minorEastAsia"/>
                <w:sz w:val="14"/>
                <w:szCs w:val="18"/>
              </w:rPr>
              <w:t>android</w:t>
            </w:r>
          </w:p>
        </w:tc>
        <w:tc>
          <w:tcPr>
            <w:tcW w:w="3459" w:type="dxa"/>
          </w:tcPr>
          <w:p w:rsidR="00E51012" w:rsidRDefault="00E51012" w:rsidP="00E51012">
            <w:pPr>
              <w:pStyle w:val="a5"/>
              <w:ind w:firstLineChars="0" w:firstLine="0"/>
            </w:pPr>
            <w:r w:rsidRPr="00C34A15">
              <w:rPr>
                <w:rFonts w:asciiTheme="minorEastAsia" w:eastAsiaTheme="minorEastAsia" w:hAnsiTheme="minorEastAsia" w:hint="eastAsia"/>
                <w:sz w:val="14"/>
                <w:szCs w:val="18"/>
              </w:rPr>
              <w:t>发送</w:t>
            </w:r>
            <w:r w:rsidRPr="00C34A15">
              <w:rPr>
                <w:rFonts w:asciiTheme="minorEastAsia" w:eastAsiaTheme="minorEastAsia" w:hAnsiTheme="minorEastAsia"/>
                <w:sz w:val="14"/>
                <w:szCs w:val="18"/>
              </w:rPr>
              <w:t>的PUSH消息体</w:t>
            </w:r>
          </w:p>
        </w:tc>
        <w:tc>
          <w:tcPr>
            <w:tcW w:w="3004" w:type="dxa"/>
          </w:tcPr>
          <w:p w:rsidR="00E51012" w:rsidRDefault="00E51012" w:rsidP="00E51012">
            <w:pPr>
              <w:pStyle w:val="a5"/>
              <w:ind w:firstLineChars="0" w:firstLine="0"/>
            </w:pPr>
          </w:p>
        </w:tc>
      </w:tr>
      <w:tr w:rsidR="00E51012" w:rsidTr="000F1737">
        <w:tc>
          <w:tcPr>
            <w:tcW w:w="2126" w:type="dxa"/>
          </w:tcPr>
          <w:p w:rsidR="00E51012" w:rsidRPr="00914D09" w:rsidRDefault="00E51012" w:rsidP="00E51012">
            <w:pPr>
              <w:pStyle w:val="a5"/>
              <w:ind w:firstLineChars="0" w:firstLine="0"/>
              <w:rPr>
                <w:rFonts w:asciiTheme="minorEastAsia" w:eastAsiaTheme="minorEastAsia" w:hAnsiTheme="minorEastAsia"/>
                <w:sz w:val="14"/>
                <w:szCs w:val="18"/>
              </w:rPr>
            </w:pPr>
            <w:r w:rsidRPr="003C7868">
              <w:rPr>
                <w:rFonts w:asciiTheme="minorEastAsia" w:eastAsiaTheme="minorEastAsia" w:hAnsiTheme="minorEastAsia"/>
                <w:sz w:val="14"/>
                <w:szCs w:val="18"/>
              </w:rPr>
              <w:t>cacheMode</w:t>
            </w:r>
          </w:p>
        </w:tc>
        <w:tc>
          <w:tcPr>
            <w:tcW w:w="3459" w:type="dxa"/>
          </w:tcPr>
          <w:p w:rsidR="00E51012" w:rsidRPr="00C34A15" w:rsidRDefault="00E51012" w:rsidP="00E51012">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0</w:t>
            </w:r>
            <w:r w:rsidRPr="00C34A15">
              <w:rPr>
                <w:rFonts w:asciiTheme="minorEastAsia" w:eastAsiaTheme="minorEastAsia" w:hAnsiTheme="minorEastAsia" w:hint="eastAsia"/>
                <w:sz w:val="14"/>
                <w:szCs w:val="18"/>
              </w:rPr>
              <w:t>：</w:t>
            </w:r>
            <w:proofErr w:type="gramStart"/>
            <w:r w:rsidRPr="00C34A15">
              <w:rPr>
                <w:rFonts w:asciiTheme="minorEastAsia" w:eastAsiaTheme="minorEastAsia" w:hAnsiTheme="minorEastAsia" w:hint="eastAsia"/>
                <w:sz w:val="14"/>
                <w:szCs w:val="18"/>
              </w:rPr>
              <w:t>不</w:t>
            </w:r>
            <w:proofErr w:type="gramEnd"/>
            <w:r w:rsidRPr="00C34A15">
              <w:rPr>
                <w:rFonts w:asciiTheme="minorEastAsia" w:eastAsiaTheme="minorEastAsia" w:hAnsiTheme="minorEastAsia" w:hint="eastAsia"/>
                <w:sz w:val="14"/>
                <w:szCs w:val="18"/>
              </w:rPr>
              <w:t>缓存</w:t>
            </w:r>
          </w:p>
          <w:p w:rsidR="00E51012" w:rsidRPr="00C34A15" w:rsidRDefault="00E51012" w:rsidP="00E51012">
            <w:pPr>
              <w:pStyle w:val="a5"/>
              <w:ind w:firstLineChars="0" w:firstLine="0"/>
              <w:rPr>
                <w:rFonts w:asciiTheme="minorEastAsia" w:eastAsiaTheme="minorEastAsia" w:hAnsiTheme="minorEastAsia"/>
                <w:sz w:val="14"/>
                <w:szCs w:val="18"/>
              </w:rPr>
            </w:pPr>
            <w:r w:rsidRPr="00C34A15">
              <w:rPr>
                <w:rFonts w:asciiTheme="minorEastAsia" w:eastAsiaTheme="minorEastAsia" w:hAnsiTheme="minorEastAsia"/>
                <w:sz w:val="14"/>
                <w:szCs w:val="18"/>
              </w:rPr>
              <w:t>1</w:t>
            </w:r>
            <w:r w:rsidRPr="00C34A15">
              <w:rPr>
                <w:rFonts w:asciiTheme="minorEastAsia" w:eastAsiaTheme="minorEastAsia" w:hAnsiTheme="minorEastAsia" w:hint="eastAsia"/>
                <w:sz w:val="14"/>
                <w:szCs w:val="18"/>
              </w:rPr>
              <w:t>：缓存</w:t>
            </w:r>
          </w:p>
          <w:p w:rsidR="00E51012" w:rsidRDefault="00E51012" w:rsidP="00E51012">
            <w:pPr>
              <w:pStyle w:val="a5"/>
              <w:ind w:firstLineChars="0" w:firstLine="0"/>
            </w:pPr>
            <w:r w:rsidRPr="00C34A15">
              <w:rPr>
                <w:rFonts w:asciiTheme="minorEastAsia" w:eastAsiaTheme="minorEastAsia" w:hAnsiTheme="minorEastAsia" w:hint="eastAsia"/>
                <w:sz w:val="14"/>
                <w:szCs w:val="18"/>
              </w:rPr>
              <w:t>缺省值为</w:t>
            </w:r>
            <w:r w:rsidRPr="00C34A15">
              <w:rPr>
                <w:rFonts w:asciiTheme="minorEastAsia" w:eastAsiaTheme="minorEastAsia" w:hAnsiTheme="minorEastAsia"/>
                <w:sz w:val="14"/>
                <w:szCs w:val="18"/>
              </w:rPr>
              <w:t>0</w:t>
            </w:r>
          </w:p>
        </w:tc>
        <w:tc>
          <w:tcPr>
            <w:tcW w:w="3004" w:type="dxa"/>
          </w:tcPr>
          <w:p w:rsidR="00E51012" w:rsidRDefault="00E51012" w:rsidP="00E51012">
            <w:pPr>
              <w:pStyle w:val="a5"/>
              <w:ind w:firstLineChars="0" w:firstLine="0"/>
            </w:pPr>
          </w:p>
        </w:tc>
      </w:tr>
      <w:tr w:rsidR="00E51012" w:rsidTr="000F1737">
        <w:tc>
          <w:tcPr>
            <w:tcW w:w="2126" w:type="dxa"/>
          </w:tcPr>
          <w:p w:rsidR="00E51012" w:rsidRPr="00914D09" w:rsidRDefault="00E51012" w:rsidP="00E51012">
            <w:pPr>
              <w:pStyle w:val="a5"/>
              <w:ind w:firstLineChars="0" w:firstLine="0"/>
              <w:rPr>
                <w:rFonts w:asciiTheme="minorEastAsia" w:eastAsiaTheme="minorEastAsia" w:hAnsiTheme="minorEastAsia"/>
                <w:sz w:val="14"/>
                <w:szCs w:val="18"/>
              </w:rPr>
            </w:pPr>
            <w:r w:rsidRPr="003C7868">
              <w:rPr>
                <w:rFonts w:asciiTheme="minorEastAsia" w:eastAsiaTheme="minorEastAsia" w:hAnsiTheme="minorEastAsia"/>
                <w:sz w:val="14"/>
                <w:szCs w:val="18"/>
              </w:rPr>
              <w:t>msgType</w:t>
            </w:r>
          </w:p>
        </w:tc>
        <w:tc>
          <w:tcPr>
            <w:tcW w:w="3459" w:type="dxa"/>
          </w:tcPr>
          <w:p w:rsidR="00E51012" w:rsidRDefault="00E1446B" w:rsidP="00E51012">
            <w:pPr>
              <w:pStyle w:val="a5"/>
              <w:ind w:firstLineChars="0" w:firstLine="0"/>
            </w:pPr>
            <w:r w:rsidRPr="00E1446B">
              <w:rPr>
                <w:rFonts w:asciiTheme="minorEastAsia" w:eastAsiaTheme="minorEastAsia" w:hAnsiTheme="minorEastAsia" w:hint="eastAsia"/>
                <w:sz w:val="14"/>
                <w:szCs w:val="18"/>
              </w:rPr>
              <w:t>同</w:t>
            </w:r>
            <w:r w:rsidRPr="00E1446B">
              <w:rPr>
                <w:rFonts w:asciiTheme="minorEastAsia" w:eastAsiaTheme="minorEastAsia" w:hAnsiTheme="minorEastAsia"/>
                <w:sz w:val="14"/>
                <w:szCs w:val="18"/>
              </w:rPr>
              <w:t>前面描述</w:t>
            </w:r>
          </w:p>
        </w:tc>
        <w:tc>
          <w:tcPr>
            <w:tcW w:w="3004" w:type="dxa"/>
          </w:tcPr>
          <w:p w:rsidR="00E51012" w:rsidRDefault="00E51012" w:rsidP="00E51012">
            <w:pPr>
              <w:pStyle w:val="a5"/>
              <w:ind w:firstLineChars="0" w:firstLine="0"/>
            </w:pPr>
          </w:p>
        </w:tc>
      </w:tr>
      <w:tr w:rsidR="00E51012" w:rsidTr="000F1737">
        <w:tc>
          <w:tcPr>
            <w:tcW w:w="2126" w:type="dxa"/>
          </w:tcPr>
          <w:p w:rsidR="00E51012" w:rsidRPr="00914D09" w:rsidRDefault="00E51012" w:rsidP="00E51012">
            <w:pPr>
              <w:pStyle w:val="a5"/>
              <w:ind w:firstLineChars="0" w:firstLine="0"/>
              <w:rPr>
                <w:rFonts w:asciiTheme="minorEastAsia" w:eastAsiaTheme="minorEastAsia" w:hAnsiTheme="minorEastAsia"/>
                <w:sz w:val="14"/>
                <w:szCs w:val="18"/>
              </w:rPr>
            </w:pPr>
            <w:r w:rsidRPr="003C7868">
              <w:rPr>
                <w:rFonts w:asciiTheme="minorEastAsia" w:eastAsiaTheme="minorEastAsia" w:hAnsiTheme="minorEastAsia"/>
                <w:sz w:val="14"/>
                <w:szCs w:val="18"/>
              </w:rPr>
              <w:t>userType</w:t>
            </w:r>
          </w:p>
        </w:tc>
        <w:tc>
          <w:tcPr>
            <w:tcW w:w="3459" w:type="dxa"/>
          </w:tcPr>
          <w:p w:rsidR="00E51012" w:rsidRDefault="00E51012" w:rsidP="00E51012">
            <w:pPr>
              <w:pStyle w:val="a5"/>
              <w:ind w:firstLineChars="0" w:firstLine="0"/>
            </w:pPr>
            <w:r w:rsidRPr="0019493F">
              <w:rPr>
                <w:rFonts w:asciiTheme="minorEastAsia" w:eastAsiaTheme="minorEastAsia" w:hAnsiTheme="minorEastAsia"/>
                <w:sz w:val="14"/>
                <w:szCs w:val="18"/>
              </w:rPr>
              <w:t>android</w:t>
            </w:r>
            <w:r w:rsidRPr="0019493F">
              <w:rPr>
                <w:rFonts w:asciiTheme="minorEastAsia" w:eastAsiaTheme="minorEastAsia" w:hAnsiTheme="minorEastAsia" w:hint="eastAsia"/>
                <w:sz w:val="14"/>
                <w:szCs w:val="18"/>
              </w:rPr>
              <w:t>多用户场景下，用户标识。</w:t>
            </w:r>
            <w:r w:rsidRPr="0019493F">
              <w:rPr>
                <w:rFonts w:asciiTheme="minorEastAsia" w:eastAsiaTheme="minorEastAsia" w:hAnsiTheme="minorEastAsia"/>
                <w:sz w:val="14"/>
                <w:szCs w:val="18"/>
              </w:rPr>
              <w:t>0</w:t>
            </w:r>
            <w:r w:rsidRPr="0019493F">
              <w:rPr>
                <w:rFonts w:asciiTheme="minorEastAsia" w:eastAsiaTheme="minorEastAsia" w:hAnsiTheme="minorEastAsia" w:hint="eastAsia"/>
                <w:sz w:val="14"/>
                <w:szCs w:val="18"/>
              </w:rPr>
              <w:t>：当前用户，</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：主用户。默认值为</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，表示调用方发消息时，未填写该字段</w:t>
            </w:r>
          </w:p>
        </w:tc>
        <w:tc>
          <w:tcPr>
            <w:tcW w:w="3004" w:type="dxa"/>
          </w:tcPr>
          <w:p w:rsidR="00E51012" w:rsidRDefault="00E51012" w:rsidP="00E51012">
            <w:pPr>
              <w:pStyle w:val="a5"/>
              <w:ind w:firstLineChars="0" w:firstLine="0"/>
            </w:pPr>
          </w:p>
        </w:tc>
      </w:tr>
      <w:tr w:rsidR="00E51012" w:rsidTr="000F1737">
        <w:tc>
          <w:tcPr>
            <w:tcW w:w="2126" w:type="dxa"/>
          </w:tcPr>
          <w:p w:rsidR="00E51012" w:rsidRPr="00914D09" w:rsidRDefault="00E51012" w:rsidP="00E51012">
            <w:pPr>
              <w:pStyle w:val="a5"/>
              <w:ind w:firstLineChars="0" w:firstLine="0"/>
              <w:rPr>
                <w:rFonts w:asciiTheme="minorEastAsia" w:eastAsiaTheme="minorEastAsia" w:hAnsiTheme="minorEastAsia"/>
                <w:sz w:val="14"/>
                <w:szCs w:val="18"/>
              </w:rPr>
            </w:pPr>
            <w:r w:rsidRPr="003C7868">
              <w:rPr>
                <w:rFonts w:asciiTheme="minorEastAsia" w:eastAsiaTheme="minorEastAsia" w:hAnsiTheme="minorEastAsia"/>
                <w:sz w:val="14"/>
                <w:szCs w:val="18"/>
              </w:rPr>
              <w:t>expireTime</w:t>
            </w:r>
          </w:p>
        </w:tc>
        <w:tc>
          <w:tcPr>
            <w:tcW w:w="3459" w:type="dxa"/>
          </w:tcPr>
          <w:p w:rsidR="00E51012" w:rsidRPr="005847C3" w:rsidRDefault="00E51012" w:rsidP="00E51012">
            <w:pPr>
              <w:rPr>
                <w:rFonts w:asciiTheme="minorEastAsia" w:eastAsiaTheme="minorEastAsia" w:hAnsiTheme="minorEastAsia"/>
                <w:sz w:val="14"/>
                <w:szCs w:val="18"/>
              </w:rPr>
            </w:pPr>
            <w:r w:rsidRPr="005847C3">
              <w:rPr>
                <w:rFonts w:asciiTheme="minorEastAsia" w:eastAsiaTheme="minorEastAsia" w:hAnsiTheme="minorEastAsia" w:hint="eastAsia"/>
                <w:sz w:val="14"/>
                <w:szCs w:val="18"/>
              </w:rPr>
              <w:t>消息过期时间，可选</w:t>
            </w:r>
          </w:p>
          <w:p w:rsidR="00E51012" w:rsidRDefault="00E51012" w:rsidP="00E51012">
            <w:pPr>
              <w:pStyle w:val="a5"/>
              <w:ind w:firstLineChars="0" w:firstLine="0"/>
            </w:pPr>
            <w:r w:rsidRPr="005847C3">
              <w:rPr>
                <w:rFonts w:asciiTheme="minorEastAsia" w:eastAsiaTheme="minorEastAsia" w:hAnsiTheme="minorEastAsia"/>
                <w:sz w:val="14"/>
                <w:szCs w:val="18"/>
              </w:rPr>
              <w:t>timestamp</w:t>
            </w:r>
            <w:r w:rsidRPr="005847C3">
              <w:rPr>
                <w:rFonts w:asciiTheme="minorEastAsia" w:eastAsiaTheme="minorEastAsia" w:hAnsiTheme="minorEastAsia" w:hint="eastAsia"/>
                <w:sz w:val="14"/>
                <w:szCs w:val="18"/>
              </w:rPr>
              <w:t>格式</w:t>
            </w:r>
            <w:r w:rsidRPr="005847C3">
              <w:rPr>
                <w:rFonts w:asciiTheme="minorEastAsia" w:eastAsiaTheme="minorEastAsia" w:hAnsiTheme="minorEastAsia"/>
                <w:sz w:val="14"/>
                <w:szCs w:val="18"/>
              </w:rPr>
              <w:t>ISO 8601</w:t>
            </w:r>
            <w:r w:rsidRPr="005847C3">
              <w:rPr>
                <w:rFonts w:asciiTheme="minorEastAsia" w:eastAsiaTheme="minorEastAsia" w:hAnsiTheme="minorEastAsia" w:hint="eastAsia"/>
                <w:sz w:val="14"/>
                <w:szCs w:val="18"/>
              </w:rPr>
              <w:t>：</w:t>
            </w:r>
            <w:r w:rsidRPr="005847C3">
              <w:rPr>
                <w:rFonts w:asciiTheme="minorEastAsia" w:eastAsiaTheme="minorEastAsia" w:hAnsiTheme="minorEastAsia"/>
                <w:sz w:val="14"/>
                <w:szCs w:val="18"/>
              </w:rPr>
              <w:t>2013-06-03T17:30:08+08:00</w:t>
            </w:r>
          </w:p>
        </w:tc>
        <w:tc>
          <w:tcPr>
            <w:tcW w:w="3004" w:type="dxa"/>
          </w:tcPr>
          <w:p w:rsidR="00E51012" w:rsidRDefault="00E51012" w:rsidP="00E51012">
            <w:pPr>
              <w:pStyle w:val="a5"/>
              <w:ind w:firstLineChars="0" w:firstLine="0"/>
            </w:pPr>
          </w:p>
        </w:tc>
      </w:tr>
    </w:tbl>
    <w:p w:rsidR="00CD3B0B" w:rsidRDefault="00CD3B0B" w:rsidP="000B4E2F">
      <w:pPr>
        <w:pStyle w:val="a5"/>
        <w:ind w:firstLineChars="0" w:firstLine="0"/>
      </w:pPr>
    </w:p>
    <w:p w:rsidR="00877B03" w:rsidRDefault="00877B03" w:rsidP="00877B03">
      <w:pPr>
        <w:pStyle w:val="a5"/>
      </w:pPr>
      <w:r>
        <w:t>openpush.message.psBatchSend</w:t>
      </w:r>
      <w:r>
        <w:rPr>
          <w:rFonts w:hint="eastAsia"/>
        </w:rPr>
        <w:t>的</w:t>
      </w:r>
      <w:r>
        <w:t>错误码</w:t>
      </w:r>
      <w:r>
        <w:rPr>
          <w:rFonts w:hint="eastAsia"/>
        </w:rPr>
        <w:t>详解</w:t>
      </w:r>
      <w:r>
        <w:t>：</w:t>
      </w:r>
    </w:p>
    <w:tbl>
      <w:tblPr>
        <w:tblStyle w:val="afff1"/>
        <w:tblW w:w="0" w:type="auto"/>
        <w:tblInd w:w="421" w:type="dxa"/>
        <w:tblLook w:val="04A0" w:firstRow="1" w:lastRow="0" w:firstColumn="1" w:lastColumn="0" w:noHBand="0" w:noVBand="1"/>
      </w:tblPr>
      <w:tblGrid>
        <w:gridCol w:w="2126"/>
        <w:gridCol w:w="3459"/>
        <w:gridCol w:w="3004"/>
      </w:tblGrid>
      <w:tr w:rsidR="00877B03" w:rsidTr="000F1737">
        <w:tc>
          <w:tcPr>
            <w:tcW w:w="2126" w:type="dxa"/>
            <w:shd w:val="clear" w:color="auto" w:fill="D9D9D9" w:themeFill="background1" w:themeFillShade="D9"/>
          </w:tcPr>
          <w:p w:rsidR="00877B03" w:rsidRPr="00EF4D35" w:rsidRDefault="00877B03" w:rsidP="000F1737">
            <w:pPr>
              <w:pStyle w:val="a5"/>
              <w:ind w:firstLineChars="0" w:firstLine="0"/>
              <w:jc w:val="center"/>
              <w:rPr>
                <w:b/>
              </w:rPr>
            </w:pPr>
            <w:r>
              <w:rPr>
                <w:rFonts w:hint="eastAsia"/>
                <w:b/>
              </w:rPr>
              <w:t>错误码</w:t>
            </w:r>
          </w:p>
        </w:tc>
        <w:tc>
          <w:tcPr>
            <w:tcW w:w="3459" w:type="dxa"/>
            <w:shd w:val="clear" w:color="auto" w:fill="D9D9D9" w:themeFill="background1" w:themeFillShade="D9"/>
          </w:tcPr>
          <w:p w:rsidR="00877B03" w:rsidRPr="00EF4D35" w:rsidRDefault="00877B03" w:rsidP="000F1737">
            <w:pPr>
              <w:pStyle w:val="a5"/>
              <w:ind w:firstLineChars="0" w:firstLine="0"/>
              <w:jc w:val="center"/>
              <w:rPr>
                <w:b/>
              </w:rPr>
            </w:pPr>
            <w:r>
              <w:rPr>
                <w:rFonts w:hint="eastAsia"/>
                <w:b/>
              </w:rPr>
              <w:t>错误码</w:t>
            </w:r>
            <w:r>
              <w:rPr>
                <w:b/>
              </w:rPr>
              <w:t>描述</w:t>
            </w:r>
          </w:p>
        </w:tc>
        <w:tc>
          <w:tcPr>
            <w:tcW w:w="3004" w:type="dxa"/>
            <w:shd w:val="clear" w:color="auto" w:fill="D9D9D9" w:themeFill="background1" w:themeFillShade="D9"/>
          </w:tcPr>
          <w:p w:rsidR="00877B03" w:rsidRPr="00EF4D35" w:rsidRDefault="00877B03" w:rsidP="000F1737">
            <w:pPr>
              <w:pStyle w:val="a5"/>
              <w:ind w:firstLineChars="0" w:firstLine="0"/>
              <w:jc w:val="center"/>
              <w:rPr>
                <w:b/>
              </w:rPr>
            </w:pPr>
            <w:r w:rsidRPr="00EF4D35">
              <w:rPr>
                <w:rFonts w:hint="eastAsia"/>
                <w:b/>
              </w:rPr>
              <w:t>备注</w:t>
            </w:r>
          </w:p>
        </w:tc>
      </w:tr>
      <w:tr w:rsidR="00045597" w:rsidTr="000F1737">
        <w:tc>
          <w:tcPr>
            <w:tcW w:w="2126" w:type="dxa"/>
          </w:tcPr>
          <w:p w:rsidR="00045597" w:rsidRPr="00914D09"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20005</w:t>
            </w:r>
          </w:p>
        </w:tc>
        <w:tc>
          <w:tcPr>
            <w:tcW w:w="3459"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cache Mode.</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不合法的存储模式</w:t>
            </w:r>
          </w:p>
        </w:tc>
      </w:tr>
      <w:tr w:rsidR="00045597" w:rsidTr="000F1737">
        <w:tc>
          <w:tcPr>
            <w:tcW w:w="2126" w:type="dxa"/>
          </w:tcPr>
          <w:p w:rsidR="00045597" w:rsidRPr="00914D09"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20006</w:t>
            </w:r>
          </w:p>
        </w:tc>
        <w:tc>
          <w:tcPr>
            <w:tcW w:w="3459"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msg Type.</w:t>
            </w:r>
          </w:p>
        </w:tc>
        <w:tc>
          <w:tcPr>
            <w:tcW w:w="3004" w:type="dxa"/>
          </w:tcPr>
          <w:p w:rsidR="00045597" w:rsidRPr="0053505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不合法的消息类型</w:t>
            </w:r>
          </w:p>
        </w:tc>
      </w:tr>
      <w:tr w:rsidR="00045597" w:rsidTr="000F1737">
        <w:tc>
          <w:tcPr>
            <w:tcW w:w="2126" w:type="dxa"/>
          </w:tcPr>
          <w:p w:rsidR="00045597" w:rsidRPr="00914D09"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20203</w:t>
            </w:r>
          </w:p>
        </w:tc>
        <w:tc>
          <w:tcPr>
            <w:tcW w:w="3459"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 permission to send message to these tmIDs.</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无权发送消息给此token</w:t>
            </w:r>
          </w:p>
        </w:tc>
      </w:tr>
      <w:tr w:rsidR="00045597" w:rsidTr="000F1737">
        <w:tc>
          <w:tcPr>
            <w:tcW w:w="2126" w:type="dxa"/>
          </w:tcPr>
          <w:p w:rsidR="00045597" w:rsidRPr="00A25C7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20204</w:t>
            </w:r>
          </w:p>
        </w:tc>
        <w:tc>
          <w:tcPr>
            <w:tcW w:w="3459" w:type="dxa"/>
          </w:tcPr>
          <w:p w:rsidR="0004559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expire time.</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无效的超时时间</w:t>
            </w:r>
          </w:p>
        </w:tc>
      </w:tr>
      <w:tr w:rsidR="00045597" w:rsidTr="000F1737">
        <w:tc>
          <w:tcPr>
            <w:tcW w:w="2126" w:type="dxa"/>
          </w:tcPr>
          <w:p w:rsidR="00045597" w:rsidRPr="00A25C7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20205</w:t>
            </w:r>
          </w:p>
        </w:tc>
        <w:tc>
          <w:tcPr>
            <w:tcW w:w="3459" w:type="dxa"/>
          </w:tcPr>
          <w:p w:rsidR="0004559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Not enough quota.</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没有足够的限额</w:t>
            </w:r>
          </w:p>
        </w:tc>
      </w:tr>
      <w:tr w:rsidR="00045597" w:rsidTr="000F1737">
        <w:tc>
          <w:tcPr>
            <w:tcW w:w="2126" w:type="dxa"/>
          </w:tcPr>
          <w:p w:rsidR="00045597" w:rsidRPr="000A5232"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80200004</w:t>
            </w:r>
          </w:p>
        </w:tc>
        <w:tc>
          <w:tcPr>
            <w:tcW w:w="3459" w:type="dxa"/>
          </w:tcPr>
          <w:p w:rsidR="0004559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token.</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不合法的token</w:t>
            </w:r>
          </w:p>
        </w:tc>
      </w:tr>
      <w:tr w:rsidR="00045597" w:rsidTr="000F1737">
        <w:tc>
          <w:tcPr>
            <w:tcW w:w="2126" w:type="dxa"/>
          </w:tcPr>
          <w:p w:rsidR="00045597" w:rsidRPr="000A5232"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8020000</w:t>
            </w:r>
            <w:r>
              <w:rPr>
                <w:rFonts w:asciiTheme="minorEastAsia" w:eastAsiaTheme="minorEastAsia" w:hAnsiTheme="minorEastAsia" w:hint="eastAsia"/>
                <w:sz w:val="14"/>
                <w:szCs w:val="18"/>
              </w:rPr>
              <w:t>8</w:t>
            </w:r>
          </w:p>
        </w:tc>
        <w:tc>
          <w:tcPr>
            <w:tcW w:w="3459" w:type="dxa"/>
          </w:tcPr>
          <w:p w:rsidR="0004559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DeviceTokenList length.</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token队列长度不合法</w:t>
            </w:r>
          </w:p>
        </w:tc>
      </w:tr>
      <w:tr w:rsidR="00045597" w:rsidTr="000F1737">
        <w:tc>
          <w:tcPr>
            <w:tcW w:w="2126" w:type="dxa"/>
          </w:tcPr>
          <w:p w:rsidR="00045597" w:rsidRPr="000A5232"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80200015</w:t>
            </w:r>
          </w:p>
        </w:tc>
        <w:tc>
          <w:tcPr>
            <w:tcW w:w="3459" w:type="dxa"/>
          </w:tcPr>
          <w:p w:rsidR="0004559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Illegal message.</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不合法的消息</w:t>
            </w:r>
          </w:p>
        </w:tc>
      </w:tr>
      <w:tr w:rsidR="00045597" w:rsidTr="000F1737">
        <w:tc>
          <w:tcPr>
            <w:tcW w:w="2126" w:type="dxa"/>
          </w:tcPr>
          <w:p w:rsidR="00045597" w:rsidRPr="000A5232"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80200018</w:t>
            </w:r>
          </w:p>
        </w:tc>
        <w:tc>
          <w:tcPr>
            <w:tcW w:w="3459" w:type="dxa"/>
          </w:tcPr>
          <w:p w:rsidR="00045597"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Invalid user type.</w:t>
            </w:r>
          </w:p>
        </w:tc>
        <w:tc>
          <w:tcPr>
            <w:tcW w:w="3004" w:type="dxa"/>
          </w:tcPr>
          <w:p w:rsidR="00045597" w:rsidRPr="00BD3C24" w:rsidRDefault="00045597" w:rsidP="00045597">
            <w:pPr>
              <w:pStyle w:val="a5"/>
              <w:ind w:firstLineChars="0" w:firstLine="0"/>
              <w:rPr>
                <w:rFonts w:asciiTheme="minorEastAsia" w:eastAsiaTheme="minorEastAsia" w:hAnsiTheme="minorEastAsia"/>
                <w:sz w:val="14"/>
                <w:szCs w:val="18"/>
              </w:rPr>
            </w:pPr>
            <w:r w:rsidRPr="004273CF">
              <w:rPr>
                <w:rFonts w:asciiTheme="minorEastAsia" w:eastAsiaTheme="minorEastAsia" w:hAnsiTheme="minorEastAsia"/>
                <w:sz w:val="14"/>
                <w:szCs w:val="18"/>
              </w:rPr>
              <w:t>不存在的用户类型</w:t>
            </w:r>
          </w:p>
        </w:tc>
      </w:tr>
    </w:tbl>
    <w:p w:rsidR="00877B03" w:rsidRPr="001D540E" w:rsidRDefault="00877B03" w:rsidP="00877B03">
      <w:pPr>
        <w:pStyle w:val="a5"/>
      </w:pPr>
      <w:r>
        <w:rPr>
          <w:rFonts w:hint="eastAsia"/>
        </w:rPr>
        <w:t xml:space="preserve"> </w:t>
      </w:r>
    </w:p>
    <w:p w:rsidR="00877B03" w:rsidRDefault="00877B03" w:rsidP="000B4E2F">
      <w:pPr>
        <w:pStyle w:val="a5"/>
        <w:ind w:firstLineChars="0" w:firstLine="0"/>
      </w:pPr>
    </w:p>
    <w:p w:rsidR="009B4AE6" w:rsidRPr="00964F43" w:rsidRDefault="00CA261C" w:rsidP="00EE1962">
      <w:pPr>
        <w:pStyle w:val="4"/>
        <w:numPr>
          <w:ilvl w:val="3"/>
          <w:numId w:val="17"/>
        </w:numPr>
        <w:rPr>
          <w:rFonts w:asciiTheme="minorEastAsia" w:eastAsiaTheme="minorEastAsia" w:hAnsiTheme="minorEastAsia"/>
        </w:rPr>
      </w:pPr>
      <w:r w:rsidRPr="00B92F8B">
        <w:rPr>
          <w:rFonts w:asciiTheme="minorEastAsia" w:eastAsiaTheme="minorEastAsia" w:hAnsiTheme="minorEastAsia" w:hint="eastAsia"/>
        </w:rPr>
        <w:t>发送</w:t>
      </w:r>
      <w:r w:rsidR="00A7409B">
        <w:rPr>
          <w:rFonts w:asciiTheme="minorEastAsia" w:eastAsiaTheme="minorEastAsia" w:hAnsiTheme="minorEastAsia" w:hint="eastAsia"/>
        </w:rPr>
        <w:t>特定PUSH</w:t>
      </w:r>
      <w:r w:rsidRPr="00B92F8B">
        <w:rPr>
          <w:rFonts w:asciiTheme="minorEastAsia" w:eastAsiaTheme="minorEastAsia" w:hAnsiTheme="minorEastAsia"/>
        </w:rPr>
        <w:t>消息</w:t>
      </w:r>
    </w:p>
    <w:p w:rsidR="00CD3B0B" w:rsidRDefault="00CD3B0B" w:rsidP="00CD3B0B">
      <w:pPr>
        <w:pStyle w:val="a5"/>
      </w:pPr>
      <w:r>
        <w:rPr>
          <w:rFonts w:hint="eastAsia"/>
        </w:rPr>
        <w:t>调用</w:t>
      </w:r>
      <w:r>
        <w:t>从</w:t>
      </w:r>
      <w:r>
        <w:rPr>
          <w:rFonts w:hint="eastAsia"/>
        </w:rPr>
        <w:t>华为</w:t>
      </w:r>
      <w:r>
        <w:t>网关开放的</w:t>
      </w:r>
      <w:r>
        <w:t>API</w:t>
      </w:r>
      <w:r>
        <w:t>：</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CD3B0B" w:rsidRDefault="002B2909" w:rsidP="00852674">
            <w:pPr>
              <w:pStyle w:val="a5"/>
            </w:pPr>
            <w:r>
              <w:t>openpush.openapi.notification_send</w:t>
            </w:r>
          </w:p>
        </w:tc>
      </w:tr>
    </w:tbl>
    <w:p w:rsidR="00CD3B0B" w:rsidRDefault="00CD3B0B" w:rsidP="00CD3B0B">
      <w:pPr>
        <w:pStyle w:val="a5"/>
        <w:ind w:firstLineChars="0" w:firstLine="0"/>
      </w:pPr>
    </w:p>
    <w:p w:rsidR="00CD3B0B" w:rsidRDefault="000C52F5" w:rsidP="000C52F5">
      <w:pPr>
        <w:pStyle w:val="a5"/>
      </w:pPr>
      <w:r>
        <w:t>openpush.openapi.notification_send</w:t>
      </w:r>
      <w:r w:rsidR="00CD3B0B">
        <w:rPr>
          <w:rFonts w:hint="eastAsia"/>
        </w:rPr>
        <w:t>示例</w:t>
      </w:r>
      <w:r w:rsidR="00CD3B0B">
        <w:t>代码</w:t>
      </w:r>
      <w:r w:rsidR="00165B3C">
        <w:rPr>
          <w:rFonts w:hint="eastAsia"/>
        </w:rPr>
        <w:t xml:space="preserve"> (</w:t>
      </w:r>
      <w:r w:rsidR="00165B3C">
        <w:rPr>
          <w:rFonts w:hint="eastAsia"/>
        </w:rPr>
        <w:t>发送</w:t>
      </w:r>
      <w:r w:rsidR="00165B3C">
        <w:t>给个人</w:t>
      </w:r>
      <w:r w:rsidR="00D312A9">
        <w:rPr>
          <w:rFonts w:hint="eastAsia"/>
        </w:rPr>
        <w:t>及时</w:t>
      </w:r>
      <w:r w:rsidR="00452DDD">
        <w:rPr>
          <w:rFonts w:hint="eastAsia"/>
        </w:rPr>
        <w:t>Android</w:t>
      </w:r>
      <w:r w:rsidR="00D312A9">
        <w:t>消息</w:t>
      </w:r>
      <w:r w:rsidR="00165B3C">
        <w:rPr>
          <w:rFonts w:hint="eastAsia"/>
        </w:rPr>
        <w:t>)</w:t>
      </w:r>
      <w:r w:rsidR="00CD3B0B">
        <w:t>：</w:t>
      </w:r>
    </w:p>
    <w:tbl>
      <w:tblPr>
        <w:tblStyle w:val="afff1"/>
        <w:tblW w:w="0" w:type="auto"/>
        <w:tblInd w:w="421" w:type="dxa"/>
        <w:tblLook w:val="04A0" w:firstRow="1" w:lastRow="0" w:firstColumn="1" w:lastColumn="0" w:noHBand="0" w:noVBand="1"/>
      </w:tblPr>
      <w:tblGrid>
        <w:gridCol w:w="8589"/>
      </w:tblGrid>
      <w:tr w:rsidR="00CD3B0B" w:rsidTr="00964F43">
        <w:tc>
          <w:tcPr>
            <w:tcW w:w="8589" w:type="dxa"/>
          </w:tcPr>
          <w:p w:rsidR="00CD3B0B" w:rsidRDefault="002A0F75" w:rsidP="007C138E">
            <w:pPr>
              <w:pStyle w:val="a5"/>
              <w:ind w:firstLineChars="0" w:firstLine="0"/>
            </w:pPr>
            <w:r w:rsidRPr="005819AE">
              <w:rPr>
                <w:rFonts w:hint="eastAsia"/>
                <w:highlight w:val="yellow"/>
              </w:rPr>
              <w:t>不推荐</w:t>
            </w:r>
            <w:r w:rsidRPr="005819AE">
              <w:rPr>
                <w:highlight w:val="yellow"/>
              </w:rPr>
              <w:t>使用</w:t>
            </w:r>
            <w:r>
              <w:rPr>
                <w:rFonts w:hint="eastAsia"/>
              </w:rPr>
              <w:t>，</w:t>
            </w:r>
            <w:r>
              <w:t>建议使用</w:t>
            </w:r>
            <w:r w:rsidR="00A75D15">
              <w:rPr>
                <w:rFonts w:hint="eastAsia"/>
              </w:rPr>
              <w:t xml:space="preserve"> </w:t>
            </w:r>
            <w:r w:rsidR="00585D6C">
              <w:t>openpush.message.single_send</w:t>
            </w:r>
          </w:p>
          <w:p w:rsidR="00585D6C" w:rsidRDefault="00585D6C" w:rsidP="00585D6C">
            <w:pPr>
              <w:pStyle w:val="a5"/>
              <w:ind w:firstLineChars="0" w:firstLine="0"/>
            </w:pPr>
            <w:r>
              <w:t xml:space="preserve">                                    </w:t>
            </w:r>
            <w:r w:rsidR="00A75D15">
              <w:t xml:space="preserve"> </w:t>
            </w:r>
            <w:r>
              <w:t>openpush.message.psSingleSend</w:t>
            </w:r>
          </w:p>
        </w:tc>
      </w:tr>
    </w:tbl>
    <w:p w:rsidR="00CC3FF7" w:rsidRDefault="00CC3FF7" w:rsidP="00CC3FF7">
      <w:pPr>
        <w:pStyle w:val="a5"/>
      </w:pPr>
      <w:r>
        <w:t>openpush.openapi.notification_send</w:t>
      </w:r>
      <w:r>
        <w:rPr>
          <w:rFonts w:hint="eastAsia"/>
        </w:rPr>
        <w:t>示例</w:t>
      </w:r>
      <w:r>
        <w:t>代码</w:t>
      </w:r>
      <w:r>
        <w:rPr>
          <w:rFonts w:hint="eastAsia"/>
        </w:rPr>
        <w:t xml:space="preserve"> (</w:t>
      </w:r>
      <w:r>
        <w:rPr>
          <w:rFonts w:hint="eastAsia"/>
        </w:rPr>
        <w:t>发送</w:t>
      </w:r>
      <w:r>
        <w:t>给</w:t>
      </w:r>
      <w:r w:rsidR="006A31C3">
        <w:rPr>
          <w:rFonts w:hint="eastAsia"/>
        </w:rPr>
        <w:t>所有</w:t>
      </w:r>
      <w:r w:rsidR="006A31C3">
        <w:t>人</w:t>
      </w:r>
      <w:r w:rsidR="00D312A9">
        <w:rPr>
          <w:rFonts w:hint="eastAsia"/>
        </w:rPr>
        <w:t>及时</w:t>
      </w:r>
      <w:r w:rsidR="00452DDD">
        <w:rPr>
          <w:rFonts w:hint="eastAsia"/>
        </w:rPr>
        <w:t>Android</w:t>
      </w:r>
      <w:r w:rsidR="00D312A9">
        <w:t>消息</w:t>
      </w:r>
      <w:r>
        <w:rPr>
          <w:rFonts w:hint="eastAsia"/>
        </w:rPr>
        <w:t>)</w:t>
      </w:r>
      <w:r>
        <w:t>：</w:t>
      </w:r>
    </w:p>
    <w:tbl>
      <w:tblPr>
        <w:tblStyle w:val="afff1"/>
        <w:tblW w:w="0" w:type="auto"/>
        <w:tblInd w:w="421" w:type="dxa"/>
        <w:tblLook w:val="04A0" w:firstRow="1" w:lastRow="0" w:firstColumn="1" w:lastColumn="0" w:noHBand="0" w:noVBand="1"/>
      </w:tblPr>
      <w:tblGrid>
        <w:gridCol w:w="8589"/>
      </w:tblGrid>
      <w:tr w:rsidR="00CC3FF7" w:rsidTr="00CC3FF7">
        <w:tc>
          <w:tcPr>
            <w:tcW w:w="8589" w:type="dxa"/>
          </w:tcPr>
          <w:p w:rsidR="00CE1CAF" w:rsidRPr="00CE1CAF" w:rsidRDefault="00CE1CAF" w:rsidP="00CE1CAF">
            <w:pPr>
              <w:rPr>
                <w:rFonts w:ascii="宋体" w:cs="宋体"/>
                <w:sz w:val="12"/>
                <w:szCs w:val="28"/>
              </w:rPr>
            </w:pPr>
            <w:r w:rsidRPr="00CE1CAF">
              <w:rPr>
                <w:rFonts w:ascii="宋体" w:cs="宋体"/>
                <w:b/>
                <w:bCs/>
                <w:color w:val="7F0055"/>
                <w:sz w:val="12"/>
                <w:szCs w:val="28"/>
              </w:rPr>
              <w:t>public</w:t>
            </w:r>
            <w:r w:rsidRPr="00CE1CAF">
              <w:rPr>
                <w:rFonts w:ascii="宋体" w:cs="宋体"/>
                <w:color w:val="000000"/>
                <w:sz w:val="12"/>
                <w:szCs w:val="28"/>
              </w:rPr>
              <w:t xml:space="preserve"> </w:t>
            </w:r>
            <w:r w:rsidRPr="00CE1CAF">
              <w:rPr>
                <w:rFonts w:ascii="宋体" w:cs="宋体"/>
                <w:b/>
                <w:bCs/>
                <w:color w:val="7F0055"/>
                <w:sz w:val="12"/>
                <w:szCs w:val="28"/>
              </w:rPr>
              <w:t>static</w:t>
            </w:r>
            <w:r w:rsidRPr="00CE1CAF">
              <w:rPr>
                <w:rFonts w:ascii="宋体" w:cs="宋体"/>
                <w:color w:val="000000"/>
                <w:sz w:val="12"/>
                <w:szCs w:val="28"/>
              </w:rPr>
              <w:t xml:space="preserve"> </w:t>
            </w:r>
            <w:r w:rsidRPr="00CE1CAF">
              <w:rPr>
                <w:rFonts w:ascii="宋体" w:cs="宋体"/>
                <w:b/>
                <w:bCs/>
                <w:color w:val="7F0055"/>
                <w:sz w:val="12"/>
                <w:szCs w:val="28"/>
              </w:rPr>
              <w:t>void</w:t>
            </w:r>
            <w:r w:rsidRPr="00CE1CAF">
              <w:rPr>
                <w:rFonts w:ascii="宋体" w:cs="宋体"/>
                <w:color w:val="000000"/>
                <w:sz w:val="12"/>
                <w:szCs w:val="28"/>
              </w:rPr>
              <w:t xml:space="preserve"> notification_send_all(NSPClient </w:t>
            </w:r>
            <w:r w:rsidRPr="00CE1CAF">
              <w:rPr>
                <w:rFonts w:ascii="宋体" w:cs="宋体"/>
                <w:color w:val="6A3E3E"/>
                <w:sz w:val="12"/>
                <w:szCs w:val="28"/>
              </w:rPr>
              <w:t>client</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b/>
                <w:bCs/>
                <w:color w:val="7F0055"/>
                <w:sz w:val="12"/>
                <w:szCs w:val="28"/>
              </w:rPr>
              <w:t>throws</w:t>
            </w:r>
            <w:r w:rsidRPr="00CE1CAF">
              <w:rPr>
                <w:rFonts w:ascii="宋体" w:cs="宋体"/>
                <w:color w:val="000000"/>
                <w:sz w:val="12"/>
                <w:szCs w:val="28"/>
              </w:rPr>
              <w:t xml:space="preserve"> NSPException</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推送范围，必选</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//1</w:t>
            </w:r>
            <w:r w:rsidRPr="00CE1CAF">
              <w:rPr>
                <w:rFonts w:ascii="宋体" w:cs="宋体" w:hint="eastAsia"/>
                <w:color w:val="3F7F5F"/>
                <w:sz w:val="12"/>
                <w:szCs w:val="28"/>
              </w:rPr>
              <w:t>：指定用户，必须指定</w:t>
            </w:r>
            <w:r w:rsidRPr="00CE1CAF">
              <w:rPr>
                <w:rFonts w:ascii="宋体" w:cs="宋体"/>
                <w:color w:val="3F7F5F"/>
                <w:sz w:val="12"/>
                <w:szCs w:val="28"/>
              </w:rPr>
              <w:t>tokens</w:t>
            </w:r>
            <w:r w:rsidRPr="00CE1CAF">
              <w:rPr>
                <w:rFonts w:ascii="宋体" w:cs="宋体" w:hint="eastAsia"/>
                <w:color w:val="3F7F5F"/>
                <w:sz w:val="12"/>
                <w:szCs w:val="28"/>
              </w:rPr>
              <w:t>字段</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//2</w:t>
            </w:r>
            <w:r w:rsidRPr="00CE1CAF">
              <w:rPr>
                <w:rFonts w:ascii="宋体" w:cs="宋体" w:hint="eastAsia"/>
                <w:color w:val="3F7F5F"/>
                <w:sz w:val="12"/>
                <w:szCs w:val="28"/>
              </w:rPr>
              <w:t>：所有人，无需指定</w:t>
            </w:r>
            <w:r w:rsidRPr="00CE1CAF">
              <w:rPr>
                <w:rFonts w:ascii="宋体" w:cs="宋体"/>
                <w:color w:val="3F7F5F"/>
                <w:sz w:val="12"/>
                <w:szCs w:val="28"/>
              </w:rPr>
              <w:t>tokens</w:t>
            </w:r>
            <w:r w:rsidRPr="00CE1CAF">
              <w:rPr>
                <w:rFonts w:ascii="宋体" w:cs="宋体" w:hint="eastAsia"/>
                <w:color w:val="3F7F5F"/>
                <w:sz w:val="12"/>
                <w:szCs w:val="28"/>
              </w:rPr>
              <w:t>，</w:t>
            </w:r>
            <w:r w:rsidRPr="00CE1CAF">
              <w:rPr>
                <w:rFonts w:ascii="宋体" w:cs="宋体"/>
                <w:color w:val="3F7F5F"/>
                <w:sz w:val="12"/>
                <w:szCs w:val="28"/>
              </w:rPr>
              <w:t>tags</w:t>
            </w:r>
            <w:r w:rsidRPr="00CE1CAF">
              <w:rPr>
                <w:rFonts w:ascii="宋体" w:cs="宋体" w:hint="eastAsia"/>
                <w:color w:val="3F7F5F"/>
                <w:sz w:val="12"/>
                <w:szCs w:val="28"/>
              </w:rPr>
              <w:t>，</w:t>
            </w:r>
            <w:r w:rsidRPr="00CE1CAF">
              <w:rPr>
                <w:rFonts w:ascii="宋体" w:cs="宋体"/>
                <w:color w:val="3F7F5F"/>
                <w:sz w:val="12"/>
                <w:szCs w:val="28"/>
              </w:rPr>
              <w:t xml:space="preserve">exclude_tags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//3</w:t>
            </w:r>
            <w:r w:rsidRPr="00CE1CAF">
              <w:rPr>
                <w:rFonts w:ascii="宋体" w:cs="宋体" w:hint="eastAsia"/>
                <w:color w:val="3F7F5F"/>
                <w:sz w:val="12"/>
                <w:szCs w:val="28"/>
              </w:rPr>
              <w:t>：一群人，必须指定</w:t>
            </w:r>
            <w:r w:rsidRPr="00CE1CAF">
              <w:rPr>
                <w:rFonts w:ascii="宋体" w:cs="宋体"/>
                <w:color w:val="3F7F5F"/>
                <w:sz w:val="12"/>
                <w:szCs w:val="28"/>
              </w:rPr>
              <w:t>tags</w:t>
            </w:r>
            <w:r w:rsidRPr="00CE1CAF">
              <w:rPr>
                <w:rFonts w:ascii="宋体" w:cs="宋体" w:hint="eastAsia"/>
                <w:color w:val="3F7F5F"/>
                <w:sz w:val="12"/>
                <w:szCs w:val="28"/>
              </w:rPr>
              <w:t>或者</w:t>
            </w:r>
            <w:r w:rsidRPr="00CE1CAF">
              <w:rPr>
                <w:rFonts w:ascii="宋体" w:cs="宋体"/>
                <w:color w:val="3F7F5F"/>
                <w:sz w:val="12"/>
                <w:szCs w:val="28"/>
              </w:rPr>
              <w:t>exclude_tags</w:t>
            </w:r>
            <w:r w:rsidRPr="00CE1CAF">
              <w:rPr>
                <w:rFonts w:ascii="宋体" w:cs="宋体" w:hint="eastAsia"/>
                <w:color w:val="3F7F5F"/>
                <w:sz w:val="12"/>
                <w:szCs w:val="28"/>
              </w:rPr>
              <w:t>字段</w:t>
            </w:r>
          </w:p>
          <w:p w:rsidR="00CE1CAF" w:rsidRPr="00CE1CAF" w:rsidRDefault="00CE1CAF" w:rsidP="00CE1CAF">
            <w:pPr>
              <w:rPr>
                <w:rFonts w:ascii="宋体" w:cs="宋体"/>
                <w:sz w:val="12"/>
                <w:szCs w:val="28"/>
              </w:rPr>
            </w:pPr>
            <w:r w:rsidRPr="00CE1CAF">
              <w:rPr>
                <w:rFonts w:ascii="宋体" w:cs="宋体"/>
                <w:color w:val="000000"/>
                <w:sz w:val="12"/>
                <w:szCs w:val="28"/>
              </w:rPr>
              <w:t xml:space="preserve">        Integer </w:t>
            </w:r>
            <w:r w:rsidRPr="00CE1CAF">
              <w:rPr>
                <w:rFonts w:ascii="宋体" w:cs="宋体"/>
                <w:color w:val="6A3E3E"/>
                <w:sz w:val="12"/>
                <w:szCs w:val="28"/>
              </w:rPr>
              <w:t>push_type</w:t>
            </w:r>
            <w:r w:rsidRPr="00CE1CAF">
              <w:rPr>
                <w:rFonts w:ascii="宋体" w:cs="宋体"/>
                <w:color w:val="000000"/>
                <w:sz w:val="12"/>
                <w:szCs w:val="28"/>
              </w:rPr>
              <w:t xml:space="preserve"> = 2;</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消息内容，必选</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该样例是点击通知消息打开</w:t>
            </w:r>
            <w:r w:rsidRPr="00CE1CAF">
              <w:rPr>
                <w:rFonts w:ascii="宋体" w:cs="宋体"/>
                <w:color w:val="3F7F5F"/>
                <w:sz w:val="12"/>
                <w:szCs w:val="28"/>
                <w:u w:val="single"/>
              </w:rPr>
              <w:t>url</w:t>
            </w:r>
            <w:r w:rsidRPr="00CE1CAF">
              <w:rPr>
                <w:rFonts w:ascii="宋体" w:cs="宋体" w:hint="eastAsia"/>
                <w:color w:val="3F7F5F"/>
                <w:sz w:val="12"/>
                <w:szCs w:val="28"/>
              </w:rPr>
              <w:t>连接。更多的</w:t>
            </w:r>
            <w:r w:rsidRPr="00CE1CAF">
              <w:rPr>
                <w:rFonts w:ascii="宋体" w:cs="宋体"/>
                <w:color w:val="3F7F5F"/>
                <w:sz w:val="12"/>
                <w:szCs w:val="28"/>
              </w:rPr>
              <w:t>android</w:t>
            </w:r>
            <w:proofErr w:type="gramStart"/>
            <w:r w:rsidRPr="00CE1CAF">
              <w:rPr>
                <w:rFonts w:ascii="宋体" w:cs="宋体" w:hint="eastAsia"/>
                <w:color w:val="3F7F5F"/>
                <w:sz w:val="12"/>
                <w:szCs w:val="28"/>
              </w:rPr>
              <w:t>样例请参考</w:t>
            </w:r>
            <w:proofErr w:type="gramEnd"/>
            <w:r w:rsidRPr="00CE1CAF">
              <w:rPr>
                <w:rFonts w:ascii="宋体" w:cs="宋体"/>
                <w:color w:val="3F7F5F"/>
                <w:sz w:val="12"/>
                <w:szCs w:val="28"/>
              </w:rPr>
              <w:t xml:space="preserve">http://developer.huawei.com/ -&gt; </w:t>
            </w:r>
            <w:r w:rsidRPr="00CE1CAF">
              <w:rPr>
                <w:rFonts w:ascii="宋体" w:cs="宋体" w:hint="eastAsia"/>
                <w:color w:val="3F7F5F"/>
                <w:sz w:val="12"/>
                <w:szCs w:val="28"/>
              </w:rPr>
              <w:t>资料中心</w:t>
            </w:r>
            <w:r w:rsidRPr="00CE1CAF">
              <w:rPr>
                <w:rFonts w:ascii="宋体" w:cs="宋体"/>
                <w:color w:val="3F7F5F"/>
                <w:sz w:val="12"/>
                <w:szCs w:val="28"/>
              </w:rPr>
              <w:t xml:space="preserve"> -&gt; Push</w:t>
            </w:r>
            <w:r w:rsidRPr="00CE1CAF">
              <w:rPr>
                <w:rFonts w:ascii="宋体" w:cs="宋体" w:hint="eastAsia"/>
                <w:color w:val="3F7F5F"/>
                <w:sz w:val="12"/>
                <w:szCs w:val="28"/>
              </w:rPr>
              <w:t>服务</w:t>
            </w:r>
            <w:r w:rsidRPr="00CE1CAF">
              <w:rPr>
                <w:rFonts w:ascii="宋体" w:cs="宋体"/>
                <w:color w:val="3F7F5F"/>
                <w:sz w:val="12"/>
                <w:szCs w:val="28"/>
              </w:rPr>
              <w:t xml:space="preserve"> -&gt; API</w:t>
            </w:r>
            <w:r w:rsidRPr="00CE1CAF">
              <w:rPr>
                <w:rFonts w:ascii="宋体" w:cs="宋体" w:hint="eastAsia"/>
                <w:color w:val="3F7F5F"/>
                <w:sz w:val="12"/>
                <w:szCs w:val="28"/>
              </w:rPr>
              <w:t>文档</w:t>
            </w:r>
            <w:r w:rsidRPr="00CE1CAF">
              <w:rPr>
                <w:rFonts w:ascii="宋体" w:cs="宋体"/>
                <w:color w:val="3F7F5F"/>
                <w:sz w:val="12"/>
                <w:szCs w:val="28"/>
              </w:rPr>
              <w:t xml:space="preserve"> -&gt; 4.2.1 android</w:t>
            </w:r>
            <w:r w:rsidRPr="00CE1CAF">
              <w:rPr>
                <w:rFonts w:ascii="宋体" w:cs="宋体" w:hint="eastAsia"/>
                <w:color w:val="3F7F5F"/>
                <w:sz w:val="12"/>
                <w:szCs w:val="28"/>
              </w:rPr>
              <w:t>结构体</w:t>
            </w:r>
          </w:p>
          <w:p w:rsidR="00CE1CAF" w:rsidRPr="00CE1CAF" w:rsidRDefault="00CE1CAF" w:rsidP="00CE1CAF">
            <w:pPr>
              <w:rPr>
                <w:rFonts w:ascii="宋体" w:cs="宋体"/>
                <w:sz w:val="12"/>
                <w:szCs w:val="28"/>
              </w:rPr>
            </w:pPr>
            <w:r w:rsidRPr="00CE1CAF">
              <w:rPr>
                <w:rFonts w:ascii="宋体" w:cs="宋体"/>
                <w:color w:val="000000"/>
                <w:sz w:val="12"/>
                <w:szCs w:val="28"/>
              </w:rPr>
              <w:t xml:space="preserve">        String </w:t>
            </w:r>
            <w:r w:rsidRPr="00CE1CAF">
              <w:rPr>
                <w:rFonts w:ascii="宋体" w:cs="宋体"/>
                <w:color w:val="6A3E3E"/>
                <w:sz w:val="12"/>
                <w:szCs w:val="28"/>
              </w:rPr>
              <w:t>android</w:t>
            </w: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2A00FF"/>
                <w:sz w:val="12"/>
                <w:szCs w:val="28"/>
              </w:rPr>
              <w:t>"{\"notification_title\":\"the good news!\",\"notification_content\":\"Price reduction!\",\"doings\":3,\"url\":\"vmall.com\"}"</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消息发送时间，可选</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如果不携带该字段，则表示消息实时生效。实际使用时，该字段精确到分</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消息发送时间戳，</w:t>
            </w:r>
            <w:r w:rsidRPr="00CE1CAF">
              <w:rPr>
                <w:rFonts w:ascii="宋体" w:cs="宋体"/>
                <w:color w:val="3F7F5F"/>
                <w:sz w:val="12"/>
                <w:szCs w:val="28"/>
                <w:u w:val="single"/>
              </w:rPr>
              <w:t>timestamp</w:t>
            </w:r>
            <w:r w:rsidRPr="00CE1CAF">
              <w:rPr>
                <w:rFonts w:ascii="宋体" w:cs="宋体" w:hint="eastAsia"/>
                <w:color w:val="3F7F5F"/>
                <w:sz w:val="12"/>
                <w:szCs w:val="28"/>
              </w:rPr>
              <w:t>格式</w:t>
            </w:r>
            <w:r w:rsidRPr="00CE1CAF">
              <w:rPr>
                <w:rFonts w:ascii="宋体" w:cs="宋体"/>
                <w:color w:val="3F7F5F"/>
                <w:sz w:val="12"/>
                <w:szCs w:val="28"/>
              </w:rPr>
              <w:t>ISO 8601</w:t>
            </w:r>
            <w:r w:rsidRPr="00CE1CAF">
              <w:rPr>
                <w:rFonts w:ascii="宋体" w:cs="宋体" w:hint="eastAsia"/>
                <w:color w:val="3F7F5F"/>
                <w:sz w:val="12"/>
                <w:szCs w:val="28"/>
              </w:rPr>
              <w:t>：</w:t>
            </w:r>
            <w:r w:rsidRPr="00CE1CAF">
              <w:rPr>
                <w:rFonts w:ascii="宋体" w:cs="宋体"/>
                <w:color w:val="3F7F5F"/>
                <w:sz w:val="12"/>
                <w:szCs w:val="28"/>
              </w:rPr>
              <w:t>2013-06-03T17:30:08+08:00</w:t>
            </w:r>
          </w:p>
          <w:p w:rsidR="00CE1CAF" w:rsidRPr="00CE1CAF" w:rsidRDefault="00CE1CAF" w:rsidP="00CE1CAF">
            <w:pPr>
              <w:rPr>
                <w:rFonts w:ascii="宋体" w:cs="宋体"/>
                <w:sz w:val="12"/>
                <w:szCs w:val="28"/>
              </w:rPr>
            </w:pPr>
            <w:r w:rsidRPr="00CE1CAF">
              <w:rPr>
                <w:rFonts w:ascii="宋体" w:cs="宋体"/>
                <w:color w:val="000000"/>
                <w:sz w:val="12"/>
                <w:szCs w:val="28"/>
              </w:rPr>
              <w:t xml:space="preserve">        String </w:t>
            </w:r>
            <w:r w:rsidRPr="00CE1CAF">
              <w:rPr>
                <w:rFonts w:ascii="宋体" w:cs="宋体"/>
                <w:color w:val="6A3E3E"/>
                <w:sz w:val="12"/>
                <w:szCs w:val="28"/>
              </w:rPr>
              <w:t>send_time</w:t>
            </w:r>
            <w:r w:rsidRPr="00CE1CAF">
              <w:rPr>
                <w:rFonts w:ascii="宋体" w:cs="宋体"/>
                <w:color w:val="000000"/>
                <w:sz w:val="12"/>
                <w:szCs w:val="28"/>
              </w:rPr>
              <w:t xml:space="preserve"> = </w:t>
            </w:r>
            <w:r w:rsidRPr="00CE1CAF">
              <w:rPr>
                <w:rFonts w:ascii="宋体" w:cs="宋体"/>
                <w:color w:val="2A00FF"/>
                <w:sz w:val="12"/>
                <w:szCs w:val="28"/>
              </w:rPr>
              <w:t>"2013-09-03T17:30:08+08:00"</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消息过期时间，可选</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color w:val="3F7F5F"/>
                <w:sz w:val="12"/>
                <w:szCs w:val="28"/>
                <w:u w:val="single"/>
              </w:rPr>
              <w:t>timestamp</w:t>
            </w:r>
            <w:r w:rsidRPr="00CE1CAF">
              <w:rPr>
                <w:rFonts w:ascii="宋体" w:cs="宋体" w:hint="eastAsia"/>
                <w:color w:val="3F7F5F"/>
                <w:sz w:val="12"/>
                <w:szCs w:val="28"/>
              </w:rPr>
              <w:t>格式</w:t>
            </w:r>
            <w:r w:rsidRPr="00CE1CAF">
              <w:rPr>
                <w:rFonts w:ascii="宋体" w:cs="宋体"/>
                <w:color w:val="3F7F5F"/>
                <w:sz w:val="12"/>
                <w:szCs w:val="28"/>
              </w:rPr>
              <w:t>ISO 8601</w:t>
            </w:r>
            <w:r w:rsidRPr="00CE1CAF">
              <w:rPr>
                <w:rFonts w:ascii="宋体" w:cs="宋体" w:hint="eastAsia"/>
                <w:color w:val="3F7F5F"/>
                <w:sz w:val="12"/>
                <w:szCs w:val="28"/>
              </w:rPr>
              <w:t>：</w:t>
            </w:r>
            <w:r w:rsidRPr="00CE1CAF">
              <w:rPr>
                <w:rFonts w:ascii="宋体" w:cs="宋体"/>
                <w:color w:val="3F7F5F"/>
                <w:sz w:val="12"/>
                <w:szCs w:val="28"/>
              </w:rPr>
              <w:t>2013-06-03T17:30:08+08:00</w:t>
            </w:r>
          </w:p>
          <w:p w:rsidR="00CE1CAF" w:rsidRPr="00CE1CAF" w:rsidRDefault="00CE1CAF" w:rsidP="00CE1CAF">
            <w:pPr>
              <w:rPr>
                <w:rFonts w:ascii="宋体" w:cs="宋体"/>
                <w:sz w:val="12"/>
                <w:szCs w:val="28"/>
              </w:rPr>
            </w:pPr>
            <w:r w:rsidRPr="00CE1CAF">
              <w:rPr>
                <w:rFonts w:ascii="宋体" w:cs="宋体"/>
                <w:color w:val="000000"/>
                <w:sz w:val="12"/>
                <w:szCs w:val="28"/>
              </w:rPr>
              <w:t xml:space="preserve">        String </w:t>
            </w:r>
            <w:r w:rsidRPr="00CE1CAF">
              <w:rPr>
                <w:rFonts w:ascii="宋体" w:cs="宋体"/>
                <w:color w:val="6A3E3E"/>
                <w:sz w:val="12"/>
                <w:szCs w:val="28"/>
              </w:rPr>
              <w:t>expire_time</w:t>
            </w:r>
            <w:r w:rsidRPr="00CE1CAF">
              <w:rPr>
                <w:rFonts w:ascii="宋体" w:cs="宋体"/>
                <w:color w:val="000000"/>
                <w:sz w:val="12"/>
                <w:szCs w:val="28"/>
              </w:rPr>
              <w:t xml:space="preserve"> = </w:t>
            </w:r>
            <w:r w:rsidRPr="00CE1CAF">
              <w:rPr>
                <w:rFonts w:ascii="宋体" w:cs="宋体"/>
                <w:color w:val="2A00FF"/>
                <w:sz w:val="12"/>
                <w:szCs w:val="28"/>
              </w:rPr>
              <w:t>"2013-09-05T17:30:08+08:00"</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可选</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xml:space="preserve">// 0: </w:t>
            </w:r>
            <w:r w:rsidRPr="00CE1CAF">
              <w:rPr>
                <w:rFonts w:ascii="宋体" w:cs="宋体" w:hint="eastAsia"/>
                <w:color w:val="3F7F5F"/>
                <w:sz w:val="12"/>
                <w:szCs w:val="28"/>
              </w:rPr>
              <w:t>当前用户</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xml:space="preserve">// 1: </w:t>
            </w:r>
            <w:r w:rsidRPr="00CE1CAF">
              <w:rPr>
                <w:rFonts w:ascii="宋体" w:cs="宋体" w:hint="eastAsia"/>
                <w:color w:val="3F7F5F"/>
                <w:sz w:val="12"/>
                <w:szCs w:val="28"/>
              </w:rPr>
              <w:t>主要用户</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xml:space="preserve">// -1: </w:t>
            </w:r>
            <w:r w:rsidRPr="00CE1CAF">
              <w:rPr>
                <w:rFonts w:ascii="宋体" w:cs="宋体" w:hint="eastAsia"/>
                <w:color w:val="3F7F5F"/>
                <w:sz w:val="12"/>
                <w:szCs w:val="28"/>
              </w:rPr>
              <w:t>默认用户</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String </w:t>
            </w:r>
            <w:r w:rsidRPr="00CE1CAF">
              <w:rPr>
                <w:rFonts w:ascii="宋体" w:cs="宋体"/>
                <w:color w:val="6A3E3E"/>
                <w:sz w:val="12"/>
                <w:szCs w:val="28"/>
              </w:rPr>
              <w:t>userType</w:t>
            </w:r>
            <w:r w:rsidRPr="00CE1CAF">
              <w:rPr>
                <w:rFonts w:ascii="宋体" w:cs="宋体"/>
                <w:color w:val="000000"/>
                <w:sz w:val="12"/>
                <w:szCs w:val="28"/>
              </w:rPr>
              <w:t xml:space="preserve"> = </w:t>
            </w:r>
            <w:r w:rsidRPr="00CE1CAF">
              <w:rPr>
                <w:rFonts w:ascii="宋体" w:cs="宋体"/>
                <w:color w:val="2A00FF"/>
                <w:sz w:val="12"/>
                <w:szCs w:val="28"/>
              </w:rPr>
              <w:t>"-1"</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004B13C5" w:rsidRPr="00CE1CAF">
              <w:rPr>
                <w:rFonts w:ascii="宋体" w:cs="宋体" w:hint="eastAsia"/>
                <w:color w:val="3F7F5F"/>
                <w:sz w:val="12"/>
                <w:szCs w:val="28"/>
              </w:rPr>
              <w:t>可选</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1: Android</w:t>
            </w:r>
            <w:r w:rsidR="004B13C5">
              <w:rPr>
                <w:rFonts w:ascii="宋体" w:cs="宋体"/>
                <w:color w:val="3F7F5F"/>
                <w:sz w:val="12"/>
                <w:szCs w:val="28"/>
              </w:rPr>
              <w:t xml:space="preserve"> (</w:t>
            </w:r>
            <w:r w:rsidR="004B13C5">
              <w:rPr>
                <w:rFonts w:ascii="宋体" w:cs="宋体" w:hint="eastAsia"/>
                <w:color w:val="3F7F5F"/>
                <w:sz w:val="12"/>
                <w:szCs w:val="28"/>
              </w:rPr>
              <w:t>默认)</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2: IOS</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b/>
                <w:bCs/>
                <w:color w:val="7F0055"/>
                <w:sz w:val="12"/>
                <w:szCs w:val="28"/>
              </w:rPr>
              <w:t>int</w:t>
            </w:r>
            <w:r w:rsidRPr="00CE1CAF">
              <w:rPr>
                <w:rFonts w:ascii="宋体" w:cs="宋体"/>
                <w:color w:val="000000"/>
                <w:sz w:val="12"/>
                <w:szCs w:val="28"/>
              </w:rPr>
              <w:t xml:space="preserve"> </w:t>
            </w:r>
            <w:r w:rsidRPr="00CE1CAF">
              <w:rPr>
                <w:rFonts w:ascii="宋体" w:cs="宋体"/>
                <w:color w:val="6A3E3E"/>
                <w:sz w:val="12"/>
                <w:szCs w:val="28"/>
              </w:rPr>
              <w:t>deviteType</w:t>
            </w:r>
            <w:r w:rsidRPr="00CE1CAF">
              <w:rPr>
                <w:rFonts w:ascii="宋体" w:cs="宋体"/>
                <w:color w:val="000000"/>
                <w:sz w:val="12"/>
                <w:szCs w:val="28"/>
              </w:rPr>
              <w:t xml:space="preserve"> = 1;</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构造请求</w:t>
            </w:r>
          </w:p>
          <w:p w:rsidR="00CE1CAF" w:rsidRPr="00CE1CAF" w:rsidRDefault="00CE1CAF" w:rsidP="00CE1CAF">
            <w:pPr>
              <w:rPr>
                <w:rFonts w:ascii="宋体" w:cs="宋体"/>
                <w:sz w:val="12"/>
                <w:szCs w:val="28"/>
              </w:rPr>
            </w:pPr>
            <w:r w:rsidRPr="00CE1CAF">
              <w:rPr>
                <w:rFonts w:ascii="宋体" w:cs="宋体"/>
                <w:color w:val="000000"/>
                <w:sz w:val="12"/>
                <w:szCs w:val="28"/>
              </w:rPr>
              <w:t xml:space="preserve">        HashMap&lt;String, Object&gt; </w:t>
            </w:r>
            <w:r w:rsidRPr="00CE1CAF">
              <w:rPr>
                <w:rFonts w:ascii="宋体" w:cs="宋体"/>
                <w:color w:val="6A3E3E"/>
                <w:sz w:val="12"/>
                <w:szCs w:val="28"/>
              </w:rPr>
              <w:t>hashMap</w:t>
            </w:r>
            <w:r w:rsidRPr="00CE1CAF">
              <w:rPr>
                <w:rFonts w:ascii="宋体" w:cs="宋体"/>
                <w:color w:val="000000"/>
                <w:sz w:val="12"/>
                <w:szCs w:val="28"/>
              </w:rPr>
              <w:t xml:space="preserve"> = </w:t>
            </w:r>
            <w:r w:rsidRPr="00CE1CAF">
              <w:rPr>
                <w:rFonts w:ascii="宋体" w:cs="宋体"/>
                <w:b/>
                <w:bCs/>
                <w:color w:val="7F0055"/>
                <w:sz w:val="12"/>
                <w:szCs w:val="28"/>
              </w:rPr>
              <w:t>new</w:t>
            </w:r>
            <w:r w:rsidRPr="00CE1CAF">
              <w:rPr>
                <w:rFonts w:ascii="宋体" w:cs="宋体"/>
                <w:color w:val="000000"/>
                <w:sz w:val="12"/>
                <w:szCs w:val="28"/>
              </w:rPr>
              <w:t xml:space="preserve"> HashMap&lt;String, Object&gt;();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"push_type"</w:t>
            </w:r>
            <w:r w:rsidRPr="00CE1CAF">
              <w:rPr>
                <w:rFonts w:ascii="宋体" w:cs="宋体"/>
                <w:color w:val="000000"/>
                <w:sz w:val="12"/>
                <w:szCs w:val="28"/>
              </w:rPr>
              <w:t xml:space="preserve">, </w:t>
            </w:r>
            <w:r w:rsidRPr="00CE1CAF">
              <w:rPr>
                <w:rFonts w:ascii="宋体" w:cs="宋体"/>
                <w:color w:val="6A3E3E"/>
                <w:sz w:val="12"/>
                <w:szCs w:val="28"/>
              </w:rPr>
              <w:t>push_type</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"android"</w:t>
            </w:r>
            <w:r w:rsidRPr="00CE1CAF">
              <w:rPr>
                <w:rFonts w:ascii="宋体" w:cs="宋体"/>
                <w:color w:val="000000"/>
                <w:sz w:val="12"/>
                <w:szCs w:val="28"/>
              </w:rPr>
              <w:t xml:space="preserve">, </w:t>
            </w:r>
            <w:r w:rsidRPr="00CE1CAF">
              <w:rPr>
                <w:rFonts w:ascii="宋体" w:cs="宋体"/>
                <w:color w:val="6A3E3E"/>
                <w:sz w:val="12"/>
                <w:szCs w:val="28"/>
              </w:rPr>
              <w:t>android</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"device_type"</w:t>
            </w:r>
            <w:r w:rsidRPr="00CE1CAF">
              <w:rPr>
                <w:rFonts w:ascii="宋体" w:cs="宋体"/>
                <w:color w:val="000000"/>
                <w:sz w:val="12"/>
                <w:szCs w:val="28"/>
              </w:rPr>
              <w:t xml:space="preserve">, </w:t>
            </w:r>
            <w:r w:rsidRPr="00CE1CAF">
              <w:rPr>
                <w:rFonts w:ascii="宋体" w:cs="宋体"/>
                <w:color w:val="6A3E3E"/>
                <w:sz w:val="12"/>
                <w:szCs w:val="28"/>
              </w:rPr>
              <w:t>deviteType</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"send_time"</w:t>
            </w:r>
            <w:r w:rsidRPr="00CE1CAF">
              <w:rPr>
                <w:rFonts w:ascii="宋体" w:cs="宋体"/>
                <w:color w:val="000000"/>
                <w:sz w:val="12"/>
                <w:szCs w:val="28"/>
              </w:rPr>
              <w:t xml:space="preserve">, </w:t>
            </w:r>
            <w:r w:rsidRPr="00CE1CAF">
              <w:rPr>
                <w:rFonts w:ascii="宋体" w:cs="宋体"/>
                <w:color w:val="6A3E3E"/>
                <w:sz w:val="12"/>
                <w:szCs w:val="28"/>
              </w:rPr>
              <w:t>send_time</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"expire_time"</w:t>
            </w:r>
            <w:r w:rsidRPr="00CE1CAF">
              <w:rPr>
                <w:rFonts w:ascii="宋体" w:cs="宋体"/>
                <w:color w:val="000000"/>
                <w:sz w:val="12"/>
                <w:szCs w:val="28"/>
              </w:rPr>
              <w:t xml:space="preserve">, </w:t>
            </w:r>
            <w:r w:rsidRPr="00CE1CAF">
              <w:rPr>
                <w:rFonts w:ascii="宋体" w:cs="宋体"/>
                <w:color w:val="6A3E3E"/>
                <w:sz w:val="12"/>
                <w:szCs w:val="28"/>
              </w:rPr>
              <w:t>expire_time</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"userType"</w:t>
            </w:r>
            <w:r w:rsidRPr="00CE1CAF">
              <w:rPr>
                <w:rFonts w:ascii="宋体" w:cs="宋体"/>
                <w:color w:val="000000"/>
                <w:sz w:val="12"/>
                <w:szCs w:val="28"/>
              </w:rPr>
              <w:t xml:space="preserve">, </w:t>
            </w:r>
            <w:r w:rsidRPr="00CE1CAF">
              <w:rPr>
                <w:rFonts w:ascii="宋体" w:cs="宋体"/>
                <w:color w:val="6A3E3E"/>
                <w:sz w:val="12"/>
                <w:szCs w:val="28"/>
              </w:rPr>
              <w:t>userType</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设置</w:t>
            </w:r>
            <w:r w:rsidRPr="00CE1CAF">
              <w:rPr>
                <w:rFonts w:ascii="宋体" w:cs="宋体"/>
                <w:color w:val="3F7F5F"/>
                <w:sz w:val="12"/>
                <w:szCs w:val="28"/>
                <w:u w:val="single"/>
              </w:rPr>
              <w:t>http</w:t>
            </w:r>
            <w:r w:rsidRPr="00CE1CAF">
              <w:rPr>
                <w:rFonts w:ascii="宋体" w:cs="宋体" w:hint="eastAsia"/>
                <w:color w:val="3F7F5F"/>
                <w:sz w:val="12"/>
                <w:szCs w:val="28"/>
              </w:rPr>
              <w:t>超时时间</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6A3E3E"/>
                <w:sz w:val="12"/>
                <w:szCs w:val="28"/>
              </w:rPr>
              <w:t>client</w:t>
            </w:r>
            <w:r w:rsidRPr="00CE1CAF">
              <w:rPr>
                <w:rFonts w:ascii="宋体" w:cs="宋体"/>
                <w:color w:val="000000"/>
                <w:sz w:val="12"/>
                <w:szCs w:val="28"/>
              </w:rPr>
              <w:t>.setTimeout(10000, 15000);</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接口调用</w:t>
            </w:r>
          </w:p>
          <w:p w:rsidR="00CE1CAF" w:rsidRPr="00CE1CAF" w:rsidRDefault="00CE1CAF" w:rsidP="00CE1CAF">
            <w:pPr>
              <w:rPr>
                <w:rFonts w:ascii="宋体" w:cs="宋体"/>
                <w:sz w:val="12"/>
                <w:szCs w:val="28"/>
              </w:rPr>
            </w:pPr>
            <w:r w:rsidRPr="00CE1CAF">
              <w:rPr>
                <w:rFonts w:ascii="宋体" w:cs="宋体"/>
                <w:color w:val="000000"/>
                <w:sz w:val="12"/>
                <w:szCs w:val="28"/>
              </w:rPr>
              <w:t xml:space="preserve">        String </w:t>
            </w:r>
            <w:r w:rsidRPr="00CE1CAF">
              <w:rPr>
                <w:rFonts w:ascii="宋体" w:cs="宋体"/>
                <w:color w:val="6A3E3E"/>
                <w:sz w:val="12"/>
                <w:szCs w:val="28"/>
              </w:rPr>
              <w:t>rsp</w:t>
            </w:r>
            <w:r w:rsidRPr="00CE1CAF">
              <w:rPr>
                <w:rFonts w:ascii="宋体" w:cs="宋体"/>
                <w:color w:val="000000"/>
                <w:sz w:val="12"/>
                <w:szCs w:val="28"/>
              </w:rPr>
              <w:t xml:space="preserve"> = </w:t>
            </w:r>
            <w:r w:rsidRPr="00CE1CAF">
              <w:rPr>
                <w:rFonts w:ascii="宋体" w:cs="宋体"/>
                <w:color w:val="6A3E3E"/>
                <w:sz w:val="12"/>
                <w:szCs w:val="28"/>
              </w:rPr>
              <w:t>client</w:t>
            </w:r>
            <w:r w:rsidRPr="00CE1CAF">
              <w:rPr>
                <w:rFonts w:ascii="宋体" w:cs="宋体"/>
                <w:color w:val="000000"/>
                <w:sz w:val="12"/>
                <w:szCs w:val="28"/>
              </w:rPr>
              <w:t>.call(</w:t>
            </w:r>
            <w:r w:rsidRPr="00CE1CAF">
              <w:rPr>
                <w:rFonts w:ascii="宋体" w:cs="宋体"/>
                <w:color w:val="2A00FF"/>
                <w:sz w:val="12"/>
                <w:szCs w:val="28"/>
              </w:rPr>
              <w:t>"openpush.openapi.notification_send"</w:t>
            </w:r>
            <w:r w:rsidRPr="00CE1CAF">
              <w:rPr>
                <w:rFonts w:ascii="宋体" w:cs="宋体"/>
                <w:color w:val="000000"/>
                <w:sz w:val="12"/>
                <w:szCs w:val="28"/>
              </w:rPr>
              <w:t xml:space="preserve">, </w:t>
            </w:r>
            <w:r w:rsidRPr="00CE1CAF">
              <w:rPr>
                <w:rFonts w:ascii="宋体" w:cs="宋体"/>
                <w:color w:val="6A3E3E"/>
                <w:sz w:val="12"/>
                <w:szCs w:val="28"/>
              </w:rPr>
              <w:t>hashMap</w:t>
            </w:r>
            <w:r w:rsidRPr="00CE1CAF">
              <w:rPr>
                <w:rFonts w:ascii="宋体" w:cs="宋体"/>
                <w:color w:val="000000"/>
                <w:sz w:val="12"/>
                <w:szCs w:val="28"/>
              </w:rPr>
              <w:t>, String.</w:t>
            </w:r>
            <w:r w:rsidRPr="00CE1CAF">
              <w:rPr>
                <w:rFonts w:ascii="宋体" w:cs="宋体"/>
                <w:b/>
                <w:bCs/>
                <w:color w:val="7F0055"/>
                <w:sz w:val="12"/>
                <w:szCs w:val="28"/>
              </w:rPr>
              <w:t>class</w:t>
            </w:r>
            <w:r w:rsidRPr="00CE1CAF">
              <w:rPr>
                <w:rFonts w:ascii="宋体" w:cs="宋体"/>
                <w:color w:val="000000"/>
                <w:sz w:val="12"/>
                <w:szCs w:val="28"/>
              </w:rPr>
              <w:t>);</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打印响应</w:t>
            </w:r>
          </w:p>
          <w:p w:rsidR="00CE1CAF" w:rsidRPr="00CE1CAF" w:rsidRDefault="00CE1CAF" w:rsidP="00CE1CAF">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r w:rsidRPr="00CE1CAF">
              <w:rPr>
                <w:rFonts w:ascii="宋体" w:cs="宋体" w:hint="eastAsia"/>
                <w:color w:val="3F7F5F"/>
                <w:sz w:val="12"/>
                <w:szCs w:val="28"/>
              </w:rPr>
              <w:t>响应样例：</w:t>
            </w:r>
            <w:r w:rsidRPr="00CE1CAF">
              <w:rPr>
                <w:rFonts w:ascii="宋体" w:cs="宋体"/>
                <w:color w:val="3F7F5F"/>
                <w:sz w:val="12"/>
                <w:szCs w:val="28"/>
              </w:rPr>
              <w:t>{"result_code":0,"request_id":"1380075138"}</w:t>
            </w:r>
          </w:p>
          <w:p w:rsidR="00CE1CAF" w:rsidRPr="00CE1CAF" w:rsidRDefault="00CE1CAF" w:rsidP="00CE1CAF">
            <w:pPr>
              <w:rPr>
                <w:rFonts w:ascii="宋体" w:cs="宋体"/>
                <w:sz w:val="12"/>
                <w:szCs w:val="28"/>
              </w:rPr>
            </w:pPr>
            <w:r w:rsidRPr="00CE1CAF">
              <w:rPr>
                <w:rFonts w:ascii="宋体" w:cs="宋体"/>
                <w:color w:val="000000"/>
                <w:sz w:val="12"/>
                <w:szCs w:val="28"/>
              </w:rPr>
              <w:t xml:space="preserve">        System.</w:t>
            </w:r>
            <w:r w:rsidRPr="00CE1CAF">
              <w:rPr>
                <w:rFonts w:ascii="宋体" w:cs="宋体"/>
                <w:b/>
                <w:bCs/>
                <w:i/>
                <w:iCs/>
                <w:color w:val="0000C0"/>
                <w:sz w:val="12"/>
                <w:szCs w:val="28"/>
              </w:rPr>
              <w:t>err</w:t>
            </w:r>
            <w:r w:rsidRPr="00CE1CAF">
              <w:rPr>
                <w:rFonts w:ascii="宋体" w:cs="宋体"/>
                <w:color w:val="000000"/>
                <w:sz w:val="12"/>
                <w:szCs w:val="28"/>
              </w:rPr>
              <w:t>.println(</w:t>
            </w:r>
            <w:r w:rsidRPr="00CE1CAF">
              <w:rPr>
                <w:rFonts w:ascii="宋体" w:cs="宋体"/>
                <w:color w:val="2A00FF"/>
                <w:sz w:val="12"/>
                <w:szCs w:val="28"/>
              </w:rPr>
              <w:t>"</w:t>
            </w:r>
            <w:r w:rsidRPr="00CE1CAF">
              <w:rPr>
                <w:rFonts w:ascii="宋体" w:cs="宋体" w:hint="eastAsia"/>
                <w:color w:val="2A00FF"/>
                <w:sz w:val="12"/>
                <w:szCs w:val="28"/>
              </w:rPr>
              <w:t>通知</w:t>
            </w:r>
            <w:proofErr w:type="gramStart"/>
            <w:r w:rsidRPr="00CE1CAF">
              <w:rPr>
                <w:rFonts w:ascii="宋体" w:cs="宋体" w:hint="eastAsia"/>
                <w:color w:val="2A00FF"/>
                <w:sz w:val="12"/>
                <w:szCs w:val="28"/>
              </w:rPr>
              <w:t>栏消息</w:t>
            </w:r>
            <w:proofErr w:type="gramEnd"/>
            <w:r w:rsidRPr="00CE1CAF">
              <w:rPr>
                <w:rFonts w:ascii="宋体" w:cs="宋体" w:hint="eastAsia"/>
                <w:color w:val="2A00FF"/>
                <w:sz w:val="12"/>
                <w:szCs w:val="28"/>
              </w:rPr>
              <w:t>接口响应：</w:t>
            </w:r>
            <w:r w:rsidRPr="00CE1CAF">
              <w:rPr>
                <w:rFonts w:ascii="宋体" w:cs="宋体"/>
                <w:color w:val="2A00FF"/>
                <w:sz w:val="12"/>
                <w:szCs w:val="28"/>
              </w:rPr>
              <w:t>"</w:t>
            </w:r>
            <w:r w:rsidRPr="00CE1CAF">
              <w:rPr>
                <w:rFonts w:ascii="宋体" w:cs="宋体"/>
                <w:color w:val="000000"/>
                <w:sz w:val="12"/>
                <w:szCs w:val="28"/>
              </w:rPr>
              <w:t xml:space="preserve"> + </w:t>
            </w:r>
            <w:r w:rsidRPr="00CE1CAF">
              <w:rPr>
                <w:rFonts w:ascii="宋体" w:cs="宋体"/>
                <w:color w:val="6A3E3E"/>
                <w:sz w:val="12"/>
                <w:szCs w:val="28"/>
              </w:rPr>
              <w:t>rsp</w:t>
            </w:r>
            <w:r w:rsidRPr="00CE1CAF">
              <w:rPr>
                <w:rFonts w:ascii="宋体" w:cs="宋体"/>
                <w:color w:val="000000"/>
                <w:sz w:val="12"/>
                <w:szCs w:val="28"/>
              </w:rPr>
              <w:t>);</w:t>
            </w:r>
          </w:p>
          <w:p w:rsidR="00CC3FF7" w:rsidRDefault="00CE1CAF" w:rsidP="00CE1CAF">
            <w:pPr>
              <w:pStyle w:val="a5"/>
              <w:ind w:firstLineChars="0" w:firstLine="0"/>
            </w:pPr>
            <w:r w:rsidRPr="00CE1CAF">
              <w:rPr>
                <w:rFonts w:ascii="宋体" w:cs="宋体"/>
                <w:color w:val="000000"/>
                <w:sz w:val="12"/>
                <w:szCs w:val="28"/>
              </w:rPr>
              <w:t xml:space="preserve">    }</w:t>
            </w:r>
          </w:p>
        </w:tc>
      </w:tr>
    </w:tbl>
    <w:p w:rsidR="00BC130D" w:rsidRDefault="00BC130D" w:rsidP="00C03EBE">
      <w:pPr>
        <w:pStyle w:val="a5"/>
      </w:pPr>
    </w:p>
    <w:p w:rsidR="00C03EBE" w:rsidRDefault="00C03EBE" w:rsidP="00C03EBE">
      <w:pPr>
        <w:pStyle w:val="a5"/>
      </w:pPr>
      <w:r>
        <w:t>openpush.openapi.notification_send</w:t>
      </w:r>
      <w:r>
        <w:rPr>
          <w:rFonts w:hint="eastAsia"/>
        </w:rPr>
        <w:t>示例</w:t>
      </w:r>
      <w:r>
        <w:t>代码</w:t>
      </w:r>
      <w:r>
        <w:rPr>
          <w:rFonts w:hint="eastAsia"/>
        </w:rPr>
        <w:t xml:space="preserve"> (</w:t>
      </w:r>
      <w:r>
        <w:rPr>
          <w:rFonts w:hint="eastAsia"/>
        </w:rPr>
        <w:t>发送</w:t>
      </w:r>
      <w:r>
        <w:t>给</w:t>
      </w:r>
      <w:r>
        <w:rPr>
          <w:rFonts w:hint="eastAsia"/>
        </w:rPr>
        <w:t>所有</w:t>
      </w:r>
      <w:r>
        <w:t>人</w:t>
      </w:r>
      <w:r>
        <w:rPr>
          <w:rFonts w:hint="eastAsia"/>
        </w:rPr>
        <w:t>定时</w:t>
      </w:r>
      <w:r>
        <w:rPr>
          <w:rFonts w:hint="eastAsia"/>
        </w:rPr>
        <w:t>Android</w:t>
      </w:r>
      <w:r>
        <w:t>消息</w:t>
      </w:r>
      <w:r>
        <w:rPr>
          <w:rFonts w:hint="eastAsia"/>
        </w:rPr>
        <w:t>)</w:t>
      </w:r>
      <w:r>
        <w:t>：</w:t>
      </w:r>
    </w:p>
    <w:tbl>
      <w:tblPr>
        <w:tblStyle w:val="afff1"/>
        <w:tblW w:w="0" w:type="auto"/>
        <w:tblInd w:w="421" w:type="dxa"/>
        <w:tblLook w:val="04A0" w:firstRow="1" w:lastRow="0" w:firstColumn="1" w:lastColumn="0" w:noHBand="0" w:noVBand="1"/>
      </w:tblPr>
      <w:tblGrid>
        <w:gridCol w:w="8589"/>
      </w:tblGrid>
      <w:tr w:rsidR="00C03EBE" w:rsidTr="000F1737">
        <w:tc>
          <w:tcPr>
            <w:tcW w:w="8589" w:type="dxa"/>
          </w:tcPr>
          <w:p w:rsidR="00F05C3B" w:rsidRPr="00F05C3B" w:rsidRDefault="00F05C3B" w:rsidP="00F05C3B">
            <w:pPr>
              <w:rPr>
                <w:rFonts w:ascii="宋体" w:cs="宋体"/>
                <w:sz w:val="12"/>
                <w:szCs w:val="28"/>
              </w:rPr>
            </w:pPr>
            <w:r w:rsidRPr="00F05C3B">
              <w:rPr>
                <w:rFonts w:ascii="宋体" w:cs="宋体"/>
                <w:b/>
                <w:bCs/>
                <w:color w:val="7F0055"/>
                <w:sz w:val="12"/>
                <w:szCs w:val="28"/>
              </w:rPr>
              <w:t>public</w:t>
            </w:r>
            <w:r w:rsidRPr="00F05C3B">
              <w:rPr>
                <w:rFonts w:ascii="宋体" w:cs="宋体"/>
                <w:color w:val="000000"/>
                <w:sz w:val="12"/>
                <w:szCs w:val="28"/>
              </w:rPr>
              <w:t xml:space="preserve"> </w:t>
            </w:r>
            <w:r w:rsidRPr="00F05C3B">
              <w:rPr>
                <w:rFonts w:ascii="宋体" w:cs="宋体"/>
                <w:b/>
                <w:bCs/>
                <w:color w:val="7F0055"/>
                <w:sz w:val="12"/>
                <w:szCs w:val="28"/>
              </w:rPr>
              <w:t>static</w:t>
            </w:r>
            <w:r w:rsidRPr="00F05C3B">
              <w:rPr>
                <w:rFonts w:ascii="宋体" w:cs="宋体"/>
                <w:color w:val="000000"/>
                <w:sz w:val="12"/>
                <w:szCs w:val="28"/>
              </w:rPr>
              <w:t xml:space="preserve"> </w:t>
            </w:r>
            <w:r w:rsidRPr="00F05C3B">
              <w:rPr>
                <w:rFonts w:ascii="宋体" w:cs="宋体"/>
                <w:b/>
                <w:bCs/>
                <w:color w:val="7F0055"/>
                <w:sz w:val="12"/>
                <w:szCs w:val="28"/>
              </w:rPr>
              <w:t>void</w:t>
            </w:r>
            <w:r w:rsidRPr="00F05C3B">
              <w:rPr>
                <w:rFonts w:ascii="宋体" w:cs="宋体"/>
                <w:color w:val="000000"/>
                <w:sz w:val="12"/>
                <w:szCs w:val="28"/>
              </w:rPr>
              <w:t xml:space="preserve"> notification_send_all(NSPClient </w:t>
            </w:r>
            <w:r w:rsidRPr="00F05C3B">
              <w:rPr>
                <w:rFonts w:ascii="宋体" w:cs="宋体"/>
                <w:color w:val="6A3E3E"/>
                <w:sz w:val="12"/>
                <w:szCs w:val="28"/>
              </w:rPr>
              <w:t>client</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b/>
                <w:bCs/>
                <w:color w:val="7F0055"/>
                <w:sz w:val="12"/>
                <w:szCs w:val="28"/>
              </w:rPr>
              <w:t>throws</w:t>
            </w:r>
            <w:r w:rsidRPr="00F05C3B">
              <w:rPr>
                <w:rFonts w:ascii="宋体" w:cs="宋体"/>
                <w:color w:val="000000"/>
                <w:sz w:val="12"/>
                <w:szCs w:val="28"/>
              </w:rPr>
              <w:t xml:space="preserve"> NSPException</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推送范围，必选</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//1</w:t>
            </w:r>
            <w:r w:rsidRPr="00F05C3B">
              <w:rPr>
                <w:rFonts w:ascii="宋体" w:cs="宋体" w:hint="eastAsia"/>
                <w:color w:val="3F7F5F"/>
                <w:sz w:val="12"/>
                <w:szCs w:val="28"/>
              </w:rPr>
              <w:t>：指定用户，必须指定</w:t>
            </w:r>
            <w:r w:rsidRPr="00F05C3B">
              <w:rPr>
                <w:rFonts w:ascii="宋体" w:cs="宋体"/>
                <w:color w:val="3F7F5F"/>
                <w:sz w:val="12"/>
                <w:szCs w:val="28"/>
              </w:rPr>
              <w:t>tokens</w:t>
            </w:r>
            <w:r w:rsidRPr="00F05C3B">
              <w:rPr>
                <w:rFonts w:ascii="宋体" w:cs="宋体" w:hint="eastAsia"/>
                <w:color w:val="3F7F5F"/>
                <w:sz w:val="12"/>
                <w:szCs w:val="28"/>
              </w:rPr>
              <w:t>字段</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//2</w:t>
            </w:r>
            <w:r w:rsidRPr="00F05C3B">
              <w:rPr>
                <w:rFonts w:ascii="宋体" w:cs="宋体" w:hint="eastAsia"/>
                <w:color w:val="3F7F5F"/>
                <w:sz w:val="12"/>
                <w:szCs w:val="28"/>
              </w:rPr>
              <w:t>：所有人，无需指定</w:t>
            </w:r>
            <w:r w:rsidRPr="00F05C3B">
              <w:rPr>
                <w:rFonts w:ascii="宋体" w:cs="宋体"/>
                <w:color w:val="3F7F5F"/>
                <w:sz w:val="12"/>
                <w:szCs w:val="28"/>
              </w:rPr>
              <w:t>tokens</w:t>
            </w:r>
            <w:r w:rsidRPr="00F05C3B">
              <w:rPr>
                <w:rFonts w:ascii="宋体" w:cs="宋体" w:hint="eastAsia"/>
                <w:color w:val="3F7F5F"/>
                <w:sz w:val="12"/>
                <w:szCs w:val="28"/>
              </w:rPr>
              <w:t>，</w:t>
            </w:r>
            <w:r w:rsidRPr="00F05C3B">
              <w:rPr>
                <w:rFonts w:ascii="宋体" w:cs="宋体"/>
                <w:color w:val="3F7F5F"/>
                <w:sz w:val="12"/>
                <w:szCs w:val="28"/>
              </w:rPr>
              <w:t>tags</w:t>
            </w:r>
            <w:r w:rsidRPr="00F05C3B">
              <w:rPr>
                <w:rFonts w:ascii="宋体" w:cs="宋体" w:hint="eastAsia"/>
                <w:color w:val="3F7F5F"/>
                <w:sz w:val="12"/>
                <w:szCs w:val="28"/>
              </w:rPr>
              <w:t>，</w:t>
            </w:r>
            <w:r w:rsidRPr="00F05C3B">
              <w:rPr>
                <w:rFonts w:ascii="宋体" w:cs="宋体"/>
                <w:color w:val="3F7F5F"/>
                <w:sz w:val="12"/>
                <w:szCs w:val="28"/>
              </w:rPr>
              <w:t xml:space="preserve">exclude_tags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Integer </w:t>
            </w:r>
            <w:r w:rsidRPr="00F05C3B">
              <w:rPr>
                <w:rFonts w:ascii="宋体" w:cs="宋体"/>
                <w:color w:val="6A3E3E"/>
                <w:sz w:val="12"/>
                <w:szCs w:val="28"/>
              </w:rPr>
              <w:t>push_type</w:t>
            </w:r>
            <w:r w:rsidRPr="00F05C3B">
              <w:rPr>
                <w:rFonts w:ascii="宋体" w:cs="宋体"/>
                <w:color w:val="000000"/>
                <w:sz w:val="12"/>
                <w:szCs w:val="28"/>
              </w:rPr>
              <w:t xml:space="preserve"> = 2;</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消息内容，必选</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该样例是点击通知消息打开</w:t>
            </w:r>
            <w:r w:rsidRPr="00F05C3B">
              <w:rPr>
                <w:rFonts w:ascii="宋体" w:cs="宋体"/>
                <w:color w:val="3F7F5F"/>
                <w:sz w:val="12"/>
                <w:szCs w:val="28"/>
                <w:u w:val="single"/>
              </w:rPr>
              <w:t>url</w:t>
            </w:r>
            <w:r w:rsidRPr="00F05C3B">
              <w:rPr>
                <w:rFonts w:ascii="宋体" w:cs="宋体" w:hint="eastAsia"/>
                <w:color w:val="3F7F5F"/>
                <w:sz w:val="12"/>
                <w:szCs w:val="28"/>
              </w:rPr>
              <w:t>连接。更多的</w:t>
            </w:r>
            <w:r w:rsidRPr="00F05C3B">
              <w:rPr>
                <w:rFonts w:ascii="宋体" w:cs="宋体"/>
                <w:color w:val="3F7F5F"/>
                <w:sz w:val="12"/>
                <w:szCs w:val="28"/>
              </w:rPr>
              <w:t>android</w:t>
            </w:r>
            <w:proofErr w:type="gramStart"/>
            <w:r w:rsidRPr="00F05C3B">
              <w:rPr>
                <w:rFonts w:ascii="宋体" w:cs="宋体" w:hint="eastAsia"/>
                <w:color w:val="3F7F5F"/>
                <w:sz w:val="12"/>
                <w:szCs w:val="28"/>
              </w:rPr>
              <w:t>样例请参考</w:t>
            </w:r>
            <w:proofErr w:type="gramEnd"/>
            <w:r w:rsidRPr="00F05C3B">
              <w:rPr>
                <w:rFonts w:ascii="宋体" w:cs="宋体"/>
                <w:color w:val="3F7F5F"/>
                <w:sz w:val="12"/>
                <w:szCs w:val="28"/>
              </w:rPr>
              <w:t xml:space="preserve">http://developer.huawei.com/ -&gt; </w:t>
            </w:r>
            <w:r w:rsidRPr="00F05C3B">
              <w:rPr>
                <w:rFonts w:ascii="宋体" w:cs="宋体" w:hint="eastAsia"/>
                <w:color w:val="3F7F5F"/>
                <w:sz w:val="12"/>
                <w:szCs w:val="28"/>
              </w:rPr>
              <w:t>资料中心</w:t>
            </w:r>
            <w:r w:rsidRPr="00F05C3B">
              <w:rPr>
                <w:rFonts w:ascii="宋体" w:cs="宋体"/>
                <w:color w:val="3F7F5F"/>
                <w:sz w:val="12"/>
                <w:szCs w:val="28"/>
              </w:rPr>
              <w:t xml:space="preserve"> -&gt; Push</w:t>
            </w:r>
            <w:r w:rsidRPr="00F05C3B">
              <w:rPr>
                <w:rFonts w:ascii="宋体" w:cs="宋体" w:hint="eastAsia"/>
                <w:color w:val="3F7F5F"/>
                <w:sz w:val="12"/>
                <w:szCs w:val="28"/>
              </w:rPr>
              <w:t>服务</w:t>
            </w:r>
            <w:r w:rsidRPr="00F05C3B">
              <w:rPr>
                <w:rFonts w:ascii="宋体" w:cs="宋体"/>
                <w:color w:val="3F7F5F"/>
                <w:sz w:val="12"/>
                <w:szCs w:val="28"/>
              </w:rPr>
              <w:t xml:space="preserve"> -&gt; API</w:t>
            </w:r>
            <w:r w:rsidRPr="00F05C3B">
              <w:rPr>
                <w:rFonts w:ascii="宋体" w:cs="宋体" w:hint="eastAsia"/>
                <w:color w:val="3F7F5F"/>
                <w:sz w:val="12"/>
                <w:szCs w:val="28"/>
              </w:rPr>
              <w:t>文档</w:t>
            </w:r>
            <w:r w:rsidRPr="00F05C3B">
              <w:rPr>
                <w:rFonts w:ascii="宋体" w:cs="宋体"/>
                <w:color w:val="3F7F5F"/>
                <w:sz w:val="12"/>
                <w:szCs w:val="28"/>
              </w:rPr>
              <w:t xml:space="preserve"> -&gt; 4.2.1 android</w:t>
            </w:r>
            <w:r w:rsidRPr="00F05C3B">
              <w:rPr>
                <w:rFonts w:ascii="宋体" w:cs="宋体" w:hint="eastAsia"/>
                <w:color w:val="3F7F5F"/>
                <w:sz w:val="12"/>
                <w:szCs w:val="28"/>
              </w:rPr>
              <w:t>结构体</w:t>
            </w:r>
          </w:p>
          <w:p w:rsidR="00F05C3B" w:rsidRPr="00F05C3B" w:rsidRDefault="00F05C3B" w:rsidP="00F05C3B">
            <w:pPr>
              <w:rPr>
                <w:rFonts w:ascii="宋体" w:cs="宋体"/>
                <w:sz w:val="12"/>
                <w:szCs w:val="28"/>
              </w:rPr>
            </w:pPr>
            <w:r w:rsidRPr="00F05C3B">
              <w:rPr>
                <w:rFonts w:ascii="宋体" w:cs="宋体"/>
                <w:color w:val="000000"/>
                <w:sz w:val="12"/>
                <w:szCs w:val="28"/>
              </w:rPr>
              <w:t xml:space="preserve">        String </w:t>
            </w:r>
            <w:r w:rsidRPr="00F05C3B">
              <w:rPr>
                <w:rFonts w:ascii="宋体" w:cs="宋体"/>
                <w:color w:val="6A3E3E"/>
                <w:sz w:val="12"/>
                <w:szCs w:val="28"/>
              </w:rPr>
              <w:t>android</w:t>
            </w: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2A00FF"/>
                <w:sz w:val="12"/>
                <w:szCs w:val="28"/>
              </w:rPr>
              <w:t>"{\"notification_title\":\"the good news!\",\"notification_content\":\"Price reduction!\",\"doings\":3,\"url\":\"vmall.com\"}"</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消息发送时间，可选</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如果不携带该字段，则表示消息实时生效。实际使用时，该字段精确到分</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消息发送时间戳，</w:t>
            </w:r>
            <w:r w:rsidRPr="00F05C3B">
              <w:rPr>
                <w:rFonts w:ascii="宋体" w:cs="宋体"/>
                <w:color w:val="3F7F5F"/>
                <w:sz w:val="12"/>
                <w:szCs w:val="28"/>
                <w:u w:val="single"/>
              </w:rPr>
              <w:t>timestamp</w:t>
            </w:r>
            <w:r w:rsidRPr="00F05C3B">
              <w:rPr>
                <w:rFonts w:ascii="宋体" w:cs="宋体" w:hint="eastAsia"/>
                <w:color w:val="3F7F5F"/>
                <w:sz w:val="12"/>
                <w:szCs w:val="28"/>
              </w:rPr>
              <w:t>格式</w:t>
            </w:r>
            <w:r w:rsidRPr="00F05C3B">
              <w:rPr>
                <w:rFonts w:ascii="宋体" w:cs="宋体"/>
                <w:color w:val="3F7F5F"/>
                <w:sz w:val="12"/>
                <w:szCs w:val="28"/>
              </w:rPr>
              <w:t>ISO 8601</w:t>
            </w:r>
            <w:r w:rsidRPr="00F05C3B">
              <w:rPr>
                <w:rFonts w:ascii="宋体" w:cs="宋体" w:hint="eastAsia"/>
                <w:color w:val="3F7F5F"/>
                <w:sz w:val="12"/>
                <w:szCs w:val="28"/>
              </w:rPr>
              <w:t>：</w:t>
            </w:r>
            <w:r w:rsidRPr="00F05C3B">
              <w:rPr>
                <w:rFonts w:ascii="宋体" w:cs="宋体"/>
                <w:color w:val="3F7F5F"/>
                <w:sz w:val="12"/>
                <w:szCs w:val="28"/>
              </w:rPr>
              <w:t>2013-06-03T17:30:08+08:00</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B577D9">
              <w:rPr>
                <w:rFonts w:ascii="宋体" w:cs="宋体"/>
                <w:color w:val="FF0000"/>
                <w:sz w:val="12"/>
                <w:szCs w:val="28"/>
              </w:rPr>
              <w:t xml:space="preserve"> String send_time = </w:t>
            </w:r>
            <w:r w:rsidR="009A7AA3" w:rsidRPr="00B577D9">
              <w:rPr>
                <w:rFonts w:ascii="宋体" w:cs="宋体"/>
                <w:color w:val="FF0000"/>
                <w:sz w:val="12"/>
                <w:szCs w:val="28"/>
              </w:rPr>
              <w:t>"2016</w:t>
            </w:r>
            <w:r w:rsidRPr="00B577D9">
              <w:rPr>
                <w:rFonts w:ascii="宋体" w:cs="宋体"/>
                <w:color w:val="FF0000"/>
                <w:sz w:val="12"/>
                <w:szCs w:val="28"/>
              </w:rPr>
              <w:t>-09-03T17:30:08+08:00";</w:t>
            </w:r>
            <w:r w:rsidR="00B577D9">
              <w:rPr>
                <w:rFonts w:ascii="宋体" w:cs="宋体"/>
                <w:color w:val="FF0000"/>
                <w:sz w:val="12"/>
                <w:szCs w:val="28"/>
              </w:rPr>
              <w:t xml:space="preserve"> //</w:t>
            </w:r>
            <w:r w:rsidR="00B577D9">
              <w:rPr>
                <w:rFonts w:ascii="宋体" w:cs="宋体" w:hint="eastAsia"/>
                <w:color w:val="FF0000"/>
                <w:sz w:val="12"/>
                <w:szCs w:val="28"/>
              </w:rPr>
              <w:t>定时</w:t>
            </w:r>
            <w:r w:rsidR="00B577D9">
              <w:rPr>
                <w:rFonts w:ascii="宋体" w:cs="宋体"/>
                <w:color w:val="FF0000"/>
                <w:sz w:val="12"/>
                <w:szCs w:val="28"/>
              </w:rPr>
              <w:t>发送需要设置发送的</w:t>
            </w:r>
            <w:r w:rsidR="00B577D9">
              <w:rPr>
                <w:rFonts w:ascii="宋体" w:cs="宋体" w:hint="eastAsia"/>
                <w:color w:val="FF0000"/>
                <w:sz w:val="12"/>
                <w:szCs w:val="28"/>
              </w:rPr>
              <w:t>时间</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消息过期时间，可选</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color w:val="3F7F5F"/>
                <w:sz w:val="12"/>
                <w:szCs w:val="28"/>
                <w:u w:val="single"/>
              </w:rPr>
              <w:t>timestamp</w:t>
            </w:r>
            <w:r w:rsidRPr="00F05C3B">
              <w:rPr>
                <w:rFonts w:ascii="宋体" w:cs="宋体" w:hint="eastAsia"/>
                <w:color w:val="3F7F5F"/>
                <w:sz w:val="12"/>
                <w:szCs w:val="28"/>
              </w:rPr>
              <w:t>格式</w:t>
            </w:r>
            <w:r w:rsidRPr="00F05C3B">
              <w:rPr>
                <w:rFonts w:ascii="宋体" w:cs="宋体"/>
                <w:color w:val="3F7F5F"/>
                <w:sz w:val="12"/>
                <w:szCs w:val="28"/>
              </w:rPr>
              <w:t>ISO 8601</w:t>
            </w:r>
            <w:r w:rsidRPr="00F05C3B">
              <w:rPr>
                <w:rFonts w:ascii="宋体" w:cs="宋体" w:hint="eastAsia"/>
                <w:color w:val="3F7F5F"/>
                <w:sz w:val="12"/>
                <w:szCs w:val="28"/>
              </w:rPr>
              <w:t>：</w:t>
            </w:r>
            <w:r w:rsidRPr="00F05C3B">
              <w:rPr>
                <w:rFonts w:ascii="宋体" w:cs="宋体"/>
                <w:color w:val="3F7F5F"/>
                <w:sz w:val="12"/>
                <w:szCs w:val="28"/>
              </w:rPr>
              <w:t>2013-06-03T17:30:08+08:00</w:t>
            </w:r>
          </w:p>
          <w:p w:rsidR="00F05C3B" w:rsidRPr="00F05C3B" w:rsidRDefault="00F05C3B" w:rsidP="00F05C3B">
            <w:pPr>
              <w:rPr>
                <w:rFonts w:ascii="宋体" w:cs="宋体"/>
                <w:sz w:val="12"/>
                <w:szCs w:val="28"/>
              </w:rPr>
            </w:pPr>
            <w:r w:rsidRPr="00F05C3B">
              <w:rPr>
                <w:rFonts w:ascii="宋体" w:cs="宋体"/>
                <w:color w:val="000000"/>
                <w:sz w:val="12"/>
                <w:szCs w:val="28"/>
              </w:rPr>
              <w:t xml:space="preserve">        String </w:t>
            </w:r>
            <w:r w:rsidRPr="00F05C3B">
              <w:rPr>
                <w:rFonts w:ascii="宋体" w:cs="宋体"/>
                <w:color w:val="6A3E3E"/>
                <w:sz w:val="12"/>
                <w:szCs w:val="28"/>
              </w:rPr>
              <w:t>expire_time</w:t>
            </w:r>
            <w:r w:rsidRPr="00F05C3B">
              <w:rPr>
                <w:rFonts w:ascii="宋体" w:cs="宋体"/>
                <w:color w:val="000000"/>
                <w:sz w:val="12"/>
                <w:szCs w:val="28"/>
              </w:rPr>
              <w:t xml:space="preserve"> = </w:t>
            </w:r>
            <w:r w:rsidR="009A7AA3">
              <w:rPr>
                <w:rFonts w:ascii="宋体" w:cs="宋体"/>
                <w:color w:val="2A00FF"/>
                <w:sz w:val="12"/>
                <w:szCs w:val="28"/>
              </w:rPr>
              <w:t>"2016</w:t>
            </w:r>
            <w:r w:rsidRPr="00F05C3B">
              <w:rPr>
                <w:rFonts w:ascii="宋体" w:cs="宋体"/>
                <w:color w:val="2A00FF"/>
                <w:sz w:val="12"/>
                <w:szCs w:val="28"/>
              </w:rPr>
              <w:t>-09-05T17:30:08+08:00"</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可选</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 xml:space="preserve">// 0: </w:t>
            </w:r>
            <w:r w:rsidRPr="00F05C3B">
              <w:rPr>
                <w:rFonts w:ascii="宋体" w:cs="宋体" w:hint="eastAsia"/>
                <w:color w:val="3F7F5F"/>
                <w:sz w:val="12"/>
                <w:szCs w:val="28"/>
              </w:rPr>
              <w:t>当前用户</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 xml:space="preserve">// 1: </w:t>
            </w:r>
            <w:r w:rsidRPr="00F05C3B">
              <w:rPr>
                <w:rFonts w:ascii="宋体" w:cs="宋体" w:hint="eastAsia"/>
                <w:color w:val="3F7F5F"/>
                <w:sz w:val="12"/>
                <w:szCs w:val="28"/>
              </w:rPr>
              <w:t>主要用户</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 xml:space="preserve">// -1: </w:t>
            </w:r>
            <w:r w:rsidRPr="00F05C3B">
              <w:rPr>
                <w:rFonts w:ascii="宋体" w:cs="宋体" w:hint="eastAsia"/>
                <w:color w:val="3F7F5F"/>
                <w:sz w:val="12"/>
                <w:szCs w:val="28"/>
              </w:rPr>
              <w:t>默认用户</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p>
          <w:p w:rsidR="00F05C3B" w:rsidRDefault="00F05C3B" w:rsidP="00F05C3B">
            <w:pPr>
              <w:rPr>
                <w:rFonts w:ascii="宋体" w:cs="宋体"/>
                <w:color w:val="000000"/>
                <w:sz w:val="12"/>
                <w:szCs w:val="28"/>
              </w:rPr>
            </w:pPr>
            <w:r w:rsidRPr="00F05C3B">
              <w:rPr>
                <w:rFonts w:ascii="宋体" w:cs="宋体"/>
                <w:color w:val="000000"/>
                <w:sz w:val="12"/>
                <w:szCs w:val="28"/>
              </w:rPr>
              <w:t xml:space="preserve">        String </w:t>
            </w:r>
            <w:r w:rsidRPr="00F05C3B">
              <w:rPr>
                <w:rFonts w:ascii="宋体" w:cs="宋体"/>
                <w:color w:val="6A3E3E"/>
                <w:sz w:val="12"/>
                <w:szCs w:val="28"/>
              </w:rPr>
              <w:t>userType</w:t>
            </w:r>
            <w:r w:rsidRPr="00F05C3B">
              <w:rPr>
                <w:rFonts w:ascii="宋体" w:cs="宋体"/>
                <w:color w:val="000000"/>
                <w:sz w:val="12"/>
                <w:szCs w:val="28"/>
              </w:rPr>
              <w:t xml:space="preserve"> = </w:t>
            </w:r>
            <w:r w:rsidRPr="00F05C3B">
              <w:rPr>
                <w:rFonts w:ascii="宋体" w:cs="宋体"/>
                <w:color w:val="2A00FF"/>
                <w:sz w:val="12"/>
                <w:szCs w:val="28"/>
              </w:rPr>
              <w:t>"-1"</w:t>
            </w:r>
            <w:r w:rsidRPr="00F05C3B">
              <w:rPr>
                <w:rFonts w:ascii="宋体" w:cs="宋体"/>
                <w:color w:val="000000"/>
                <w:sz w:val="12"/>
                <w:szCs w:val="28"/>
              </w:rPr>
              <w:t>;</w:t>
            </w:r>
          </w:p>
          <w:p w:rsidR="005A01EA" w:rsidRDefault="005A01EA" w:rsidP="00F05C3B">
            <w:pPr>
              <w:rPr>
                <w:rFonts w:ascii="宋体" w:cs="宋体"/>
                <w:color w:val="000000"/>
                <w:sz w:val="12"/>
                <w:szCs w:val="28"/>
              </w:rPr>
            </w:pPr>
          </w:p>
          <w:p w:rsidR="005A01EA" w:rsidRPr="00CE1CAF" w:rsidRDefault="005A01EA" w:rsidP="005A01EA">
            <w:pPr>
              <w:ind w:firstLineChars="400" w:firstLine="480"/>
              <w:rPr>
                <w:rFonts w:ascii="宋体" w:cs="宋体"/>
                <w:sz w:val="12"/>
                <w:szCs w:val="28"/>
              </w:rPr>
            </w:pPr>
            <w:r w:rsidRPr="00CE1CAF">
              <w:rPr>
                <w:rFonts w:ascii="宋体" w:cs="宋体"/>
                <w:color w:val="3F7F5F"/>
                <w:sz w:val="12"/>
                <w:szCs w:val="28"/>
              </w:rPr>
              <w:t>//</w:t>
            </w:r>
            <w:r w:rsidRPr="00CE1CAF">
              <w:rPr>
                <w:rFonts w:ascii="宋体" w:cs="宋体" w:hint="eastAsia"/>
                <w:color w:val="3F7F5F"/>
                <w:sz w:val="12"/>
                <w:szCs w:val="28"/>
              </w:rPr>
              <w:t>可选</w:t>
            </w:r>
          </w:p>
          <w:p w:rsidR="005A01EA" w:rsidRPr="00CE1CAF" w:rsidRDefault="005A01EA" w:rsidP="005A01EA">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1: Android</w:t>
            </w:r>
            <w:r>
              <w:rPr>
                <w:rFonts w:ascii="宋体" w:cs="宋体"/>
                <w:color w:val="3F7F5F"/>
                <w:sz w:val="12"/>
                <w:szCs w:val="28"/>
              </w:rPr>
              <w:t xml:space="preserve"> (</w:t>
            </w:r>
            <w:r>
              <w:rPr>
                <w:rFonts w:ascii="宋体" w:cs="宋体" w:hint="eastAsia"/>
                <w:color w:val="3F7F5F"/>
                <w:sz w:val="12"/>
                <w:szCs w:val="28"/>
              </w:rPr>
              <w:t>默认)</w:t>
            </w:r>
          </w:p>
          <w:p w:rsidR="005A01EA" w:rsidRPr="00CE1CAF" w:rsidRDefault="005A01EA" w:rsidP="005A01EA">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 2: IOS</w:t>
            </w:r>
          </w:p>
          <w:p w:rsidR="005A01EA" w:rsidRPr="00CE1CAF" w:rsidRDefault="005A01EA" w:rsidP="005A01EA">
            <w:pPr>
              <w:rPr>
                <w:rFonts w:ascii="宋体" w:cs="宋体"/>
                <w:sz w:val="12"/>
                <w:szCs w:val="28"/>
              </w:rPr>
            </w:pPr>
            <w:r w:rsidRPr="00CE1CAF">
              <w:rPr>
                <w:rFonts w:ascii="宋体" w:cs="宋体"/>
                <w:color w:val="000000"/>
                <w:sz w:val="12"/>
                <w:szCs w:val="28"/>
              </w:rPr>
              <w:t xml:space="preserve">        </w:t>
            </w:r>
            <w:r w:rsidRPr="00CE1CAF">
              <w:rPr>
                <w:rFonts w:ascii="宋体" w:cs="宋体"/>
                <w:color w:val="3F7F5F"/>
                <w:sz w:val="12"/>
                <w:szCs w:val="28"/>
              </w:rPr>
              <w:t>//</w:t>
            </w:r>
          </w:p>
          <w:p w:rsidR="005A01EA" w:rsidRPr="00CE1CAF" w:rsidRDefault="005A01EA" w:rsidP="005A01EA">
            <w:pPr>
              <w:rPr>
                <w:rFonts w:ascii="宋体" w:cs="宋体"/>
                <w:sz w:val="12"/>
                <w:szCs w:val="28"/>
              </w:rPr>
            </w:pPr>
            <w:r w:rsidRPr="00CE1CAF">
              <w:rPr>
                <w:rFonts w:ascii="宋体" w:cs="宋体"/>
                <w:color w:val="000000"/>
                <w:sz w:val="12"/>
                <w:szCs w:val="28"/>
              </w:rPr>
              <w:t xml:space="preserve">        </w:t>
            </w:r>
            <w:r w:rsidRPr="00CE1CAF">
              <w:rPr>
                <w:rFonts w:ascii="宋体" w:cs="宋体"/>
                <w:b/>
                <w:bCs/>
                <w:color w:val="7F0055"/>
                <w:sz w:val="12"/>
                <w:szCs w:val="28"/>
              </w:rPr>
              <w:t>int</w:t>
            </w:r>
            <w:r w:rsidRPr="00CE1CAF">
              <w:rPr>
                <w:rFonts w:ascii="宋体" w:cs="宋体"/>
                <w:color w:val="000000"/>
                <w:sz w:val="12"/>
                <w:szCs w:val="28"/>
              </w:rPr>
              <w:t xml:space="preserve"> </w:t>
            </w:r>
            <w:r w:rsidRPr="00CE1CAF">
              <w:rPr>
                <w:rFonts w:ascii="宋体" w:cs="宋体"/>
                <w:color w:val="6A3E3E"/>
                <w:sz w:val="12"/>
                <w:szCs w:val="28"/>
              </w:rPr>
              <w:t>deviteType</w:t>
            </w:r>
            <w:r w:rsidRPr="00CE1CAF">
              <w:rPr>
                <w:rFonts w:ascii="宋体" w:cs="宋体"/>
                <w:color w:val="000000"/>
                <w:sz w:val="12"/>
                <w:szCs w:val="28"/>
              </w:rPr>
              <w:t xml:space="preserve"> = 1;</w:t>
            </w:r>
          </w:p>
          <w:p w:rsidR="005A01EA" w:rsidRPr="00F05C3B" w:rsidRDefault="005A01EA" w:rsidP="00F05C3B">
            <w:pPr>
              <w:rPr>
                <w:rFonts w:ascii="宋体" w:cs="宋体"/>
                <w:sz w:val="12"/>
                <w:szCs w:val="28"/>
              </w:rPr>
            </w:pP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构造请求</w:t>
            </w:r>
          </w:p>
          <w:p w:rsidR="00F05C3B" w:rsidRPr="00F05C3B" w:rsidRDefault="00F05C3B" w:rsidP="00F05C3B">
            <w:pPr>
              <w:rPr>
                <w:rFonts w:ascii="宋体" w:cs="宋体"/>
                <w:sz w:val="12"/>
                <w:szCs w:val="28"/>
              </w:rPr>
            </w:pPr>
            <w:r w:rsidRPr="00F05C3B">
              <w:rPr>
                <w:rFonts w:ascii="宋体" w:cs="宋体"/>
                <w:color w:val="000000"/>
                <w:sz w:val="12"/>
                <w:szCs w:val="28"/>
              </w:rPr>
              <w:t xml:space="preserve">        HashMap&lt;String, Object&gt; </w:t>
            </w:r>
            <w:r w:rsidRPr="00F05C3B">
              <w:rPr>
                <w:rFonts w:ascii="宋体" w:cs="宋体"/>
                <w:color w:val="6A3E3E"/>
                <w:sz w:val="12"/>
                <w:szCs w:val="28"/>
              </w:rPr>
              <w:t>hashMap</w:t>
            </w:r>
            <w:r w:rsidRPr="00F05C3B">
              <w:rPr>
                <w:rFonts w:ascii="宋体" w:cs="宋体"/>
                <w:color w:val="000000"/>
                <w:sz w:val="12"/>
                <w:szCs w:val="28"/>
              </w:rPr>
              <w:t xml:space="preserve"> = </w:t>
            </w:r>
            <w:r w:rsidRPr="00F05C3B">
              <w:rPr>
                <w:rFonts w:ascii="宋体" w:cs="宋体"/>
                <w:b/>
                <w:bCs/>
                <w:color w:val="7F0055"/>
                <w:sz w:val="12"/>
                <w:szCs w:val="28"/>
              </w:rPr>
              <w:t>new</w:t>
            </w:r>
            <w:r w:rsidRPr="00F05C3B">
              <w:rPr>
                <w:rFonts w:ascii="宋体" w:cs="宋体"/>
                <w:color w:val="000000"/>
                <w:sz w:val="12"/>
                <w:szCs w:val="28"/>
              </w:rPr>
              <w:t xml:space="preserve"> HashMap&lt;String, Object&gt;();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6A3E3E"/>
                <w:sz w:val="12"/>
                <w:szCs w:val="28"/>
              </w:rPr>
              <w:t>hashMap</w:t>
            </w:r>
            <w:r w:rsidRPr="00F05C3B">
              <w:rPr>
                <w:rFonts w:ascii="宋体" w:cs="宋体"/>
                <w:color w:val="000000"/>
                <w:sz w:val="12"/>
                <w:szCs w:val="28"/>
              </w:rPr>
              <w:t>.put(</w:t>
            </w:r>
            <w:r w:rsidRPr="00F05C3B">
              <w:rPr>
                <w:rFonts w:ascii="宋体" w:cs="宋体"/>
                <w:color w:val="2A00FF"/>
                <w:sz w:val="12"/>
                <w:szCs w:val="28"/>
              </w:rPr>
              <w:t>"push_type"</w:t>
            </w:r>
            <w:r w:rsidRPr="00F05C3B">
              <w:rPr>
                <w:rFonts w:ascii="宋体" w:cs="宋体"/>
                <w:color w:val="000000"/>
                <w:sz w:val="12"/>
                <w:szCs w:val="28"/>
              </w:rPr>
              <w:t xml:space="preserve">, </w:t>
            </w:r>
            <w:r w:rsidRPr="00F05C3B">
              <w:rPr>
                <w:rFonts w:ascii="宋体" w:cs="宋体"/>
                <w:color w:val="6A3E3E"/>
                <w:sz w:val="12"/>
                <w:szCs w:val="28"/>
              </w:rPr>
              <w:t>push_type</w:t>
            </w:r>
            <w:r w:rsidRPr="00F05C3B">
              <w:rPr>
                <w:rFonts w:ascii="宋体" w:cs="宋体"/>
                <w:color w:val="000000"/>
                <w:sz w:val="12"/>
                <w:szCs w:val="28"/>
              </w:rPr>
              <w:t>);</w:t>
            </w:r>
          </w:p>
          <w:p w:rsidR="00F05C3B" w:rsidRDefault="00F05C3B" w:rsidP="00F05C3B">
            <w:pPr>
              <w:rPr>
                <w:rFonts w:ascii="宋体" w:cs="宋体"/>
                <w:color w:val="000000"/>
                <w:sz w:val="12"/>
                <w:szCs w:val="28"/>
              </w:rPr>
            </w:pPr>
            <w:r w:rsidRPr="00F05C3B">
              <w:rPr>
                <w:rFonts w:ascii="宋体" w:cs="宋体"/>
                <w:color w:val="000000"/>
                <w:sz w:val="12"/>
                <w:szCs w:val="28"/>
              </w:rPr>
              <w:t xml:space="preserve">        </w:t>
            </w:r>
            <w:r w:rsidRPr="00F05C3B">
              <w:rPr>
                <w:rFonts w:ascii="宋体" w:cs="宋体"/>
                <w:color w:val="6A3E3E"/>
                <w:sz w:val="12"/>
                <w:szCs w:val="28"/>
              </w:rPr>
              <w:t>hashMap</w:t>
            </w:r>
            <w:r w:rsidRPr="00F05C3B">
              <w:rPr>
                <w:rFonts w:ascii="宋体" w:cs="宋体"/>
                <w:color w:val="000000"/>
                <w:sz w:val="12"/>
                <w:szCs w:val="28"/>
              </w:rPr>
              <w:t>.put(</w:t>
            </w:r>
            <w:r w:rsidRPr="00F05C3B">
              <w:rPr>
                <w:rFonts w:ascii="宋体" w:cs="宋体"/>
                <w:color w:val="2A00FF"/>
                <w:sz w:val="12"/>
                <w:szCs w:val="28"/>
              </w:rPr>
              <w:t>"android"</w:t>
            </w:r>
            <w:r w:rsidRPr="00F05C3B">
              <w:rPr>
                <w:rFonts w:ascii="宋体" w:cs="宋体"/>
                <w:color w:val="000000"/>
                <w:sz w:val="12"/>
                <w:szCs w:val="28"/>
              </w:rPr>
              <w:t xml:space="preserve">, </w:t>
            </w:r>
            <w:r w:rsidRPr="00F05C3B">
              <w:rPr>
                <w:rFonts w:ascii="宋体" w:cs="宋体"/>
                <w:color w:val="6A3E3E"/>
                <w:sz w:val="12"/>
                <w:szCs w:val="28"/>
              </w:rPr>
              <w:t>android</w:t>
            </w:r>
            <w:r w:rsidRPr="00F05C3B">
              <w:rPr>
                <w:rFonts w:ascii="宋体" w:cs="宋体"/>
                <w:color w:val="000000"/>
                <w:sz w:val="12"/>
                <w:szCs w:val="28"/>
              </w:rPr>
              <w:t>);</w:t>
            </w:r>
          </w:p>
          <w:p w:rsidR="00D27E7C" w:rsidRPr="00F05C3B" w:rsidRDefault="00D27E7C" w:rsidP="00D27E7C">
            <w:pPr>
              <w:ind w:firstLineChars="400" w:firstLine="480"/>
              <w:rPr>
                <w:rFonts w:ascii="宋体" w:cs="宋体"/>
                <w:sz w:val="12"/>
                <w:szCs w:val="28"/>
              </w:rPr>
            </w:pPr>
            <w:r w:rsidRPr="00CE1CAF">
              <w:rPr>
                <w:rFonts w:ascii="宋体" w:cs="宋体"/>
                <w:color w:val="6A3E3E"/>
                <w:sz w:val="12"/>
                <w:szCs w:val="28"/>
              </w:rPr>
              <w:t>hashMap</w:t>
            </w:r>
            <w:r w:rsidRPr="00CE1CAF">
              <w:rPr>
                <w:rFonts w:ascii="宋体" w:cs="宋体"/>
                <w:color w:val="000000"/>
                <w:sz w:val="12"/>
                <w:szCs w:val="28"/>
              </w:rPr>
              <w:t>.put(</w:t>
            </w:r>
            <w:r w:rsidRPr="00CE1CAF">
              <w:rPr>
                <w:rFonts w:ascii="宋体" w:cs="宋体"/>
                <w:color w:val="2A00FF"/>
                <w:sz w:val="12"/>
                <w:szCs w:val="28"/>
              </w:rPr>
              <w:t>"device_type"</w:t>
            </w:r>
            <w:r w:rsidRPr="00CE1CAF">
              <w:rPr>
                <w:rFonts w:ascii="宋体" w:cs="宋体"/>
                <w:color w:val="000000"/>
                <w:sz w:val="12"/>
                <w:szCs w:val="28"/>
              </w:rPr>
              <w:t xml:space="preserve">, </w:t>
            </w:r>
            <w:r w:rsidRPr="00CE1CAF">
              <w:rPr>
                <w:rFonts w:ascii="宋体" w:cs="宋体"/>
                <w:color w:val="6A3E3E"/>
                <w:sz w:val="12"/>
                <w:szCs w:val="28"/>
              </w:rPr>
              <w:t>deviteType</w:t>
            </w:r>
            <w:r w:rsidRPr="00CE1CAF">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6A3E3E"/>
                <w:sz w:val="12"/>
                <w:szCs w:val="28"/>
              </w:rPr>
              <w:t>hashMap</w:t>
            </w:r>
            <w:r w:rsidRPr="00F05C3B">
              <w:rPr>
                <w:rFonts w:ascii="宋体" w:cs="宋体"/>
                <w:color w:val="000000"/>
                <w:sz w:val="12"/>
                <w:szCs w:val="28"/>
              </w:rPr>
              <w:t>.put(</w:t>
            </w:r>
            <w:r w:rsidRPr="00F05C3B">
              <w:rPr>
                <w:rFonts w:ascii="宋体" w:cs="宋体"/>
                <w:color w:val="2A00FF"/>
                <w:sz w:val="12"/>
                <w:szCs w:val="28"/>
              </w:rPr>
              <w:t>"send_time"</w:t>
            </w:r>
            <w:r w:rsidRPr="00F05C3B">
              <w:rPr>
                <w:rFonts w:ascii="宋体" w:cs="宋体"/>
                <w:color w:val="000000"/>
                <w:sz w:val="12"/>
                <w:szCs w:val="28"/>
              </w:rPr>
              <w:t xml:space="preserve">, </w:t>
            </w:r>
            <w:r w:rsidRPr="00F05C3B">
              <w:rPr>
                <w:rFonts w:ascii="宋体" w:cs="宋体"/>
                <w:color w:val="6A3E3E"/>
                <w:sz w:val="12"/>
                <w:szCs w:val="28"/>
              </w:rPr>
              <w:t>send_time</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6A3E3E"/>
                <w:sz w:val="12"/>
                <w:szCs w:val="28"/>
              </w:rPr>
              <w:t>hashMap</w:t>
            </w:r>
            <w:r w:rsidRPr="00F05C3B">
              <w:rPr>
                <w:rFonts w:ascii="宋体" w:cs="宋体"/>
                <w:color w:val="000000"/>
                <w:sz w:val="12"/>
                <w:szCs w:val="28"/>
              </w:rPr>
              <w:t>.put(</w:t>
            </w:r>
            <w:r w:rsidRPr="00F05C3B">
              <w:rPr>
                <w:rFonts w:ascii="宋体" w:cs="宋体"/>
                <w:color w:val="2A00FF"/>
                <w:sz w:val="12"/>
                <w:szCs w:val="28"/>
              </w:rPr>
              <w:t>"expire_time"</w:t>
            </w:r>
            <w:r w:rsidRPr="00F05C3B">
              <w:rPr>
                <w:rFonts w:ascii="宋体" w:cs="宋体"/>
                <w:color w:val="000000"/>
                <w:sz w:val="12"/>
                <w:szCs w:val="28"/>
              </w:rPr>
              <w:t xml:space="preserve">, </w:t>
            </w:r>
            <w:r w:rsidRPr="00F05C3B">
              <w:rPr>
                <w:rFonts w:ascii="宋体" w:cs="宋体"/>
                <w:color w:val="6A3E3E"/>
                <w:sz w:val="12"/>
                <w:szCs w:val="28"/>
              </w:rPr>
              <w:t>expire_time</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6A3E3E"/>
                <w:sz w:val="12"/>
                <w:szCs w:val="28"/>
              </w:rPr>
              <w:t>hashMap</w:t>
            </w:r>
            <w:r w:rsidRPr="00F05C3B">
              <w:rPr>
                <w:rFonts w:ascii="宋体" w:cs="宋体"/>
                <w:color w:val="000000"/>
                <w:sz w:val="12"/>
                <w:szCs w:val="28"/>
              </w:rPr>
              <w:t>.put(</w:t>
            </w:r>
            <w:r w:rsidRPr="00F05C3B">
              <w:rPr>
                <w:rFonts w:ascii="宋体" w:cs="宋体"/>
                <w:color w:val="2A00FF"/>
                <w:sz w:val="12"/>
                <w:szCs w:val="28"/>
              </w:rPr>
              <w:t>"userType"</w:t>
            </w:r>
            <w:r w:rsidRPr="00F05C3B">
              <w:rPr>
                <w:rFonts w:ascii="宋体" w:cs="宋体"/>
                <w:color w:val="000000"/>
                <w:sz w:val="12"/>
                <w:szCs w:val="28"/>
              </w:rPr>
              <w:t xml:space="preserve">, </w:t>
            </w:r>
            <w:r w:rsidRPr="00F05C3B">
              <w:rPr>
                <w:rFonts w:ascii="宋体" w:cs="宋体"/>
                <w:color w:val="6A3E3E"/>
                <w:sz w:val="12"/>
                <w:szCs w:val="28"/>
              </w:rPr>
              <w:t>userType</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设置</w:t>
            </w:r>
            <w:r w:rsidRPr="00F05C3B">
              <w:rPr>
                <w:rFonts w:ascii="宋体" w:cs="宋体"/>
                <w:color w:val="3F7F5F"/>
                <w:sz w:val="12"/>
                <w:szCs w:val="28"/>
                <w:u w:val="single"/>
              </w:rPr>
              <w:t>http</w:t>
            </w:r>
            <w:r w:rsidRPr="00F05C3B">
              <w:rPr>
                <w:rFonts w:ascii="宋体" w:cs="宋体" w:hint="eastAsia"/>
                <w:color w:val="3F7F5F"/>
                <w:sz w:val="12"/>
                <w:szCs w:val="28"/>
              </w:rPr>
              <w:t>超时时间</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6A3E3E"/>
                <w:sz w:val="12"/>
                <w:szCs w:val="28"/>
              </w:rPr>
              <w:t>client</w:t>
            </w:r>
            <w:r w:rsidRPr="00F05C3B">
              <w:rPr>
                <w:rFonts w:ascii="宋体" w:cs="宋体"/>
                <w:color w:val="000000"/>
                <w:sz w:val="12"/>
                <w:szCs w:val="28"/>
              </w:rPr>
              <w:t>.setTimeout(10000, 15000);</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接口调用</w:t>
            </w:r>
          </w:p>
          <w:p w:rsidR="00F05C3B" w:rsidRPr="00F05C3B" w:rsidRDefault="00F05C3B" w:rsidP="00F05C3B">
            <w:pPr>
              <w:rPr>
                <w:rFonts w:ascii="宋体" w:cs="宋体"/>
                <w:sz w:val="12"/>
                <w:szCs w:val="28"/>
              </w:rPr>
            </w:pPr>
            <w:r w:rsidRPr="00F05C3B">
              <w:rPr>
                <w:rFonts w:ascii="宋体" w:cs="宋体"/>
                <w:color w:val="000000"/>
                <w:sz w:val="12"/>
                <w:szCs w:val="28"/>
              </w:rPr>
              <w:t xml:space="preserve">        String </w:t>
            </w:r>
            <w:r w:rsidRPr="00F05C3B">
              <w:rPr>
                <w:rFonts w:ascii="宋体" w:cs="宋体"/>
                <w:color w:val="6A3E3E"/>
                <w:sz w:val="12"/>
                <w:szCs w:val="28"/>
              </w:rPr>
              <w:t>rsp</w:t>
            </w:r>
            <w:r w:rsidRPr="00F05C3B">
              <w:rPr>
                <w:rFonts w:ascii="宋体" w:cs="宋体"/>
                <w:color w:val="000000"/>
                <w:sz w:val="12"/>
                <w:szCs w:val="28"/>
              </w:rPr>
              <w:t xml:space="preserve"> = </w:t>
            </w:r>
            <w:r w:rsidRPr="00F05C3B">
              <w:rPr>
                <w:rFonts w:ascii="宋体" w:cs="宋体"/>
                <w:color w:val="6A3E3E"/>
                <w:sz w:val="12"/>
                <w:szCs w:val="28"/>
              </w:rPr>
              <w:t>client</w:t>
            </w:r>
            <w:r w:rsidRPr="00F05C3B">
              <w:rPr>
                <w:rFonts w:ascii="宋体" w:cs="宋体"/>
                <w:color w:val="000000"/>
                <w:sz w:val="12"/>
                <w:szCs w:val="28"/>
              </w:rPr>
              <w:t>.call(</w:t>
            </w:r>
            <w:r w:rsidRPr="00F05C3B">
              <w:rPr>
                <w:rFonts w:ascii="宋体" w:cs="宋体"/>
                <w:color w:val="2A00FF"/>
                <w:sz w:val="12"/>
                <w:szCs w:val="28"/>
              </w:rPr>
              <w:t>"openpush.openapi.notification_send"</w:t>
            </w:r>
            <w:r w:rsidRPr="00F05C3B">
              <w:rPr>
                <w:rFonts w:ascii="宋体" w:cs="宋体"/>
                <w:color w:val="000000"/>
                <w:sz w:val="12"/>
                <w:szCs w:val="28"/>
              </w:rPr>
              <w:t xml:space="preserve">, </w:t>
            </w:r>
            <w:r w:rsidRPr="00F05C3B">
              <w:rPr>
                <w:rFonts w:ascii="宋体" w:cs="宋体"/>
                <w:color w:val="6A3E3E"/>
                <w:sz w:val="12"/>
                <w:szCs w:val="28"/>
              </w:rPr>
              <w:t>hashMap</w:t>
            </w:r>
            <w:r w:rsidRPr="00F05C3B">
              <w:rPr>
                <w:rFonts w:ascii="宋体" w:cs="宋体"/>
                <w:color w:val="000000"/>
                <w:sz w:val="12"/>
                <w:szCs w:val="28"/>
              </w:rPr>
              <w:t>, String.</w:t>
            </w:r>
            <w:r w:rsidRPr="00F05C3B">
              <w:rPr>
                <w:rFonts w:ascii="宋体" w:cs="宋体"/>
                <w:b/>
                <w:bCs/>
                <w:color w:val="7F0055"/>
                <w:sz w:val="12"/>
                <w:szCs w:val="28"/>
              </w:rPr>
              <w:t>class</w:t>
            </w:r>
            <w:r w:rsidRPr="00F05C3B">
              <w:rPr>
                <w:rFonts w:ascii="宋体" w:cs="宋体"/>
                <w:color w:val="000000"/>
                <w:sz w:val="12"/>
                <w:szCs w:val="28"/>
              </w:rPr>
              <w:t>);</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打印响应</w:t>
            </w:r>
          </w:p>
          <w:p w:rsidR="00F05C3B" w:rsidRPr="00F05C3B" w:rsidRDefault="00F05C3B" w:rsidP="00F05C3B">
            <w:pPr>
              <w:rPr>
                <w:rFonts w:ascii="宋体" w:cs="宋体"/>
                <w:sz w:val="12"/>
                <w:szCs w:val="28"/>
              </w:rPr>
            </w:pPr>
            <w:r w:rsidRPr="00F05C3B">
              <w:rPr>
                <w:rFonts w:ascii="宋体" w:cs="宋体"/>
                <w:color w:val="000000"/>
                <w:sz w:val="12"/>
                <w:szCs w:val="28"/>
              </w:rPr>
              <w:t xml:space="preserve">        </w:t>
            </w:r>
            <w:r w:rsidRPr="00F05C3B">
              <w:rPr>
                <w:rFonts w:ascii="宋体" w:cs="宋体"/>
                <w:color w:val="3F7F5F"/>
                <w:sz w:val="12"/>
                <w:szCs w:val="28"/>
              </w:rPr>
              <w:t>//</w:t>
            </w:r>
            <w:r w:rsidRPr="00F05C3B">
              <w:rPr>
                <w:rFonts w:ascii="宋体" w:cs="宋体" w:hint="eastAsia"/>
                <w:color w:val="3F7F5F"/>
                <w:sz w:val="12"/>
                <w:szCs w:val="28"/>
              </w:rPr>
              <w:t>响应样例：</w:t>
            </w:r>
            <w:r w:rsidRPr="00F05C3B">
              <w:rPr>
                <w:rFonts w:ascii="宋体" w:cs="宋体"/>
                <w:color w:val="3F7F5F"/>
                <w:sz w:val="12"/>
                <w:szCs w:val="28"/>
              </w:rPr>
              <w:t>{"result_code":0,"request_id":"1380075138"}</w:t>
            </w:r>
          </w:p>
          <w:p w:rsidR="00F05C3B" w:rsidRPr="00F05C3B" w:rsidRDefault="00F05C3B" w:rsidP="00F05C3B">
            <w:pPr>
              <w:rPr>
                <w:rFonts w:ascii="宋体" w:cs="宋体"/>
                <w:sz w:val="12"/>
                <w:szCs w:val="28"/>
              </w:rPr>
            </w:pPr>
            <w:r w:rsidRPr="00F05C3B">
              <w:rPr>
                <w:rFonts w:ascii="宋体" w:cs="宋体"/>
                <w:color w:val="000000"/>
                <w:sz w:val="12"/>
                <w:szCs w:val="28"/>
              </w:rPr>
              <w:t xml:space="preserve">        System.</w:t>
            </w:r>
            <w:r w:rsidRPr="00F05C3B">
              <w:rPr>
                <w:rFonts w:ascii="宋体" w:cs="宋体"/>
                <w:b/>
                <w:bCs/>
                <w:i/>
                <w:iCs/>
                <w:color w:val="0000C0"/>
                <w:sz w:val="12"/>
                <w:szCs w:val="28"/>
              </w:rPr>
              <w:t>err</w:t>
            </w:r>
            <w:r w:rsidRPr="00F05C3B">
              <w:rPr>
                <w:rFonts w:ascii="宋体" w:cs="宋体"/>
                <w:color w:val="000000"/>
                <w:sz w:val="12"/>
                <w:szCs w:val="28"/>
              </w:rPr>
              <w:t>.println(</w:t>
            </w:r>
            <w:r w:rsidRPr="00F05C3B">
              <w:rPr>
                <w:rFonts w:ascii="宋体" w:cs="宋体"/>
                <w:color w:val="2A00FF"/>
                <w:sz w:val="12"/>
                <w:szCs w:val="28"/>
              </w:rPr>
              <w:t>"</w:t>
            </w:r>
            <w:r w:rsidRPr="00F05C3B">
              <w:rPr>
                <w:rFonts w:ascii="宋体" w:cs="宋体" w:hint="eastAsia"/>
                <w:color w:val="2A00FF"/>
                <w:sz w:val="12"/>
                <w:szCs w:val="28"/>
              </w:rPr>
              <w:t>通知</w:t>
            </w:r>
            <w:proofErr w:type="gramStart"/>
            <w:r w:rsidRPr="00F05C3B">
              <w:rPr>
                <w:rFonts w:ascii="宋体" w:cs="宋体" w:hint="eastAsia"/>
                <w:color w:val="2A00FF"/>
                <w:sz w:val="12"/>
                <w:szCs w:val="28"/>
              </w:rPr>
              <w:t>栏消息</w:t>
            </w:r>
            <w:proofErr w:type="gramEnd"/>
            <w:r w:rsidRPr="00F05C3B">
              <w:rPr>
                <w:rFonts w:ascii="宋体" w:cs="宋体" w:hint="eastAsia"/>
                <w:color w:val="2A00FF"/>
                <w:sz w:val="12"/>
                <w:szCs w:val="28"/>
              </w:rPr>
              <w:t>接口响应：</w:t>
            </w:r>
            <w:r w:rsidRPr="00F05C3B">
              <w:rPr>
                <w:rFonts w:ascii="宋体" w:cs="宋体"/>
                <w:color w:val="2A00FF"/>
                <w:sz w:val="12"/>
                <w:szCs w:val="28"/>
              </w:rPr>
              <w:t>"</w:t>
            </w:r>
            <w:r w:rsidRPr="00F05C3B">
              <w:rPr>
                <w:rFonts w:ascii="宋体" w:cs="宋体"/>
                <w:color w:val="000000"/>
                <w:sz w:val="12"/>
                <w:szCs w:val="28"/>
              </w:rPr>
              <w:t xml:space="preserve"> + </w:t>
            </w:r>
            <w:r w:rsidRPr="00F05C3B">
              <w:rPr>
                <w:rFonts w:ascii="宋体" w:cs="宋体"/>
                <w:color w:val="6A3E3E"/>
                <w:sz w:val="12"/>
                <w:szCs w:val="28"/>
              </w:rPr>
              <w:t>rsp</w:t>
            </w:r>
            <w:r w:rsidRPr="00F05C3B">
              <w:rPr>
                <w:rFonts w:ascii="宋体" w:cs="宋体"/>
                <w:color w:val="000000"/>
                <w:sz w:val="12"/>
                <w:szCs w:val="28"/>
              </w:rPr>
              <w:t>);</w:t>
            </w:r>
          </w:p>
          <w:p w:rsidR="00C03EBE" w:rsidRDefault="00F05C3B" w:rsidP="00F05C3B">
            <w:pPr>
              <w:pStyle w:val="a5"/>
              <w:ind w:firstLineChars="0" w:firstLine="0"/>
            </w:pPr>
            <w:r w:rsidRPr="00F05C3B">
              <w:rPr>
                <w:rFonts w:ascii="宋体" w:cs="宋体"/>
                <w:color w:val="000000"/>
                <w:sz w:val="12"/>
                <w:szCs w:val="28"/>
              </w:rPr>
              <w:t xml:space="preserve">    }</w:t>
            </w:r>
          </w:p>
        </w:tc>
      </w:tr>
    </w:tbl>
    <w:p w:rsidR="009060CA" w:rsidRDefault="009060CA" w:rsidP="00745651">
      <w:pPr>
        <w:pStyle w:val="a5"/>
      </w:pPr>
    </w:p>
    <w:p w:rsidR="00CD3B0B" w:rsidRDefault="005C325B" w:rsidP="00CD3B0B">
      <w:pPr>
        <w:pStyle w:val="a5"/>
      </w:pPr>
      <w:r>
        <w:t>openpush.openapi.</w:t>
      </w:r>
      <w:r w:rsidR="00B275BB">
        <w:t>notification_send</w:t>
      </w:r>
      <w:r w:rsidR="00CD3B0B">
        <w:rPr>
          <w:rFonts w:hint="eastAsia"/>
        </w:rPr>
        <w:t>参数</w:t>
      </w:r>
      <w:r w:rsidR="00CD3B0B">
        <w:t>详解：</w:t>
      </w:r>
    </w:p>
    <w:tbl>
      <w:tblPr>
        <w:tblStyle w:val="afff1"/>
        <w:tblW w:w="0" w:type="auto"/>
        <w:tblInd w:w="421" w:type="dxa"/>
        <w:tblLook w:val="04A0" w:firstRow="1" w:lastRow="0" w:firstColumn="1" w:lastColumn="0" w:noHBand="0" w:noVBand="1"/>
      </w:tblPr>
      <w:tblGrid>
        <w:gridCol w:w="1352"/>
        <w:gridCol w:w="4976"/>
        <w:gridCol w:w="2261"/>
      </w:tblGrid>
      <w:tr w:rsidR="00BB34E4" w:rsidTr="000F1737">
        <w:tc>
          <w:tcPr>
            <w:tcW w:w="2126"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参数</w:t>
            </w:r>
            <w:r w:rsidRPr="00EF4D35">
              <w:rPr>
                <w:b/>
              </w:rPr>
              <w:t>名称</w:t>
            </w:r>
          </w:p>
        </w:tc>
        <w:tc>
          <w:tcPr>
            <w:tcW w:w="3459"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作用</w:t>
            </w:r>
          </w:p>
        </w:tc>
        <w:tc>
          <w:tcPr>
            <w:tcW w:w="3004" w:type="dxa"/>
            <w:shd w:val="clear" w:color="auto" w:fill="D9D9D9" w:themeFill="background1" w:themeFillShade="D9"/>
          </w:tcPr>
          <w:p w:rsidR="00BB34E4" w:rsidRPr="00EF4D35" w:rsidRDefault="00BB34E4" w:rsidP="000F1737">
            <w:pPr>
              <w:pStyle w:val="a5"/>
              <w:ind w:firstLineChars="0" w:firstLine="0"/>
              <w:jc w:val="center"/>
              <w:rPr>
                <w:b/>
              </w:rPr>
            </w:pPr>
            <w:r w:rsidRPr="00EF4D35">
              <w:rPr>
                <w:rFonts w:hint="eastAsia"/>
                <w:b/>
              </w:rPr>
              <w:t>备注</w:t>
            </w: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push_type</w:t>
            </w:r>
          </w:p>
        </w:tc>
        <w:tc>
          <w:tcPr>
            <w:tcW w:w="3459" w:type="dxa"/>
          </w:tcPr>
          <w:p w:rsidR="009130D7" w:rsidRPr="0097309F" w:rsidRDefault="009130D7" w:rsidP="0097309F">
            <w:pPr>
              <w:pStyle w:val="a5"/>
              <w:ind w:firstLineChars="0" w:firstLine="0"/>
              <w:rPr>
                <w:rFonts w:asciiTheme="minorEastAsia" w:eastAsiaTheme="minorEastAsia" w:hAnsiTheme="minorEastAsia"/>
                <w:sz w:val="14"/>
                <w:szCs w:val="18"/>
              </w:rPr>
            </w:pPr>
            <w:r w:rsidRPr="0097309F">
              <w:rPr>
                <w:rFonts w:asciiTheme="minorEastAsia" w:eastAsiaTheme="minorEastAsia" w:hAnsiTheme="minorEastAsia"/>
                <w:sz w:val="14"/>
                <w:szCs w:val="18"/>
              </w:rPr>
              <w:t>1</w:t>
            </w:r>
            <w:r w:rsidRPr="0097309F">
              <w:rPr>
                <w:rFonts w:asciiTheme="minorEastAsia" w:eastAsiaTheme="minorEastAsia" w:hAnsiTheme="minorEastAsia" w:hint="eastAsia"/>
                <w:sz w:val="14"/>
                <w:szCs w:val="18"/>
              </w:rPr>
              <w:t>：指定用户，必须指定</w:t>
            </w:r>
            <w:r w:rsidRPr="0097309F">
              <w:rPr>
                <w:rFonts w:asciiTheme="minorEastAsia" w:eastAsiaTheme="minorEastAsia" w:hAnsiTheme="minorEastAsia"/>
                <w:sz w:val="14"/>
                <w:szCs w:val="18"/>
              </w:rPr>
              <w:t>tokens</w:t>
            </w:r>
            <w:r w:rsidRPr="0097309F">
              <w:rPr>
                <w:rFonts w:asciiTheme="minorEastAsia" w:eastAsiaTheme="minorEastAsia" w:hAnsiTheme="minorEastAsia" w:hint="eastAsia"/>
                <w:sz w:val="14"/>
                <w:szCs w:val="18"/>
              </w:rPr>
              <w:t>字段</w:t>
            </w:r>
          </w:p>
          <w:p w:rsidR="009130D7" w:rsidRPr="0097309F" w:rsidRDefault="009130D7" w:rsidP="0097309F">
            <w:pPr>
              <w:pStyle w:val="a5"/>
              <w:ind w:firstLineChars="0" w:firstLine="0"/>
              <w:rPr>
                <w:rFonts w:asciiTheme="minorEastAsia" w:eastAsiaTheme="minorEastAsia" w:hAnsiTheme="minorEastAsia"/>
                <w:sz w:val="14"/>
                <w:szCs w:val="18"/>
              </w:rPr>
            </w:pPr>
            <w:r w:rsidRPr="0097309F">
              <w:rPr>
                <w:rFonts w:asciiTheme="minorEastAsia" w:eastAsiaTheme="minorEastAsia" w:hAnsiTheme="minorEastAsia"/>
                <w:sz w:val="14"/>
                <w:szCs w:val="18"/>
              </w:rPr>
              <w:t>2</w:t>
            </w:r>
            <w:r w:rsidRPr="0097309F">
              <w:rPr>
                <w:rFonts w:asciiTheme="minorEastAsia" w:eastAsiaTheme="minorEastAsia" w:hAnsiTheme="minorEastAsia" w:hint="eastAsia"/>
                <w:sz w:val="14"/>
                <w:szCs w:val="18"/>
              </w:rPr>
              <w:t>：所有人，无需指定</w:t>
            </w:r>
            <w:r w:rsidRPr="0097309F">
              <w:rPr>
                <w:rFonts w:asciiTheme="minorEastAsia" w:eastAsiaTheme="minorEastAsia" w:hAnsiTheme="minorEastAsia"/>
                <w:sz w:val="14"/>
                <w:szCs w:val="18"/>
              </w:rPr>
              <w:t>tokens</w:t>
            </w:r>
            <w:r w:rsidRPr="0097309F">
              <w:rPr>
                <w:rFonts w:asciiTheme="minorEastAsia" w:eastAsiaTheme="minorEastAsia" w:hAnsiTheme="minorEastAsia" w:hint="eastAsia"/>
                <w:sz w:val="14"/>
                <w:szCs w:val="18"/>
              </w:rPr>
              <w:t>，</w:t>
            </w:r>
            <w:r w:rsidRPr="0097309F">
              <w:rPr>
                <w:rFonts w:asciiTheme="minorEastAsia" w:eastAsiaTheme="minorEastAsia" w:hAnsiTheme="minorEastAsia"/>
                <w:sz w:val="14"/>
                <w:szCs w:val="18"/>
              </w:rPr>
              <w:t>tags</w:t>
            </w:r>
            <w:r w:rsidRPr="0097309F">
              <w:rPr>
                <w:rFonts w:asciiTheme="minorEastAsia" w:eastAsiaTheme="minorEastAsia" w:hAnsiTheme="minorEastAsia" w:hint="eastAsia"/>
                <w:sz w:val="14"/>
                <w:szCs w:val="18"/>
              </w:rPr>
              <w:t>，</w:t>
            </w:r>
            <w:r w:rsidRPr="0097309F">
              <w:rPr>
                <w:rFonts w:asciiTheme="minorEastAsia" w:eastAsiaTheme="minorEastAsia" w:hAnsiTheme="minorEastAsia"/>
                <w:sz w:val="14"/>
                <w:szCs w:val="18"/>
              </w:rPr>
              <w:t xml:space="preserve">exclude_tags </w:t>
            </w:r>
          </w:p>
          <w:p w:rsidR="00BB34E4" w:rsidRPr="00BD3C24" w:rsidRDefault="00BB34E4" w:rsidP="00765F36">
            <w:pPr>
              <w:pStyle w:val="a5"/>
              <w:ind w:firstLineChars="0" w:firstLine="0"/>
              <w:rPr>
                <w:rFonts w:asciiTheme="minorEastAsia" w:eastAsiaTheme="minorEastAsia" w:hAnsiTheme="minorEastAsia"/>
                <w:sz w:val="14"/>
                <w:szCs w:val="18"/>
              </w:rPr>
            </w:pPr>
          </w:p>
        </w:tc>
        <w:tc>
          <w:tcPr>
            <w:tcW w:w="3004" w:type="dxa"/>
          </w:tcPr>
          <w:p w:rsidR="00BB34E4" w:rsidRPr="00BD3C24" w:rsidRDefault="00765F36" w:rsidP="000F1737">
            <w:pPr>
              <w:pStyle w:val="a5"/>
              <w:ind w:firstLineChars="0" w:firstLine="0"/>
              <w:rPr>
                <w:rFonts w:asciiTheme="minorEastAsia" w:eastAsiaTheme="minorEastAsia" w:hAnsiTheme="minorEastAsia"/>
                <w:sz w:val="14"/>
                <w:szCs w:val="18"/>
              </w:rPr>
            </w:pPr>
            <w:r w:rsidRPr="00BD3C24">
              <w:rPr>
                <w:rFonts w:asciiTheme="minorEastAsia" w:eastAsiaTheme="minorEastAsia" w:hAnsiTheme="minorEastAsia" w:hint="eastAsia"/>
                <w:sz w:val="14"/>
                <w:szCs w:val="18"/>
              </w:rPr>
              <w:t>建议</w:t>
            </w:r>
            <w:r w:rsidRPr="00BD3C24">
              <w:rPr>
                <w:rFonts w:asciiTheme="minorEastAsia" w:eastAsiaTheme="minorEastAsia" w:hAnsiTheme="minorEastAsia"/>
                <w:sz w:val="14"/>
                <w:szCs w:val="18"/>
              </w:rPr>
              <w:t>只使用</w:t>
            </w:r>
            <w:r w:rsidRPr="00BD3C24">
              <w:rPr>
                <w:rFonts w:asciiTheme="minorEastAsia" w:eastAsiaTheme="minorEastAsia" w:hAnsiTheme="minorEastAsia" w:hint="eastAsia"/>
                <w:sz w:val="14"/>
                <w:szCs w:val="18"/>
              </w:rPr>
              <w:t>2的</w:t>
            </w:r>
            <w:r w:rsidRPr="00BD3C24">
              <w:rPr>
                <w:rFonts w:asciiTheme="minorEastAsia" w:eastAsiaTheme="minorEastAsia" w:hAnsiTheme="minorEastAsia"/>
                <w:sz w:val="14"/>
                <w:szCs w:val="18"/>
              </w:rPr>
              <w:t>类型</w:t>
            </w:r>
            <w:r w:rsidRPr="00BD3C24">
              <w:rPr>
                <w:rFonts w:asciiTheme="minorEastAsia" w:eastAsiaTheme="minorEastAsia" w:hAnsiTheme="minorEastAsia" w:hint="eastAsia"/>
                <w:sz w:val="14"/>
                <w:szCs w:val="18"/>
              </w:rPr>
              <w:t>；</w:t>
            </w: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tokens</w:t>
            </w:r>
          </w:p>
        </w:tc>
        <w:tc>
          <w:tcPr>
            <w:tcW w:w="3459" w:type="dxa"/>
          </w:tcPr>
          <w:p w:rsidR="00BB34E4" w:rsidRDefault="00BD3C24" w:rsidP="000F1737">
            <w:pPr>
              <w:pStyle w:val="a5"/>
              <w:ind w:firstLineChars="0" w:firstLine="0"/>
              <w:rPr>
                <w:rFonts w:asciiTheme="minorEastAsia" w:eastAsiaTheme="minorEastAsia" w:hAnsiTheme="minorEastAsia"/>
                <w:sz w:val="14"/>
                <w:szCs w:val="18"/>
              </w:rPr>
            </w:pPr>
            <w:r w:rsidRPr="00BD3C24">
              <w:rPr>
                <w:rFonts w:asciiTheme="minorEastAsia" w:eastAsiaTheme="minorEastAsia" w:hAnsiTheme="minorEastAsia" w:hint="eastAsia"/>
                <w:sz w:val="14"/>
                <w:szCs w:val="18"/>
              </w:rPr>
              <w:t>当</w:t>
            </w:r>
            <w:r w:rsidRPr="00BD3C24">
              <w:rPr>
                <w:rFonts w:asciiTheme="minorEastAsia" w:eastAsiaTheme="minorEastAsia" w:hAnsiTheme="minorEastAsia"/>
                <w:sz w:val="14"/>
                <w:szCs w:val="18"/>
              </w:rPr>
              <w:t>push_type</w:t>
            </w:r>
            <w:r w:rsidRPr="00BD3C24">
              <w:rPr>
                <w:rFonts w:asciiTheme="minorEastAsia" w:eastAsiaTheme="minorEastAsia" w:hAnsiTheme="minorEastAsia" w:hint="eastAsia"/>
                <w:sz w:val="14"/>
                <w:szCs w:val="18"/>
              </w:rPr>
              <w:t>为1的</w:t>
            </w:r>
            <w:r w:rsidRPr="00BD3C24">
              <w:rPr>
                <w:rFonts w:asciiTheme="minorEastAsia" w:eastAsiaTheme="minorEastAsia" w:hAnsiTheme="minorEastAsia"/>
                <w:sz w:val="14"/>
                <w:szCs w:val="18"/>
              </w:rPr>
              <w:t>时候</w:t>
            </w:r>
            <w:r w:rsidR="00E22D1C">
              <w:rPr>
                <w:rFonts w:asciiTheme="minorEastAsia" w:eastAsiaTheme="minorEastAsia" w:hAnsiTheme="minorEastAsia" w:hint="eastAsia"/>
                <w:sz w:val="14"/>
                <w:szCs w:val="18"/>
              </w:rPr>
              <w:t>为</w:t>
            </w:r>
            <w:r w:rsidR="00E22D1C">
              <w:rPr>
                <w:rFonts w:asciiTheme="minorEastAsia" w:eastAsiaTheme="minorEastAsia" w:hAnsiTheme="minorEastAsia"/>
                <w:sz w:val="14"/>
                <w:szCs w:val="18"/>
              </w:rPr>
              <w:t>特定的用户PUSH TOKEN链表：</w:t>
            </w:r>
          </w:p>
          <w:p w:rsidR="00E22D1C" w:rsidRDefault="00E22D1C" w:rsidP="000F1737">
            <w:pPr>
              <w:pStyle w:val="a5"/>
              <w:ind w:firstLineChars="0" w:firstLine="0"/>
              <w:rPr>
                <w:rFonts w:asciiTheme="minorEastAsia" w:eastAsiaTheme="minorEastAsia" w:hAnsiTheme="minorEastAsia"/>
                <w:sz w:val="14"/>
                <w:szCs w:val="18"/>
              </w:rPr>
            </w:pPr>
            <w:r w:rsidRPr="00E22D1C">
              <w:rPr>
                <w:rFonts w:asciiTheme="minorEastAsia" w:eastAsiaTheme="minorEastAsia" w:hAnsiTheme="minorEastAsia"/>
                <w:sz w:val="14"/>
                <w:szCs w:val="18"/>
              </w:rPr>
              <w:t>String tokens =</w:t>
            </w:r>
          </w:p>
          <w:p w:rsidR="00E22D1C" w:rsidRPr="00BD3C24" w:rsidRDefault="00E22D1C" w:rsidP="000F1737">
            <w:pPr>
              <w:pStyle w:val="a5"/>
              <w:ind w:firstLineChars="0" w:firstLine="0"/>
              <w:rPr>
                <w:rFonts w:asciiTheme="minorEastAsia" w:eastAsiaTheme="minorEastAsia" w:hAnsiTheme="minorEastAsia"/>
                <w:sz w:val="14"/>
                <w:szCs w:val="18"/>
              </w:rPr>
            </w:pPr>
            <w:r w:rsidRPr="00E22D1C">
              <w:rPr>
                <w:rFonts w:asciiTheme="minorEastAsia" w:eastAsiaTheme="minorEastAsia" w:hAnsiTheme="minorEastAsia"/>
                <w:sz w:val="14"/>
                <w:szCs w:val="18"/>
              </w:rPr>
              <w:t>"00000000000000000000000000000000,00000000000000000000000000000000";</w:t>
            </w:r>
          </w:p>
        </w:tc>
        <w:tc>
          <w:tcPr>
            <w:tcW w:w="3004" w:type="dxa"/>
          </w:tcPr>
          <w:p w:rsidR="00BB34E4" w:rsidRDefault="00E22D1C"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不</w:t>
            </w:r>
            <w:r>
              <w:rPr>
                <w:rFonts w:asciiTheme="minorEastAsia" w:eastAsiaTheme="minorEastAsia" w:hAnsiTheme="minorEastAsia"/>
                <w:sz w:val="14"/>
                <w:szCs w:val="18"/>
              </w:rPr>
              <w:t>建议使用，如果是及时下发的消息请使用</w:t>
            </w:r>
            <w:r w:rsidR="00541CE4">
              <w:rPr>
                <w:rFonts w:asciiTheme="minorEastAsia" w:eastAsiaTheme="minorEastAsia" w:hAnsiTheme="minorEastAsia" w:hint="eastAsia"/>
                <w:sz w:val="14"/>
                <w:szCs w:val="18"/>
              </w:rPr>
              <w:t>:</w:t>
            </w:r>
          </w:p>
          <w:p w:rsidR="00541CE4" w:rsidRPr="00541CE4" w:rsidRDefault="00541CE4" w:rsidP="00541CE4">
            <w:pPr>
              <w:pStyle w:val="a5"/>
              <w:ind w:firstLineChars="0" w:firstLine="0"/>
              <w:rPr>
                <w:rFonts w:asciiTheme="minorEastAsia" w:eastAsiaTheme="minorEastAsia" w:hAnsiTheme="minorEastAsia"/>
                <w:sz w:val="14"/>
                <w:szCs w:val="18"/>
              </w:rPr>
            </w:pPr>
            <w:r w:rsidRPr="00541CE4">
              <w:rPr>
                <w:rFonts w:asciiTheme="minorEastAsia" w:eastAsiaTheme="minorEastAsia" w:hAnsiTheme="minorEastAsia"/>
                <w:sz w:val="14"/>
                <w:szCs w:val="18"/>
              </w:rPr>
              <w:t>openpush.message.single_send</w:t>
            </w:r>
          </w:p>
          <w:p w:rsidR="00541CE4" w:rsidRPr="00541CE4" w:rsidRDefault="00541CE4" w:rsidP="00541CE4">
            <w:pPr>
              <w:pStyle w:val="a5"/>
              <w:ind w:firstLineChars="0" w:firstLine="0"/>
              <w:rPr>
                <w:rFonts w:asciiTheme="minorEastAsia" w:eastAsiaTheme="minorEastAsia" w:hAnsiTheme="minorEastAsia"/>
                <w:sz w:val="14"/>
                <w:szCs w:val="18"/>
              </w:rPr>
            </w:pPr>
            <w:r w:rsidRPr="00541CE4">
              <w:rPr>
                <w:rFonts w:asciiTheme="minorEastAsia" w:eastAsiaTheme="minorEastAsia" w:hAnsiTheme="minorEastAsia"/>
                <w:sz w:val="14"/>
                <w:szCs w:val="18"/>
              </w:rPr>
              <w:t>openpush.message.batch_send</w:t>
            </w:r>
          </w:p>
          <w:p w:rsidR="00541CE4" w:rsidRPr="00541CE4" w:rsidRDefault="00541CE4" w:rsidP="00541CE4">
            <w:pPr>
              <w:pStyle w:val="a5"/>
              <w:ind w:firstLineChars="0" w:firstLine="0"/>
              <w:rPr>
                <w:rFonts w:asciiTheme="minorEastAsia" w:eastAsiaTheme="minorEastAsia" w:hAnsiTheme="minorEastAsia"/>
                <w:sz w:val="14"/>
                <w:szCs w:val="18"/>
              </w:rPr>
            </w:pPr>
            <w:r w:rsidRPr="00541CE4">
              <w:rPr>
                <w:rFonts w:asciiTheme="minorEastAsia" w:eastAsiaTheme="minorEastAsia" w:hAnsiTheme="minorEastAsia"/>
                <w:sz w:val="14"/>
                <w:szCs w:val="18"/>
              </w:rPr>
              <w:t>openpush.message.psSingleSend</w:t>
            </w:r>
          </w:p>
          <w:p w:rsidR="00541CE4" w:rsidRPr="00BD3C24" w:rsidRDefault="00541CE4" w:rsidP="00541CE4">
            <w:pPr>
              <w:pStyle w:val="a5"/>
              <w:ind w:firstLineChars="0" w:firstLine="0"/>
              <w:rPr>
                <w:rFonts w:asciiTheme="minorEastAsia" w:eastAsiaTheme="minorEastAsia" w:hAnsiTheme="minorEastAsia"/>
                <w:sz w:val="14"/>
                <w:szCs w:val="18"/>
              </w:rPr>
            </w:pPr>
            <w:r w:rsidRPr="00541CE4">
              <w:rPr>
                <w:rFonts w:asciiTheme="minorEastAsia" w:eastAsiaTheme="minorEastAsia" w:hAnsiTheme="minorEastAsia"/>
                <w:sz w:val="14"/>
                <w:szCs w:val="18"/>
              </w:rPr>
              <w:t>openpush.message.psBatchSend</w:t>
            </w: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tags</w:t>
            </w:r>
          </w:p>
        </w:tc>
        <w:tc>
          <w:tcPr>
            <w:tcW w:w="3459" w:type="dxa"/>
          </w:tcPr>
          <w:p w:rsidR="00BB34E4" w:rsidRPr="00BD3C24" w:rsidRDefault="00541CE4"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不用</w:t>
            </w:r>
            <w:r>
              <w:rPr>
                <w:rFonts w:asciiTheme="minorEastAsia" w:eastAsiaTheme="minorEastAsia" w:hAnsiTheme="minorEastAsia"/>
                <w:sz w:val="14"/>
                <w:szCs w:val="18"/>
              </w:rPr>
              <w:t>填，暂时不支持</w:t>
            </w:r>
          </w:p>
        </w:tc>
        <w:tc>
          <w:tcPr>
            <w:tcW w:w="3004" w:type="dxa"/>
          </w:tcPr>
          <w:p w:rsidR="00BB34E4" w:rsidRPr="00BD3C24" w:rsidRDefault="00BB34E4" w:rsidP="000F1737">
            <w:pPr>
              <w:pStyle w:val="a5"/>
              <w:ind w:firstLineChars="0" w:firstLine="0"/>
              <w:rPr>
                <w:rFonts w:asciiTheme="minorEastAsia" w:eastAsiaTheme="minorEastAsia" w:hAnsiTheme="minorEastAsia"/>
                <w:sz w:val="14"/>
                <w:szCs w:val="18"/>
              </w:rPr>
            </w:pP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exclude_tags</w:t>
            </w:r>
          </w:p>
        </w:tc>
        <w:tc>
          <w:tcPr>
            <w:tcW w:w="3459" w:type="dxa"/>
          </w:tcPr>
          <w:p w:rsidR="00BB34E4" w:rsidRPr="00BD3C24" w:rsidRDefault="00541CE4"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不用</w:t>
            </w:r>
            <w:r>
              <w:rPr>
                <w:rFonts w:asciiTheme="minorEastAsia" w:eastAsiaTheme="minorEastAsia" w:hAnsiTheme="minorEastAsia"/>
                <w:sz w:val="14"/>
                <w:szCs w:val="18"/>
              </w:rPr>
              <w:t>填，暂时不支持</w:t>
            </w:r>
          </w:p>
        </w:tc>
        <w:tc>
          <w:tcPr>
            <w:tcW w:w="3004" w:type="dxa"/>
          </w:tcPr>
          <w:p w:rsidR="00BB34E4" w:rsidRPr="00BD3C24" w:rsidRDefault="00BB34E4" w:rsidP="000F1737">
            <w:pPr>
              <w:pStyle w:val="a5"/>
              <w:ind w:firstLineChars="0" w:firstLine="0"/>
              <w:rPr>
                <w:rFonts w:asciiTheme="minorEastAsia" w:eastAsiaTheme="minorEastAsia" w:hAnsiTheme="minorEastAsia"/>
                <w:sz w:val="14"/>
                <w:szCs w:val="18"/>
              </w:rPr>
            </w:pP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android</w:t>
            </w:r>
          </w:p>
        </w:tc>
        <w:tc>
          <w:tcPr>
            <w:tcW w:w="3459" w:type="dxa"/>
          </w:tcPr>
          <w:p w:rsidR="00BB34E4" w:rsidRPr="00BD3C24" w:rsidRDefault="009A73F2"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发</w:t>
            </w:r>
            <w:r>
              <w:rPr>
                <w:rFonts w:asciiTheme="minorEastAsia" w:eastAsiaTheme="minorEastAsia" w:hAnsiTheme="minorEastAsia"/>
                <w:sz w:val="14"/>
                <w:szCs w:val="18"/>
              </w:rPr>
              <w:t>送给Android设备的PUSH消息体</w:t>
            </w:r>
          </w:p>
        </w:tc>
        <w:tc>
          <w:tcPr>
            <w:tcW w:w="3004" w:type="dxa"/>
          </w:tcPr>
          <w:p w:rsidR="00BB34E4" w:rsidRPr="00BD3C24" w:rsidRDefault="00BB34E4" w:rsidP="000F1737">
            <w:pPr>
              <w:pStyle w:val="a5"/>
              <w:ind w:firstLineChars="0" w:firstLine="0"/>
              <w:rPr>
                <w:rFonts w:asciiTheme="minorEastAsia" w:eastAsiaTheme="minorEastAsia" w:hAnsiTheme="minorEastAsia"/>
                <w:sz w:val="14"/>
                <w:szCs w:val="18"/>
              </w:rPr>
            </w:pP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send_time</w:t>
            </w:r>
          </w:p>
        </w:tc>
        <w:tc>
          <w:tcPr>
            <w:tcW w:w="3459" w:type="dxa"/>
          </w:tcPr>
          <w:p w:rsidR="00874CBC" w:rsidRPr="00874CBC" w:rsidRDefault="00874CBC" w:rsidP="00874CBC">
            <w:pPr>
              <w:rPr>
                <w:rFonts w:asciiTheme="minorEastAsia" w:eastAsiaTheme="minorEastAsia" w:hAnsiTheme="minorEastAsia"/>
                <w:sz w:val="14"/>
                <w:szCs w:val="18"/>
              </w:rPr>
            </w:pPr>
            <w:r w:rsidRPr="00874CBC">
              <w:rPr>
                <w:rFonts w:asciiTheme="minorEastAsia" w:eastAsiaTheme="minorEastAsia" w:hAnsiTheme="minorEastAsia" w:hint="eastAsia"/>
                <w:sz w:val="14"/>
                <w:szCs w:val="18"/>
              </w:rPr>
              <w:t>消息发送时间，可选</w:t>
            </w:r>
          </w:p>
          <w:p w:rsidR="00874CBC" w:rsidRPr="00874CBC" w:rsidRDefault="00874CBC" w:rsidP="00874CBC">
            <w:pPr>
              <w:rPr>
                <w:rFonts w:asciiTheme="minorEastAsia" w:eastAsiaTheme="minorEastAsia" w:hAnsiTheme="minorEastAsia"/>
                <w:sz w:val="14"/>
                <w:szCs w:val="18"/>
              </w:rPr>
            </w:pPr>
            <w:r w:rsidRPr="00874CBC">
              <w:rPr>
                <w:rFonts w:asciiTheme="minorEastAsia" w:eastAsiaTheme="minorEastAsia" w:hAnsiTheme="minorEastAsia" w:hint="eastAsia"/>
                <w:sz w:val="14"/>
                <w:szCs w:val="18"/>
              </w:rPr>
              <w:t>如果不携带该字段，则表示消息实时生效。实际使用时，该字段精确到分</w:t>
            </w:r>
          </w:p>
          <w:p w:rsidR="00874CBC" w:rsidRPr="00874CBC" w:rsidRDefault="00874CBC" w:rsidP="00874CBC">
            <w:pPr>
              <w:rPr>
                <w:rFonts w:asciiTheme="minorEastAsia" w:eastAsiaTheme="minorEastAsia" w:hAnsiTheme="minorEastAsia"/>
                <w:sz w:val="14"/>
                <w:szCs w:val="18"/>
              </w:rPr>
            </w:pPr>
            <w:r w:rsidRPr="00874CBC">
              <w:rPr>
                <w:rFonts w:asciiTheme="minorEastAsia" w:eastAsiaTheme="minorEastAsia" w:hAnsiTheme="minorEastAsia" w:hint="eastAsia"/>
                <w:sz w:val="14"/>
                <w:szCs w:val="18"/>
              </w:rPr>
              <w:t>消息发送时间戳，</w:t>
            </w:r>
            <w:r w:rsidRPr="00874CBC">
              <w:rPr>
                <w:rFonts w:asciiTheme="minorEastAsia" w:eastAsiaTheme="minorEastAsia" w:hAnsiTheme="minorEastAsia"/>
                <w:sz w:val="14"/>
                <w:szCs w:val="18"/>
              </w:rPr>
              <w:t>timestamp</w:t>
            </w:r>
            <w:r w:rsidRPr="00874CBC">
              <w:rPr>
                <w:rFonts w:asciiTheme="minorEastAsia" w:eastAsiaTheme="minorEastAsia" w:hAnsiTheme="minorEastAsia" w:hint="eastAsia"/>
                <w:sz w:val="14"/>
                <w:szCs w:val="18"/>
              </w:rPr>
              <w:t>格式</w:t>
            </w:r>
            <w:r w:rsidRPr="00874CBC">
              <w:rPr>
                <w:rFonts w:asciiTheme="minorEastAsia" w:eastAsiaTheme="minorEastAsia" w:hAnsiTheme="minorEastAsia"/>
                <w:sz w:val="14"/>
                <w:szCs w:val="18"/>
              </w:rPr>
              <w:t>ISO 8601</w:t>
            </w:r>
            <w:r w:rsidRPr="00874CBC">
              <w:rPr>
                <w:rFonts w:asciiTheme="minorEastAsia" w:eastAsiaTheme="minorEastAsia" w:hAnsiTheme="minorEastAsia" w:hint="eastAsia"/>
                <w:sz w:val="14"/>
                <w:szCs w:val="18"/>
              </w:rPr>
              <w:t>：</w:t>
            </w:r>
            <w:r w:rsidRPr="00874CBC">
              <w:rPr>
                <w:rFonts w:asciiTheme="minorEastAsia" w:eastAsiaTheme="minorEastAsia" w:hAnsiTheme="minorEastAsia"/>
                <w:sz w:val="14"/>
                <w:szCs w:val="18"/>
              </w:rPr>
              <w:t>2013-06-03T17:30:08+08:00</w:t>
            </w:r>
          </w:p>
          <w:p w:rsidR="00BB34E4" w:rsidRPr="00BD3C24" w:rsidRDefault="00BB34E4" w:rsidP="000F1737">
            <w:pPr>
              <w:pStyle w:val="a5"/>
              <w:ind w:firstLineChars="0" w:firstLine="0"/>
              <w:rPr>
                <w:rFonts w:asciiTheme="minorEastAsia" w:eastAsiaTheme="minorEastAsia" w:hAnsiTheme="minorEastAsia"/>
                <w:sz w:val="14"/>
                <w:szCs w:val="18"/>
              </w:rPr>
            </w:pPr>
          </w:p>
        </w:tc>
        <w:tc>
          <w:tcPr>
            <w:tcW w:w="3004" w:type="dxa"/>
          </w:tcPr>
          <w:p w:rsidR="00BB34E4" w:rsidRPr="00BD3C24" w:rsidRDefault="00BB34E4" w:rsidP="000F1737">
            <w:pPr>
              <w:pStyle w:val="a5"/>
              <w:ind w:firstLineChars="0" w:firstLine="0"/>
              <w:rPr>
                <w:rFonts w:asciiTheme="minorEastAsia" w:eastAsiaTheme="minorEastAsia" w:hAnsiTheme="minorEastAsia"/>
                <w:sz w:val="14"/>
                <w:szCs w:val="18"/>
              </w:rPr>
            </w:pP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expire_time</w:t>
            </w:r>
          </w:p>
        </w:tc>
        <w:tc>
          <w:tcPr>
            <w:tcW w:w="3459" w:type="dxa"/>
          </w:tcPr>
          <w:p w:rsidR="005847C3" w:rsidRPr="005847C3" w:rsidRDefault="005847C3" w:rsidP="005847C3">
            <w:pPr>
              <w:rPr>
                <w:rFonts w:asciiTheme="minorEastAsia" w:eastAsiaTheme="minorEastAsia" w:hAnsiTheme="minorEastAsia"/>
                <w:sz w:val="14"/>
                <w:szCs w:val="18"/>
              </w:rPr>
            </w:pPr>
            <w:r w:rsidRPr="005847C3">
              <w:rPr>
                <w:rFonts w:asciiTheme="minorEastAsia" w:eastAsiaTheme="minorEastAsia" w:hAnsiTheme="minorEastAsia" w:hint="eastAsia"/>
                <w:sz w:val="14"/>
                <w:szCs w:val="18"/>
              </w:rPr>
              <w:t>消息过期时间，可选</w:t>
            </w:r>
          </w:p>
          <w:p w:rsidR="00BB34E4" w:rsidRPr="00BD3C24" w:rsidRDefault="005847C3" w:rsidP="005847C3">
            <w:pPr>
              <w:rPr>
                <w:rFonts w:asciiTheme="minorEastAsia" w:eastAsiaTheme="minorEastAsia" w:hAnsiTheme="minorEastAsia"/>
                <w:sz w:val="14"/>
                <w:szCs w:val="18"/>
              </w:rPr>
            </w:pPr>
            <w:r w:rsidRPr="005847C3">
              <w:rPr>
                <w:rFonts w:asciiTheme="minorEastAsia" w:eastAsiaTheme="minorEastAsia" w:hAnsiTheme="minorEastAsia"/>
                <w:sz w:val="14"/>
                <w:szCs w:val="18"/>
              </w:rPr>
              <w:t>timestamp</w:t>
            </w:r>
            <w:r w:rsidRPr="005847C3">
              <w:rPr>
                <w:rFonts w:asciiTheme="minorEastAsia" w:eastAsiaTheme="minorEastAsia" w:hAnsiTheme="minorEastAsia" w:hint="eastAsia"/>
                <w:sz w:val="14"/>
                <w:szCs w:val="18"/>
              </w:rPr>
              <w:t>格式</w:t>
            </w:r>
            <w:r w:rsidRPr="005847C3">
              <w:rPr>
                <w:rFonts w:asciiTheme="minorEastAsia" w:eastAsiaTheme="minorEastAsia" w:hAnsiTheme="minorEastAsia"/>
                <w:sz w:val="14"/>
                <w:szCs w:val="18"/>
              </w:rPr>
              <w:t>ISO 8601</w:t>
            </w:r>
            <w:r w:rsidRPr="005847C3">
              <w:rPr>
                <w:rFonts w:asciiTheme="minorEastAsia" w:eastAsiaTheme="minorEastAsia" w:hAnsiTheme="minorEastAsia" w:hint="eastAsia"/>
                <w:sz w:val="14"/>
                <w:szCs w:val="18"/>
              </w:rPr>
              <w:t>：</w:t>
            </w:r>
            <w:r w:rsidRPr="005847C3">
              <w:rPr>
                <w:rFonts w:asciiTheme="minorEastAsia" w:eastAsiaTheme="minorEastAsia" w:hAnsiTheme="minorEastAsia"/>
                <w:sz w:val="14"/>
                <w:szCs w:val="18"/>
              </w:rPr>
              <w:t>2013-06-03T17:30:08+08:00</w:t>
            </w:r>
          </w:p>
        </w:tc>
        <w:tc>
          <w:tcPr>
            <w:tcW w:w="3004" w:type="dxa"/>
          </w:tcPr>
          <w:p w:rsidR="00BB34E4" w:rsidRPr="00BD3C24" w:rsidRDefault="00BB34E4" w:rsidP="000F1737">
            <w:pPr>
              <w:pStyle w:val="a5"/>
              <w:ind w:firstLineChars="0" w:firstLine="0"/>
              <w:rPr>
                <w:rFonts w:asciiTheme="minorEastAsia" w:eastAsiaTheme="minorEastAsia" w:hAnsiTheme="minorEastAsia"/>
                <w:sz w:val="14"/>
                <w:szCs w:val="18"/>
              </w:rPr>
            </w:pPr>
          </w:p>
        </w:tc>
      </w:tr>
      <w:tr w:rsidR="00BB34E4" w:rsidTr="000F1737">
        <w:tc>
          <w:tcPr>
            <w:tcW w:w="2126" w:type="dxa"/>
          </w:tcPr>
          <w:p w:rsidR="00BB34E4"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device_type</w:t>
            </w:r>
          </w:p>
        </w:tc>
        <w:tc>
          <w:tcPr>
            <w:tcW w:w="3459" w:type="dxa"/>
          </w:tcPr>
          <w:p w:rsidR="00926FA4" w:rsidRDefault="00926FA4" w:rsidP="000F1737">
            <w:pPr>
              <w:pStyle w:val="a5"/>
              <w:ind w:firstLineChars="0" w:firstLine="0"/>
              <w:rPr>
                <w:rFonts w:asciiTheme="minorEastAsia" w:eastAsiaTheme="minorEastAsia" w:hAnsiTheme="minorEastAsia"/>
                <w:sz w:val="14"/>
                <w:szCs w:val="18"/>
              </w:rPr>
            </w:pPr>
            <w:r w:rsidRPr="00926FA4">
              <w:rPr>
                <w:rFonts w:asciiTheme="minorEastAsia" w:eastAsiaTheme="minorEastAsia" w:hAnsiTheme="minorEastAsia"/>
                <w:sz w:val="14"/>
                <w:szCs w:val="18"/>
              </w:rPr>
              <w:t>1</w:t>
            </w:r>
            <w:r w:rsidRPr="00926FA4">
              <w:rPr>
                <w:rFonts w:asciiTheme="minorEastAsia" w:eastAsiaTheme="minorEastAsia" w:hAnsiTheme="minorEastAsia" w:hint="eastAsia"/>
                <w:sz w:val="14"/>
                <w:szCs w:val="18"/>
              </w:rPr>
              <w:t>：</w:t>
            </w:r>
            <w:r w:rsidRPr="00926FA4">
              <w:rPr>
                <w:rFonts w:asciiTheme="minorEastAsia" w:eastAsiaTheme="minorEastAsia" w:hAnsiTheme="minorEastAsia"/>
                <w:sz w:val="14"/>
                <w:szCs w:val="18"/>
              </w:rPr>
              <w:t>Android</w:t>
            </w:r>
            <w:r w:rsidRPr="00926FA4">
              <w:rPr>
                <w:rFonts w:asciiTheme="minorEastAsia" w:eastAsiaTheme="minorEastAsia" w:hAnsiTheme="minorEastAsia" w:hint="eastAsia"/>
                <w:sz w:val="14"/>
                <w:szCs w:val="18"/>
              </w:rPr>
              <w:t>；</w:t>
            </w:r>
          </w:p>
          <w:p w:rsidR="00BB34E4" w:rsidRPr="00BD3C24" w:rsidRDefault="00926FA4" w:rsidP="000F1737">
            <w:pPr>
              <w:pStyle w:val="a5"/>
              <w:ind w:firstLineChars="0" w:firstLine="0"/>
              <w:rPr>
                <w:rFonts w:asciiTheme="minorEastAsia" w:eastAsiaTheme="minorEastAsia" w:hAnsiTheme="minorEastAsia"/>
                <w:sz w:val="14"/>
                <w:szCs w:val="18"/>
              </w:rPr>
            </w:pPr>
            <w:r w:rsidRPr="00926FA4">
              <w:rPr>
                <w:rFonts w:asciiTheme="minorEastAsia" w:eastAsiaTheme="minorEastAsia" w:hAnsiTheme="minorEastAsia"/>
                <w:sz w:val="14"/>
                <w:szCs w:val="18"/>
              </w:rPr>
              <w:t>2</w:t>
            </w:r>
            <w:r w:rsidRPr="00926FA4">
              <w:rPr>
                <w:rFonts w:asciiTheme="minorEastAsia" w:eastAsiaTheme="minorEastAsia" w:hAnsiTheme="minorEastAsia" w:hint="eastAsia"/>
                <w:sz w:val="14"/>
                <w:szCs w:val="18"/>
              </w:rPr>
              <w:t>：</w:t>
            </w:r>
            <w:r w:rsidRPr="00926FA4">
              <w:rPr>
                <w:rFonts w:asciiTheme="minorEastAsia" w:eastAsiaTheme="minorEastAsia" w:hAnsiTheme="minorEastAsia"/>
                <w:sz w:val="14"/>
                <w:szCs w:val="18"/>
              </w:rPr>
              <w:t>IOS</w:t>
            </w:r>
            <w:r>
              <w:rPr>
                <w:rFonts w:asciiTheme="minorEastAsia" w:eastAsiaTheme="minorEastAsia" w:hAnsiTheme="minorEastAsia"/>
                <w:sz w:val="14"/>
                <w:szCs w:val="18"/>
              </w:rPr>
              <w:t xml:space="preserve"> </w:t>
            </w:r>
          </w:p>
        </w:tc>
        <w:tc>
          <w:tcPr>
            <w:tcW w:w="3004" w:type="dxa"/>
          </w:tcPr>
          <w:p w:rsidR="00BB34E4" w:rsidRPr="00BD3C24" w:rsidRDefault="00926FA4"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由于</w:t>
            </w:r>
            <w:r>
              <w:rPr>
                <w:rFonts w:asciiTheme="minorEastAsia" w:eastAsiaTheme="minorEastAsia" w:hAnsiTheme="minorEastAsia"/>
                <w:sz w:val="14"/>
                <w:szCs w:val="18"/>
              </w:rPr>
              <w:t>IOS代理后续将不再支持，这里必须填</w:t>
            </w:r>
            <w:r>
              <w:rPr>
                <w:rFonts w:asciiTheme="minorEastAsia" w:eastAsiaTheme="minorEastAsia" w:hAnsiTheme="minorEastAsia" w:hint="eastAsia"/>
                <w:sz w:val="14"/>
                <w:szCs w:val="18"/>
              </w:rPr>
              <w:t>1</w:t>
            </w:r>
          </w:p>
        </w:tc>
      </w:tr>
      <w:tr w:rsidR="007C138E" w:rsidTr="000F1737">
        <w:tc>
          <w:tcPr>
            <w:tcW w:w="2126" w:type="dxa"/>
          </w:tcPr>
          <w:p w:rsidR="007C138E"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message</w:t>
            </w:r>
          </w:p>
        </w:tc>
        <w:tc>
          <w:tcPr>
            <w:tcW w:w="3459" w:type="dxa"/>
          </w:tcPr>
          <w:p w:rsidR="007C138E" w:rsidRPr="00BD3C24" w:rsidRDefault="005847C3"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不</w:t>
            </w:r>
            <w:r>
              <w:rPr>
                <w:rFonts w:asciiTheme="minorEastAsia" w:eastAsiaTheme="minorEastAsia" w:hAnsiTheme="minorEastAsia"/>
                <w:sz w:val="14"/>
                <w:szCs w:val="18"/>
              </w:rPr>
              <w:t>用关注，原先IOS</w:t>
            </w:r>
            <w:r>
              <w:rPr>
                <w:rFonts w:asciiTheme="minorEastAsia" w:eastAsiaTheme="minorEastAsia" w:hAnsiTheme="minorEastAsia" w:hint="eastAsia"/>
                <w:sz w:val="14"/>
                <w:szCs w:val="18"/>
              </w:rPr>
              <w:t>支持</w:t>
            </w:r>
            <w:r>
              <w:rPr>
                <w:rFonts w:asciiTheme="minorEastAsia" w:eastAsiaTheme="minorEastAsia" w:hAnsiTheme="minorEastAsia"/>
                <w:sz w:val="14"/>
                <w:szCs w:val="18"/>
              </w:rPr>
              <w:t>的</w:t>
            </w:r>
            <w:r>
              <w:rPr>
                <w:rFonts w:asciiTheme="minorEastAsia" w:eastAsiaTheme="minorEastAsia" w:hAnsiTheme="minorEastAsia" w:hint="eastAsia"/>
                <w:sz w:val="14"/>
                <w:szCs w:val="18"/>
              </w:rPr>
              <w:t>使用</w:t>
            </w:r>
            <w:r>
              <w:rPr>
                <w:rFonts w:asciiTheme="minorEastAsia" w:eastAsiaTheme="minorEastAsia" w:hAnsiTheme="minorEastAsia"/>
                <w:sz w:val="14"/>
                <w:szCs w:val="18"/>
              </w:rPr>
              <w:t>的字段</w:t>
            </w:r>
          </w:p>
        </w:tc>
        <w:tc>
          <w:tcPr>
            <w:tcW w:w="3004" w:type="dxa"/>
          </w:tcPr>
          <w:p w:rsidR="007C138E" w:rsidRPr="00BD3C24" w:rsidRDefault="007C138E" w:rsidP="000F1737">
            <w:pPr>
              <w:pStyle w:val="a5"/>
              <w:ind w:firstLineChars="0" w:firstLine="0"/>
              <w:rPr>
                <w:rFonts w:asciiTheme="minorEastAsia" w:eastAsiaTheme="minorEastAsia" w:hAnsiTheme="minorEastAsia"/>
                <w:sz w:val="14"/>
                <w:szCs w:val="18"/>
              </w:rPr>
            </w:pPr>
          </w:p>
        </w:tc>
      </w:tr>
      <w:tr w:rsidR="007C138E" w:rsidTr="000F1737">
        <w:tc>
          <w:tcPr>
            <w:tcW w:w="2126" w:type="dxa"/>
          </w:tcPr>
          <w:p w:rsidR="007C138E"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target_user_type</w:t>
            </w:r>
          </w:p>
        </w:tc>
        <w:tc>
          <w:tcPr>
            <w:tcW w:w="3459" w:type="dxa"/>
          </w:tcPr>
          <w:p w:rsidR="007C138E" w:rsidRPr="00BD3C24" w:rsidRDefault="005847C3"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不</w:t>
            </w:r>
            <w:r>
              <w:rPr>
                <w:rFonts w:asciiTheme="minorEastAsia" w:eastAsiaTheme="minorEastAsia" w:hAnsiTheme="minorEastAsia"/>
                <w:sz w:val="14"/>
                <w:szCs w:val="18"/>
              </w:rPr>
              <w:t>用关注，原先IOS</w:t>
            </w:r>
            <w:r>
              <w:rPr>
                <w:rFonts w:asciiTheme="minorEastAsia" w:eastAsiaTheme="minorEastAsia" w:hAnsiTheme="minorEastAsia" w:hint="eastAsia"/>
                <w:sz w:val="14"/>
                <w:szCs w:val="18"/>
              </w:rPr>
              <w:t>支持</w:t>
            </w:r>
            <w:r>
              <w:rPr>
                <w:rFonts w:asciiTheme="minorEastAsia" w:eastAsiaTheme="minorEastAsia" w:hAnsiTheme="minorEastAsia"/>
                <w:sz w:val="14"/>
                <w:szCs w:val="18"/>
              </w:rPr>
              <w:t>的</w:t>
            </w:r>
            <w:r>
              <w:rPr>
                <w:rFonts w:asciiTheme="minorEastAsia" w:eastAsiaTheme="minorEastAsia" w:hAnsiTheme="minorEastAsia" w:hint="eastAsia"/>
                <w:sz w:val="14"/>
                <w:szCs w:val="18"/>
              </w:rPr>
              <w:t>使用</w:t>
            </w:r>
            <w:r>
              <w:rPr>
                <w:rFonts w:asciiTheme="minorEastAsia" w:eastAsiaTheme="minorEastAsia" w:hAnsiTheme="minorEastAsia"/>
                <w:sz w:val="14"/>
                <w:szCs w:val="18"/>
              </w:rPr>
              <w:t>的字段</w:t>
            </w:r>
          </w:p>
        </w:tc>
        <w:tc>
          <w:tcPr>
            <w:tcW w:w="3004" w:type="dxa"/>
          </w:tcPr>
          <w:p w:rsidR="007C138E" w:rsidRPr="00BD3C24" w:rsidRDefault="007C138E" w:rsidP="000F1737">
            <w:pPr>
              <w:pStyle w:val="a5"/>
              <w:ind w:firstLineChars="0" w:firstLine="0"/>
              <w:rPr>
                <w:rFonts w:asciiTheme="minorEastAsia" w:eastAsiaTheme="minorEastAsia" w:hAnsiTheme="minorEastAsia"/>
                <w:sz w:val="14"/>
                <w:szCs w:val="18"/>
              </w:rPr>
            </w:pPr>
          </w:p>
        </w:tc>
      </w:tr>
      <w:tr w:rsidR="007C138E" w:rsidTr="000F1737">
        <w:tc>
          <w:tcPr>
            <w:tcW w:w="2126" w:type="dxa"/>
          </w:tcPr>
          <w:p w:rsidR="007C138E"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allow_periods</w:t>
            </w:r>
          </w:p>
        </w:tc>
        <w:tc>
          <w:tcPr>
            <w:tcW w:w="3459" w:type="dxa"/>
          </w:tcPr>
          <w:p w:rsidR="007C138E" w:rsidRPr="00BD3C24" w:rsidRDefault="00976010" w:rsidP="000F1737">
            <w:pPr>
              <w:pStyle w:val="a5"/>
              <w:ind w:firstLineChars="0" w:firstLine="0"/>
              <w:rPr>
                <w:rFonts w:asciiTheme="minorEastAsia" w:eastAsiaTheme="minorEastAsia" w:hAnsiTheme="minorEastAsia"/>
                <w:sz w:val="14"/>
                <w:szCs w:val="18"/>
              </w:rPr>
            </w:pPr>
            <w:r w:rsidRPr="00976010">
              <w:rPr>
                <w:rFonts w:asciiTheme="minorEastAsia" w:eastAsiaTheme="minorEastAsia" w:hAnsiTheme="minorEastAsia"/>
                <w:sz w:val="14"/>
                <w:szCs w:val="18"/>
              </w:rPr>
              <w:t>PUSH</w:t>
            </w:r>
            <w:r w:rsidRPr="00976010">
              <w:rPr>
                <w:rFonts w:asciiTheme="minorEastAsia" w:eastAsiaTheme="minorEastAsia" w:hAnsiTheme="minorEastAsia" w:hint="eastAsia"/>
                <w:sz w:val="14"/>
                <w:szCs w:val="18"/>
              </w:rPr>
              <w:t>消息允许展示时间段</w:t>
            </w:r>
            <w:r>
              <w:rPr>
                <w:rFonts w:asciiTheme="minorEastAsia" w:eastAsiaTheme="minorEastAsia" w:hAnsiTheme="minorEastAsia" w:hint="eastAsia"/>
                <w:sz w:val="14"/>
                <w:szCs w:val="18"/>
              </w:rPr>
              <w:t>，</w:t>
            </w:r>
            <w:r>
              <w:rPr>
                <w:rFonts w:asciiTheme="minorEastAsia" w:eastAsiaTheme="minorEastAsia" w:hAnsiTheme="minorEastAsia"/>
                <w:sz w:val="14"/>
                <w:szCs w:val="18"/>
              </w:rPr>
              <w:t>消息到达PUSH Agent客户端后会依据此信息择时进行用户展示，如果没有填写就会立即展示；</w:t>
            </w:r>
          </w:p>
        </w:tc>
        <w:tc>
          <w:tcPr>
            <w:tcW w:w="3004" w:type="dxa"/>
          </w:tcPr>
          <w:p w:rsidR="007C138E" w:rsidRPr="00BD3C24" w:rsidRDefault="007C138E" w:rsidP="000F1737">
            <w:pPr>
              <w:pStyle w:val="a5"/>
              <w:ind w:firstLineChars="0" w:firstLine="0"/>
              <w:rPr>
                <w:rFonts w:asciiTheme="minorEastAsia" w:eastAsiaTheme="minorEastAsia" w:hAnsiTheme="minorEastAsia"/>
                <w:sz w:val="14"/>
                <w:szCs w:val="18"/>
              </w:rPr>
            </w:pPr>
          </w:p>
        </w:tc>
      </w:tr>
      <w:tr w:rsidR="007C138E" w:rsidTr="000F1737">
        <w:tc>
          <w:tcPr>
            <w:tcW w:w="2126" w:type="dxa"/>
          </w:tcPr>
          <w:p w:rsidR="007C138E" w:rsidRPr="00914D09" w:rsidRDefault="007C138E" w:rsidP="000F1737">
            <w:pPr>
              <w:pStyle w:val="a5"/>
              <w:ind w:firstLineChars="0" w:firstLine="0"/>
              <w:rPr>
                <w:rFonts w:asciiTheme="minorEastAsia" w:eastAsiaTheme="minorEastAsia" w:hAnsiTheme="minorEastAsia"/>
                <w:sz w:val="14"/>
                <w:szCs w:val="18"/>
              </w:rPr>
            </w:pPr>
            <w:r w:rsidRPr="0034335E">
              <w:rPr>
                <w:rFonts w:asciiTheme="minorEastAsia" w:eastAsiaTheme="minorEastAsia" w:hAnsiTheme="minorEastAsia"/>
                <w:sz w:val="14"/>
                <w:szCs w:val="18"/>
              </w:rPr>
              <w:t>user_type</w:t>
            </w:r>
          </w:p>
        </w:tc>
        <w:tc>
          <w:tcPr>
            <w:tcW w:w="3459" w:type="dxa"/>
          </w:tcPr>
          <w:p w:rsidR="007C138E" w:rsidRPr="00BD3C24" w:rsidRDefault="0019493F" w:rsidP="000F1737">
            <w:pPr>
              <w:pStyle w:val="a5"/>
              <w:ind w:firstLineChars="0" w:firstLine="0"/>
              <w:rPr>
                <w:rFonts w:asciiTheme="minorEastAsia" w:eastAsiaTheme="minorEastAsia" w:hAnsiTheme="minorEastAsia"/>
                <w:sz w:val="14"/>
                <w:szCs w:val="18"/>
              </w:rPr>
            </w:pPr>
            <w:r w:rsidRPr="0019493F">
              <w:rPr>
                <w:rFonts w:asciiTheme="minorEastAsia" w:eastAsiaTheme="minorEastAsia" w:hAnsiTheme="minorEastAsia"/>
                <w:sz w:val="14"/>
                <w:szCs w:val="18"/>
              </w:rPr>
              <w:t>android</w:t>
            </w:r>
            <w:r w:rsidRPr="0019493F">
              <w:rPr>
                <w:rFonts w:asciiTheme="minorEastAsia" w:eastAsiaTheme="minorEastAsia" w:hAnsiTheme="minorEastAsia" w:hint="eastAsia"/>
                <w:sz w:val="14"/>
                <w:szCs w:val="18"/>
              </w:rPr>
              <w:t>多用户场景下，用户标识。</w:t>
            </w:r>
            <w:r w:rsidRPr="0019493F">
              <w:rPr>
                <w:rFonts w:asciiTheme="minorEastAsia" w:eastAsiaTheme="minorEastAsia" w:hAnsiTheme="minorEastAsia"/>
                <w:sz w:val="14"/>
                <w:szCs w:val="18"/>
              </w:rPr>
              <w:t>0</w:t>
            </w:r>
            <w:r w:rsidRPr="0019493F">
              <w:rPr>
                <w:rFonts w:asciiTheme="minorEastAsia" w:eastAsiaTheme="minorEastAsia" w:hAnsiTheme="minorEastAsia" w:hint="eastAsia"/>
                <w:sz w:val="14"/>
                <w:szCs w:val="18"/>
              </w:rPr>
              <w:t>：当前用户，</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：主用户。默认值为</w:t>
            </w:r>
            <w:r w:rsidRPr="0019493F">
              <w:rPr>
                <w:rFonts w:asciiTheme="minorEastAsia" w:eastAsiaTheme="minorEastAsia" w:hAnsiTheme="minorEastAsia"/>
                <w:sz w:val="14"/>
                <w:szCs w:val="18"/>
              </w:rPr>
              <w:t>-1</w:t>
            </w:r>
            <w:r w:rsidRPr="0019493F">
              <w:rPr>
                <w:rFonts w:asciiTheme="minorEastAsia" w:eastAsiaTheme="minorEastAsia" w:hAnsiTheme="minorEastAsia" w:hint="eastAsia"/>
                <w:sz w:val="14"/>
                <w:szCs w:val="18"/>
              </w:rPr>
              <w:t>，表示调用方发消息时，未填写该字段</w:t>
            </w:r>
          </w:p>
        </w:tc>
        <w:tc>
          <w:tcPr>
            <w:tcW w:w="3004" w:type="dxa"/>
          </w:tcPr>
          <w:p w:rsidR="007C138E" w:rsidRPr="00BD3C24" w:rsidRDefault="007C138E" w:rsidP="000F1737">
            <w:pPr>
              <w:pStyle w:val="a5"/>
              <w:ind w:firstLineChars="0" w:firstLine="0"/>
              <w:rPr>
                <w:rFonts w:asciiTheme="minorEastAsia" w:eastAsiaTheme="minorEastAsia" w:hAnsiTheme="minorEastAsia"/>
                <w:sz w:val="14"/>
                <w:szCs w:val="18"/>
              </w:rPr>
            </w:pPr>
          </w:p>
        </w:tc>
      </w:tr>
    </w:tbl>
    <w:p w:rsidR="00327770" w:rsidRDefault="00327770" w:rsidP="005C325B">
      <w:pPr>
        <w:pStyle w:val="a5"/>
      </w:pPr>
    </w:p>
    <w:p w:rsidR="00435E8A" w:rsidRDefault="004967BD" w:rsidP="005C325B">
      <w:pPr>
        <w:pStyle w:val="a5"/>
      </w:pPr>
      <w:r>
        <w:t>openpush.openapi.notification_send</w:t>
      </w:r>
      <w:r>
        <w:rPr>
          <w:rFonts w:hint="eastAsia"/>
        </w:rPr>
        <w:t>的</w:t>
      </w:r>
      <w:r>
        <w:t>错误码</w:t>
      </w:r>
      <w:r>
        <w:rPr>
          <w:rFonts w:hint="eastAsia"/>
        </w:rPr>
        <w:t>详解</w:t>
      </w:r>
      <w:r>
        <w:t>：</w:t>
      </w:r>
    </w:p>
    <w:tbl>
      <w:tblPr>
        <w:tblStyle w:val="afff1"/>
        <w:tblW w:w="0" w:type="auto"/>
        <w:tblInd w:w="421" w:type="dxa"/>
        <w:tblLook w:val="04A0" w:firstRow="1" w:lastRow="0" w:firstColumn="1" w:lastColumn="0" w:noHBand="0" w:noVBand="1"/>
      </w:tblPr>
      <w:tblGrid>
        <w:gridCol w:w="2126"/>
        <w:gridCol w:w="3459"/>
        <w:gridCol w:w="3004"/>
      </w:tblGrid>
      <w:tr w:rsidR="001D540E" w:rsidTr="000F1737">
        <w:tc>
          <w:tcPr>
            <w:tcW w:w="2126" w:type="dxa"/>
            <w:shd w:val="clear" w:color="auto" w:fill="D9D9D9" w:themeFill="background1" w:themeFillShade="D9"/>
          </w:tcPr>
          <w:p w:rsidR="001D540E" w:rsidRPr="00EF4D35" w:rsidRDefault="001D540E" w:rsidP="000F1737">
            <w:pPr>
              <w:pStyle w:val="a5"/>
              <w:ind w:firstLineChars="0" w:firstLine="0"/>
              <w:jc w:val="center"/>
              <w:rPr>
                <w:b/>
              </w:rPr>
            </w:pPr>
            <w:r>
              <w:rPr>
                <w:rFonts w:hint="eastAsia"/>
                <w:b/>
              </w:rPr>
              <w:t>错误码</w:t>
            </w:r>
          </w:p>
        </w:tc>
        <w:tc>
          <w:tcPr>
            <w:tcW w:w="3459" w:type="dxa"/>
            <w:shd w:val="clear" w:color="auto" w:fill="D9D9D9" w:themeFill="background1" w:themeFillShade="D9"/>
          </w:tcPr>
          <w:p w:rsidR="001D540E" w:rsidRPr="00EF4D35" w:rsidRDefault="007A68FC" w:rsidP="000F1737">
            <w:pPr>
              <w:pStyle w:val="a5"/>
              <w:ind w:firstLineChars="0" w:firstLine="0"/>
              <w:jc w:val="center"/>
              <w:rPr>
                <w:b/>
              </w:rPr>
            </w:pPr>
            <w:r>
              <w:rPr>
                <w:rFonts w:hint="eastAsia"/>
                <w:b/>
              </w:rPr>
              <w:t>错误码</w:t>
            </w:r>
            <w:r>
              <w:rPr>
                <w:b/>
              </w:rPr>
              <w:t>描述</w:t>
            </w:r>
          </w:p>
        </w:tc>
        <w:tc>
          <w:tcPr>
            <w:tcW w:w="3004" w:type="dxa"/>
            <w:shd w:val="clear" w:color="auto" w:fill="D9D9D9" w:themeFill="background1" w:themeFillShade="D9"/>
          </w:tcPr>
          <w:p w:rsidR="001D540E" w:rsidRPr="00EF4D35" w:rsidRDefault="001D540E" w:rsidP="000F1737">
            <w:pPr>
              <w:pStyle w:val="a5"/>
              <w:ind w:firstLineChars="0" w:firstLine="0"/>
              <w:jc w:val="center"/>
              <w:rPr>
                <w:b/>
              </w:rPr>
            </w:pPr>
            <w:r w:rsidRPr="00EF4D35">
              <w:rPr>
                <w:rFonts w:hint="eastAsia"/>
                <w:b/>
              </w:rPr>
              <w:t>备注</w:t>
            </w:r>
          </w:p>
        </w:tc>
      </w:tr>
      <w:tr w:rsidR="001D540E" w:rsidTr="000F1737">
        <w:tc>
          <w:tcPr>
            <w:tcW w:w="2126" w:type="dxa"/>
          </w:tcPr>
          <w:p w:rsidR="001D540E" w:rsidRPr="00914D09" w:rsidRDefault="00E359FC" w:rsidP="000F1737">
            <w:pPr>
              <w:pStyle w:val="a5"/>
              <w:ind w:firstLineChars="0" w:firstLine="0"/>
              <w:rPr>
                <w:rFonts w:asciiTheme="minorEastAsia" w:eastAsiaTheme="minorEastAsia" w:hAnsiTheme="minorEastAsia"/>
                <w:sz w:val="14"/>
                <w:szCs w:val="18"/>
              </w:rPr>
            </w:pPr>
            <w:r w:rsidRPr="00F645A8">
              <w:rPr>
                <w:rFonts w:asciiTheme="minorEastAsia" w:eastAsiaTheme="minorEastAsia" w:hAnsiTheme="minorEastAsia"/>
                <w:sz w:val="14"/>
                <w:szCs w:val="18"/>
              </w:rPr>
              <w:t>80100001</w:t>
            </w:r>
          </w:p>
        </w:tc>
        <w:tc>
          <w:tcPr>
            <w:tcW w:w="3459" w:type="dxa"/>
          </w:tcPr>
          <w:p w:rsidR="001D540E" w:rsidRPr="00BD3C24" w:rsidRDefault="00E359FC" w:rsidP="000F1737">
            <w:pPr>
              <w:pStyle w:val="a5"/>
              <w:ind w:firstLineChars="0" w:firstLine="0"/>
              <w:rPr>
                <w:rFonts w:asciiTheme="minorEastAsia" w:eastAsiaTheme="minorEastAsia" w:hAnsiTheme="minorEastAsia"/>
                <w:sz w:val="14"/>
                <w:szCs w:val="18"/>
              </w:rPr>
            </w:pPr>
            <w:r w:rsidRPr="00F645A8">
              <w:rPr>
                <w:rFonts w:asciiTheme="minorEastAsia" w:eastAsiaTheme="minorEastAsia" w:hAnsiTheme="minorEastAsia" w:hint="eastAsia"/>
                <w:sz w:val="14"/>
                <w:szCs w:val="18"/>
              </w:rPr>
              <w:t>根据系统上下文获取</w:t>
            </w:r>
            <w:r w:rsidRPr="00F645A8">
              <w:rPr>
                <w:rFonts w:asciiTheme="minorEastAsia" w:eastAsiaTheme="minorEastAsia" w:hAnsiTheme="minorEastAsia"/>
                <w:sz w:val="14"/>
                <w:szCs w:val="18"/>
              </w:rPr>
              <w:t>devAppId</w:t>
            </w:r>
            <w:r w:rsidRPr="00F645A8">
              <w:rPr>
                <w:rFonts w:asciiTheme="minorEastAsia" w:eastAsiaTheme="minorEastAsia" w:hAnsiTheme="minorEastAsia" w:hint="eastAsia"/>
                <w:sz w:val="14"/>
                <w:szCs w:val="18"/>
              </w:rPr>
              <w:t>失败描述</w:t>
            </w:r>
          </w:p>
        </w:tc>
        <w:tc>
          <w:tcPr>
            <w:tcW w:w="3004" w:type="dxa"/>
          </w:tcPr>
          <w:p w:rsidR="001D540E" w:rsidRPr="00BD3C24" w:rsidRDefault="001D540E" w:rsidP="000F1737">
            <w:pPr>
              <w:pStyle w:val="a5"/>
              <w:ind w:firstLineChars="0" w:firstLine="0"/>
              <w:rPr>
                <w:rFonts w:asciiTheme="minorEastAsia" w:eastAsiaTheme="minorEastAsia" w:hAnsiTheme="minorEastAsia"/>
                <w:sz w:val="14"/>
                <w:szCs w:val="18"/>
              </w:rPr>
            </w:pPr>
          </w:p>
        </w:tc>
      </w:tr>
      <w:tr w:rsidR="001D540E" w:rsidTr="000F1737">
        <w:tc>
          <w:tcPr>
            <w:tcW w:w="2126" w:type="dxa"/>
          </w:tcPr>
          <w:p w:rsidR="001D540E" w:rsidRPr="00914D09" w:rsidRDefault="00535057" w:rsidP="000F1737">
            <w:pPr>
              <w:pStyle w:val="a5"/>
              <w:ind w:firstLineChars="0" w:firstLine="0"/>
              <w:rPr>
                <w:rFonts w:asciiTheme="minorEastAsia" w:eastAsiaTheme="minorEastAsia" w:hAnsiTheme="minorEastAsia"/>
                <w:sz w:val="14"/>
                <w:szCs w:val="18"/>
              </w:rPr>
            </w:pPr>
            <w:r w:rsidRPr="000E7D71">
              <w:rPr>
                <w:rFonts w:asciiTheme="minorEastAsia" w:eastAsiaTheme="minorEastAsia" w:hAnsiTheme="minorEastAsia"/>
                <w:sz w:val="14"/>
                <w:szCs w:val="18"/>
              </w:rPr>
              <w:t>80200001</w:t>
            </w:r>
          </w:p>
        </w:tc>
        <w:tc>
          <w:tcPr>
            <w:tcW w:w="3459" w:type="dxa"/>
          </w:tcPr>
          <w:p w:rsidR="001D540E" w:rsidRPr="00BD3C24" w:rsidRDefault="00535057" w:rsidP="000F1737">
            <w:pPr>
              <w:pStyle w:val="a5"/>
              <w:ind w:firstLineChars="0" w:firstLine="0"/>
              <w:rPr>
                <w:rFonts w:asciiTheme="minorEastAsia" w:eastAsiaTheme="minorEastAsia" w:hAnsiTheme="minorEastAsia"/>
                <w:sz w:val="14"/>
                <w:szCs w:val="18"/>
              </w:rPr>
            </w:pPr>
            <w:r w:rsidRPr="000E7D71">
              <w:rPr>
                <w:rFonts w:asciiTheme="minorEastAsia" w:eastAsiaTheme="minorEastAsia" w:hAnsiTheme="minorEastAsia" w:hint="eastAsia"/>
                <w:sz w:val="14"/>
                <w:szCs w:val="18"/>
              </w:rPr>
              <w:t>请求参数非法</w:t>
            </w:r>
          </w:p>
        </w:tc>
        <w:tc>
          <w:tcPr>
            <w:tcW w:w="3004" w:type="dxa"/>
          </w:tcPr>
          <w:p w:rsidR="001D540E" w:rsidRPr="00535057" w:rsidRDefault="001D540E" w:rsidP="000F1737">
            <w:pPr>
              <w:pStyle w:val="a5"/>
              <w:ind w:firstLineChars="0" w:firstLine="0"/>
              <w:rPr>
                <w:rFonts w:asciiTheme="minorEastAsia" w:eastAsiaTheme="minorEastAsia" w:hAnsiTheme="minorEastAsia"/>
                <w:sz w:val="14"/>
                <w:szCs w:val="18"/>
              </w:rPr>
            </w:pPr>
          </w:p>
        </w:tc>
      </w:tr>
      <w:tr w:rsidR="001D540E" w:rsidTr="000F1737">
        <w:tc>
          <w:tcPr>
            <w:tcW w:w="2126" w:type="dxa"/>
          </w:tcPr>
          <w:p w:rsidR="001D540E" w:rsidRPr="00914D09" w:rsidRDefault="00A25C74" w:rsidP="000F1737">
            <w:pPr>
              <w:pStyle w:val="a5"/>
              <w:ind w:firstLineChars="0" w:firstLine="0"/>
              <w:rPr>
                <w:rFonts w:asciiTheme="minorEastAsia" w:eastAsiaTheme="minorEastAsia" w:hAnsiTheme="minorEastAsia"/>
                <w:sz w:val="14"/>
                <w:szCs w:val="18"/>
              </w:rPr>
            </w:pPr>
            <w:r w:rsidRPr="00A25C74">
              <w:rPr>
                <w:rFonts w:asciiTheme="minorEastAsia" w:eastAsiaTheme="minorEastAsia" w:hAnsiTheme="minorEastAsia"/>
                <w:sz w:val="14"/>
                <w:szCs w:val="18"/>
              </w:rPr>
              <w:t>80500001</w:t>
            </w:r>
          </w:p>
        </w:tc>
        <w:tc>
          <w:tcPr>
            <w:tcW w:w="3459" w:type="dxa"/>
          </w:tcPr>
          <w:p w:rsidR="001D540E" w:rsidRPr="00BD3C24" w:rsidRDefault="00A25C74"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请求</w:t>
            </w:r>
            <w:r>
              <w:rPr>
                <w:rFonts w:asciiTheme="minorEastAsia" w:eastAsiaTheme="minorEastAsia" w:hAnsiTheme="minorEastAsia"/>
                <w:sz w:val="14"/>
                <w:szCs w:val="18"/>
              </w:rPr>
              <w:t>的时间格式不对</w:t>
            </w:r>
          </w:p>
        </w:tc>
        <w:tc>
          <w:tcPr>
            <w:tcW w:w="3004" w:type="dxa"/>
          </w:tcPr>
          <w:p w:rsidR="001D540E" w:rsidRPr="00BD3C24" w:rsidRDefault="001D540E" w:rsidP="000F1737">
            <w:pPr>
              <w:pStyle w:val="a5"/>
              <w:ind w:firstLineChars="0" w:firstLine="0"/>
              <w:rPr>
                <w:rFonts w:asciiTheme="minorEastAsia" w:eastAsiaTheme="minorEastAsia" w:hAnsiTheme="minorEastAsia"/>
                <w:sz w:val="14"/>
                <w:szCs w:val="18"/>
              </w:rPr>
            </w:pPr>
          </w:p>
        </w:tc>
      </w:tr>
      <w:tr w:rsidR="005856A1" w:rsidTr="000F1737">
        <w:tc>
          <w:tcPr>
            <w:tcW w:w="2126" w:type="dxa"/>
          </w:tcPr>
          <w:p w:rsidR="005856A1" w:rsidRPr="00A25C74" w:rsidRDefault="005856A1" w:rsidP="000F1737">
            <w:pPr>
              <w:pStyle w:val="a5"/>
              <w:ind w:firstLineChars="0" w:firstLine="0"/>
              <w:rPr>
                <w:rFonts w:asciiTheme="minorEastAsia" w:eastAsiaTheme="minorEastAsia" w:hAnsiTheme="minorEastAsia"/>
                <w:sz w:val="14"/>
                <w:szCs w:val="18"/>
              </w:rPr>
            </w:pPr>
            <w:r w:rsidRPr="004C207F">
              <w:rPr>
                <w:rFonts w:asciiTheme="minorEastAsia" w:eastAsiaTheme="minorEastAsia" w:hAnsiTheme="minorEastAsia"/>
                <w:sz w:val="14"/>
                <w:szCs w:val="18"/>
              </w:rPr>
              <w:t>80300002</w:t>
            </w:r>
          </w:p>
        </w:tc>
        <w:tc>
          <w:tcPr>
            <w:tcW w:w="3459" w:type="dxa"/>
          </w:tcPr>
          <w:p w:rsidR="005856A1" w:rsidRDefault="005856A1"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APP没有</w:t>
            </w:r>
            <w:r w:rsidR="001E537D">
              <w:rPr>
                <w:rFonts w:asciiTheme="minorEastAsia" w:eastAsiaTheme="minorEastAsia" w:hAnsiTheme="minorEastAsia" w:hint="eastAsia"/>
                <w:sz w:val="14"/>
                <w:szCs w:val="18"/>
              </w:rPr>
              <w:t>开通</w:t>
            </w:r>
            <w:r>
              <w:rPr>
                <w:rFonts w:asciiTheme="minorEastAsia" w:eastAsiaTheme="minorEastAsia" w:hAnsiTheme="minorEastAsia"/>
                <w:sz w:val="14"/>
                <w:szCs w:val="18"/>
              </w:rPr>
              <w:t>使用PUSH权益，鉴</w:t>
            </w:r>
            <w:proofErr w:type="gramStart"/>
            <w:r>
              <w:rPr>
                <w:rFonts w:asciiTheme="minorEastAsia" w:eastAsiaTheme="minorEastAsia" w:hAnsiTheme="minorEastAsia"/>
                <w:sz w:val="14"/>
                <w:szCs w:val="18"/>
              </w:rPr>
              <w:t>权失败</w:t>
            </w:r>
            <w:proofErr w:type="gramEnd"/>
          </w:p>
        </w:tc>
        <w:tc>
          <w:tcPr>
            <w:tcW w:w="3004" w:type="dxa"/>
          </w:tcPr>
          <w:p w:rsidR="005856A1" w:rsidRPr="00BD3C24" w:rsidRDefault="005856A1" w:rsidP="000F1737">
            <w:pPr>
              <w:pStyle w:val="a5"/>
              <w:ind w:firstLineChars="0" w:firstLine="0"/>
              <w:rPr>
                <w:rFonts w:asciiTheme="minorEastAsia" w:eastAsiaTheme="minorEastAsia" w:hAnsiTheme="minorEastAsia"/>
                <w:sz w:val="14"/>
                <w:szCs w:val="18"/>
              </w:rPr>
            </w:pPr>
          </w:p>
        </w:tc>
      </w:tr>
      <w:tr w:rsidR="005856A1" w:rsidTr="000F1737">
        <w:tc>
          <w:tcPr>
            <w:tcW w:w="2126" w:type="dxa"/>
          </w:tcPr>
          <w:p w:rsidR="005856A1" w:rsidRPr="00A25C74" w:rsidRDefault="000A5232" w:rsidP="000F1737">
            <w:pPr>
              <w:pStyle w:val="a5"/>
              <w:ind w:firstLineChars="0" w:firstLine="0"/>
              <w:rPr>
                <w:rFonts w:asciiTheme="minorEastAsia" w:eastAsiaTheme="minorEastAsia" w:hAnsiTheme="minorEastAsia"/>
                <w:sz w:val="14"/>
                <w:szCs w:val="18"/>
              </w:rPr>
            </w:pPr>
            <w:r w:rsidRPr="000A5232">
              <w:rPr>
                <w:rFonts w:asciiTheme="minorEastAsia" w:eastAsiaTheme="minorEastAsia" w:hAnsiTheme="minorEastAsia"/>
                <w:sz w:val="14"/>
                <w:szCs w:val="18"/>
              </w:rPr>
              <w:t>80200004</w:t>
            </w:r>
          </w:p>
        </w:tc>
        <w:tc>
          <w:tcPr>
            <w:tcW w:w="3459" w:type="dxa"/>
          </w:tcPr>
          <w:p w:rsidR="005856A1" w:rsidRDefault="000A5232"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非法</w:t>
            </w:r>
            <w:r>
              <w:rPr>
                <w:rFonts w:asciiTheme="minorEastAsia" w:eastAsiaTheme="minorEastAsia" w:hAnsiTheme="minorEastAsia"/>
                <w:sz w:val="14"/>
                <w:szCs w:val="18"/>
              </w:rPr>
              <w:t>的PUSH TOKEN</w:t>
            </w:r>
          </w:p>
        </w:tc>
        <w:tc>
          <w:tcPr>
            <w:tcW w:w="3004" w:type="dxa"/>
          </w:tcPr>
          <w:p w:rsidR="005856A1" w:rsidRPr="00BD3C24" w:rsidRDefault="005856A1" w:rsidP="000F1737">
            <w:pPr>
              <w:pStyle w:val="a5"/>
              <w:ind w:firstLineChars="0" w:firstLine="0"/>
              <w:rPr>
                <w:rFonts w:asciiTheme="minorEastAsia" w:eastAsiaTheme="minorEastAsia" w:hAnsiTheme="minorEastAsia"/>
                <w:sz w:val="14"/>
                <w:szCs w:val="18"/>
              </w:rPr>
            </w:pPr>
          </w:p>
        </w:tc>
      </w:tr>
      <w:tr w:rsidR="002F2E86" w:rsidTr="000F1737">
        <w:tc>
          <w:tcPr>
            <w:tcW w:w="2126" w:type="dxa"/>
          </w:tcPr>
          <w:p w:rsidR="002F2E86" w:rsidRPr="000A5232" w:rsidRDefault="007E60E6" w:rsidP="000F1737">
            <w:pPr>
              <w:pStyle w:val="a5"/>
              <w:ind w:firstLineChars="0" w:firstLine="0"/>
              <w:rPr>
                <w:rFonts w:asciiTheme="minorEastAsia" w:eastAsiaTheme="minorEastAsia" w:hAnsiTheme="minorEastAsia"/>
                <w:sz w:val="14"/>
                <w:szCs w:val="18"/>
              </w:rPr>
            </w:pPr>
            <w:r w:rsidRPr="007E60E6">
              <w:rPr>
                <w:rFonts w:asciiTheme="minorEastAsia" w:eastAsiaTheme="minorEastAsia" w:hAnsiTheme="minorEastAsia"/>
                <w:sz w:val="14"/>
                <w:szCs w:val="18"/>
              </w:rPr>
              <w:t>80300005</w:t>
            </w:r>
          </w:p>
        </w:tc>
        <w:tc>
          <w:tcPr>
            <w:tcW w:w="3459" w:type="dxa"/>
          </w:tcPr>
          <w:p w:rsidR="002F2E86" w:rsidRDefault="007E60E6"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调用</w:t>
            </w:r>
            <w:r>
              <w:rPr>
                <w:rFonts w:asciiTheme="minorEastAsia" w:eastAsiaTheme="minorEastAsia" w:hAnsiTheme="minorEastAsia"/>
                <w:sz w:val="14"/>
                <w:szCs w:val="18"/>
              </w:rPr>
              <w:t>PUSH接口的用户ID</w:t>
            </w:r>
            <w:r>
              <w:rPr>
                <w:rFonts w:asciiTheme="minorEastAsia" w:eastAsiaTheme="minorEastAsia" w:hAnsiTheme="minorEastAsia" w:hint="eastAsia"/>
                <w:sz w:val="14"/>
                <w:szCs w:val="18"/>
              </w:rPr>
              <w:t>和</w:t>
            </w:r>
            <w:r>
              <w:rPr>
                <w:rFonts w:asciiTheme="minorEastAsia" w:eastAsiaTheme="minorEastAsia" w:hAnsiTheme="minorEastAsia"/>
                <w:sz w:val="14"/>
                <w:szCs w:val="18"/>
              </w:rPr>
              <w:t>APP</w:t>
            </w:r>
            <w:proofErr w:type="gramStart"/>
            <w:r>
              <w:rPr>
                <w:rFonts w:asciiTheme="minorEastAsia" w:eastAsiaTheme="minorEastAsia" w:hAnsiTheme="minorEastAsia" w:hint="eastAsia"/>
                <w:sz w:val="14"/>
                <w:szCs w:val="18"/>
              </w:rPr>
              <w:t>无</w:t>
            </w:r>
            <w:r>
              <w:rPr>
                <w:rFonts w:asciiTheme="minorEastAsia" w:eastAsiaTheme="minorEastAsia" w:hAnsiTheme="minorEastAsia"/>
                <w:sz w:val="14"/>
                <w:szCs w:val="18"/>
              </w:rPr>
              <w:t>拥有</w:t>
            </w:r>
            <w:proofErr w:type="gramEnd"/>
            <w:r>
              <w:rPr>
                <w:rFonts w:asciiTheme="minorEastAsia" w:eastAsiaTheme="minorEastAsia" w:hAnsiTheme="minorEastAsia"/>
                <w:sz w:val="14"/>
                <w:szCs w:val="18"/>
              </w:rPr>
              <w:t>关系</w:t>
            </w:r>
          </w:p>
        </w:tc>
        <w:tc>
          <w:tcPr>
            <w:tcW w:w="3004" w:type="dxa"/>
          </w:tcPr>
          <w:p w:rsidR="002F2E86" w:rsidRPr="00BD3C24" w:rsidRDefault="002F2E86" w:rsidP="000F1737">
            <w:pPr>
              <w:pStyle w:val="a5"/>
              <w:ind w:firstLineChars="0" w:firstLine="0"/>
              <w:rPr>
                <w:rFonts w:asciiTheme="minorEastAsia" w:eastAsiaTheme="minorEastAsia" w:hAnsiTheme="minorEastAsia"/>
                <w:sz w:val="14"/>
                <w:szCs w:val="18"/>
              </w:rPr>
            </w:pPr>
          </w:p>
        </w:tc>
      </w:tr>
    </w:tbl>
    <w:p w:rsidR="00AD59E4" w:rsidRDefault="00560DF2" w:rsidP="00EE1962">
      <w:pPr>
        <w:pStyle w:val="4"/>
        <w:numPr>
          <w:ilvl w:val="3"/>
          <w:numId w:val="17"/>
        </w:numPr>
        <w:rPr>
          <w:rFonts w:asciiTheme="minorEastAsia" w:eastAsiaTheme="minorEastAsia" w:hAnsiTheme="minorEastAsia"/>
        </w:rPr>
      </w:pPr>
      <w:r>
        <w:rPr>
          <w:rFonts w:asciiTheme="minorEastAsia" w:eastAsiaTheme="minorEastAsia" w:hAnsiTheme="minorEastAsia" w:hint="eastAsia"/>
        </w:rPr>
        <w:t>查询</w:t>
      </w:r>
      <w:r w:rsidR="00AD59E4">
        <w:rPr>
          <w:rFonts w:asciiTheme="minorEastAsia" w:eastAsiaTheme="minorEastAsia" w:hAnsiTheme="minorEastAsia" w:hint="eastAsia"/>
        </w:rPr>
        <w:t>PUSH</w:t>
      </w:r>
      <w:r w:rsidR="00AD59E4" w:rsidRPr="00B92F8B">
        <w:rPr>
          <w:rFonts w:asciiTheme="minorEastAsia" w:eastAsiaTheme="minorEastAsia" w:hAnsiTheme="minorEastAsia"/>
        </w:rPr>
        <w:t>消息</w:t>
      </w:r>
      <w:r>
        <w:rPr>
          <w:rFonts w:asciiTheme="minorEastAsia" w:eastAsiaTheme="minorEastAsia" w:hAnsiTheme="minorEastAsia" w:hint="eastAsia"/>
        </w:rPr>
        <w:t>状态</w:t>
      </w:r>
    </w:p>
    <w:p w:rsidR="00533411" w:rsidRDefault="00533411" w:rsidP="00533411">
      <w:pPr>
        <w:pStyle w:val="a5"/>
        <w:ind w:left="735" w:firstLineChars="0" w:firstLine="0"/>
      </w:pPr>
      <w:r>
        <w:rPr>
          <w:rFonts w:hint="eastAsia"/>
        </w:rPr>
        <w:t>调用</w:t>
      </w:r>
      <w:r>
        <w:t>从</w:t>
      </w:r>
      <w:r>
        <w:rPr>
          <w:rFonts w:hint="eastAsia"/>
        </w:rPr>
        <w:t>华为</w:t>
      </w:r>
      <w:r>
        <w:t>网关开放的</w:t>
      </w:r>
      <w:r>
        <w:t>API</w:t>
      </w:r>
      <w:r>
        <w:t>：</w:t>
      </w:r>
    </w:p>
    <w:tbl>
      <w:tblPr>
        <w:tblStyle w:val="afff1"/>
        <w:tblW w:w="0" w:type="auto"/>
        <w:tblInd w:w="421" w:type="dxa"/>
        <w:tblLook w:val="04A0" w:firstRow="1" w:lastRow="0" w:firstColumn="1" w:lastColumn="0" w:noHBand="0" w:noVBand="1"/>
      </w:tblPr>
      <w:tblGrid>
        <w:gridCol w:w="8589"/>
      </w:tblGrid>
      <w:tr w:rsidR="00533411" w:rsidTr="00953F0E">
        <w:tc>
          <w:tcPr>
            <w:tcW w:w="8589" w:type="dxa"/>
          </w:tcPr>
          <w:p w:rsidR="00533411" w:rsidRDefault="009D2C47" w:rsidP="009D2C47">
            <w:pPr>
              <w:pStyle w:val="a5"/>
              <w:ind w:left="735" w:firstLineChars="0" w:firstLine="0"/>
            </w:pPr>
            <w:r w:rsidRPr="009D2C47">
              <w:t>openpush.openapi.query_msg_result</w:t>
            </w:r>
          </w:p>
        </w:tc>
      </w:tr>
    </w:tbl>
    <w:p w:rsidR="00533411" w:rsidRDefault="00533411" w:rsidP="00533411">
      <w:pPr>
        <w:pStyle w:val="a5"/>
        <w:ind w:left="735" w:firstLineChars="0" w:firstLine="0"/>
      </w:pPr>
    </w:p>
    <w:p w:rsidR="00533411" w:rsidRDefault="009D2C47" w:rsidP="00533411">
      <w:pPr>
        <w:pStyle w:val="a5"/>
        <w:ind w:left="735" w:firstLineChars="0" w:firstLine="0"/>
      </w:pPr>
      <w:r w:rsidRPr="009D2C47">
        <w:t>openpush.openapi.query_msg_result</w:t>
      </w:r>
      <w:r w:rsidR="00533411">
        <w:rPr>
          <w:rFonts w:hint="eastAsia"/>
        </w:rPr>
        <w:t>示例</w:t>
      </w:r>
      <w:r w:rsidR="00533411">
        <w:t>代码</w:t>
      </w:r>
      <w:r w:rsidR="0032720E">
        <w:rPr>
          <w:rFonts w:hint="eastAsia"/>
        </w:rPr>
        <w:t xml:space="preserve"> </w:t>
      </w:r>
      <w:r w:rsidR="00533411">
        <w:t>：</w:t>
      </w:r>
    </w:p>
    <w:tbl>
      <w:tblPr>
        <w:tblStyle w:val="afff1"/>
        <w:tblW w:w="0" w:type="auto"/>
        <w:tblInd w:w="421" w:type="dxa"/>
        <w:tblLook w:val="04A0" w:firstRow="1" w:lastRow="0" w:firstColumn="1" w:lastColumn="0" w:noHBand="0" w:noVBand="1"/>
      </w:tblPr>
      <w:tblGrid>
        <w:gridCol w:w="8589"/>
      </w:tblGrid>
      <w:tr w:rsidR="009D2C47" w:rsidTr="00953F0E">
        <w:tc>
          <w:tcPr>
            <w:tcW w:w="8589" w:type="dxa"/>
          </w:tcPr>
          <w:p w:rsidR="009D2C47" w:rsidRPr="009D2C47" w:rsidRDefault="009D2C47" w:rsidP="009D2C47">
            <w:pPr>
              <w:rPr>
                <w:rFonts w:ascii="宋体" w:cs="宋体"/>
                <w:sz w:val="12"/>
                <w:szCs w:val="28"/>
              </w:rPr>
            </w:pPr>
            <w:r w:rsidRPr="009D2C47">
              <w:rPr>
                <w:rFonts w:ascii="宋体" w:cs="宋体"/>
                <w:b/>
                <w:bCs/>
                <w:color w:val="7F0055"/>
                <w:sz w:val="12"/>
                <w:szCs w:val="28"/>
              </w:rPr>
              <w:t>public</w:t>
            </w:r>
            <w:r w:rsidRPr="009D2C47">
              <w:rPr>
                <w:rFonts w:ascii="宋体" w:cs="宋体"/>
                <w:color w:val="000000"/>
                <w:sz w:val="12"/>
                <w:szCs w:val="28"/>
              </w:rPr>
              <w:t xml:space="preserve"> </w:t>
            </w:r>
            <w:r w:rsidRPr="009D2C47">
              <w:rPr>
                <w:rFonts w:ascii="宋体" w:cs="宋体"/>
                <w:b/>
                <w:bCs/>
                <w:color w:val="7F0055"/>
                <w:sz w:val="12"/>
                <w:szCs w:val="28"/>
              </w:rPr>
              <w:t>static</w:t>
            </w:r>
            <w:r w:rsidRPr="009D2C47">
              <w:rPr>
                <w:rFonts w:ascii="宋体" w:cs="宋体"/>
                <w:color w:val="000000"/>
                <w:sz w:val="12"/>
                <w:szCs w:val="28"/>
              </w:rPr>
              <w:t xml:space="preserve"> </w:t>
            </w:r>
            <w:r w:rsidRPr="009D2C47">
              <w:rPr>
                <w:rFonts w:ascii="宋体" w:cs="宋体"/>
                <w:b/>
                <w:bCs/>
                <w:color w:val="7F0055"/>
                <w:sz w:val="12"/>
                <w:szCs w:val="28"/>
              </w:rPr>
              <w:t>void</w:t>
            </w:r>
            <w:r w:rsidRPr="009D2C47">
              <w:rPr>
                <w:rFonts w:ascii="宋体" w:cs="宋体"/>
                <w:color w:val="000000"/>
                <w:sz w:val="12"/>
                <w:szCs w:val="28"/>
              </w:rPr>
              <w:t xml:space="preserve"> query_msg_result(NSPClient </w:t>
            </w:r>
            <w:r w:rsidRPr="009D2C47">
              <w:rPr>
                <w:rFonts w:ascii="宋体" w:cs="宋体"/>
                <w:color w:val="6A3E3E"/>
                <w:sz w:val="12"/>
                <w:szCs w:val="28"/>
              </w:rPr>
              <w:t>client</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b/>
                <w:bCs/>
                <w:color w:val="7F0055"/>
                <w:sz w:val="12"/>
                <w:szCs w:val="28"/>
              </w:rPr>
              <w:t>throws</w:t>
            </w:r>
            <w:r w:rsidRPr="009D2C47">
              <w:rPr>
                <w:rFonts w:ascii="宋体" w:cs="宋体"/>
                <w:color w:val="000000"/>
                <w:sz w:val="12"/>
                <w:szCs w:val="28"/>
              </w:rPr>
              <w:t xml:space="preserve"> </w:t>
            </w:r>
            <w:r w:rsidRPr="009D2C47">
              <w:rPr>
                <w:rFonts w:ascii="宋体" w:cs="宋体"/>
                <w:color w:val="000000"/>
                <w:sz w:val="12"/>
                <w:szCs w:val="28"/>
                <w:highlight w:val="lightGray"/>
              </w:rPr>
              <w:t>NSPException</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开发者调用</w:t>
            </w:r>
            <w:r w:rsidRPr="009D2C47">
              <w:rPr>
                <w:rFonts w:ascii="宋体" w:cs="宋体"/>
                <w:color w:val="3F7F5F"/>
                <w:sz w:val="12"/>
                <w:szCs w:val="28"/>
              </w:rPr>
              <w:t>sengle_send</w:t>
            </w:r>
            <w:r w:rsidRPr="009D2C47">
              <w:rPr>
                <w:rFonts w:ascii="宋体" w:cs="宋体" w:hint="eastAsia"/>
                <w:color w:val="3F7F5F"/>
                <w:sz w:val="12"/>
                <w:szCs w:val="28"/>
              </w:rPr>
              <w:t>和</w:t>
            </w:r>
            <w:r w:rsidRPr="009D2C47">
              <w:rPr>
                <w:rFonts w:ascii="宋体" w:cs="宋体"/>
                <w:color w:val="3F7F5F"/>
                <w:sz w:val="12"/>
                <w:szCs w:val="28"/>
              </w:rPr>
              <w:t>batch_send</w:t>
            </w:r>
            <w:r w:rsidRPr="009D2C47">
              <w:rPr>
                <w:rFonts w:ascii="宋体" w:cs="宋体" w:hint="eastAsia"/>
                <w:color w:val="3F7F5F"/>
                <w:sz w:val="12"/>
                <w:szCs w:val="28"/>
              </w:rPr>
              <w:t>接口时返回的</w:t>
            </w:r>
            <w:r w:rsidRPr="009D2C47">
              <w:rPr>
                <w:rFonts w:ascii="宋体" w:cs="宋体"/>
                <w:color w:val="3F7F5F"/>
                <w:sz w:val="12"/>
                <w:szCs w:val="28"/>
              </w:rPr>
              <w:t>requestID</w:t>
            </w:r>
            <w:r w:rsidRPr="009D2C47">
              <w:rPr>
                <w:rFonts w:ascii="宋体" w:cs="宋体" w:hint="eastAsia"/>
                <w:color w:val="3F7F5F"/>
                <w:sz w:val="12"/>
                <w:szCs w:val="28"/>
              </w:rPr>
              <w:t>字段值</w:t>
            </w:r>
          </w:p>
          <w:p w:rsidR="009D2C47" w:rsidRPr="009D2C47" w:rsidRDefault="009D2C47" w:rsidP="009D2C47">
            <w:pPr>
              <w:rPr>
                <w:rFonts w:ascii="宋体" w:cs="宋体"/>
                <w:sz w:val="12"/>
                <w:szCs w:val="28"/>
              </w:rPr>
            </w:pPr>
            <w:r w:rsidRPr="009D2C47">
              <w:rPr>
                <w:rFonts w:ascii="宋体" w:cs="宋体"/>
                <w:color w:val="000000"/>
                <w:sz w:val="12"/>
                <w:szCs w:val="28"/>
              </w:rPr>
              <w:t xml:space="preserve">        String </w:t>
            </w:r>
            <w:r w:rsidRPr="009D2C47">
              <w:rPr>
                <w:rFonts w:ascii="宋体" w:cs="宋体"/>
                <w:color w:val="6A3E3E"/>
                <w:sz w:val="12"/>
                <w:szCs w:val="28"/>
              </w:rPr>
              <w:t>request_id</w:t>
            </w:r>
            <w:r w:rsidRPr="009D2C47">
              <w:rPr>
                <w:rFonts w:ascii="宋体" w:cs="宋体"/>
                <w:color w:val="000000"/>
                <w:sz w:val="12"/>
                <w:szCs w:val="28"/>
              </w:rPr>
              <w:t xml:space="preserve"> = </w:t>
            </w:r>
            <w:r w:rsidRPr="009D2C47">
              <w:rPr>
                <w:rFonts w:ascii="宋体" w:cs="宋体"/>
                <w:color w:val="2A00FF"/>
                <w:sz w:val="12"/>
                <w:szCs w:val="28"/>
              </w:rPr>
              <w:t>""</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用户标识</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如果携带该字段，则表示查询</w:t>
            </w:r>
            <w:r w:rsidRPr="009D2C47">
              <w:rPr>
                <w:rFonts w:ascii="宋体" w:cs="宋体"/>
                <w:color w:val="3F7F5F"/>
                <w:sz w:val="12"/>
                <w:szCs w:val="28"/>
              </w:rPr>
              <w:t>request_id</w:t>
            </w:r>
            <w:r w:rsidRPr="009D2C47">
              <w:rPr>
                <w:rFonts w:ascii="宋体" w:cs="宋体" w:hint="eastAsia"/>
                <w:color w:val="3F7F5F"/>
                <w:sz w:val="12"/>
                <w:szCs w:val="28"/>
              </w:rPr>
              <w:t>中的</w:t>
            </w:r>
            <w:r w:rsidRPr="009D2C47">
              <w:rPr>
                <w:rFonts w:ascii="宋体" w:cs="宋体"/>
                <w:color w:val="3F7F5F"/>
                <w:sz w:val="12"/>
                <w:szCs w:val="28"/>
              </w:rPr>
              <w:t>token</w:t>
            </w:r>
            <w:r w:rsidRPr="009D2C47">
              <w:rPr>
                <w:rFonts w:ascii="宋体" w:cs="宋体" w:hint="eastAsia"/>
                <w:color w:val="3F7F5F"/>
                <w:sz w:val="12"/>
                <w:szCs w:val="28"/>
              </w:rPr>
              <w:t>对应的消息结果；如果不携带该字段，则查询</w:t>
            </w:r>
            <w:r w:rsidRPr="009D2C47">
              <w:rPr>
                <w:rFonts w:ascii="宋体" w:cs="宋体"/>
                <w:color w:val="3F7F5F"/>
                <w:sz w:val="12"/>
                <w:szCs w:val="28"/>
              </w:rPr>
              <w:t>request_id</w:t>
            </w:r>
            <w:r w:rsidRPr="009D2C47">
              <w:rPr>
                <w:rFonts w:ascii="宋体" w:cs="宋体" w:hint="eastAsia"/>
                <w:color w:val="3F7F5F"/>
                <w:sz w:val="12"/>
                <w:szCs w:val="28"/>
              </w:rPr>
              <w:t>对应的所有</w:t>
            </w:r>
            <w:r w:rsidRPr="009D2C47">
              <w:rPr>
                <w:rFonts w:ascii="宋体" w:cs="宋体"/>
                <w:color w:val="3F7F5F"/>
                <w:sz w:val="12"/>
                <w:szCs w:val="28"/>
              </w:rPr>
              <w:t>token</w:t>
            </w:r>
            <w:r w:rsidRPr="009D2C47">
              <w:rPr>
                <w:rFonts w:ascii="宋体" w:cs="宋体" w:hint="eastAsia"/>
                <w:color w:val="3F7F5F"/>
                <w:sz w:val="12"/>
                <w:szCs w:val="28"/>
              </w:rPr>
              <w:t>的消息结果</w:t>
            </w:r>
          </w:p>
          <w:p w:rsidR="009D2C47" w:rsidRPr="009D2C47" w:rsidRDefault="009D2C47" w:rsidP="009D2C47">
            <w:pPr>
              <w:rPr>
                <w:rFonts w:ascii="宋体" w:cs="宋体"/>
                <w:sz w:val="12"/>
                <w:szCs w:val="28"/>
              </w:rPr>
            </w:pPr>
            <w:r w:rsidRPr="009D2C47">
              <w:rPr>
                <w:rFonts w:ascii="宋体" w:cs="宋体"/>
                <w:color w:val="000000"/>
                <w:sz w:val="12"/>
                <w:szCs w:val="28"/>
              </w:rPr>
              <w:t xml:space="preserve">        String </w:t>
            </w:r>
            <w:r w:rsidRPr="009D2C47">
              <w:rPr>
                <w:rFonts w:ascii="宋体" w:cs="宋体"/>
                <w:color w:val="6A3E3E"/>
                <w:sz w:val="12"/>
                <w:szCs w:val="28"/>
              </w:rPr>
              <w:t>token</w:t>
            </w:r>
            <w:r w:rsidRPr="009D2C47">
              <w:rPr>
                <w:rFonts w:ascii="宋体" w:cs="宋体"/>
                <w:color w:val="000000"/>
                <w:sz w:val="12"/>
                <w:szCs w:val="28"/>
              </w:rPr>
              <w:t xml:space="preserve"> = </w:t>
            </w:r>
            <w:r w:rsidRPr="009D2C47">
              <w:rPr>
                <w:rFonts w:ascii="宋体" w:cs="宋体"/>
                <w:color w:val="2A00FF"/>
                <w:sz w:val="12"/>
                <w:szCs w:val="28"/>
              </w:rPr>
              <w:t>""</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构造请求</w:t>
            </w:r>
          </w:p>
          <w:p w:rsidR="009D2C47" w:rsidRPr="009D2C47" w:rsidRDefault="009D2C47" w:rsidP="009D2C47">
            <w:pPr>
              <w:rPr>
                <w:rFonts w:ascii="宋体" w:cs="宋体"/>
                <w:sz w:val="12"/>
                <w:szCs w:val="28"/>
              </w:rPr>
            </w:pPr>
            <w:r w:rsidRPr="009D2C47">
              <w:rPr>
                <w:rFonts w:ascii="宋体" w:cs="宋体"/>
                <w:color w:val="000000"/>
                <w:sz w:val="12"/>
                <w:szCs w:val="28"/>
              </w:rPr>
              <w:t xml:space="preserve">        HashMap&lt;String, Object&gt; </w:t>
            </w:r>
            <w:r w:rsidRPr="009D2C47">
              <w:rPr>
                <w:rFonts w:ascii="宋体" w:cs="宋体"/>
                <w:color w:val="6A3E3E"/>
                <w:sz w:val="12"/>
                <w:szCs w:val="28"/>
              </w:rPr>
              <w:t>hashMap</w:t>
            </w:r>
            <w:r w:rsidRPr="009D2C47">
              <w:rPr>
                <w:rFonts w:ascii="宋体" w:cs="宋体"/>
                <w:color w:val="000000"/>
                <w:sz w:val="12"/>
                <w:szCs w:val="28"/>
              </w:rPr>
              <w:t xml:space="preserve"> = </w:t>
            </w:r>
            <w:r w:rsidRPr="009D2C47">
              <w:rPr>
                <w:rFonts w:ascii="宋体" w:cs="宋体"/>
                <w:b/>
                <w:bCs/>
                <w:color w:val="7F0055"/>
                <w:sz w:val="12"/>
                <w:szCs w:val="28"/>
              </w:rPr>
              <w:t>new</w:t>
            </w:r>
            <w:r w:rsidRPr="009D2C47">
              <w:rPr>
                <w:rFonts w:ascii="宋体" w:cs="宋体"/>
                <w:color w:val="000000"/>
                <w:sz w:val="12"/>
                <w:szCs w:val="28"/>
              </w:rPr>
              <w:t xml:space="preserve"> HashMap&lt;String, Object&gt;();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6A3E3E"/>
                <w:sz w:val="12"/>
                <w:szCs w:val="28"/>
              </w:rPr>
              <w:t>hashMap</w:t>
            </w:r>
            <w:r w:rsidRPr="009D2C47">
              <w:rPr>
                <w:rFonts w:ascii="宋体" w:cs="宋体"/>
                <w:color w:val="000000"/>
                <w:sz w:val="12"/>
                <w:szCs w:val="28"/>
              </w:rPr>
              <w:t>.put(</w:t>
            </w:r>
            <w:r w:rsidRPr="009D2C47">
              <w:rPr>
                <w:rFonts w:ascii="宋体" w:cs="宋体"/>
                <w:color w:val="2A00FF"/>
                <w:sz w:val="12"/>
                <w:szCs w:val="28"/>
              </w:rPr>
              <w:t>"request_id"</w:t>
            </w:r>
            <w:r w:rsidRPr="009D2C47">
              <w:rPr>
                <w:rFonts w:ascii="宋体" w:cs="宋体"/>
                <w:color w:val="000000"/>
                <w:sz w:val="12"/>
                <w:szCs w:val="28"/>
              </w:rPr>
              <w:t xml:space="preserve">, </w:t>
            </w:r>
            <w:r w:rsidRPr="009D2C47">
              <w:rPr>
                <w:rFonts w:ascii="宋体" w:cs="宋体"/>
                <w:color w:val="6A3E3E"/>
                <w:sz w:val="12"/>
                <w:szCs w:val="28"/>
              </w:rPr>
              <w:t>request_id</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6A3E3E"/>
                <w:sz w:val="12"/>
                <w:szCs w:val="28"/>
              </w:rPr>
              <w:t>hashMap</w:t>
            </w:r>
            <w:r w:rsidRPr="009D2C47">
              <w:rPr>
                <w:rFonts w:ascii="宋体" w:cs="宋体"/>
                <w:color w:val="000000"/>
                <w:sz w:val="12"/>
                <w:szCs w:val="28"/>
              </w:rPr>
              <w:t>.put(</w:t>
            </w:r>
            <w:r w:rsidRPr="009D2C47">
              <w:rPr>
                <w:rFonts w:ascii="宋体" w:cs="宋体"/>
                <w:color w:val="2A00FF"/>
                <w:sz w:val="12"/>
                <w:szCs w:val="28"/>
              </w:rPr>
              <w:t>"token"</w:t>
            </w:r>
            <w:r w:rsidRPr="009D2C47">
              <w:rPr>
                <w:rFonts w:ascii="宋体" w:cs="宋体"/>
                <w:color w:val="000000"/>
                <w:sz w:val="12"/>
                <w:szCs w:val="28"/>
              </w:rPr>
              <w:t xml:space="preserve">, </w:t>
            </w:r>
            <w:r w:rsidRPr="009D2C47">
              <w:rPr>
                <w:rFonts w:ascii="宋体" w:cs="宋体"/>
                <w:color w:val="6A3E3E"/>
                <w:sz w:val="12"/>
                <w:szCs w:val="28"/>
              </w:rPr>
              <w:t>token</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设置</w:t>
            </w:r>
            <w:r w:rsidRPr="009D2C47">
              <w:rPr>
                <w:rFonts w:ascii="宋体" w:cs="宋体"/>
                <w:color w:val="3F7F5F"/>
                <w:sz w:val="12"/>
                <w:szCs w:val="28"/>
                <w:u w:val="single"/>
              </w:rPr>
              <w:t>http</w:t>
            </w:r>
            <w:r w:rsidRPr="009D2C47">
              <w:rPr>
                <w:rFonts w:ascii="宋体" w:cs="宋体" w:hint="eastAsia"/>
                <w:color w:val="3F7F5F"/>
                <w:sz w:val="12"/>
                <w:szCs w:val="28"/>
              </w:rPr>
              <w:t>超时时间</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6A3E3E"/>
                <w:sz w:val="12"/>
                <w:szCs w:val="28"/>
              </w:rPr>
              <w:t>client</w:t>
            </w:r>
            <w:r w:rsidRPr="009D2C47">
              <w:rPr>
                <w:rFonts w:ascii="宋体" w:cs="宋体"/>
                <w:color w:val="000000"/>
                <w:sz w:val="12"/>
                <w:szCs w:val="28"/>
              </w:rPr>
              <w:t>.setTimeout(10000, 15000);</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接口调用</w:t>
            </w:r>
          </w:p>
          <w:p w:rsidR="009D2C47" w:rsidRPr="009D2C47" w:rsidRDefault="009D2C47" w:rsidP="009D2C47">
            <w:pPr>
              <w:rPr>
                <w:rFonts w:ascii="宋体" w:cs="宋体"/>
                <w:sz w:val="12"/>
                <w:szCs w:val="28"/>
              </w:rPr>
            </w:pPr>
            <w:r w:rsidRPr="009D2C47">
              <w:rPr>
                <w:rFonts w:ascii="宋体" w:cs="宋体"/>
                <w:color w:val="000000"/>
                <w:sz w:val="12"/>
                <w:szCs w:val="28"/>
              </w:rPr>
              <w:t xml:space="preserve">        String </w:t>
            </w:r>
            <w:r w:rsidRPr="009D2C47">
              <w:rPr>
                <w:rFonts w:ascii="宋体" w:cs="宋体"/>
                <w:color w:val="6A3E3E"/>
                <w:sz w:val="12"/>
                <w:szCs w:val="28"/>
              </w:rPr>
              <w:t>rsp</w:t>
            </w:r>
            <w:r w:rsidRPr="009D2C47">
              <w:rPr>
                <w:rFonts w:ascii="宋体" w:cs="宋体"/>
                <w:color w:val="000000"/>
                <w:sz w:val="12"/>
                <w:szCs w:val="28"/>
              </w:rPr>
              <w:t xml:space="preserve"> = </w:t>
            </w:r>
            <w:r w:rsidRPr="009D2C47">
              <w:rPr>
                <w:rFonts w:ascii="宋体" w:cs="宋体"/>
                <w:color w:val="6A3E3E"/>
                <w:sz w:val="12"/>
                <w:szCs w:val="28"/>
              </w:rPr>
              <w:t>client</w:t>
            </w:r>
            <w:r w:rsidRPr="009D2C47">
              <w:rPr>
                <w:rFonts w:ascii="宋体" w:cs="宋体"/>
                <w:color w:val="000000"/>
                <w:sz w:val="12"/>
                <w:szCs w:val="28"/>
              </w:rPr>
              <w:t>.</w:t>
            </w:r>
            <w:r w:rsidRPr="009D2C47">
              <w:rPr>
                <w:rFonts w:ascii="宋体" w:cs="宋体"/>
                <w:color w:val="000000"/>
                <w:sz w:val="12"/>
                <w:szCs w:val="28"/>
                <w:highlight w:val="lightGray"/>
              </w:rPr>
              <w:t>call</w:t>
            </w:r>
            <w:r w:rsidRPr="009D2C47">
              <w:rPr>
                <w:rFonts w:ascii="宋体" w:cs="宋体"/>
                <w:color w:val="000000"/>
                <w:sz w:val="12"/>
                <w:szCs w:val="28"/>
              </w:rPr>
              <w:t>(</w:t>
            </w:r>
            <w:r w:rsidRPr="009D2C47">
              <w:rPr>
                <w:rFonts w:ascii="宋体" w:cs="宋体"/>
                <w:color w:val="2A00FF"/>
                <w:sz w:val="12"/>
                <w:szCs w:val="28"/>
              </w:rPr>
              <w:t>"openpush.openapi.query_msg_result"</w:t>
            </w:r>
            <w:r w:rsidRPr="009D2C47">
              <w:rPr>
                <w:rFonts w:ascii="宋体" w:cs="宋体"/>
                <w:color w:val="000000"/>
                <w:sz w:val="12"/>
                <w:szCs w:val="28"/>
              </w:rPr>
              <w:t xml:space="preserve">, </w:t>
            </w:r>
            <w:r w:rsidRPr="009D2C47">
              <w:rPr>
                <w:rFonts w:ascii="宋体" w:cs="宋体"/>
                <w:color w:val="6A3E3E"/>
                <w:sz w:val="12"/>
                <w:szCs w:val="28"/>
              </w:rPr>
              <w:t>hashMap</w:t>
            </w:r>
            <w:r w:rsidRPr="009D2C47">
              <w:rPr>
                <w:rFonts w:ascii="宋体" w:cs="宋体"/>
                <w:color w:val="000000"/>
                <w:sz w:val="12"/>
                <w:szCs w:val="28"/>
              </w:rPr>
              <w:t>, String.</w:t>
            </w:r>
            <w:r w:rsidRPr="009D2C47">
              <w:rPr>
                <w:rFonts w:ascii="宋体" w:cs="宋体"/>
                <w:b/>
                <w:bCs/>
                <w:color w:val="7F0055"/>
                <w:sz w:val="12"/>
                <w:szCs w:val="28"/>
              </w:rPr>
              <w:t>class</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打印响应</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r w:rsidRPr="009D2C47">
              <w:rPr>
                <w:rFonts w:ascii="宋体" w:cs="宋体"/>
                <w:color w:val="3F7F5F"/>
                <w:sz w:val="12"/>
                <w:szCs w:val="28"/>
              </w:rPr>
              <w:t>//</w:t>
            </w:r>
            <w:r w:rsidRPr="009D2C47">
              <w:rPr>
                <w:rFonts w:ascii="宋体" w:cs="宋体" w:hint="eastAsia"/>
                <w:color w:val="3F7F5F"/>
                <w:sz w:val="12"/>
                <w:szCs w:val="28"/>
              </w:rPr>
              <w:t>响应样例：</w:t>
            </w:r>
            <w:r w:rsidRPr="009D2C47">
              <w:rPr>
                <w:rFonts w:ascii="宋体" w:cs="宋体"/>
                <w:color w:val="3F7F5F"/>
                <w:sz w:val="12"/>
                <w:szCs w:val="28"/>
              </w:rPr>
              <w:t>{"result":[{"status":0,"token":"00000000000000000000000000000000"}],"request_id":"123456"}</w:t>
            </w:r>
          </w:p>
          <w:p w:rsidR="009D2C47" w:rsidRPr="009D2C47" w:rsidRDefault="009D2C47" w:rsidP="009D2C47">
            <w:pPr>
              <w:rPr>
                <w:rFonts w:ascii="宋体" w:cs="宋体"/>
                <w:sz w:val="12"/>
                <w:szCs w:val="28"/>
              </w:rPr>
            </w:pPr>
            <w:r w:rsidRPr="009D2C47">
              <w:rPr>
                <w:rFonts w:ascii="宋体" w:cs="宋体"/>
                <w:color w:val="000000"/>
                <w:sz w:val="12"/>
                <w:szCs w:val="28"/>
              </w:rPr>
              <w:t xml:space="preserve">        System.</w:t>
            </w:r>
            <w:r w:rsidRPr="009D2C47">
              <w:rPr>
                <w:rFonts w:ascii="宋体" w:cs="宋体"/>
                <w:b/>
                <w:bCs/>
                <w:i/>
                <w:iCs/>
                <w:color w:val="0000C0"/>
                <w:sz w:val="12"/>
                <w:szCs w:val="28"/>
              </w:rPr>
              <w:t>err</w:t>
            </w:r>
            <w:r w:rsidRPr="009D2C47">
              <w:rPr>
                <w:rFonts w:ascii="宋体" w:cs="宋体"/>
                <w:color w:val="000000"/>
                <w:sz w:val="12"/>
                <w:szCs w:val="28"/>
              </w:rPr>
              <w:t>.println(</w:t>
            </w:r>
            <w:r w:rsidRPr="009D2C47">
              <w:rPr>
                <w:rFonts w:ascii="宋体" w:cs="宋体"/>
                <w:color w:val="2A00FF"/>
                <w:sz w:val="12"/>
                <w:szCs w:val="28"/>
              </w:rPr>
              <w:t>"</w:t>
            </w:r>
            <w:r w:rsidRPr="009D2C47">
              <w:rPr>
                <w:rFonts w:ascii="宋体" w:cs="宋体" w:hint="eastAsia"/>
                <w:color w:val="2A00FF"/>
                <w:sz w:val="12"/>
                <w:szCs w:val="28"/>
              </w:rPr>
              <w:t>查询查询消息发送结果接口：</w:t>
            </w:r>
            <w:r w:rsidRPr="009D2C47">
              <w:rPr>
                <w:rFonts w:ascii="宋体" w:cs="宋体"/>
                <w:color w:val="2A00FF"/>
                <w:sz w:val="12"/>
                <w:szCs w:val="28"/>
              </w:rPr>
              <w:t>"</w:t>
            </w:r>
            <w:r w:rsidRPr="009D2C47">
              <w:rPr>
                <w:rFonts w:ascii="宋体" w:cs="宋体"/>
                <w:color w:val="000000"/>
                <w:sz w:val="12"/>
                <w:szCs w:val="28"/>
              </w:rPr>
              <w:t xml:space="preserve"> + </w:t>
            </w:r>
            <w:r w:rsidRPr="009D2C47">
              <w:rPr>
                <w:rFonts w:ascii="宋体" w:cs="宋体"/>
                <w:color w:val="6A3E3E"/>
                <w:sz w:val="12"/>
                <w:szCs w:val="28"/>
              </w:rPr>
              <w:t>rsp</w:t>
            </w:r>
            <w:r w:rsidRPr="009D2C47">
              <w:rPr>
                <w:rFonts w:ascii="宋体" w:cs="宋体"/>
                <w:color w:val="000000"/>
                <w:sz w:val="12"/>
                <w:szCs w:val="28"/>
              </w:rPr>
              <w:t>);</w:t>
            </w:r>
          </w:p>
          <w:p w:rsidR="009D2C47" w:rsidRPr="009D2C47" w:rsidRDefault="009D2C47" w:rsidP="009D2C47">
            <w:pPr>
              <w:rPr>
                <w:rFonts w:ascii="宋体" w:cs="宋体"/>
                <w:sz w:val="12"/>
                <w:szCs w:val="28"/>
              </w:rPr>
            </w:pPr>
            <w:r w:rsidRPr="009D2C47">
              <w:rPr>
                <w:rFonts w:ascii="宋体" w:cs="宋体"/>
                <w:color w:val="000000"/>
                <w:sz w:val="12"/>
                <w:szCs w:val="28"/>
              </w:rPr>
              <w:t xml:space="preserve">        </w:t>
            </w:r>
          </w:p>
          <w:p w:rsidR="009D2C47" w:rsidRDefault="009D2C47" w:rsidP="009D2C47">
            <w:pPr>
              <w:pStyle w:val="a5"/>
              <w:ind w:firstLineChars="0" w:firstLine="0"/>
            </w:pPr>
            <w:r w:rsidRPr="009D2C47">
              <w:rPr>
                <w:rFonts w:ascii="宋体" w:cs="宋体"/>
                <w:color w:val="000000"/>
                <w:sz w:val="12"/>
                <w:szCs w:val="28"/>
              </w:rPr>
              <w:t xml:space="preserve">    }</w:t>
            </w:r>
          </w:p>
        </w:tc>
      </w:tr>
    </w:tbl>
    <w:p w:rsidR="009D2C47" w:rsidRDefault="009D2C47" w:rsidP="00533411">
      <w:pPr>
        <w:pStyle w:val="a5"/>
        <w:ind w:left="735" w:firstLineChars="0" w:firstLine="0"/>
      </w:pPr>
    </w:p>
    <w:p w:rsidR="00AD59E4" w:rsidRDefault="009D2C47" w:rsidP="009D2C47">
      <w:pPr>
        <w:pStyle w:val="a5"/>
        <w:ind w:firstLineChars="350" w:firstLine="735"/>
      </w:pPr>
      <w:r w:rsidRPr="009D2C47">
        <w:t>openpush.openapi.query_msg_result</w:t>
      </w:r>
      <w:r w:rsidR="00C472DA">
        <w:rPr>
          <w:rFonts w:hint="eastAsia"/>
        </w:rPr>
        <w:t>参数</w:t>
      </w:r>
      <w:r w:rsidR="00C472DA">
        <w:t>详解：</w:t>
      </w:r>
    </w:p>
    <w:p w:rsidR="001E799E" w:rsidRDefault="001E799E" w:rsidP="001E799E">
      <w:pPr>
        <w:pStyle w:val="a5"/>
        <w:ind w:firstLineChars="0" w:firstLine="0"/>
      </w:pPr>
    </w:p>
    <w:p w:rsidR="003946BB" w:rsidRDefault="001E799E" w:rsidP="00AD59E4">
      <w:pPr>
        <w:pStyle w:val="a5"/>
      </w:pPr>
      <w:r>
        <w:rPr>
          <w:rFonts w:hint="eastAsia"/>
        </w:rPr>
        <w:t xml:space="preserve">    </w:t>
      </w:r>
    </w:p>
    <w:tbl>
      <w:tblPr>
        <w:tblStyle w:val="afff1"/>
        <w:tblW w:w="0" w:type="auto"/>
        <w:tblInd w:w="421" w:type="dxa"/>
        <w:tblLook w:val="04A0" w:firstRow="1" w:lastRow="0" w:firstColumn="1" w:lastColumn="0" w:noHBand="0" w:noVBand="1"/>
      </w:tblPr>
      <w:tblGrid>
        <w:gridCol w:w="2126"/>
        <w:gridCol w:w="3459"/>
        <w:gridCol w:w="3004"/>
      </w:tblGrid>
      <w:tr w:rsidR="003946BB" w:rsidTr="00953F0E">
        <w:tc>
          <w:tcPr>
            <w:tcW w:w="2126" w:type="dxa"/>
            <w:shd w:val="clear" w:color="auto" w:fill="D9D9D9" w:themeFill="background1" w:themeFillShade="D9"/>
          </w:tcPr>
          <w:p w:rsidR="003946BB" w:rsidRPr="00EF4D35" w:rsidRDefault="003946BB" w:rsidP="000F1737">
            <w:pPr>
              <w:pStyle w:val="a5"/>
              <w:ind w:firstLineChars="0" w:firstLine="0"/>
              <w:jc w:val="center"/>
              <w:rPr>
                <w:b/>
              </w:rPr>
            </w:pPr>
            <w:r w:rsidRPr="00EF4D35">
              <w:rPr>
                <w:rFonts w:hint="eastAsia"/>
                <w:b/>
              </w:rPr>
              <w:t>参数</w:t>
            </w:r>
            <w:r w:rsidRPr="00EF4D35">
              <w:rPr>
                <w:b/>
              </w:rPr>
              <w:t>名称</w:t>
            </w:r>
          </w:p>
        </w:tc>
        <w:tc>
          <w:tcPr>
            <w:tcW w:w="3459" w:type="dxa"/>
            <w:shd w:val="clear" w:color="auto" w:fill="D9D9D9" w:themeFill="background1" w:themeFillShade="D9"/>
          </w:tcPr>
          <w:p w:rsidR="003946BB" w:rsidRPr="00EF4D35" w:rsidRDefault="003946BB" w:rsidP="000F1737">
            <w:pPr>
              <w:pStyle w:val="a5"/>
              <w:ind w:firstLineChars="0" w:firstLine="0"/>
              <w:jc w:val="center"/>
              <w:rPr>
                <w:b/>
              </w:rPr>
            </w:pPr>
            <w:r w:rsidRPr="00EF4D35">
              <w:rPr>
                <w:rFonts w:hint="eastAsia"/>
                <w:b/>
              </w:rPr>
              <w:t>作用</w:t>
            </w:r>
          </w:p>
        </w:tc>
        <w:tc>
          <w:tcPr>
            <w:tcW w:w="3004" w:type="dxa"/>
            <w:shd w:val="clear" w:color="auto" w:fill="D9D9D9" w:themeFill="background1" w:themeFillShade="D9"/>
          </w:tcPr>
          <w:p w:rsidR="003946BB" w:rsidRPr="00EF4D35" w:rsidRDefault="003946BB" w:rsidP="000F1737">
            <w:pPr>
              <w:pStyle w:val="a5"/>
              <w:ind w:firstLineChars="0" w:firstLine="0"/>
              <w:jc w:val="center"/>
              <w:rPr>
                <w:b/>
              </w:rPr>
            </w:pPr>
            <w:r w:rsidRPr="00EF4D35">
              <w:rPr>
                <w:rFonts w:hint="eastAsia"/>
                <w:b/>
              </w:rPr>
              <w:t>备注</w:t>
            </w:r>
          </w:p>
        </w:tc>
      </w:tr>
      <w:tr w:rsidR="003946BB" w:rsidTr="00953F0E">
        <w:tc>
          <w:tcPr>
            <w:tcW w:w="2126" w:type="dxa"/>
          </w:tcPr>
          <w:p w:rsidR="003946BB" w:rsidRPr="00914D09" w:rsidRDefault="008627F1" w:rsidP="000F1737">
            <w:pPr>
              <w:pStyle w:val="a5"/>
              <w:ind w:firstLineChars="0" w:firstLine="0"/>
              <w:rPr>
                <w:rFonts w:asciiTheme="minorEastAsia" w:eastAsiaTheme="minorEastAsia" w:hAnsiTheme="minorEastAsia"/>
                <w:sz w:val="14"/>
                <w:szCs w:val="18"/>
              </w:rPr>
            </w:pPr>
            <w:r w:rsidRPr="00601B74">
              <w:rPr>
                <w:rFonts w:asciiTheme="minorEastAsia" w:eastAsiaTheme="minorEastAsia" w:hAnsiTheme="minorEastAsia"/>
                <w:sz w:val="14"/>
                <w:szCs w:val="18"/>
              </w:rPr>
              <w:t>request_id</w:t>
            </w:r>
          </w:p>
        </w:tc>
        <w:tc>
          <w:tcPr>
            <w:tcW w:w="3459" w:type="dxa"/>
          </w:tcPr>
          <w:p w:rsidR="003946BB" w:rsidRPr="00E25B7F" w:rsidRDefault="008131A8"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调用</w:t>
            </w:r>
            <w:r>
              <w:rPr>
                <w:rFonts w:asciiTheme="minorEastAsia" w:eastAsiaTheme="minorEastAsia" w:hAnsiTheme="minorEastAsia"/>
                <w:sz w:val="14"/>
                <w:szCs w:val="18"/>
              </w:rPr>
              <w:t>发送请求时返回的</w:t>
            </w:r>
            <w:r>
              <w:rPr>
                <w:rFonts w:asciiTheme="minorEastAsia" w:eastAsiaTheme="minorEastAsia" w:hAnsiTheme="minorEastAsia" w:hint="eastAsia"/>
                <w:sz w:val="14"/>
                <w:szCs w:val="18"/>
              </w:rPr>
              <w:t>唯一ID</w:t>
            </w:r>
          </w:p>
        </w:tc>
        <w:tc>
          <w:tcPr>
            <w:tcW w:w="3004" w:type="dxa"/>
          </w:tcPr>
          <w:p w:rsidR="003946BB" w:rsidRPr="00E25B7F" w:rsidRDefault="005E70F8" w:rsidP="000F1737">
            <w:pPr>
              <w:pStyle w:val="a5"/>
              <w:ind w:firstLineChars="0" w:firstLine="0"/>
              <w:rPr>
                <w:rFonts w:asciiTheme="minorEastAsia" w:eastAsiaTheme="minorEastAsia" w:hAnsiTheme="minorEastAsia"/>
                <w:sz w:val="14"/>
                <w:szCs w:val="18"/>
              </w:rPr>
            </w:pPr>
            <w:r w:rsidRPr="00E25B7F">
              <w:rPr>
                <w:rFonts w:asciiTheme="minorEastAsia" w:eastAsiaTheme="minorEastAsia" w:hAnsiTheme="minorEastAsia" w:hint="eastAsia"/>
                <w:sz w:val="14"/>
                <w:szCs w:val="18"/>
              </w:rPr>
              <w:t>必选</w:t>
            </w:r>
            <w:r w:rsidRPr="00E25B7F">
              <w:rPr>
                <w:rFonts w:asciiTheme="minorEastAsia" w:eastAsiaTheme="minorEastAsia" w:hAnsiTheme="minorEastAsia"/>
                <w:sz w:val="14"/>
                <w:szCs w:val="18"/>
              </w:rPr>
              <w:t>字段</w:t>
            </w:r>
          </w:p>
        </w:tc>
      </w:tr>
      <w:tr w:rsidR="003946BB" w:rsidTr="00953F0E">
        <w:tc>
          <w:tcPr>
            <w:tcW w:w="2126" w:type="dxa"/>
          </w:tcPr>
          <w:p w:rsidR="003946BB" w:rsidRPr="00914D09" w:rsidRDefault="008627F1" w:rsidP="000F1737">
            <w:pPr>
              <w:pStyle w:val="a5"/>
              <w:ind w:firstLineChars="0" w:firstLine="0"/>
              <w:rPr>
                <w:rFonts w:asciiTheme="minorEastAsia" w:eastAsiaTheme="minorEastAsia" w:hAnsiTheme="minorEastAsia"/>
                <w:sz w:val="14"/>
                <w:szCs w:val="18"/>
              </w:rPr>
            </w:pPr>
            <w:r w:rsidRPr="00601B74">
              <w:rPr>
                <w:rFonts w:asciiTheme="minorEastAsia" w:eastAsiaTheme="minorEastAsia" w:hAnsiTheme="minorEastAsia"/>
                <w:sz w:val="14"/>
                <w:szCs w:val="18"/>
              </w:rPr>
              <w:t>token</w:t>
            </w:r>
          </w:p>
        </w:tc>
        <w:tc>
          <w:tcPr>
            <w:tcW w:w="3459" w:type="dxa"/>
          </w:tcPr>
          <w:p w:rsidR="003946BB" w:rsidRDefault="008627F1" w:rsidP="000F1737">
            <w:pPr>
              <w:pStyle w:val="a5"/>
              <w:ind w:firstLineChars="0" w:firstLine="0"/>
            </w:pPr>
            <w:r w:rsidRPr="00C34A15">
              <w:rPr>
                <w:rFonts w:asciiTheme="minorEastAsia" w:eastAsiaTheme="minorEastAsia" w:hAnsiTheme="minorEastAsia" w:hint="eastAsia"/>
                <w:sz w:val="14"/>
                <w:szCs w:val="18"/>
              </w:rPr>
              <w:t>华为</w:t>
            </w:r>
            <w:r w:rsidRPr="00C34A15">
              <w:rPr>
                <w:rFonts w:asciiTheme="minorEastAsia" w:eastAsiaTheme="minorEastAsia" w:hAnsiTheme="minorEastAsia"/>
                <w:sz w:val="14"/>
                <w:szCs w:val="18"/>
              </w:rPr>
              <w:t>PUSH TOKEN</w:t>
            </w:r>
          </w:p>
        </w:tc>
        <w:tc>
          <w:tcPr>
            <w:tcW w:w="3004" w:type="dxa"/>
          </w:tcPr>
          <w:p w:rsidR="00621760" w:rsidRPr="00621760" w:rsidRDefault="00621760" w:rsidP="00621760">
            <w:pPr>
              <w:pStyle w:val="a5"/>
              <w:ind w:firstLineChars="0" w:firstLine="0"/>
              <w:rPr>
                <w:rFonts w:asciiTheme="minorEastAsia" w:eastAsiaTheme="minorEastAsia" w:hAnsiTheme="minorEastAsia"/>
                <w:sz w:val="14"/>
                <w:szCs w:val="18"/>
              </w:rPr>
            </w:pPr>
            <w:r w:rsidRPr="00621760">
              <w:rPr>
                <w:rFonts w:asciiTheme="minorEastAsia" w:eastAsiaTheme="minorEastAsia" w:hAnsiTheme="minorEastAsia" w:hint="eastAsia"/>
                <w:sz w:val="14"/>
                <w:szCs w:val="18"/>
              </w:rPr>
              <w:t>用户标识</w:t>
            </w:r>
            <w:r w:rsidR="005E70F8">
              <w:rPr>
                <w:rFonts w:asciiTheme="minorEastAsia" w:eastAsiaTheme="minorEastAsia" w:hAnsiTheme="minorEastAsia" w:hint="eastAsia"/>
                <w:sz w:val="14"/>
                <w:szCs w:val="18"/>
              </w:rPr>
              <w:t>，</w:t>
            </w:r>
            <w:r w:rsidR="005E70F8">
              <w:rPr>
                <w:rFonts w:asciiTheme="minorEastAsia" w:eastAsiaTheme="minorEastAsia" w:hAnsiTheme="minorEastAsia"/>
                <w:sz w:val="14"/>
                <w:szCs w:val="18"/>
              </w:rPr>
              <w:t>本字段</w:t>
            </w:r>
            <w:r w:rsidR="005E70F8">
              <w:rPr>
                <w:rFonts w:asciiTheme="minorEastAsia" w:eastAsiaTheme="minorEastAsia" w:hAnsiTheme="minorEastAsia" w:hint="eastAsia"/>
                <w:sz w:val="14"/>
                <w:szCs w:val="18"/>
              </w:rPr>
              <w:t>为</w:t>
            </w:r>
            <w:r w:rsidR="005E70F8">
              <w:rPr>
                <w:rFonts w:asciiTheme="minorEastAsia" w:eastAsiaTheme="minorEastAsia" w:hAnsiTheme="minorEastAsia"/>
                <w:sz w:val="14"/>
                <w:szCs w:val="18"/>
              </w:rPr>
              <w:t>可选字段。</w:t>
            </w:r>
          </w:p>
          <w:p w:rsidR="003946BB" w:rsidRDefault="00621760" w:rsidP="00621760">
            <w:pPr>
              <w:pStyle w:val="a5"/>
              <w:ind w:firstLineChars="0" w:firstLine="0"/>
            </w:pPr>
            <w:r w:rsidRPr="00621760">
              <w:rPr>
                <w:rFonts w:asciiTheme="minorEastAsia" w:eastAsiaTheme="minorEastAsia" w:hAnsiTheme="minorEastAsia" w:hint="eastAsia"/>
                <w:sz w:val="14"/>
                <w:szCs w:val="18"/>
              </w:rPr>
              <w:t>如果携带该字段，则表示查询request_id中的token对应的消息结果；如果不携带该字段，则查询request_id对应的所有token的消息结果</w:t>
            </w:r>
          </w:p>
        </w:tc>
      </w:tr>
    </w:tbl>
    <w:p w:rsidR="009D2C47" w:rsidRPr="003946BB" w:rsidRDefault="009D2C47" w:rsidP="00AD59E4">
      <w:pPr>
        <w:pStyle w:val="a5"/>
      </w:pPr>
    </w:p>
    <w:p w:rsidR="00C472DA" w:rsidRDefault="009D2C47" w:rsidP="009D2C47">
      <w:pPr>
        <w:pStyle w:val="a5"/>
        <w:ind w:firstLineChars="350" w:firstLine="735"/>
      </w:pPr>
      <w:r w:rsidRPr="009D2C47">
        <w:t>openpush.openapi.query_msg_result</w:t>
      </w:r>
      <w:r w:rsidR="00C472DA">
        <w:rPr>
          <w:rFonts w:hint="eastAsia"/>
        </w:rPr>
        <w:t>错误码</w:t>
      </w:r>
      <w:r>
        <w:rPr>
          <w:rFonts w:hint="eastAsia"/>
        </w:rPr>
        <w:t>详解</w:t>
      </w:r>
      <w:r w:rsidR="00C472DA">
        <w:t>：</w:t>
      </w:r>
    </w:p>
    <w:tbl>
      <w:tblPr>
        <w:tblStyle w:val="afff1"/>
        <w:tblW w:w="0" w:type="auto"/>
        <w:tblInd w:w="421" w:type="dxa"/>
        <w:tblLook w:val="04A0" w:firstRow="1" w:lastRow="0" w:firstColumn="1" w:lastColumn="0" w:noHBand="0" w:noVBand="1"/>
      </w:tblPr>
      <w:tblGrid>
        <w:gridCol w:w="2126"/>
        <w:gridCol w:w="3459"/>
        <w:gridCol w:w="3004"/>
      </w:tblGrid>
      <w:tr w:rsidR="000F1737" w:rsidTr="000F1737">
        <w:tc>
          <w:tcPr>
            <w:tcW w:w="2126" w:type="dxa"/>
            <w:shd w:val="clear" w:color="auto" w:fill="D9D9D9" w:themeFill="background1" w:themeFillShade="D9"/>
          </w:tcPr>
          <w:p w:rsidR="000F1737" w:rsidRPr="00EF4D35" w:rsidRDefault="000F1737" w:rsidP="000F1737">
            <w:pPr>
              <w:pStyle w:val="a5"/>
              <w:ind w:firstLineChars="0" w:firstLine="0"/>
              <w:jc w:val="center"/>
              <w:rPr>
                <w:b/>
              </w:rPr>
            </w:pPr>
            <w:r>
              <w:rPr>
                <w:rFonts w:hint="eastAsia"/>
                <w:b/>
              </w:rPr>
              <w:t>错误码</w:t>
            </w:r>
          </w:p>
        </w:tc>
        <w:tc>
          <w:tcPr>
            <w:tcW w:w="3459" w:type="dxa"/>
            <w:shd w:val="clear" w:color="auto" w:fill="D9D9D9" w:themeFill="background1" w:themeFillShade="D9"/>
          </w:tcPr>
          <w:p w:rsidR="000F1737" w:rsidRPr="00EF4D35" w:rsidRDefault="000F1737" w:rsidP="000F1737">
            <w:pPr>
              <w:pStyle w:val="a5"/>
              <w:ind w:firstLineChars="0" w:firstLine="0"/>
              <w:jc w:val="center"/>
              <w:rPr>
                <w:b/>
              </w:rPr>
            </w:pPr>
            <w:r>
              <w:rPr>
                <w:rFonts w:hint="eastAsia"/>
                <w:b/>
              </w:rPr>
              <w:t>错误码</w:t>
            </w:r>
            <w:r>
              <w:rPr>
                <w:b/>
              </w:rPr>
              <w:t>描述</w:t>
            </w:r>
          </w:p>
        </w:tc>
        <w:tc>
          <w:tcPr>
            <w:tcW w:w="3004" w:type="dxa"/>
            <w:shd w:val="clear" w:color="auto" w:fill="D9D9D9" w:themeFill="background1" w:themeFillShade="D9"/>
          </w:tcPr>
          <w:p w:rsidR="000F1737" w:rsidRPr="00EF4D35" w:rsidRDefault="000F1737" w:rsidP="000F1737">
            <w:pPr>
              <w:pStyle w:val="a5"/>
              <w:ind w:firstLineChars="0" w:firstLine="0"/>
              <w:jc w:val="center"/>
              <w:rPr>
                <w:b/>
              </w:rPr>
            </w:pPr>
            <w:r w:rsidRPr="00EF4D35">
              <w:rPr>
                <w:rFonts w:hint="eastAsia"/>
                <w:b/>
              </w:rPr>
              <w:t>备注</w:t>
            </w:r>
          </w:p>
        </w:tc>
      </w:tr>
      <w:tr w:rsidR="000F1737" w:rsidTr="000F1737">
        <w:tc>
          <w:tcPr>
            <w:tcW w:w="2126" w:type="dxa"/>
          </w:tcPr>
          <w:p w:rsidR="000F1737" w:rsidRPr="00914D09" w:rsidRDefault="000F1737" w:rsidP="000F1737">
            <w:pPr>
              <w:pStyle w:val="a5"/>
              <w:ind w:firstLineChars="0" w:firstLine="0"/>
              <w:rPr>
                <w:rFonts w:asciiTheme="minorEastAsia" w:eastAsiaTheme="minorEastAsia" w:hAnsiTheme="minorEastAsia"/>
                <w:sz w:val="14"/>
                <w:szCs w:val="18"/>
              </w:rPr>
            </w:pPr>
            <w:r w:rsidRPr="00F645A8">
              <w:rPr>
                <w:rFonts w:asciiTheme="minorEastAsia" w:eastAsiaTheme="minorEastAsia" w:hAnsiTheme="minorEastAsia"/>
                <w:sz w:val="14"/>
                <w:szCs w:val="18"/>
              </w:rPr>
              <w:t>80100001</w:t>
            </w:r>
          </w:p>
        </w:tc>
        <w:tc>
          <w:tcPr>
            <w:tcW w:w="3459" w:type="dxa"/>
          </w:tcPr>
          <w:p w:rsidR="000F1737" w:rsidRPr="00BD3C24" w:rsidRDefault="000F1737" w:rsidP="000F1737">
            <w:pPr>
              <w:pStyle w:val="a5"/>
              <w:ind w:firstLineChars="0" w:firstLine="0"/>
              <w:rPr>
                <w:rFonts w:asciiTheme="minorEastAsia" w:eastAsiaTheme="minorEastAsia" w:hAnsiTheme="minorEastAsia"/>
                <w:sz w:val="14"/>
                <w:szCs w:val="18"/>
              </w:rPr>
            </w:pPr>
            <w:r w:rsidRPr="00F645A8">
              <w:rPr>
                <w:rFonts w:asciiTheme="minorEastAsia" w:eastAsiaTheme="minorEastAsia" w:hAnsiTheme="minorEastAsia" w:hint="eastAsia"/>
                <w:sz w:val="14"/>
                <w:szCs w:val="18"/>
              </w:rPr>
              <w:t>根据系统上下文获取</w:t>
            </w:r>
            <w:r w:rsidRPr="00F645A8">
              <w:rPr>
                <w:rFonts w:asciiTheme="minorEastAsia" w:eastAsiaTheme="minorEastAsia" w:hAnsiTheme="minorEastAsia"/>
                <w:sz w:val="14"/>
                <w:szCs w:val="18"/>
              </w:rPr>
              <w:t>devAppId</w:t>
            </w:r>
            <w:r w:rsidRPr="00F645A8">
              <w:rPr>
                <w:rFonts w:asciiTheme="minorEastAsia" w:eastAsiaTheme="minorEastAsia" w:hAnsiTheme="minorEastAsia" w:hint="eastAsia"/>
                <w:sz w:val="14"/>
                <w:szCs w:val="18"/>
              </w:rPr>
              <w:t>失败描述</w:t>
            </w:r>
          </w:p>
        </w:tc>
        <w:tc>
          <w:tcPr>
            <w:tcW w:w="3004" w:type="dxa"/>
          </w:tcPr>
          <w:p w:rsidR="000F1737" w:rsidRPr="00BD3C24" w:rsidRDefault="00AD4C48" w:rsidP="000F1737">
            <w:pPr>
              <w:pStyle w:val="a5"/>
              <w:ind w:firstLineChars="0" w:firstLine="0"/>
              <w:rPr>
                <w:rFonts w:asciiTheme="minorEastAsia" w:eastAsiaTheme="minorEastAsia" w:hAnsiTheme="minorEastAsia"/>
                <w:sz w:val="14"/>
                <w:szCs w:val="18"/>
              </w:rPr>
            </w:pPr>
            <w:r>
              <w:rPr>
                <w:rFonts w:asciiTheme="minorEastAsia" w:eastAsiaTheme="minorEastAsia" w:hAnsiTheme="minorEastAsia" w:hint="eastAsia"/>
                <w:sz w:val="14"/>
                <w:szCs w:val="18"/>
              </w:rPr>
              <w:t>需要</w:t>
            </w:r>
            <w:r>
              <w:rPr>
                <w:rFonts w:asciiTheme="minorEastAsia" w:eastAsiaTheme="minorEastAsia" w:hAnsiTheme="minorEastAsia"/>
                <w:sz w:val="14"/>
                <w:szCs w:val="18"/>
              </w:rPr>
              <w:t>在联盟注册PUSH权益</w:t>
            </w:r>
          </w:p>
        </w:tc>
      </w:tr>
      <w:tr w:rsidR="000F1737" w:rsidTr="000F1737">
        <w:tc>
          <w:tcPr>
            <w:tcW w:w="2126" w:type="dxa"/>
          </w:tcPr>
          <w:p w:rsidR="000F1737" w:rsidRPr="00914D09" w:rsidRDefault="000F1737" w:rsidP="000F1737">
            <w:pPr>
              <w:pStyle w:val="a5"/>
              <w:ind w:firstLineChars="0" w:firstLine="0"/>
              <w:rPr>
                <w:rFonts w:asciiTheme="minorEastAsia" w:eastAsiaTheme="minorEastAsia" w:hAnsiTheme="minorEastAsia"/>
                <w:sz w:val="14"/>
                <w:szCs w:val="18"/>
              </w:rPr>
            </w:pPr>
            <w:r w:rsidRPr="000E7D71">
              <w:rPr>
                <w:rFonts w:asciiTheme="minorEastAsia" w:eastAsiaTheme="minorEastAsia" w:hAnsiTheme="minorEastAsia"/>
                <w:sz w:val="14"/>
                <w:szCs w:val="18"/>
              </w:rPr>
              <w:t>80200001</w:t>
            </w:r>
          </w:p>
        </w:tc>
        <w:tc>
          <w:tcPr>
            <w:tcW w:w="3459" w:type="dxa"/>
          </w:tcPr>
          <w:p w:rsidR="000F1737" w:rsidRPr="00BD3C24" w:rsidRDefault="000F1737" w:rsidP="000F1737">
            <w:pPr>
              <w:pStyle w:val="a5"/>
              <w:ind w:firstLineChars="0" w:firstLine="0"/>
              <w:rPr>
                <w:rFonts w:asciiTheme="minorEastAsia" w:eastAsiaTheme="minorEastAsia" w:hAnsiTheme="minorEastAsia"/>
                <w:sz w:val="14"/>
                <w:szCs w:val="18"/>
              </w:rPr>
            </w:pPr>
            <w:r w:rsidRPr="000E7D71">
              <w:rPr>
                <w:rFonts w:asciiTheme="minorEastAsia" w:eastAsiaTheme="minorEastAsia" w:hAnsiTheme="minorEastAsia" w:hint="eastAsia"/>
                <w:sz w:val="14"/>
                <w:szCs w:val="18"/>
              </w:rPr>
              <w:t>请求参数非法</w:t>
            </w:r>
          </w:p>
        </w:tc>
        <w:tc>
          <w:tcPr>
            <w:tcW w:w="3004" w:type="dxa"/>
          </w:tcPr>
          <w:p w:rsidR="000F1737" w:rsidRPr="00535057" w:rsidRDefault="000F1737" w:rsidP="000F1737">
            <w:pPr>
              <w:pStyle w:val="a5"/>
              <w:ind w:firstLineChars="0" w:firstLine="0"/>
              <w:rPr>
                <w:rFonts w:asciiTheme="minorEastAsia" w:eastAsiaTheme="minorEastAsia" w:hAnsiTheme="minorEastAsia"/>
                <w:sz w:val="14"/>
                <w:szCs w:val="18"/>
              </w:rPr>
            </w:pPr>
          </w:p>
        </w:tc>
      </w:tr>
    </w:tbl>
    <w:p w:rsidR="009D2C47" w:rsidRPr="00976E0F" w:rsidRDefault="00976E0F" w:rsidP="00976E0F">
      <w:pPr>
        <w:pStyle w:val="a5"/>
        <w:ind w:firstLineChars="300"/>
        <w:rPr>
          <w:rFonts w:asciiTheme="minorEastAsia" w:eastAsiaTheme="minorEastAsia" w:hAnsiTheme="minorEastAsia"/>
          <w:sz w:val="14"/>
          <w:szCs w:val="18"/>
        </w:rPr>
      </w:pPr>
      <w:r w:rsidRPr="00976E0F">
        <w:rPr>
          <w:rFonts w:asciiTheme="minorEastAsia" w:eastAsiaTheme="minorEastAsia" w:hAnsiTheme="minorEastAsia" w:hint="eastAsia"/>
          <w:sz w:val="14"/>
          <w:szCs w:val="18"/>
        </w:rPr>
        <w:t>注意</w:t>
      </w:r>
      <w:r w:rsidRPr="00976E0F">
        <w:rPr>
          <w:rFonts w:asciiTheme="minorEastAsia" w:eastAsiaTheme="minorEastAsia" w:hAnsiTheme="minorEastAsia"/>
          <w:sz w:val="14"/>
          <w:szCs w:val="18"/>
        </w:rPr>
        <w:t>：当前版本如果出错会返回空的状态对象，此时表明没有查询到</w:t>
      </w:r>
      <w:r>
        <w:rPr>
          <w:rFonts w:asciiTheme="minorEastAsia" w:eastAsiaTheme="minorEastAsia" w:hAnsiTheme="minorEastAsia" w:hint="eastAsia"/>
          <w:sz w:val="14"/>
          <w:szCs w:val="18"/>
        </w:rPr>
        <w:t>。</w:t>
      </w:r>
    </w:p>
    <w:p w:rsidR="00A420A5" w:rsidRPr="009D52FF" w:rsidRDefault="00A420A5" w:rsidP="000F51DD">
      <w:pPr>
        <w:pStyle w:val="affa"/>
        <w:spacing w:line="276" w:lineRule="auto"/>
        <w:ind w:leftChars="0" w:left="0"/>
      </w:pPr>
      <w:r>
        <w:rPr>
          <w:rFonts w:ascii="宋体" w:hAnsi="宋体"/>
        </w:rPr>
        <w:br w:type="page"/>
      </w:r>
    </w:p>
    <w:p w:rsidR="00637BC0" w:rsidRPr="006C1862" w:rsidRDefault="00637BC0" w:rsidP="006C1862">
      <w:pPr>
        <w:pStyle w:val="1"/>
        <w:tabs>
          <w:tab w:val="clear" w:pos="3267"/>
          <w:tab w:val="num" w:pos="630"/>
        </w:tabs>
        <w:ind w:left="630"/>
        <w:rPr>
          <w:rFonts w:asciiTheme="majorEastAsia" w:eastAsiaTheme="majorEastAsia" w:hAnsiTheme="majorEastAsia"/>
        </w:rPr>
      </w:pPr>
      <w:bookmarkStart w:id="21" w:name="_Toc459815833"/>
      <w:r w:rsidRPr="006C1862">
        <w:rPr>
          <w:rFonts w:asciiTheme="majorEastAsia" w:eastAsiaTheme="majorEastAsia" w:hAnsiTheme="majorEastAsia"/>
        </w:rPr>
        <w:t>限制与约束</w:t>
      </w:r>
      <w:bookmarkEnd w:id="21"/>
    </w:p>
    <w:p w:rsidR="0058035E" w:rsidRPr="0058035E" w:rsidRDefault="0058035E" w:rsidP="0058035E">
      <w:pPr>
        <w:spacing w:beforeLines="50" w:before="120" w:afterLines="50" w:after="120"/>
        <w:rPr>
          <w:rFonts w:asciiTheme="minorEastAsia" w:eastAsiaTheme="minorEastAsia" w:hAnsiTheme="minorEastAsia"/>
          <w:color w:val="000000" w:themeColor="text1"/>
        </w:rPr>
      </w:pPr>
      <w:r w:rsidRPr="0058035E">
        <w:rPr>
          <w:rFonts w:asciiTheme="minorEastAsia" w:eastAsiaTheme="minorEastAsia" w:hAnsiTheme="minorEastAsia" w:hint="eastAsia"/>
          <w:color w:val="000000" w:themeColor="text1"/>
        </w:rPr>
        <w:t>在</w:t>
      </w:r>
      <w:r w:rsidRPr="0058035E">
        <w:rPr>
          <w:rFonts w:asciiTheme="minorEastAsia" w:eastAsiaTheme="minorEastAsia" w:hAnsiTheme="minorEastAsia"/>
          <w:color w:val="000000" w:themeColor="text1"/>
        </w:rPr>
        <w:t>使用</w:t>
      </w:r>
      <w:r w:rsidRPr="0058035E">
        <w:rPr>
          <w:rFonts w:asciiTheme="minorEastAsia" w:eastAsiaTheme="minorEastAsia" w:hAnsiTheme="minorEastAsia" w:hint="eastAsia"/>
          <w:color w:val="000000" w:themeColor="text1"/>
        </w:rPr>
        <w:t>华为PUSH</w:t>
      </w:r>
      <w:r w:rsidRPr="0058035E">
        <w:rPr>
          <w:rFonts w:asciiTheme="minorEastAsia" w:eastAsiaTheme="minorEastAsia" w:hAnsiTheme="minorEastAsia"/>
          <w:color w:val="000000" w:themeColor="text1"/>
        </w:rPr>
        <w:t>平台</w:t>
      </w:r>
      <w:r w:rsidRPr="0058035E">
        <w:rPr>
          <w:rFonts w:asciiTheme="minorEastAsia" w:eastAsiaTheme="minorEastAsia" w:hAnsiTheme="minorEastAsia" w:hint="eastAsia"/>
          <w:color w:val="000000" w:themeColor="text1"/>
        </w:rPr>
        <w:t>发送</w:t>
      </w:r>
      <w:r w:rsidRPr="0058035E">
        <w:rPr>
          <w:rFonts w:asciiTheme="minorEastAsia" w:eastAsiaTheme="minorEastAsia" w:hAnsiTheme="minorEastAsia"/>
          <w:color w:val="000000" w:themeColor="text1"/>
        </w:rPr>
        <w:t>消息</w:t>
      </w:r>
      <w:r w:rsidRPr="0058035E">
        <w:rPr>
          <w:rFonts w:asciiTheme="minorEastAsia" w:eastAsiaTheme="minorEastAsia" w:hAnsiTheme="minorEastAsia" w:hint="eastAsia"/>
          <w:color w:val="000000" w:themeColor="text1"/>
        </w:rPr>
        <w:t>时</w:t>
      </w:r>
      <w:r w:rsidRPr="0058035E">
        <w:rPr>
          <w:rFonts w:asciiTheme="minorEastAsia" w:eastAsiaTheme="minorEastAsia" w:hAnsiTheme="minorEastAsia"/>
          <w:color w:val="000000" w:themeColor="text1"/>
        </w:rPr>
        <w:t>存在如下限制：</w:t>
      </w:r>
    </w:p>
    <w:p w:rsidR="0058035E" w:rsidRPr="00BB7ED7" w:rsidRDefault="0058035E" w:rsidP="00D14F84">
      <w:pPr>
        <w:pStyle w:val="2"/>
        <w:tabs>
          <w:tab w:val="clear" w:pos="1852"/>
          <w:tab w:val="num" w:pos="774"/>
        </w:tabs>
        <w:ind w:left="774"/>
      </w:pPr>
      <w:bookmarkStart w:id="22" w:name="_Toc459815834"/>
      <w:r w:rsidRPr="00BB7ED7">
        <w:rPr>
          <w:rFonts w:hint="eastAsia"/>
        </w:rPr>
        <w:t>PUSH</w:t>
      </w:r>
      <w:r w:rsidRPr="00BB7ED7">
        <w:rPr>
          <w:rFonts w:hint="eastAsia"/>
        </w:rPr>
        <w:t>消息</w:t>
      </w:r>
      <w:r w:rsidRPr="00BB7ED7">
        <w:t>送达</w:t>
      </w:r>
      <w:proofErr w:type="gramStart"/>
      <w:r w:rsidRPr="00BB7ED7">
        <w:t>率</w:t>
      </w:r>
      <w:r w:rsidRPr="00BB7ED7">
        <w:rPr>
          <w:rFonts w:hint="eastAsia"/>
        </w:rPr>
        <w:t>无法</w:t>
      </w:r>
      <w:proofErr w:type="gramEnd"/>
      <w:r w:rsidRPr="00BB7ED7">
        <w:t>保证</w:t>
      </w:r>
      <w:bookmarkEnd w:id="22"/>
    </w:p>
    <w:p w:rsidR="0058035E" w:rsidRPr="0058035E" w:rsidRDefault="0058035E" w:rsidP="00184201">
      <w:pPr>
        <w:spacing w:beforeLines="50" w:before="120" w:afterLines="50" w:after="12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影响PUSH消息</w:t>
      </w:r>
      <w:r w:rsidRPr="0058035E">
        <w:rPr>
          <w:rFonts w:asciiTheme="minorEastAsia" w:eastAsiaTheme="minorEastAsia" w:hAnsiTheme="minorEastAsia" w:cs="Arial"/>
          <w:color w:val="000000" w:themeColor="text1"/>
          <w:sz w:val="19"/>
          <w:szCs w:val="19"/>
          <w:shd w:val="clear" w:color="auto" w:fill="FFFFFF"/>
        </w:rPr>
        <w:t>送达率的因素有</w:t>
      </w:r>
      <w:r w:rsidRPr="0058035E">
        <w:rPr>
          <w:rFonts w:asciiTheme="minorEastAsia" w:eastAsiaTheme="minorEastAsia" w:hAnsiTheme="minorEastAsia" w:cs="Arial" w:hint="eastAsia"/>
          <w:color w:val="000000" w:themeColor="text1"/>
          <w:sz w:val="19"/>
          <w:szCs w:val="19"/>
          <w:shd w:val="clear" w:color="auto" w:fill="FFFFFF"/>
        </w:rPr>
        <w:t>：</w:t>
      </w:r>
    </w:p>
    <w:p w:rsidR="0058035E" w:rsidRPr="0058035E" w:rsidRDefault="0058035E" w:rsidP="00184201">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color w:val="000000" w:themeColor="text1"/>
          <w:sz w:val="19"/>
          <w:szCs w:val="19"/>
          <w:shd w:val="clear" w:color="auto" w:fill="FFFFFF"/>
        </w:rPr>
        <w:t>终端设备是否在线</w:t>
      </w:r>
    </w:p>
    <w:p w:rsidR="0058035E" w:rsidRPr="0058035E" w:rsidRDefault="0058035E" w:rsidP="00184201">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用户</w:t>
      </w:r>
      <w:r w:rsidRPr="0058035E">
        <w:rPr>
          <w:rFonts w:asciiTheme="minorEastAsia" w:eastAsiaTheme="minorEastAsia" w:hAnsiTheme="minorEastAsia" w:cs="Arial"/>
          <w:color w:val="000000" w:themeColor="text1"/>
          <w:sz w:val="19"/>
          <w:szCs w:val="19"/>
          <w:shd w:val="clear" w:color="auto" w:fill="FFFFFF"/>
        </w:rPr>
        <w:t>手机上的APP是否</w:t>
      </w:r>
      <w:r w:rsidRPr="0058035E">
        <w:rPr>
          <w:rFonts w:asciiTheme="minorEastAsia" w:eastAsiaTheme="minorEastAsia" w:hAnsiTheme="minorEastAsia" w:cs="Arial" w:hint="eastAsia"/>
          <w:color w:val="000000" w:themeColor="text1"/>
          <w:sz w:val="19"/>
          <w:szCs w:val="19"/>
          <w:shd w:val="clear" w:color="auto" w:fill="FFFFFF"/>
        </w:rPr>
        <w:t>被卸载</w:t>
      </w:r>
    </w:p>
    <w:p w:rsidR="0058035E" w:rsidRPr="0058035E" w:rsidRDefault="0058035E" w:rsidP="00184201">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移动</w:t>
      </w:r>
      <w:r w:rsidRPr="0058035E">
        <w:rPr>
          <w:rFonts w:asciiTheme="minorEastAsia" w:eastAsiaTheme="minorEastAsia" w:hAnsiTheme="minorEastAsia" w:cs="Arial"/>
          <w:color w:val="000000" w:themeColor="text1"/>
          <w:sz w:val="19"/>
          <w:szCs w:val="19"/>
          <w:shd w:val="clear" w:color="auto" w:fill="FFFFFF"/>
        </w:rPr>
        <w:t>网络</w:t>
      </w:r>
      <w:r w:rsidRPr="0058035E">
        <w:rPr>
          <w:rFonts w:asciiTheme="minorEastAsia" w:eastAsiaTheme="minorEastAsia" w:hAnsiTheme="minorEastAsia" w:cs="Arial" w:hint="eastAsia"/>
          <w:color w:val="000000" w:themeColor="text1"/>
          <w:sz w:val="19"/>
          <w:szCs w:val="19"/>
          <w:shd w:val="clear" w:color="auto" w:fill="FFFFFF"/>
        </w:rPr>
        <w:t>是否</w:t>
      </w:r>
      <w:r w:rsidRPr="0058035E">
        <w:rPr>
          <w:rFonts w:asciiTheme="minorEastAsia" w:eastAsiaTheme="minorEastAsia" w:hAnsiTheme="minorEastAsia" w:cs="Arial"/>
          <w:color w:val="000000" w:themeColor="text1"/>
          <w:sz w:val="19"/>
          <w:szCs w:val="19"/>
          <w:shd w:val="clear" w:color="auto" w:fill="FFFFFF"/>
        </w:rPr>
        <w:t>稳定</w:t>
      </w:r>
    </w:p>
    <w:p w:rsidR="0058035E" w:rsidRPr="0058035E" w:rsidRDefault="0058035E" w:rsidP="00184201">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终端</w:t>
      </w:r>
      <w:r w:rsidRPr="0058035E">
        <w:rPr>
          <w:rFonts w:asciiTheme="minorEastAsia" w:eastAsiaTheme="minorEastAsia" w:hAnsiTheme="minorEastAsia" w:cs="Arial"/>
          <w:color w:val="000000" w:themeColor="text1"/>
          <w:sz w:val="19"/>
          <w:szCs w:val="19"/>
          <w:shd w:val="clear" w:color="auto" w:fill="FFFFFF"/>
        </w:rPr>
        <w:t>手机的</w:t>
      </w:r>
      <w:r w:rsidRPr="0058035E">
        <w:rPr>
          <w:rFonts w:asciiTheme="minorEastAsia" w:eastAsiaTheme="minorEastAsia" w:hAnsiTheme="minorEastAsia" w:cs="Arial" w:hint="eastAsia"/>
          <w:color w:val="000000" w:themeColor="text1"/>
          <w:sz w:val="19"/>
          <w:szCs w:val="19"/>
          <w:shd w:val="clear" w:color="auto" w:fill="FFFFFF"/>
        </w:rPr>
        <w:t>安全</w:t>
      </w:r>
      <w:r w:rsidRPr="0058035E">
        <w:rPr>
          <w:rFonts w:asciiTheme="minorEastAsia" w:eastAsiaTheme="minorEastAsia" w:hAnsiTheme="minorEastAsia" w:cs="Arial"/>
          <w:color w:val="000000" w:themeColor="text1"/>
          <w:sz w:val="19"/>
          <w:szCs w:val="19"/>
          <w:shd w:val="clear" w:color="auto" w:fill="FFFFFF"/>
        </w:rPr>
        <w:t>控制</w:t>
      </w:r>
      <w:r w:rsidRPr="0058035E">
        <w:rPr>
          <w:rFonts w:asciiTheme="minorEastAsia" w:eastAsiaTheme="minorEastAsia" w:hAnsiTheme="minorEastAsia" w:cs="Arial" w:hint="eastAsia"/>
          <w:color w:val="000000" w:themeColor="text1"/>
          <w:sz w:val="19"/>
          <w:szCs w:val="19"/>
          <w:shd w:val="clear" w:color="auto" w:fill="FFFFFF"/>
        </w:rPr>
        <w:t>策略</w:t>
      </w:r>
    </w:p>
    <w:p w:rsidR="0058035E" w:rsidRPr="0058035E" w:rsidRDefault="0058035E" w:rsidP="00184201">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不同</w:t>
      </w:r>
      <w:r w:rsidRPr="0058035E">
        <w:rPr>
          <w:rFonts w:asciiTheme="minorEastAsia" w:eastAsiaTheme="minorEastAsia" w:hAnsiTheme="minorEastAsia" w:cs="Arial"/>
          <w:color w:val="000000" w:themeColor="text1"/>
          <w:sz w:val="19"/>
          <w:szCs w:val="19"/>
          <w:shd w:val="clear" w:color="auto" w:fill="FFFFFF"/>
        </w:rPr>
        <w:t>终端厂商设备</w:t>
      </w:r>
      <w:proofErr w:type="gramStart"/>
      <w:r w:rsidRPr="0058035E">
        <w:rPr>
          <w:rFonts w:asciiTheme="minorEastAsia" w:eastAsiaTheme="minorEastAsia" w:hAnsiTheme="minorEastAsia" w:cs="Arial" w:hint="eastAsia"/>
          <w:color w:val="000000" w:themeColor="text1"/>
          <w:sz w:val="19"/>
          <w:szCs w:val="19"/>
          <w:shd w:val="clear" w:color="auto" w:fill="FFFFFF"/>
        </w:rPr>
        <w:t>对</w:t>
      </w:r>
      <w:r w:rsidRPr="0058035E">
        <w:rPr>
          <w:rFonts w:asciiTheme="minorEastAsia" w:eastAsiaTheme="minorEastAsia" w:hAnsiTheme="minorEastAsia" w:cs="Arial"/>
          <w:color w:val="000000" w:themeColor="text1"/>
          <w:sz w:val="19"/>
          <w:szCs w:val="19"/>
          <w:shd w:val="clear" w:color="auto" w:fill="FFFFFF"/>
        </w:rPr>
        <w:t>友商的</w:t>
      </w:r>
      <w:proofErr w:type="gramEnd"/>
      <w:r w:rsidRPr="0058035E">
        <w:rPr>
          <w:rFonts w:asciiTheme="minorEastAsia" w:eastAsiaTheme="minorEastAsia" w:hAnsiTheme="minorEastAsia" w:cs="Arial"/>
          <w:color w:val="000000" w:themeColor="text1"/>
          <w:sz w:val="19"/>
          <w:szCs w:val="19"/>
          <w:shd w:val="clear" w:color="auto" w:fill="FFFFFF"/>
        </w:rPr>
        <w:t>支持度</w:t>
      </w:r>
    </w:p>
    <w:p w:rsidR="00184201" w:rsidRDefault="0058035E" w:rsidP="00184201">
      <w:pPr>
        <w:pStyle w:val="a5"/>
        <w:spacing w:before="50" w:afterLines="50" w:after="120"/>
      </w:pPr>
      <w:r w:rsidRPr="0053035E">
        <w:rPr>
          <w:rFonts w:hint="eastAsia"/>
        </w:rPr>
        <w:t>鉴于</w:t>
      </w:r>
      <w:r w:rsidRPr="0053035E">
        <w:t>上述原因华为</w:t>
      </w:r>
      <w:r w:rsidRPr="0053035E">
        <w:t>PUSH</w:t>
      </w:r>
      <w:r w:rsidRPr="0053035E">
        <w:t>平台不能保证</w:t>
      </w:r>
      <w:r w:rsidRPr="0053035E">
        <w:rPr>
          <w:rFonts w:hint="eastAsia"/>
        </w:rPr>
        <w:t>100</w:t>
      </w:r>
      <w:r w:rsidRPr="0053035E">
        <w:t>%</w:t>
      </w:r>
      <w:r w:rsidRPr="0053035E">
        <w:t>的</w:t>
      </w:r>
      <w:r w:rsidRPr="0053035E">
        <w:rPr>
          <w:rFonts w:hint="eastAsia"/>
        </w:rPr>
        <w:t>消息</w:t>
      </w:r>
      <w:r w:rsidRPr="0053035E">
        <w:t>送达率。</w:t>
      </w:r>
    </w:p>
    <w:p w:rsidR="0058035E" w:rsidRPr="0053035E" w:rsidRDefault="0058035E" w:rsidP="00184201">
      <w:pPr>
        <w:pStyle w:val="a5"/>
        <w:spacing w:before="50" w:afterLines="50" w:after="120"/>
      </w:pPr>
      <w:r w:rsidRPr="0053035E">
        <w:rPr>
          <w:rFonts w:hint="eastAsia"/>
        </w:rPr>
        <w:t>华为</w:t>
      </w:r>
      <w:r w:rsidRPr="0053035E">
        <w:t>PUSH</w:t>
      </w:r>
      <w:r w:rsidRPr="0053035E">
        <w:t>平台</w:t>
      </w:r>
      <w:r w:rsidRPr="0053035E">
        <w:rPr>
          <w:rFonts w:hint="eastAsia"/>
        </w:rPr>
        <w:t>首</w:t>
      </w:r>
      <w:r w:rsidRPr="0053035E">
        <w:t>发在线</w:t>
      </w:r>
      <w:r w:rsidRPr="0053035E">
        <w:rPr>
          <w:rFonts w:hint="eastAsia"/>
        </w:rPr>
        <w:t>（用户</w:t>
      </w:r>
      <w:r w:rsidRPr="0053035E">
        <w:t>第一次发送并且接收消息的终端设备网络正常</w:t>
      </w:r>
      <w:r w:rsidRPr="0053035E">
        <w:rPr>
          <w:rFonts w:hint="eastAsia"/>
        </w:rPr>
        <w:t>）</w:t>
      </w:r>
      <w:r w:rsidRPr="0053035E">
        <w:t>成功率</w:t>
      </w:r>
      <w:r w:rsidRPr="0053035E">
        <w:rPr>
          <w:rFonts w:hint="eastAsia"/>
        </w:rPr>
        <w:t>接近</w:t>
      </w:r>
      <w:r w:rsidRPr="0053035E">
        <w:rPr>
          <w:rFonts w:hint="eastAsia"/>
        </w:rPr>
        <w:t>100</w:t>
      </w:r>
      <w:r w:rsidRPr="0053035E">
        <w:t>%</w:t>
      </w:r>
      <w:r w:rsidRPr="0053035E">
        <w:t>，</w:t>
      </w:r>
      <w:r w:rsidRPr="0053035E">
        <w:rPr>
          <w:rFonts w:hint="eastAsia"/>
        </w:rPr>
        <w:t>如果</w:t>
      </w:r>
      <w:r w:rsidRPr="0053035E">
        <w:t>设备离线华为</w:t>
      </w:r>
      <w:r w:rsidRPr="0053035E">
        <w:t>PUSH</w:t>
      </w:r>
      <w:r w:rsidRPr="0053035E">
        <w:t>平台也会给用户缓存消息，待用户上线有</w:t>
      </w:r>
      <w:r w:rsidRPr="0053035E">
        <w:rPr>
          <w:rFonts w:hint="eastAsia"/>
        </w:rPr>
        <w:t>将</w:t>
      </w:r>
      <w:r w:rsidRPr="0053035E">
        <w:t>这些消息尽量投递给用户，</w:t>
      </w:r>
      <w:r w:rsidRPr="0053035E">
        <w:rPr>
          <w:rFonts w:hint="eastAsia"/>
        </w:rPr>
        <w:t>用户</w:t>
      </w:r>
      <w:r w:rsidRPr="0053035E">
        <w:t>的消息只在平台缓存一次，</w:t>
      </w:r>
      <w:r w:rsidRPr="0053035E">
        <w:rPr>
          <w:rFonts w:hint="eastAsia"/>
        </w:rPr>
        <w:t>如果</w:t>
      </w:r>
      <w:r w:rsidRPr="0053035E">
        <w:t>用户在线后又发不通</w:t>
      </w:r>
      <w:r w:rsidRPr="0053035E">
        <w:t>PUSH</w:t>
      </w:r>
      <w:r w:rsidRPr="0053035E">
        <w:t>平台不在对此消息做第二次缓存。</w:t>
      </w:r>
    </w:p>
    <w:p w:rsidR="0058035E" w:rsidRPr="00274813" w:rsidRDefault="0058035E" w:rsidP="00274813">
      <w:pPr>
        <w:pStyle w:val="2"/>
        <w:tabs>
          <w:tab w:val="clear" w:pos="1852"/>
          <w:tab w:val="num" w:pos="774"/>
        </w:tabs>
        <w:ind w:left="774"/>
      </w:pPr>
      <w:bookmarkStart w:id="23" w:name="_Toc459815835"/>
      <w:r w:rsidRPr="00274813">
        <w:rPr>
          <w:rFonts w:hint="eastAsia"/>
        </w:rPr>
        <w:t>P</w:t>
      </w:r>
      <w:r w:rsidRPr="00274813">
        <w:t>USH</w:t>
      </w:r>
      <w:r w:rsidRPr="00274813">
        <w:rPr>
          <w:rFonts w:hint="eastAsia"/>
        </w:rPr>
        <w:t>消息</w:t>
      </w:r>
      <w:r w:rsidRPr="00274813">
        <w:t>不同终端</w:t>
      </w:r>
      <w:r w:rsidRPr="00274813">
        <w:rPr>
          <w:rFonts w:hint="eastAsia"/>
        </w:rPr>
        <w:t>平台</w:t>
      </w:r>
      <w:r w:rsidRPr="00274813">
        <w:t>的限制</w:t>
      </w:r>
      <w:bookmarkEnd w:id="23"/>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华为</w:t>
      </w:r>
      <w:r w:rsidRPr="0058035E">
        <w:rPr>
          <w:rFonts w:asciiTheme="minorEastAsia" w:eastAsiaTheme="minorEastAsia" w:hAnsiTheme="minorEastAsia" w:cs="Arial"/>
          <w:color w:val="000000" w:themeColor="text1"/>
          <w:sz w:val="19"/>
          <w:szCs w:val="19"/>
          <w:shd w:val="clear" w:color="auto" w:fill="FFFFFF"/>
        </w:rPr>
        <w:t>手机终端设备</w:t>
      </w:r>
      <w:r w:rsidRPr="0058035E">
        <w:rPr>
          <w:rFonts w:asciiTheme="minorEastAsia" w:eastAsiaTheme="minorEastAsia" w:hAnsiTheme="minorEastAsia" w:cs="Arial" w:hint="eastAsia"/>
          <w:color w:val="000000" w:themeColor="text1"/>
          <w:sz w:val="19"/>
          <w:szCs w:val="19"/>
          <w:shd w:val="clear" w:color="auto" w:fill="FFFFFF"/>
        </w:rPr>
        <w:t>限制</w:t>
      </w:r>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华为手机</w:t>
      </w:r>
      <w:r w:rsidRPr="0058035E">
        <w:rPr>
          <w:rFonts w:asciiTheme="minorEastAsia" w:eastAsiaTheme="minorEastAsia" w:hAnsiTheme="minorEastAsia" w:cs="Arial"/>
          <w:color w:val="000000" w:themeColor="text1"/>
          <w:sz w:val="19"/>
          <w:szCs w:val="19"/>
          <w:shd w:val="clear" w:color="auto" w:fill="FFFFFF"/>
        </w:rPr>
        <w:t>管家</w:t>
      </w:r>
      <w:r w:rsidRPr="0058035E">
        <w:rPr>
          <w:rFonts w:asciiTheme="minorEastAsia" w:eastAsiaTheme="minorEastAsia" w:hAnsiTheme="minorEastAsia" w:cs="Arial" w:hint="eastAsia"/>
          <w:color w:val="000000" w:themeColor="text1"/>
          <w:sz w:val="19"/>
          <w:szCs w:val="19"/>
          <w:shd w:val="clear" w:color="auto" w:fill="FFFFFF"/>
        </w:rPr>
        <w:t>可以拦截Android广播</w:t>
      </w:r>
      <w:r w:rsidRPr="0058035E">
        <w:rPr>
          <w:rFonts w:asciiTheme="minorEastAsia" w:eastAsiaTheme="minorEastAsia" w:hAnsiTheme="minorEastAsia" w:cs="Arial"/>
          <w:color w:val="000000" w:themeColor="text1"/>
          <w:sz w:val="19"/>
          <w:szCs w:val="19"/>
          <w:shd w:val="clear" w:color="auto" w:fill="FFFFFF"/>
        </w:rPr>
        <w:t>消息，PUSH</w:t>
      </w:r>
      <w:r w:rsidRPr="0058035E">
        <w:rPr>
          <w:rFonts w:asciiTheme="minorEastAsia" w:eastAsiaTheme="minorEastAsia" w:hAnsiTheme="minorEastAsia" w:cs="Arial" w:hint="eastAsia"/>
          <w:color w:val="000000" w:themeColor="text1"/>
          <w:sz w:val="19"/>
          <w:szCs w:val="19"/>
          <w:shd w:val="clear" w:color="auto" w:fill="FFFFFF"/>
        </w:rPr>
        <w:t>消息</w:t>
      </w:r>
      <w:r w:rsidRPr="0058035E">
        <w:rPr>
          <w:rFonts w:asciiTheme="minorEastAsia" w:eastAsiaTheme="minorEastAsia" w:hAnsiTheme="minorEastAsia" w:cs="Arial"/>
          <w:color w:val="000000" w:themeColor="text1"/>
          <w:sz w:val="19"/>
          <w:szCs w:val="19"/>
          <w:shd w:val="clear" w:color="auto" w:fill="FFFFFF"/>
        </w:rPr>
        <w:t>因此也会被拦截。</w:t>
      </w:r>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华为</w:t>
      </w:r>
      <w:r w:rsidRPr="0058035E">
        <w:rPr>
          <w:rFonts w:asciiTheme="minorEastAsia" w:eastAsiaTheme="minorEastAsia" w:hAnsiTheme="minorEastAsia" w:cs="Arial"/>
          <w:color w:val="000000" w:themeColor="text1"/>
          <w:sz w:val="19"/>
          <w:szCs w:val="19"/>
          <w:shd w:val="clear" w:color="auto" w:fill="FFFFFF"/>
        </w:rPr>
        <w:t>Android设备</w:t>
      </w:r>
      <w:r w:rsidRPr="0058035E">
        <w:rPr>
          <w:rFonts w:asciiTheme="minorEastAsia" w:eastAsiaTheme="minorEastAsia" w:hAnsiTheme="minorEastAsia" w:cs="Arial" w:hint="eastAsia"/>
          <w:color w:val="000000" w:themeColor="text1"/>
          <w:sz w:val="19"/>
          <w:szCs w:val="19"/>
          <w:shd w:val="clear" w:color="auto" w:fill="FFFFFF"/>
        </w:rPr>
        <w:t>（华为</w:t>
      </w:r>
      <w:r w:rsidRPr="0058035E">
        <w:rPr>
          <w:rFonts w:asciiTheme="minorEastAsia" w:eastAsiaTheme="minorEastAsia" w:hAnsiTheme="minorEastAsia" w:cs="Arial"/>
          <w:color w:val="000000" w:themeColor="text1"/>
          <w:sz w:val="19"/>
          <w:szCs w:val="19"/>
          <w:shd w:val="clear" w:color="auto" w:fill="FFFFFF"/>
        </w:rPr>
        <w:t>手表、华为</w:t>
      </w:r>
      <w:r w:rsidRPr="0058035E">
        <w:rPr>
          <w:rFonts w:asciiTheme="minorEastAsia" w:eastAsiaTheme="minorEastAsia" w:hAnsiTheme="minorEastAsia" w:cs="Arial" w:hint="eastAsia"/>
          <w:color w:val="000000" w:themeColor="text1"/>
          <w:sz w:val="19"/>
          <w:szCs w:val="19"/>
          <w:shd w:val="clear" w:color="auto" w:fill="FFFFFF"/>
        </w:rPr>
        <w:t>平板</w:t>
      </w:r>
      <w:r w:rsidRPr="0058035E">
        <w:rPr>
          <w:rFonts w:asciiTheme="minorEastAsia" w:eastAsiaTheme="minorEastAsia" w:hAnsiTheme="minorEastAsia" w:cs="Arial"/>
          <w:color w:val="000000" w:themeColor="text1"/>
          <w:sz w:val="19"/>
          <w:szCs w:val="19"/>
          <w:shd w:val="clear" w:color="auto" w:fill="FFFFFF"/>
        </w:rPr>
        <w:t>、小K手</w:t>
      </w:r>
      <w:r w:rsidRPr="0058035E">
        <w:rPr>
          <w:rFonts w:asciiTheme="minorEastAsia" w:eastAsiaTheme="minorEastAsia" w:hAnsiTheme="minorEastAsia" w:cs="Arial" w:hint="eastAsia"/>
          <w:color w:val="000000" w:themeColor="text1"/>
          <w:sz w:val="19"/>
          <w:szCs w:val="19"/>
          <w:shd w:val="clear" w:color="auto" w:fill="FFFFFF"/>
        </w:rPr>
        <w:t>表）限制</w:t>
      </w:r>
    </w:p>
    <w:p w:rsidR="0058035E" w:rsidRPr="0058035E" w:rsidRDefault="0058035E" w:rsidP="00A60A2B">
      <w:pPr>
        <w:spacing w:beforeLines="50" w:before="120" w:afterLines="50" w:after="120"/>
        <w:ind w:firstLine="42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如果</w:t>
      </w:r>
      <w:r w:rsidRPr="0058035E">
        <w:rPr>
          <w:rFonts w:asciiTheme="minorEastAsia" w:eastAsiaTheme="minorEastAsia" w:hAnsiTheme="minorEastAsia" w:cs="Arial"/>
          <w:color w:val="000000" w:themeColor="text1"/>
          <w:sz w:val="19"/>
          <w:szCs w:val="19"/>
          <w:shd w:val="clear" w:color="auto" w:fill="FFFFFF"/>
        </w:rPr>
        <w:t>安装了</w:t>
      </w:r>
      <w:r w:rsidRPr="0058035E">
        <w:rPr>
          <w:rFonts w:asciiTheme="minorEastAsia" w:eastAsiaTheme="minorEastAsia" w:hAnsiTheme="minorEastAsia" w:cs="Arial" w:hint="eastAsia"/>
          <w:color w:val="000000" w:themeColor="text1"/>
          <w:sz w:val="19"/>
          <w:szCs w:val="19"/>
          <w:shd w:val="clear" w:color="auto" w:fill="FFFFFF"/>
        </w:rPr>
        <w:t>手机</w:t>
      </w:r>
      <w:r w:rsidRPr="0058035E">
        <w:rPr>
          <w:rFonts w:asciiTheme="minorEastAsia" w:eastAsiaTheme="minorEastAsia" w:hAnsiTheme="minorEastAsia" w:cs="Arial"/>
          <w:color w:val="000000" w:themeColor="text1"/>
          <w:sz w:val="19"/>
          <w:szCs w:val="19"/>
          <w:shd w:val="clear" w:color="auto" w:fill="FFFFFF"/>
        </w:rPr>
        <w:t>管家</w:t>
      </w:r>
      <w:r w:rsidRPr="0058035E">
        <w:rPr>
          <w:rFonts w:asciiTheme="minorEastAsia" w:eastAsiaTheme="minorEastAsia" w:hAnsiTheme="minorEastAsia" w:cs="Arial" w:hint="eastAsia"/>
          <w:color w:val="000000" w:themeColor="text1"/>
          <w:sz w:val="19"/>
          <w:szCs w:val="19"/>
          <w:shd w:val="clear" w:color="auto" w:fill="FFFFFF"/>
        </w:rPr>
        <w:t>可以拦截Android广播</w:t>
      </w:r>
      <w:r w:rsidRPr="0058035E">
        <w:rPr>
          <w:rFonts w:asciiTheme="minorEastAsia" w:eastAsiaTheme="minorEastAsia" w:hAnsiTheme="minorEastAsia" w:cs="Arial"/>
          <w:color w:val="000000" w:themeColor="text1"/>
          <w:sz w:val="19"/>
          <w:szCs w:val="19"/>
          <w:shd w:val="clear" w:color="auto" w:fill="FFFFFF"/>
        </w:rPr>
        <w:t>消息，PUSH</w:t>
      </w:r>
      <w:r w:rsidRPr="0058035E">
        <w:rPr>
          <w:rFonts w:asciiTheme="minorEastAsia" w:eastAsiaTheme="minorEastAsia" w:hAnsiTheme="minorEastAsia" w:cs="Arial" w:hint="eastAsia"/>
          <w:color w:val="000000" w:themeColor="text1"/>
          <w:sz w:val="19"/>
          <w:szCs w:val="19"/>
          <w:shd w:val="clear" w:color="auto" w:fill="FFFFFF"/>
        </w:rPr>
        <w:t>消息</w:t>
      </w:r>
      <w:r w:rsidRPr="0058035E">
        <w:rPr>
          <w:rFonts w:asciiTheme="minorEastAsia" w:eastAsiaTheme="minorEastAsia" w:hAnsiTheme="minorEastAsia" w:cs="Arial"/>
          <w:color w:val="000000" w:themeColor="text1"/>
          <w:sz w:val="19"/>
          <w:szCs w:val="19"/>
          <w:shd w:val="clear" w:color="auto" w:fill="FFFFFF"/>
        </w:rPr>
        <w:t>因此也会被拦截。</w:t>
      </w:r>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非</w:t>
      </w:r>
      <w:r w:rsidRPr="0058035E">
        <w:rPr>
          <w:rFonts w:asciiTheme="minorEastAsia" w:eastAsiaTheme="minorEastAsia" w:hAnsiTheme="minorEastAsia" w:cs="Arial"/>
          <w:color w:val="000000" w:themeColor="text1"/>
          <w:sz w:val="19"/>
          <w:szCs w:val="19"/>
          <w:shd w:val="clear" w:color="auto" w:fill="FFFFFF"/>
        </w:rPr>
        <w:t>华为Android手机</w:t>
      </w:r>
      <w:r w:rsidRPr="0058035E">
        <w:rPr>
          <w:rFonts w:asciiTheme="minorEastAsia" w:eastAsiaTheme="minorEastAsia" w:hAnsiTheme="minorEastAsia" w:cs="Arial" w:hint="eastAsia"/>
          <w:color w:val="000000" w:themeColor="text1"/>
          <w:sz w:val="19"/>
          <w:szCs w:val="19"/>
          <w:shd w:val="clear" w:color="auto" w:fill="FFFFFF"/>
        </w:rPr>
        <w:t>（小米</w:t>
      </w:r>
      <w:r w:rsidRPr="0058035E">
        <w:rPr>
          <w:rFonts w:asciiTheme="minorEastAsia" w:eastAsiaTheme="minorEastAsia" w:hAnsiTheme="minorEastAsia" w:cs="Arial"/>
          <w:color w:val="000000" w:themeColor="text1"/>
          <w:sz w:val="19"/>
          <w:szCs w:val="19"/>
          <w:shd w:val="clear" w:color="auto" w:fill="FFFFFF"/>
        </w:rPr>
        <w:t>、</w:t>
      </w:r>
      <w:r w:rsidRPr="0058035E">
        <w:rPr>
          <w:rFonts w:asciiTheme="minorEastAsia" w:eastAsiaTheme="minorEastAsia" w:hAnsiTheme="minorEastAsia" w:cs="Arial" w:hint="eastAsia"/>
          <w:color w:val="000000" w:themeColor="text1"/>
          <w:sz w:val="19"/>
          <w:szCs w:val="19"/>
          <w:shd w:val="clear" w:color="auto" w:fill="FFFFFF"/>
        </w:rPr>
        <w:t>VIVO、OPPO、</w:t>
      </w:r>
      <w:r w:rsidRPr="0058035E">
        <w:rPr>
          <w:rFonts w:asciiTheme="minorEastAsia" w:eastAsiaTheme="minorEastAsia" w:hAnsiTheme="minorEastAsia" w:cs="Arial"/>
          <w:color w:val="000000" w:themeColor="text1"/>
          <w:sz w:val="19"/>
          <w:szCs w:val="19"/>
          <w:shd w:val="clear" w:color="auto" w:fill="FFFFFF"/>
        </w:rPr>
        <w:t>三星、酷派、中兴</w:t>
      </w:r>
      <w:r w:rsidRPr="0058035E">
        <w:rPr>
          <w:rFonts w:asciiTheme="minorEastAsia" w:eastAsiaTheme="minorEastAsia" w:hAnsiTheme="minorEastAsia" w:cs="Arial" w:hint="eastAsia"/>
          <w:color w:val="000000" w:themeColor="text1"/>
          <w:sz w:val="19"/>
          <w:szCs w:val="19"/>
          <w:shd w:val="clear" w:color="auto" w:fill="FFFFFF"/>
        </w:rPr>
        <w:t>）限制</w:t>
      </w:r>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原则</w:t>
      </w:r>
      <w:r w:rsidRPr="0058035E">
        <w:rPr>
          <w:rFonts w:asciiTheme="minorEastAsia" w:eastAsiaTheme="minorEastAsia" w:hAnsiTheme="minorEastAsia" w:cs="Arial"/>
          <w:color w:val="000000" w:themeColor="text1"/>
          <w:sz w:val="19"/>
          <w:szCs w:val="19"/>
          <w:shd w:val="clear" w:color="auto" w:fill="FFFFFF"/>
        </w:rPr>
        <w:t>上安装了华为</w:t>
      </w:r>
      <w:r w:rsidRPr="0058035E">
        <w:rPr>
          <w:rFonts w:asciiTheme="minorEastAsia" w:eastAsiaTheme="minorEastAsia" w:hAnsiTheme="minorEastAsia" w:cs="Arial" w:hint="eastAsia"/>
          <w:color w:val="000000" w:themeColor="text1"/>
          <w:sz w:val="19"/>
          <w:szCs w:val="19"/>
          <w:shd w:val="clear" w:color="auto" w:fill="FFFFFF"/>
        </w:rPr>
        <w:t>PUSH客户端</w:t>
      </w:r>
      <w:r w:rsidRPr="0058035E">
        <w:rPr>
          <w:rFonts w:asciiTheme="minorEastAsia" w:eastAsiaTheme="minorEastAsia" w:hAnsiTheme="minorEastAsia" w:cs="Arial"/>
          <w:color w:val="000000" w:themeColor="text1"/>
          <w:sz w:val="19"/>
          <w:szCs w:val="19"/>
          <w:shd w:val="clear" w:color="auto" w:fill="FFFFFF"/>
        </w:rPr>
        <w:t>的Android手机即可支持</w:t>
      </w:r>
      <w:r w:rsidRPr="0058035E">
        <w:rPr>
          <w:rFonts w:asciiTheme="minorEastAsia" w:eastAsiaTheme="minorEastAsia" w:hAnsiTheme="minorEastAsia" w:cs="Arial" w:hint="eastAsia"/>
          <w:color w:val="000000" w:themeColor="text1"/>
          <w:sz w:val="19"/>
          <w:szCs w:val="19"/>
          <w:shd w:val="clear" w:color="auto" w:fill="FFFFFF"/>
        </w:rPr>
        <w:t>Huawei PUSH业务。</w:t>
      </w:r>
      <w:proofErr w:type="gramStart"/>
      <w:r w:rsidRPr="0058035E">
        <w:rPr>
          <w:rFonts w:asciiTheme="minorEastAsia" w:eastAsiaTheme="minorEastAsia" w:hAnsiTheme="minorEastAsia" w:cs="Arial" w:hint="eastAsia"/>
          <w:color w:val="000000" w:themeColor="text1"/>
          <w:sz w:val="19"/>
          <w:szCs w:val="19"/>
          <w:shd w:val="clear" w:color="auto" w:fill="FFFFFF"/>
        </w:rPr>
        <w:t>某些</w:t>
      </w:r>
      <w:r w:rsidRPr="0058035E">
        <w:rPr>
          <w:rFonts w:asciiTheme="minorEastAsia" w:eastAsiaTheme="minorEastAsia" w:hAnsiTheme="minorEastAsia" w:cs="Arial"/>
          <w:color w:val="000000" w:themeColor="text1"/>
          <w:sz w:val="19"/>
          <w:szCs w:val="19"/>
          <w:shd w:val="clear" w:color="auto" w:fill="FFFFFF"/>
        </w:rPr>
        <w:t>友商</w:t>
      </w:r>
      <w:r w:rsidRPr="0058035E">
        <w:rPr>
          <w:rFonts w:asciiTheme="minorEastAsia" w:eastAsiaTheme="minorEastAsia" w:hAnsiTheme="minorEastAsia" w:cs="Arial" w:hint="eastAsia"/>
          <w:color w:val="000000" w:themeColor="text1"/>
          <w:sz w:val="19"/>
          <w:szCs w:val="19"/>
          <w:shd w:val="clear" w:color="auto" w:fill="FFFFFF"/>
        </w:rPr>
        <w:t>手机</w:t>
      </w:r>
      <w:proofErr w:type="gramEnd"/>
      <w:r w:rsidRPr="0058035E">
        <w:rPr>
          <w:rFonts w:asciiTheme="minorEastAsia" w:eastAsiaTheme="minorEastAsia" w:hAnsiTheme="minorEastAsia" w:cs="Arial"/>
          <w:color w:val="000000" w:themeColor="text1"/>
          <w:sz w:val="19"/>
          <w:szCs w:val="19"/>
          <w:shd w:val="clear" w:color="auto" w:fill="FFFFFF"/>
        </w:rPr>
        <w:t>可能会删除华为进程，导致消息不可达。</w:t>
      </w:r>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苹果</w:t>
      </w:r>
      <w:r w:rsidRPr="0058035E">
        <w:rPr>
          <w:rFonts w:asciiTheme="minorEastAsia" w:eastAsiaTheme="minorEastAsia" w:hAnsiTheme="minorEastAsia" w:cs="Arial"/>
          <w:color w:val="000000" w:themeColor="text1"/>
          <w:sz w:val="19"/>
          <w:szCs w:val="19"/>
          <w:shd w:val="clear" w:color="auto" w:fill="FFFFFF"/>
        </w:rPr>
        <w:t>手机</w:t>
      </w:r>
      <w:r w:rsidRPr="0058035E">
        <w:rPr>
          <w:rFonts w:asciiTheme="minorEastAsia" w:eastAsiaTheme="minorEastAsia" w:hAnsiTheme="minorEastAsia" w:cs="Arial" w:hint="eastAsia"/>
          <w:color w:val="000000" w:themeColor="text1"/>
          <w:sz w:val="19"/>
          <w:szCs w:val="19"/>
          <w:shd w:val="clear" w:color="auto" w:fill="FFFFFF"/>
        </w:rPr>
        <w:t>限制</w:t>
      </w:r>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华为</w:t>
      </w:r>
      <w:r w:rsidRPr="0058035E">
        <w:rPr>
          <w:rFonts w:asciiTheme="minorEastAsia" w:eastAsiaTheme="minorEastAsia" w:hAnsiTheme="minorEastAsia" w:cs="Arial"/>
          <w:color w:val="000000" w:themeColor="text1"/>
          <w:sz w:val="19"/>
          <w:szCs w:val="19"/>
          <w:shd w:val="clear" w:color="auto" w:fill="FFFFFF"/>
        </w:rPr>
        <w:t>PUSH平台</w:t>
      </w:r>
      <w:r w:rsidRPr="0058035E">
        <w:rPr>
          <w:rFonts w:asciiTheme="minorEastAsia" w:eastAsiaTheme="minorEastAsia" w:hAnsiTheme="minorEastAsia" w:cs="Arial" w:hint="eastAsia"/>
          <w:color w:val="000000" w:themeColor="text1"/>
          <w:sz w:val="19"/>
          <w:szCs w:val="19"/>
          <w:shd w:val="clear" w:color="auto" w:fill="FFFFFF"/>
        </w:rPr>
        <w:t>推送</w:t>
      </w:r>
      <w:r w:rsidRPr="0058035E">
        <w:rPr>
          <w:rFonts w:asciiTheme="minorEastAsia" w:eastAsiaTheme="minorEastAsia" w:hAnsiTheme="minorEastAsia" w:cs="Arial"/>
          <w:color w:val="000000" w:themeColor="text1"/>
          <w:sz w:val="19"/>
          <w:szCs w:val="19"/>
          <w:shd w:val="clear" w:color="auto" w:fill="FFFFFF"/>
        </w:rPr>
        <w:t>到</w:t>
      </w:r>
      <w:r w:rsidRPr="0058035E">
        <w:rPr>
          <w:rFonts w:asciiTheme="minorEastAsia" w:eastAsiaTheme="minorEastAsia" w:hAnsiTheme="minorEastAsia" w:cs="Arial" w:hint="eastAsia"/>
          <w:color w:val="000000" w:themeColor="text1"/>
          <w:sz w:val="19"/>
          <w:szCs w:val="19"/>
          <w:shd w:val="clear" w:color="auto" w:fill="FFFFFF"/>
        </w:rPr>
        <w:t>IOS的</w:t>
      </w:r>
      <w:r w:rsidRPr="0058035E">
        <w:rPr>
          <w:rFonts w:asciiTheme="minorEastAsia" w:eastAsiaTheme="minorEastAsia" w:hAnsiTheme="minorEastAsia" w:cs="Arial"/>
          <w:color w:val="000000" w:themeColor="text1"/>
          <w:sz w:val="19"/>
          <w:szCs w:val="19"/>
          <w:shd w:val="clear" w:color="auto" w:fill="FFFFFF"/>
        </w:rPr>
        <w:t>消息是通过</w:t>
      </w:r>
      <w:r w:rsidRPr="0058035E">
        <w:rPr>
          <w:rFonts w:asciiTheme="minorEastAsia" w:eastAsiaTheme="minorEastAsia" w:hAnsiTheme="minorEastAsia" w:cs="Arial" w:hint="eastAsia"/>
          <w:color w:val="000000" w:themeColor="text1"/>
          <w:sz w:val="19"/>
          <w:szCs w:val="19"/>
          <w:shd w:val="clear" w:color="auto" w:fill="FFFFFF"/>
        </w:rPr>
        <w:t>苹果</w:t>
      </w:r>
      <w:r w:rsidRPr="0058035E">
        <w:rPr>
          <w:rFonts w:asciiTheme="minorEastAsia" w:eastAsiaTheme="minorEastAsia" w:hAnsiTheme="minorEastAsia" w:cs="Arial"/>
          <w:color w:val="000000" w:themeColor="text1"/>
          <w:sz w:val="19"/>
          <w:szCs w:val="19"/>
          <w:shd w:val="clear" w:color="auto" w:fill="FFFFFF"/>
        </w:rPr>
        <w:t>的APNS推</w:t>
      </w:r>
      <w:r w:rsidRPr="0058035E">
        <w:rPr>
          <w:rFonts w:asciiTheme="minorEastAsia" w:eastAsiaTheme="minorEastAsia" w:hAnsiTheme="minorEastAsia" w:cs="Arial" w:hint="eastAsia"/>
          <w:color w:val="000000" w:themeColor="text1"/>
          <w:sz w:val="19"/>
          <w:szCs w:val="19"/>
          <w:shd w:val="clear" w:color="auto" w:fill="FFFFFF"/>
        </w:rPr>
        <w:t>送</w:t>
      </w:r>
      <w:r w:rsidRPr="0058035E">
        <w:rPr>
          <w:rFonts w:asciiTheme="minorEastAsia" w:eastAsiaTheme="minorEastAsia" w:hAnsiTheme="minorEastAsia" w:cs="Arial"/>
          <w:color w:val="000000" w:themeColor="text1"/>
          <w:sz w:val="19"/>
          <w:szCs w:val="19"/>
          <w:shd w:val="clear" w:color="auto" w:fill="FFFFFF"/>
        </w:rPr>
        <w:t>的，这</w:t>
      </w:r>
      <w:r w:rsidRPr="0058035E">
        <w:rPr>
          <w:rFonts w:asciiTheme="minorEastAsia" w:eastAsiaTheme="minorEastAsia" w:hAnsiTheme="minorEastAsia" w:cs="Arial" w:hint="eastAsia"/>
          <w:color w:val="000000" w:themeColor="text1"/>
          <w:sz w:val="19"/>
          <w:szCs w:val="19"/>
          <w:shd w:val="clear" w:color="auto" w:fill="FFFFFF"/>
        </w:rPr>
        <w:t>类</w:t>
      </w:r>
      <w:r w:rsidRPr="0058035E">
        <w:rPr>
          <w:rFonts w:asciiTheme="minorEastAsia" w:eastAsiaTheme="minorEastAsia" w:hAnsiTheme="minorEastAsia" w:cs="Arial"/>
          <w:color w:val="000000" w:themeColor="text1"/>
          <w:sz w:val="19"/>
          <w:szCs w:val="19"/>
          <w:shd w:val="clear" w:color="auto" w:fill="FFFFFF"/>
        </w:rPr>
        <w:t>消息</w:t>
      </w:r>
      <w:r w:rsidRPr="0058035E">
        <w:rPr>
          <w:rFonts w:asciiTheme="minorEastAsia" w:eastAsiaTheme="minorEastAsia" w:hAnsiTheme="minorEastAsia" w:cs="Arial" w:hint="eastAsia"/>
          <w:color w:val="000000" w:themeColor="text1"/>
          <w:sz w:val="19"/>
          <w:szCs w:val="19"/>
          <w:shd w:val="clear" w:color="auto" w:fill="FFFFFF"/>
        </w:rPr>
        <w:t>的</w:t>
      </w:r>
      <w:r w:rsidRPr="0058035E">
        <w:rPr>
          <w:rFonts w:asciiTheme="minorEastAsia" w:eastAsiaTheme="minorEastAsia" w:hAnsiTheme="minorEastAsia" w:cs="Arial"/>
          <w:color w:val="000000" w:themeColor="text1"/>
          <w:sz w:val="19"/>
          <w:szCs w:val="19"/>
          <w:shd w:val="clear" w:color="auto" w:fill="FFFFFF"/>
        </w:rPr>
        <w:t>可靠性</w:t>
      </w:r>
      <w:r w:rsidRPr="0058035E">
        <w:rPr>
          <w:rFonts w:asciiTheme="minorEastAsia" w:eastAsiaTheme="minorEastAsia" w:hAnsiTheme="minorEastAsia" w:cs="Arial" w:hint="eastAsia"/>
          <w:color w:val="000000" w:themeColor="text1"/>
          <w:sz w:val="19"/>
          <w:szCs w:val="19"/>
          <w:shd w:val="clear" w:color="auto" w:fill="FFFFFF"/>
        </w:rPr>
        <w:t>受限于PUSH平台</w:t>
      </w:r>
      <w:r w:rsidRPr="0058035E">
        <w:rPr>
          <w:rFonts w:asciiTheme="minorEastAsia" w:eastAsiaTheme="minorEastAsia" w:hAnsiTheme="minorEastAsia" w:cs="Arial"/>
          <w:color w:val="000000" w:themeColor="text1"/>
          <w:sz w:val="19"/>
          <w:szCs w:val="19"/>
          <w:shd w:val="clear" w:color="auto" w:fill="FFFFFF"/>
        </w:rPr>
        <w:t>和APNS链路的稳定性</w:t>
      </w:r>
      <w:r w:rsidRPr="0058035E">
        <w:rPr>
          <w:rFonts w:asciiTheme="minorEastAsia" w:eastAsiaTheme="minorEastAsia" w:hAnsiTheme="minorEastAsia" w:cs="Arial" w:hint="eastAsia"/>
          <w:color w:val="000000" w:themeColor="text1"/>
          <w:sz w:val="19"/>
          <w:szCs w:val="19"/>
          <w:shd w:val="clear" w:color="auto" w:fill="FFFFFF"/>
        </w:rPr>
        <w:t>（网络</w:t>
      </w:r>
      <w:r w:rsidRPr="0058035E">
        <w:rPr>
          <w:rFonts w:asciiTheme="minorEastAsia" w:eastAsiaTheme="minorEastAsia" w:hAnsiTheme="minorEastAsia" w:cs="Arial"/>
          <w:color w:val="000000" w:themeColor="text1"/>
          <w:sz w:val="19"/>
          <w:szCs w:val="19"/>
          <w:shd w:val="clear" w:color="auto" w:fill="FFFFFF"/>
        </w:rPr>
        <w:t>稳定性、消息报文大小、支持的TPS数</w:t>
      </w:r>
      <w:r w:rsidRPr="0058035E">
        <w:rPr>
          <w:rFonts w:asciiTheme="minorEastAsia" w:eastAsiaTheme="minorEastAsia" w:hAnsiTheme="minorEastAsia" w:cs="Arial" w:hint="eastAsia"/>
          <w:color w:val="000000" w:themeColor="text1"/>
          <w:sz w:val="19"/>
          <w:szCs w:val="19"/>
          <w:shd w:val="clear" w:color="auto" w:fill="FFFFFF"/>
        </w:rPr>
        <w:t>），以及</w:t>
      </w:r>
      <w:r w:rsidRPr="0058035E">
        <w:rPr>
          <w:rFonts w:asciiTheme="minorEastAsia" w:eastAsiaTheme="minorEastAsia" w:hAnsiTheme="minorEastAsia" w:cs="Arial"/>
          <w:color w:val="000000" w:themeColor="text1"/>
          <w:sz w:val="19"/>
          <w:szCs w:val="19"/>
          <w:shd w:val="clear" w:color="auto" w:fill="FFFFFF"/>
        </w:rPr>
        <w:t xml:space="preserve">APPLE </w:t>
      </w:r>
      <w:r w:rsidRPr="0058035E">
        <w:rPr>
          <w:rFonts w:asciiTheme="minorEastAsia" w:eastAsiaTheme="minorEastAsia" w:hAnsiTheme="minorEastAsia" w:cs="Arial" w:hint="eastAsia"/>
          <w:color w:val="000000" w:themeColor="text1"/>
          <w:sz w:val="19"/>
          <w:szCs w:val="19"/>
          <w:shd w:val="clear" w:color="auto" w:fill="FFFFFF"/>
        </w:rPr>
        <w:t>APNS的可靠性</w:t>
      </w:r>
      <w:r w:rsidRPr="0058035E">
        <w:rPr>
          <w:rFonts w:asciiTheme="minorEastAsia" w:eastAsiaTheme="minorEastAsia" w:hAnsiTheme="minorEastAsia" w:cs="Arial"/>
          <w:color w:val="000000" w:themeColor="text1"/>
          <w:sz w:val="19"/>
          <w:szCs w:val="19"/>
          <w:shd w:val="clear" w:color="auto" w:fill="FFFFFF"/>
        </w:rPr>
        <w:t>和达到率</w:t>
      </w:r>
      <w:r w:rsidRPr="0058035E">
        <w:rPr>
          <w:rFonts w:asciiTheme="minorEastAsia" w:eastAsiaTheme="minorEastAsia" w:hAnsiTheme="minorEastAsia" w:cs="Arial" w:hint="eastAsia"/>
          <w:color w:val="000000" w:themeColor="text1"/>
          <w:sz w:val="19"/>
          <w:szCs w:val="19"/>
          <w:shd w:val="clear" w:color="auto" w:fill="FFFFFF"/>
        </w:rPr>
        <w:t>。</w:t>
      </w:r>
    </w:p>
    <w:p w:rsidR="0058035E" w:rsidRPr="00274813" w:rsidRDefault="0058035E" w:rsidP="00274813">
      <w:pPr>
        <w:pStyle w:val="2"/>
        <w:tabs>
          <w:tab w:val="clear" w:pos="1852"/>
          <w:tab w:val="num" w:pos="774"/>
        </w:tabs>
        <w:ind w:left="774"/>
      </w:pPr>
      <w:bookmarkStart w:id="24" w:name="_Toc459815836"/>
      <w:r w:rsidRPr="00274813">
        <w:rPr>
          <w:rFonts w:hint="eastAsia"/>
        </w:rPr>
        <w:t>P</w:t>
      </w:r>
      <w:r w:rsidRPr="00274813">
        <w:t>USH</w:t>
      </w:r>
      <w:r w:rsidRPr="00274813">
        <w:rPr>
          <w:rFonts w:hint="eastAsia"/>
        </w:rPr>
        <w:t>消息</w:t>
      </w:r>
      <w:r w:rsidRPr="00274813">
        <w:t>的</w:t>
      </w:r>
      <w:r w:rsidR="007029E2" w:rsidRPr="00274813">
        <w:rPr>
          <w:rFonts w:hint="eastAsia"/>
        </w:rPr>
        <w:t>及时</w:t>
      </w:r>
      <w:r w:rsidRPr="00274813">
        <w:t>性</w:t>
      </w:r>
      <w:bookmarkEnd w:id="24"/>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首</w:t>
      </w:r>
      <w:r w:rsidRPr="0058035E">
        <w:rPr>
          <w:rFonts w:asciiTheme="minorEastAsia" w:eastAsiaTheme="minorEastAsia" w:hAnsiTheme="minorEastAsia" w:cs="Arial"/>
          <w:color w:val="000000" w:themeColor="text1"/>
          <w:sz w:val="19"/>
          <w:szCs w:val="19"/>
          <w:shd w:val="clear" w:color="auto" w:fill="FFFFFF"/>
        </w:rPr>
        <w:t>发在线，网络正常，时延在</w:t>
      </w:r>
      <w:r w:rsidRPr="0058035E">
        <w:rPr>
          <w:rFonts w:asciiTheme="minorEastAsia" w:eastAsiaTheme="minorEastAsia" w:hAnsiTheme="minorEastAsia" w:cs="Arial" w:hint="eastAsia"/>
          <w:color w:val="000000" w:themeColor="text1"/>
          <w:sz w:val="19"/>
          <w:szCs w:val="19"/>
          <w:shd w:val="clear" w:color="auto" w:fill="FFFFFF"/>
        </w:rPr>
        <w:t>1</w:t>
      </w:r>
      <w:r w:rsidRPr="0058035E">
        <w:rPr>
          <w:rFonts w:asciiTheme="minorEastAsia" w:eastAsiaTheme="minorEastAsia" w:hAnsiTheme="minorEastAsia" w:cs="Arial"/>
          <w:color w:val="000000" w:themeColor="text1"/>
          <w:sz w:val="19"/>
          <w:szCs w:val="19"/>
          <w:shd w:val="clear" w:color="auto" w:fill="FFFFFF"/>
        </w:rPr>
        <w:t>s内。</w:t>
      </w:r>
      <w:r w:rsidRPr="0058035E">
        <w:rPr>
          <w:rFonts w:asciiTheme="minorEastAsia" w:eastAsiaTheme="minorEastAsia" w:hAnsiTheme="minorEastAsia" w:cs="Arial" w:hint="eastAsia"/>
          <w:color w:val="000000" w:themeColor="text1"/>
          <w:sz w:val="19"/>
          <w:szCs w:val="19"/>
          <w:shd w:val="clear" w:color="auto" w:fill="FFFFFF"/>
        </w:rPr>
        <w:t>如果受限</w:t>
      </w:r>
      <w:r w:rsidRPr="0058035E">
        <w:rPr>
          <w:rFonts w:asciiTheme="minorEastAsia" w:eastAsiaTheme="minorEastAsia" w:hAnsiTheme="minorEastAsia" w:cs="Arial"/>
          <w:color w:val="000000" w:themeColor="text1"/>
          <w:sz w:val="19"/>
          <w:szCs w:val="19"/>
          <w:shd w:val="clear" w:color="auto" w:fill="FFFFFF"/>
        </w:rPr>
        <w:t>于网络环境的情况，消息时延无法保证。</w:t>
      </w:r>
    </w:p>
    <w:p w:rsidR="0058035E" w:rsidRPr="00274813" w:rsidRDefault="0058035E" w:rsidP="00274813">
      <w:pPr>
        <w:pStyle w:val="2"/>
        <w:tabs>
          <w:tab w:val="clear" w:pos="1852"/>
          <w:tab w:val="num" w:pos="774"/>
        </w:tabs>
        <w:ind w:left="774"/>
      </w:pPr>
      <w:bookmarkStart w:id="25" w:name="_Toc459815837"/>
      <w:r w:rsidRPr="00274813">
        <w:rPr>
          <w:rFonts w:hint="eastAsia"/>
        </w:rPr>
        <w:t>PUSH</w:t>
      </w:r>
      <w:r w:rsidRPr="00274813">
        <w:rPr>
          <w:rFonts w:hint="eastAsia"/>
        </w:rPr>
        <w:t>消息</w:t>
      </w:r>
      <w:r w:rsidRPr="00274813">
        <w:t>在终端的</w:t>
      </w:r>
      <w:r w:rsidRPr="00274813">
        <w:rPr>
          <w:rFonts w:hint="eastAsia"/>
        </w:rPr>
        <w:t>显示和交互</w:t>
      </w:r>
      <w:r w:rsidRPr="00274813">
        <w:t>方式</w:t>
      </w:r>
      <w:r w:rsidRPr="00274813">
        <w:rPr>
          <w:rFonts w:hint="eastAsia"/>
        </w:rPr>
        <w:t>限制</w:t>
      </w:r>
      <w:bookmarkEnd w:id="25"/>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proofErr w:type="gramStart"/>
      <w:r w:rsidRPr="0058035E">
        <w:rPr>
          <w:rFonts w:asciiTheme="minorEastAsia" w:eastAsiaTheme="minorEastAsia" w:hAnsiTheme="minorEastAsia" w:cs="Arial" w:hint="eastAsia"/>
          <w:color w:val="000000" w:themeColor="text1"/>
          <w:sz w:val="19"/>
          <w:szCs w:val="19"/>
          <w:shd w:val="clear" w:color="auto" w:fill="FFFFFF"/>
        </w:rPr>
        <w:t>透传</w:t>
      </w:r>
      <w:r w:rsidRPr="0058035E">
        <w:rPr>
          <w:rFonts w:asciiTheme="minorEastAsia" w:eastAsiaTheme="minorEastAsia" w:hAnsiTheme="minorEastAsia" w:cs="Arial"/>
          <w:color w:val="000000" w:themeColor="text1"/>
          <w:sz w:val="19"/>
          <w:szCs w:val="19"/>
          <w:shd w:val="clear" w:color="auto" w:fill="FFFFFF"/>
        </w:rPr>
        <w:t>消息</w:t>
      </w:r>
      <w:proofErr w:type="gramEnd"/>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由</w:t>
      </w:r>
      <w:r w:rsidRPr="0058035E">
        <w:rPr>
          <w:rFonts w:asciiTheme="minorEastAsia" w:eastAsiaTheme="minorEastAsia" w:hAnsiTheme="minorEastAsia" w:cs="Arial"/>
          <w:color w:val="000000" w:themeColor="text1"/>
          <w:sz w:val="19"/>
          <w:szCs w:val="19"/>
          <w:shd w:val="clear" w:color="auto" w:fill="FFFFFF"/>
        </w:rPr>
        <w:t>第三方APP开发者自己</w:t>
      </w:r>
      <w:r w:rsidRPr="0058035E">
        <w:rPr>
          <w:rFonts w:asciiTheme="minorEastAsia" w:eastAsiaTheme="minorEastAsia" w:hAnsiTheme="minorEastAsia" w:cs="Arial" w:hint="eastAsia"/>
          <w:color w:val="000000" w:themeColor="text1"/>
          <w:sz w:val="19"/>
          <w:szCs w:val="19"/>
          <w:shd w:val="clear" w:color="auto" w:fill="FFFFFF"/>
        </w:rPr>
        <w:t>控制</w:t>
      </w:r>
      <w:r w:rsidRPr="0058035E">
        <w:rPr>
          <w:rFonts w:asciiTheme="minorEastAsia" w:eastAsiaTheme="minorEastAsia" w:hAnsiTheme="minorEastAsia" w:cs="Arial"/>
          <w:color w:val="000000" w:themeColor="text1"/>
          <w:sz w:val="19"/>
          <w:szCs w:val="19"/>
          <w:shd w:val="clear" w:color="auto" w:fill="FFFFFF"/>
        </w:rPr>
        <w:t>，PUSH仅仅提供通道能力。</w:t>
      </w:r>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通知栏</w:t>
      </w:r>
      <w:r w:rsidRPr="0058035E">
        <w:rPr>
          <w:rFonts w:asciiTheme="minorEastAsia" w:eastAsiaTheme="minorEastAsia" w:hAnsiTheme="minorEastAsia" w:cs="Arial"/>
          <w:color w:val="000000" w:themeColor="text1"/>
          <w:sz w:val="19"/>
          <w:szCs w:val="19"/>
          <w:shd w:val="clear" w:color="auto" w:fill="FFFFFF"/>
        </w:rPr>
        <w:t>消息</w:t>
      </w:r>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点击</w:t>
      </w:r>
      <w:r w:rsidRPr="0058035E">
        <w:rPr>
          <w:rFonts w:asciiTheme="minorEastAsia" w:eastAsiaTheme="minorEastAsia" w:hAnsiTheme="minorEastAsia" w:cs="Arial"/>
          <w:color w:val="000000" w:themeColor="text1"/>
          <w:sz w:val="19"/>
          <w:szCs w:val="19"/>
          <w:shd w:val="clear" w:color="auto" w:fill="FFFFFF"/>
        </w:rPr>
        <w:t>动作</w:t>
      </w:r>
      <w:r w:rsidRPr="0058035E">
        <w:rPr>
          <w:rFonts w:asciiTheme="minorEastAsia" w:eastAsiaTheme="minorEastAsia" w:hAnsiTheme="minorEastAsia" w:cs="Arial" w:hint="eastAsia"/>
          <w:color w:val="000000" w:themeColor="text1"/>
          <w:sz w:val="19"/>
          <w:szCs w:val="19"/>
          <w:shd w:val="clear" w:color="auto" w:fill="FFFFFF"/>
        </w:rPr>
        <w:t>支持</w:t>
      </w:r>
      <w:r w:rsidRPr="0058035E">
        <w:rPr>
          <w:rFonts w:asciiTheme="minorEastAsia" w:eastAsiaTheme="minorEastAsia" w:hAnsiTheme="minorEastAsia" w:cs="Arial"/>
          <w:color w:val="000000" w:themeColor="text1"/>
          <w:sz w:val="19"/>
          <w:szCs w:val="19"/>
          <w:shd w:val="clear" w:color="auto" w:fill="FFFFFF"/>
        </w:rPr>
        <w:t>：</w:t>
      </w:r>
      <w:r w:rsidRPr="0058035E">
        <w:rPr>
          <w:rFonts w:asciiTheme="minorEastAsia" w:eastAsiaTheme="minorEastAsia" w:hAnsiTheme="minorEastAsia" w:cs="Arial" w:hint="eastAsia"/>
          <w:color w:val="000000" w:themeColor="text1"/>
          <w:sz w:val="19"/>
          <w:szCs w:val="19"/>
          <w:shd w:val="clear" w:color="auto" w:fill="FFFFFF"/>
        </w:rPr>
        <w:t>打开公网</w:t>
      </w:r>
      <w:r w:rsidRPr="0058035E">
        <w:rPr>
          <w:rFonts w:asciiTheme="minorEastAsia" w:eastAsiaTheme="minorEastAsia" w:hAnsiTheme="minorEastAsia" w:cs="Arial"/>
          <w:color w:val="000000" w:themeColor="text1"/>
          <w:sz w:val="19"/>
          <w:szCs w:val="19"/>
          <w:shd w:val="clear" w:color="auto" w:fill="FFFFFF"/>
        </w:rPr>
        <w:t>网页、打开APP、打开本地</w:t>
      </w:r>
      <w:r w:rsidRPr="0058035E">
        <w:rPr>
          <w:rFonts w:asciiTheme="minorEastAsia" w:eastAsiaTheme="minorEastAsia" w:hAnsiTheme="minorEastAsia" w:cs="Arial" w:hint="eastAsia"/>
          <w:color w:val="000000" w:themeColor="text1"/>
          <w:sz w:val="19"/>
          <w:szCs w:val="19"/>
          <w:shd w:val="clear" w:color="auto" w:fill="FFFFFF"/>
        </w:rPr>
        <w:t>网页</w:t>
      </w:r>
    </w:p>
    <w:p w:rsidR="0058035E" w:rsidRPr="00274813" w:rsidRDefault="0058035E" w:rsidP="00274813">
      <w:pPr>
        <w:pStyle w:val="2"/>
        <w:tabs>
          <w:tab w:val="clear" w:pos="1852"/>
          <w:tab w:val="num" w:pos="774"/>
        </w:tabs>
        <w:ind w:left="774"/>
      </w:pPr>
      <w:bookmarkStart w:id="26" w:name="_Toc459815838"/>
      <w:r w:rsidRPr="00274813">
        <w:rPr>
          <w:rFonts w:hint="eastAsia"/>
        </w:rPr>
        <w:t>PUSH</w:t>
      </w:r>
      <w:r w:rsidRPr="00274813">
        <w:rPr>
          <w:rFonts w:hint="eastAsia"/>
        </w:rPr>
        <w:t>消息</w:t>
      </w:r>
      <w:r w:rsidRPr="00274813">
        <w:t>大小限制</w:t>
      </w:r>
      <w:bookmarkEnd w:id="26"/>
    </w:p>
    <w:p w:rsidR="0058035E" w:rsidRPr="0058035E" w:rsidRDefault="0058035E" w:rsidP="0058035E">
      <w:pPr>
        <w:pStyle w:val="afff6"/>
        <w:spacing w:beforeLines="50" w:before="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PUSH消息</w:t>
      </w:r>
      <w:r w:rsidRPr="0058035E">
        <w:rPr>
          <w:rFonts w:asciiTheme="minorEastAsia" w:eastAsiaTheme="minorEastAsia" w:hAnsiTheme="minorEastAsia" w:cs="Arial"/>
          <w:color w:val="000000" w:themeColor="text1"/>
          <w:sz w:val="19"/>
          <w:szCs w:val="19"/>
          <w:shd w:val="clear" w:color="auto" w:fill="FFFFFF"/>
        </w:rPr>
        <w:t>支持的android APP</w:t>
      </w:r>
      <w:r w:rsidRPr="0058035E">
        <w:rPr>
          <w:rFonts w:asciiTheme="minorEastAsia" w:eastAsiaTheme="minorEastAsia" w:hAnsiTheme="minorEastAsia" w:cs="Arial" w:hint="eastAsia"/>
          <w:color w:val="000000" w:themeColor="text1"/>
          <w:sz w:val="19"/>
          <w:szCs w:val="19"/>
          <w:shd w:val="clear" w:color="auto" w:fill="FFFFFF"/>
        </w:rPr>
        <w:t>包名称</w:t>
      </w:r>
      <w:r w:rsidRPr="0058035E">
        <w:rPr>
          <w:rFonts w:asciiTheme="minorEastAsia" w:eastAsiaTheme="minorEastAsia" w:hAnsiTheme="minorEastAsia" w:cs="Arial"/>
          <w:color w:val="000000" w:themeColor="text1"/>
          <w:sz w:val="19"/>
          <w:szCs w:val="19"/>
          <w:shd w:val="clear" w:color="auto" w:fill="FFFFFF"/>
        </w:rPr>
        <w:t>最大为128</w:t>
      </w:r>
      <w:r w:rsidRPr="0058035E">
        <w:rPr>
          <w:rFonts w:asciiTheme="minorEastAsia" w:eastAsiaTheme="minorEastAsia" w:hAnsiTheme="minorEastAsia" w:cs="Arial" w:hint="eastAsia"/>
          <w:color w:val="000000" w:themeColor="text1"/>
          <w:sz w:val="19"/>
          <w:szCs w:val="19"/>
          <w:shd w:val="clear" w:color="auto" w:fill="FFFFFF"/>
        </w:rPr>
        <w:t>个</w:t>
      </w:r>
      <w:r w:rsidRPr="0058035E">
        <w:rPr>
          <w:rFonts w:asciiTheme="minorEastAsia" w:eastAsiaTheme="minorEastAsia" w:hAnsiTheme="minorEastAsia" w:cs="Arial"/>
          <w:color w:val="000000" w:themeColor="text1"/>
          <w:sz w:val="19"/>
          <w:szCs w:val="19"/>
          <w:shd w:val="clear" w:color="auto" w:fill="FFFFFF"/>
        </w:rPr>
        <w:t>字节，消息</w:t>
      </w:r>
      <w:r w:rsidRPr="0058035E">
        <w:rPr>
          <w:rFonts w:asciiTheme="minorEastAsia" w:eastAsiaTheme="minorEastAsia" w:hAnsiTheme="minorEastAsia" w:cs="Arial" w:hint="eastAsia"/>
          <w:color w:val="000000" w:themeColor="text1"/>
          <w:sz w:val="19"/>
          <w:szCs w:val="19"/>
          <w:shd w:val="clear" w:color="auto" w:fill="FFFFFF"/>
        </w:rPr>
        <w:t>内容</w:t>
      </w:r>
      <w:r w:rsidRPr="0058035E">
        <w:rPr>
          <w:rFonts w:asciiTheme="minorEastAsia" w:eastAsiaTheme="minorEastAsia" w:hAnsiTheme="minorEastAsia" w:cs="Arial"/>
          <w:color w:val="000000" w:themeColor="text1"/>
          <w:sz w:val="19"/>
          <w:szCs w:val="19"/>
          <w:shd w:val="clear" w:color="auto" w:fill="FFFFFF"/>
        </w:rPr>
        <w:t>最大</w:t>
      </w:r>
      <w:r w:rsidRPr="0058035E">
        <w:rPr>
          <w:rFonts w:asciiTheme="minorEastAsia" w:eastAsiaTheme="minorEastAsia" w:hAnsiTheme="minorEastAsia" w:cs="Arial" w:hint="eastAsia"/>
          <w:color w:val="000000" w:themeColor="text1"/>
          <w:sz w:val="19"/>
          <w:szCs w:val="19"/>
          <w:shd w:val="clear" w:color="auto" w:fill="FFFFFF"/>
        </w:rPr>
        <w:t>限制</w:t>
      </w:r>
      <w:r w:rsidRPr="0058035E">
        <w:rPr>
          <w:rFonts w:asciiTheme="minorEastAsia" w:eastAsiaTheme="minorEastAsia" w:hAnsiTheme="minorEastAsia" w:cs="Arial"/>
          <w:color w:val="000000" w:themeColor="text1"/>
          <w:sz w:val="19"/>
          <w:szCs w:val="19"/>
          <w:shd w:val="clear" w:color="auto" w:fill="FFFFFF"/>
        </w:rPr>
        <w:t>为</w:t>
      </w:r>
      <w:r w:rsidR="00274813">
        <w:rPr>
          <w:rFonts w:asciiTheme="minorEastAsia" w:eastAsiaTheme="minorEastAsia" w:hAnsiTheme="minorEastAsia" w:cs="Arial"/>
          <w:color w:val="000000" w:themeColor="text1"/>
          <w:sz w:val="19"/>
          <w:szCs w:val="19"/>
          <w:shd w:val="clear" w:color="auto" w:fill="FFFFFF"/>
        </w:rPr>
        <w:t>2</w:t>
      </w:r>
      <w:r w:rsidRPr="0058035E">
        <w:rPr>
          <w:rFonts w:asciiTheme="minorEastAsia" w:eastAsiaTheme="minorEastAsia" w:hAnsiTheme="minorEastAsia" w:cs="Arial"/>
          <w:color w:val="000000" w:themeColor="text1"/>
          <w:sz w:val="19"/>
          <w:szCs w:val="19"/>
          <w:shd w:val="clear" w:color="auto" w:fill="FFFFFF"/>
        </w:rPr>
        <w:t>K.</w:t>
      </w:r>
    </w:p>
    <w:p w:rsidR="0058035E" w:rsidRPr="00274813" w:rsidRDefault="0058035E" w:rsidP="00274813">
      <w:pPr>
        <w:pStyle w:val="2"/>
        <w:tabs>
          <w:tab w:val="clear" w:pos="1852"/>
          <w:tab w:val="num" w:pos="774"/>
        </w:tabs>
        <w:ind w:left="774"/>
      </w:pPr>
      <w:bookmarkStart w:id="27" w:name="_Toc459815839"/>
      <w:r w:rsidRPr="00274813">
        <w:rPr>
          <w:rFonts w:hint="eastAsia"/>
        </w:rPr>
        <w:t>PUSH</w:t>
      </w:r>
      <w:r w:rsidRPr="00274813">
        <w:rPr>
          <w:rFonts w:hint="eastAsia"/>
        </w:rPr>
        <w:t>平台离线</w:t>
      </w:r>
      <w:r w:rsidRPr="00274813">
        <w:t>缓存消息限制</w:t>
      </w:r>
      <w:bookmarkEnd w:id="27"/>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设备离</w:t>
      </w:r>
      <w:r w:rsidRPr="0058035E">
        <w:rPr>
          <w:rFonts w:asciiTheme="minorEastAsia" w:eastAsiaTheme="minorEastAsia" w:hAnsiTheme="minorEastAsia" w:cs="Arial"/>
          <w:color w:val="000000" w:themeColor="text1"/>
          <w:sz w:val="19"/>
          <w:szCs w:val="19"/>
          <w:shd w:val="clear" w:color="auto" w:fill="FFFFFF"/>
        </w:rPr>
        <w:t>线</w:t>
      </w:r>
      <w:r w:rsidRPr="0058035E">
        <w:rPr>
          <w:rFonts w:asciiTheme="minorEastAsia" w:eastAsiaTheme="minorEastAsia" w:hAnsiTheme="minorEastAsia" w:cs="Arial" w:hint="eastAsia"/>
          <w:color w:val="000000" w:themeColor="text1"/>
          <w:sz w:val="19"/>
          <w:szCs w:val="19"/>
          <w:shd w:val="clear" w:color="auto" w:fill="FFFFFF"/>
        </w:rPr>
        <w:t>消息</w:t>
      </w:r>
      <w:r w:rsidRPr="0058035E">
        <w:rPr>
          <w:rFonts w:asciiTheme="minorEastAsia" w:eastAsiaTheme="minorEastAsia" w:hAnsiTheme="minorEastAsia" w:cs="Arial"/>
          <w:color w:val="000000" w:themeColor="text1"/>
          <w:sz w:val="19"/>
          <w:szCs w:val="19"/>
          <w:shd w:val="clear" w:color="auto" w:fill="FFFFFF"/>
        </w:rPr>
        <w:t>缓存时间限制</w:t>
      </w:r>
      <w:r w:rsidRPr="0058035E">
        <w:rPr>
          <w:rFonts w:asciiTheme="minorEastAsia" w:eastAsiaTheme="minorEastAsia" w:hAnsiTheme="minorEastAsia" w:cs="Arial" w:hint="eastAsia"/>
          <w:color w:val="000000" w:themeColor="text1"/>
          <w:sz w:val="19"/>
          <w:szCs w:val="19"/>
          <w:shd w:val="clear" w:color="auto" w:fill="FFFFFF"/>
        </w:rPr>
        <w:t>: 最大</w:t>
      </w:r>
      <w:r w:rsidRPr="0058035E">
        <w:rPr>
          <w:rFonts w:asciiTheme="minorEastAsia" w:eastAsiaTheme="minorEastAsia" w:hAnsiTheme="minorEastAsia" w:cs="Arial"/>
          <w:color w:val="000000" w:themeColor="text1"/>
          <w:sz w:val="19"/>
          <w:szCs w:val="19"/>
          <w:shd w:val="clear" w:color="auto" w:fill="FFFFFF"/>
        </w:rPr>
        <w:t>支持</w:t>
      </w:r>
      <w:r w:rsidRPr="0058035E">
        <w:rPr>
          <w:rFonts w:asciiTheme="minorEastAsia" w:eastAsiaTheme="minorEastAsia" w:hAnsiTheme="minorEastAsia" w:cs="Arial" w:hint="eastAsia"/>
          <w:color w:val="000000" w:themeColor="text1"/>
          <w:sz w:val="19"/>
          <w:szCs w:val="19"/>
          <w:shd w:val="clear" w:color="auto" w:fill="FFFFFF"/>
        </w:rPr>
        <w:t>30天，</w:t>
      </w:r>
      <w:r w:rsidRPr="0058035E">
        <w:rPr>
          <w:rFonts w:asciiTheme="minorEastAsia" w:eastAsiaTheme="minorEastAsia" w:hAnsiTheme="minorEastAsia" w:cs="Arial"/>
          <w:color w:val="000000" w:themeColor="text1"/>
          <w:sz w:val="19"/>
          <w:szCs w:val="19"/>
          <w:shd w:val="clear" w:color="auto" w:fill="FFFFFF"/>
        </w:rPr>
        <w:t>默认为</w:t>
      </w:r>
      <w:r w:rsidRPr="0058035E">
        <w:rPr>
          <w:rFonts w:asciiTheme="minorEastAsia" w:eastAsiaTheme="minorEastAsia" w:hAnsiTheme="minorEastAsia" w:cs="Arial" w:hint="eastAsia"/>
          <w:color w:val="000000" w:themeColor="text1"/>
          <w:sz w:val="19"/>
          <w:szCs w:val="19"/>
          <w:shd w:val="clear" w:color="auto" w:fill="FFFFFF"/>
        </w:rPr>
        <w:t>48小时</w:t>
      </w:r>
      <w:r w:rsidRPr="0058035E">
        <w:rPr>
          <w:rFonts w:asciiTheme="minorEastAsia" w:eastAsiaTheme="minorEastAsia" w:hAnsiTheme="minorEastAsia" w:cs="Arial"/>
          <w:color w:val="000000" w:themeColor="text1"/>
          <w:sz w:val="19"/>
          <w:szCs w:val="19"/>
          <w:shd w:val="clear" w:color="auto" w:fill="FFFFFF"/>
        </w:rPr>
        <w:t>。</w:t>
      </w:r>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单个</w:t>
      </w:r>
      <w:r w:rsidRPr="0058035E">
        <w:rPr>
          <w:rFonts w:asciiTheme="minorEastAsia" w:eastAsiaTheme="minorEastAsia" w:hAnsiTheme="minorEastAsia" w:cs="Arial"/>
          <w:color w:val="000000" w:themeColor="text1"/>
          <w:sz w:val="19"/>
          <w:szCs w:val="19"/>
          <w:shd w:val="clear" w:color="auto" w:fill="FFFFFF"/>
        </w:rPr>
        <w:t>APP的</w:t>
      </w:r>
      <w:r w:rsidRPr="0058035E">
        <w:rPr>
          <w:rFonts w:asciiTheme="minorEastAsia" w:eastAsiaTheme="minorEastAsia" w:hAnsiTheme="minorEastAsia" w:cs="Arial" w:hint="eastAsia"/>
          <w:color w:val="000000" w:themeColor="text1"/>
          <w:sz w:val="19"/>
          <w:szCs w:val="19"/>
          <w:shd w:val="clear" w:color="auto" w:fill="FFFFFF"/>
        </w:rPr>
        <w:t>缓存</w:t>
      </w:r>
      <w:r w:rsidRPr="0058035E">
        <w:rPr>
          <w:rFonts w:asciiTheme="minorEastAsia" w:eastAsiaTheme="minorEastAsia" w:hAnsiTheme="minorEastAsia" w:cs="Arial"/>
          <w:color w:val="000000" w:themeColor="text1"/>
          <w:sz w:val="19"/>
          <w:szCs w:val="19"/>
          <w:shd w:val="clear" w:color="auto" w:fill="FFFFFF"/>
        </w:rPr>
        <w:t>消息数量限制</w:t>
      </w:r>
      <w:r w:rsidRPr="0058035E">
        <w:rPr>
          <w:rFonts w:asciiTheme="minorEastAsia" w:eastAsiaTheme="minorEastAsia" w:hAnsiTheme="minorEastAsia" w:cs="Arial" w:hint="eastAsia"/>
          <w:color w:val="000000" w:themeColor="text1"/>
          <w:sz w:val="19"/>
          <w:szCs w:val="19"/>
          <w:shd w:val="clear" w:color="auto" w:fill="FFFFFF"/>
        </w:rPr>
        <w:t>：如果</w:t>
      </w:r>
      <w:r w:rsidRPr="0058035E">
        <w:rPr>
          <w:rFonts w:asciiTheme="minorEastAsia" w:eastAsiaTheme="minorEastAsia" w:hAnsiTheme="minorEastAsia" w:cs="Arial"/>
          <w:color w:val="000000" w:themeColor="text1"/>
          <w:sz w:val="19"/>
          <w:szCs w:val="19"/>
          <w:shd w:val="clear" w:color="auto" w:fill="FFFFFF"/>
        </w:rPr>
        <w:t>是覆盖</w:t>
      </w:r>
      <w:r w:rsidRPr="0058035E">
        <w:rPr>
          <w:rFonts w:asciiTheme="minorEastAsia" w:eastAsiaTheme="minorEastAsia" w:hAnsiTheme="minorEastAsia" w:cs="Arial" w:hint="eastAsia"/>
          <w:color w:val="000000" w:themeColor="text1"/>
          <w:sz w:val="19"/>
          <w:szCs w:val="19"/>
          <w:shd w:val="clear" w:color="auto" w:fill="FFFFFF"/>
        </w:rPr>
        <w:t>类</w:t>
      </w:r>
      <w:r w:rsidRPr="0058035E">
        <w:rPr>
          <w:rFonts w:asciiTheme="minorEastAsia" w:eastAsiaTheme="minorEastAsia" w:hAnsiTheme="minorEastAsia" w:cs="Arial"/>
          <w:color w:val="000000" w:themeColor="text1"/>
          <w:sz w:val="19"/>
          <w:szCs w:val="19"/>
          <w:shd w:val="clear" w:color="auto" w:fill="FFFFFF"/>
        </w:rPr>
        <w:t>消息，前面发送的消息</w:t>
      </w:r>
      <w:r w:rsidRPr="0058035E">
        <w:rPr>
          <w:rFonts w:asciiTheme="minorEastAsia" w:eastAsiaTheme="minorEastAsia" w:hAnsiTheme="minorEastAsia" w:cs="Arial" w:hint="eastAsia"/>
          <w:color w:val="000000" w:themeColor="text1"/>
          <w:sz w:val="19"/>
          <w:szCs w:val="19"/>
          <w:shd w:val="clear" w:color="auto" w:fill="FFFFFF"/>
        </w:rPr>
        <w:t>会被</w:t>
      </w:r>
      <w:r w:rsidRPr="0058035E">
        <w:rPr>
          <w:rFonts w:asciiTheme="minorEastAsia" w:eastAsiaTheme="minorEastAsia" w:hAnsiTheme="minorEastAsia" w:cs="Arial"/>
          <w:color w:val="000000" w:themeColor="text1"/>
          <w:sz w:val="19"/>
          <w:szCs w:val="19"/>
          <w:shd w:val="clear" w:color="auto" w:fill="FFFFFF"/>
        </w:rPr>
        <w:t>后续消息覆盖。</w:t>
      </w:r>
    </w:p>
    <w:p w:rsidR="0058035E" w:rsidRPr="00274813" w:rsidRDefault="0058035E" w:rsidP="00274813">
      <w:pPr>
        <w:pStyle w:val="2"/>
        <w:tabs>
          <w:tab w:val="clear" w:pos="1852"/>
          <w:tab w:val="num" w:pos="774"/>
        </w:tabs>
        <w:ind w:left="774"/>
      </w:pPr>
      <w:bookmarkStart w:id="28" w:name="_Toc459815840"/>
      <w:r w:rsidRPr="00274813">
        <w:rPr>
          <w:rFonts w:hint="eastAsia"/>
        </w:rPr>
        <w:t>PUSH</w:t>
      </w:r>
      <w:proofErr w:type="gramStart"/>
      <w:r w:rsidRPr="00274813">
        <w:rPr>
          <w:rFonts w:hint="eastAsia"/>
        </w:rPr>
        <w:t>消息流控</w:t>
      </w:r>
      <w:r w:rsidRPr="00274813">
        <w:t>限制</w:t>
      </w:r>
      <w:bookmarkEnd w:id="28"/>
      <w:proofErr w:type="gramEnd"/>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对于</w:t>
      </w:r>
      <w:r w:rsidRPr="0058035E">
        <w:rPr>
          <w:rFonts w:asciiTheme="minorEastAsia" w:eastAsiaTheme="minorEastAsia" w:hAnsiTheme="minorEastAsia" w:cs="Arial"/>
          <w:color w:val="000000" w:themeColor="text1"/>
          <w:sz w:val="19"/>
          <w:szCs w:val="19"/>
          <w:shd w:val="clear" w:color="auto" w:fill="FFFFFF"/>
        </w:rPr>
        <w:t>CP</w:t>
      </w:r>
      <w:r w:rsidRPr="0058035E">
        <w:rPr>
          <w:rFonts w:asciiTheme="minorEastAsia" w:eastAsiaTheme="minorEastAsia" w:hAnsiTheme="minorEastAsia" w:cs="Arial" w:hint="eastAsia"/>
          <w:color w:val="000000" w:themeColor="text1"/>
          <w:sz w:val="19"/>
          <w:szCs w:val="19"/>
          <w:shd w:val="clear" w:color="auto" w:fill="FFFFFF"/>
        </w:rPr>
        <w:t>当前</w:t>
      </w:r>
      <w:r w:rsidRPr="0058035E">
        <w:rPr>
          <w:rFonts w:asciiTheme="minorEastAsia" w:eastAsiaTheme="minorEastAsia" w:hAnsiTheme="minorEastAsia" w:cs="Arial"/>
          <w:color w:val="000000" w:themeColor="text1"/>
          <w:sz w:val="19"/>
          <w:szCs w:val="19"/>
          <w:shd w:val="clear" w:color="auto" w:fill="FFFFFF"/>
        </w:rPr>
        <w:t>提供了两个通道：</w:t>
      </w:r>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color w:val="000000" w:themeColor="text1"/>
          <w:sz w:val="19"/>
          <w:szCs w:val="19"/>
          <w:shd w:val="clear" w:color="auto" w:fill="FFFFFF"/>
        </w:rPr>
        <w:t>Open API</w:t>
      </w:r>
    </w:p>
    <w:p w:rsidR="0058035E" w:rsidRPr="0058035E" w:rsidRDefault="009A0D42"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hyperlink r:id="rId28" w:history="1">
        <w:r w:rsidR="0058035E" w:rsidRPr="0058035E">
          <w:rPr>
            <w:rFonts w:asciiTheme="minorEastAsia" w:eastAsiaTheme="minorEastAsia" w:hAnsiTheme="minorEastAsia" w:cs="Arial" w:hint="eastAsia"/>
            <w:color w:val="000000" w:themeColor="text1"/>
            <w:sz w:val="19"/>
            <w:szCs w:val="19"/>
            <w:shd w:val="clear" w:color="auto" w:fill="FFFFFF"/>
          </w:rPr>
          <w:t>http://open.hicloud.com:8080/PushCRS/AcceptDataServlet</w:t>
        </w:r>
      </w:hyperlink>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Open</w:t>
      </w:r>
      <w:r w:rsidRPr="0058035E">
        <w:rPr>
          <w:rFonts w:asciiTheme="minorEastAsia" w:eastAsiaTheme="minorEastAsia" w:hAnsiTheme="minorEastAsia" w:cs="Arial"/>
          <w:color w:val="000000" w:themeColor="text1"/>
          <w:sz w:val="19"/>
          <w:szCs w:val="19"/>
          <w:shd w:val="clear" w:color="auto" w:fill="FFFFFF"/>
        </w:rPr>
        <w:t xml:space="preserve"> </w:t>
      </w:r>
      <w:r w:rsidRPr="0058035E">
        <w:rPr>
          <w:rFonts w:asciiTheme="minorEastAsia" w:eastAsiaTheme="minorEastAsia" w:hAnsiTheme="minorEastAsia" w:cs="Arial" w:hint="eastAsia"/>
          <w:color w:val="000000" w:themeColor="text1"/>
          <w:sz w:val="19"/>
          <w:szCs w:val="19"/>
          <w:shd w:val="clear" w:color="auto" w:fill="FFFFFF"/>
        </w:rPr>
        <w:t>API</w:t>
      </w:r>
      <w:proofErr w:type="gramStart"/>
      <w:r w:rsidRPr="0058035E">
        <w:rPr>
          <w:rFonts w:asciiTheme="minorEastAsia" w:eastAsiaTheme="minorEastAsia" w:hAnsiTheme="minorEastAsia" w:cs="Arial" w:hint="eastAsia"/>
          <w:color w:val="000000" w:themeColor="text1"/>
          <w:sz w:val="19"/>
          <w:szCs w:val="19"/>
          <w:shd w:val="clear" w:color="auto" w:fill="FFFFFF"/>
        </w:rPr>
        <w:t>有</w:t>
      </w:r>
      <w:r w:rsidRPr="0058035E">
        <w:rPr>
          <w:rFonts w:asciiTheme="minorEastAsia" w:eastAsiaTheme="minorEastAsia" w:hAnsiTheme="minorEastAsia" w:cs="Arial"/>
          <w:color w:val="000000" w:themeColor="text1"/>
          <w:sz w:val="19"/>
          <w:szCs w:val="19"/>
          <w:shd w:val="clear" w:color="auto" w:fill="FFFFFF"/>
        </w:rPr>
        <w:t>流控限制</w:t>
      </w:r>
      <w:proofErr w:type="gramEnd"/>
      <w:r w:rsidRPr="0058035E">
        <w:rPr>
          <w:rFonts w:asciiTheme="minorEastAsia" w:eastAsiaTheme="minorEastAsia" w:hAnsiTheme="minorEastAsia" w:cs="Arial" w:hint="eastAsia"/>
          <w:color w:val="000000" w:themeColor="text1"/>
          <w:sz w:val="19"/>
          <w:szCs w:val="19"/>
          <w:shd w:val="clear" w:color="auto" w:fill="FFFFFF"/>
        </w:rPr>
        <w:t>，用户短时间内</w:t>
      </w:r>
      <w:r w:rsidRPr="0058035E">
        <w:rPr>
          <w:rFonts w:asciiTheme="minorEastAsia" w:eastAsiaTheme="minorEastAsia" w:hAnsiTheme="minorEastAsia" w:cs="Arial"/>
          <w:color w:val="000000" w:themeColor="text1"/>
          <w:sz w:val="19"/>
          <w:szCs w:val="19"/>
          <w:shd w:val="clear" w:color="auto" w:fill="FFFFFF"/>
        </w:rPr>
        <w:t>发送大量的消息</w:t>
      </w:r>
      <w:r w:rsidRPr="0058035E">
        <w:rPr>
          <w:rFonts w:asciiTheme="minorEastAsia" w:eastAsiaTheme="minorEastAsia" w:hAnsiTheme="minorEastAsia" w:cs="Arial" w:hint="eastAsia"/>
          <w:color w:val="000000" w:themeColor="text1"/>
          <w:sz w:val="19"/>
          <w:szCs w:val="19"/>
          <w:shd w:val="clear" w:color="auto" w:fill="FFFFFF"/>
        </w:rPr>
        <w:t>会被</w:t>
      </w:r>
      <w:r w:rsidRPr="0058035E">
        <w:rPr>
          <w:rFonts w:asciiTheme="minorEastAsia" w:eastAsiaTheme="minorEastAsia" w:hAnsiTheme="minorEastAsia" w:cs="Arial"/>
          <w:color w:val="000000" w:themeColor="text1"/>
          <w:sz w:val="19"/>
          <w:szCs w:val="19"/>
          <w:shd w:val="clear" w:color="auto" w:fill="FFFFFF"/>
        </w:rPr>
        <w:t>流控。</w:t>
      </w:r>
    </w:p>
    <w:p w:rsidR="0058035E" w:rsidRPr="0058035E" w:rsidRDefault="0058035E" w:rsidP="00A60A2B">
      <w:pPr>
        <w:pStyle w:val="afff6"/>
        <w:numPr>
          <w:ilvl w:val="0"/>
          <w:numId w:val="13"/>
        </w:numPr>
        <w:autoSpaceDE/>
        <w:autoSpaceDN/>
        <w:adjustRightInd/>
        <w:spacing w:beforeLines="50" w:before="120" w:afterLines="50" w:after="120"/>
        <w:ind w:firstLineChars="0"/>
        <w:jc w:val="both"/>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网关</w:t>
      </w:r>
      <w:r w:rsidRPr="0058035E">
        <w:rPr>
          <w:rFonts w:asciiTheme="minorEastAsia" w:eastAsiaTheme="minorEastAsia" w:hAnsiTheme="minorEastAsia" w:cs="Arial"/>
          <w:color w:val="000000" w:themeColor="text1"/>
          <w:sz w:val="19"/>
          <w:szCs w:val="19"/>
          <w:shd w:val="clear" w:color="auto" w:fill="FFFFFF"/>
        </w:rPr>
        <w:t>的通道</w:t>
      </w:r>
    </w:p>
    <w:p w:rsidR="0058035E" w:rsidRPr="0058035E" w:rsidRDefault="0058035E" w:rsidP="00A60A2B">
      <w:pPr>
        <w:pStyle w:val="afff6"/>
        <w:spacing w:beforeLines="50" w:before="120" w:afterLines="50" w:after="120"/>
        <w:ind w:left="420"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网关</w:t>
      </w:r>
      <w:r w:rsidRPr="0058035E">
        <w:rPr>
          <w:rFonts w:asciiTheme="minorEastAsia" w:eastAsiaTheme="minorEastAsia" w:hAnsiTheme="minorEastAsia" w:cs="Arial"/>
          <w:color w:val="000000" w:themeColor="text1"/>
          <w:sz w:val="19"/>
          <w:szCs w:val="19"/>
          <w:shd w:val="clear" w:color="auto" w:fill="FFFFFF"/>
        </w:rPr>
        <w:t>上发送消息限制于用户申请的PUSH权益。</w:t>
      </w:r>
    </w:p>
    <w:p w:rsidR="0058035E" w:rsidRPr="00274813" w:rsidRDefault="0058035E" w:rsidP="00274813">
      <w:pPr>
        <w:pStyle w:val="2"/>
        <w:tabs>
          <w:tab w:val="clear" w:pos="1852"/>
          <w:tab w:val="num" w:pos="774"/>
        </w:tabs>
        <w:ind w:left="774"/>
      </w:pPr>
      <w:bookmarkStart w:id="29" w:name="_Toc459815841"/>
      <w:r w:rsidRPr="00274813">
        <w:rPr>
          <w:rFonts w:hint="eastAsia"/>
        </w:rPr>
        <w:t>PUSH</w:t>
      </w:r>
      <w:r w:rsidRPr="00274813">
        <w:rPr>
          <w:rFonts w:hint="eastAsia"/>
        </w:rPr>
        <w:t>功耗</w:t>
      </w:r>
      <w:r w:rsidRPr="00274813">
        <w:t>流量</w:t>
      </w:r>
      <w:r w:rsidRPr="00274813">
        <w:rPr>
          <w:rFonts w:hint="eastAsia"/>
        </w:rPr>
        <w:t>限制</w:t>
      </w:r>
      <w:bookmarkEnd w:id="29"/>
    </w:p>
    <w:p w:rsidR="00331793" w:rsidRDefault="0058035E" w:rsidP="00A60A2B">
      <w:pPr>
        <w:pStyle w:val="afff6"/>
        <w:spacing w:beforeLines="50" w:before="120" w:afterLines="50" w:after="120"/>
        <w:ind w:left="357"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PUS</w:t>
      </w:r>
      <w:r w:rsidRPr="0058035E">
        <w:rPr>
          <w:rFonts w:asciiTheme="minorEastAsia" w:eastAsiaTheme="minorEastAsia" w:hAnsiTheme="minorEastAsia" w:cs="Arial"/>
          <w:color w:val="000000" w:themeColor="text1"/>
          <w:sz w:val="19"/>
          <w:szCs w:val="19"/>
          <w:shd w:val="clear" w:color="auto" w:fill="FFFFFF"/>
        </w:rPr>
        <w:t>H</w:t>
      </w:r>
      <w:r w:rsidRPr="0058035E">
        <w:rPr>
          <w:rFonts w:asciiTheme="minorEastAsia" w:eastAsiaTheme="minorEastAsia" w:hAnsiTheme="minorEastAsia" w:cs="Arial" w:hint="eastAsia"/>
          <w:color w:val="000000" w:themeColor="text1"/>
          <w:sz w:val="19"/>
          <w:szCs w:val="19"/>
          <w:shd w:val="clear" w:color="auto" w:fill="FFFFFF"/>
        </w:rPr>
        <w:t>客户端</w:t>
      </w:r>
      <w:r w:rsidRPr="0058035E">
        <w:rPr>
          <w:rFonts w:asciiTheme="minorEastAsia" w:eastAsiaTheme="minorEastAsia" w:hAnsiTheme="minorEastAsia" w:cs="Arial"/>
          <w:color w:val="000000" w:themeColor="text1"/>
          <w:sz w:val="19"/>
          <w:szCs w:val="19"/>
          <w:shd w:val="clear" w:color="auto" w:fill="FFFFFF"/>
        </w:rPr>
        <w:t>和服务器</w:t>
      </w:r>
      <w:r w:rsidRPr="0058035E">
        <w:rPr>
          <w:rFonts w:asciiTheme="minorEastAsia" w:eastAsiaTheme="minorEastAsia" w:hAnsiTheme="minorEastAsia" w:cs="Arial" w:hint="eastAsia"/>
          <w:color w:val="000000" w:themeColor="text1"/>
          <w:sz w:val="19"/>
          <w:szCs w:val="19"/>
          <w:shd w:val="clear" w:color="auto" w:fill="FFFFFF"/>
        </w:rPr>
        <w:t>在</w:t>
      </w:r>
      <w:r w:rsidRPr="0058035E">
        <w:rPr>
          <w:rFonts w:asciiTheme="minorEastAsia" w:eastAsiaTheme="minorEastAsia" w:hAnsiTheme="minorEastAsia" w:cs="Arial"/>
          <w:color w:val="000000" w:themeColor="text1"/>
          <w:sz w:val="19"/>
          <w:szCs w:val="19"/>
          <w:shd w:val="clear" w:color="auto" w:fill="FFFFFF"/>
        </w:rPr>
        <w:t>网络正常的情况下会保持长</w:t>
      </w:r>
      <w:r w:rsidRPr="0058035E">
        <w:rPr>
          <w:rFonts w:asciiTheme="minorEastAsia" w:eastAsiaTheme="minorEastAsia" w:hAnsiTheme="minorEastAsia" w:cs="Arial" w:hint="eastAsia"/>
          <w:color w:val="000000" w:themeColor="text1"/>
          <w:sz w:val="19"/>
          <w:szCs w:val="19"/>
          <w:shd w:val="clear" w:color="auto" w:fill="FFFFFF"/>
        </w:rPr>
        <w:t>连接</w:t>
      </w:r>
      <w:r w:rsidRPr="0058035E">
        <w:rPr>
          <w:rFonts w:asciiTheme="minorEastAsia" w:eastAsiaTheme="minorEastAsia" w:hAnsiTheme="minorEastAsia" w:cs="Arial"/>
          <w:color w:val="000000" w:themeColor="text1"/>
          <w:sz w:val="19"/>
          <w:szCs w:val="19"/>
          <w:shd w:val="clear" w:color="auto" w:fill="FFFFFF"/>
        </w:rPr>
        <w:t>，</w:t>
      </w:r>
      <w:r w:rsidRPr="0058035E">
        <w:rPr>
          <w:rFonts w:asciiTheme="minorEastAsia" w:eastAsiaTheme="minorEastAsia" w:hAnsiTheme="minorEastAsia" w:cs="Arial" w:hint="eastAsia"/>
          <w:color w:val="000000" w:themeColor="text1"/>
          <w:sz w:val="19"/>
          <w:szCs w:val="19"/>
          <w:shd w:val="clear" w:color="auto" w:fill="FFFFFF"/>
        </w:rPr>
        <w:t>实际</w:t>
      </w:r>
      <w:r w:rsidRPr="0058035E">
        <w:rPr>
          <w:rFonts w:asciiTheme="minorEastAsia" w:eastAsiaTheme="minorEastAsia" w:hAnsiTheme="minorEastAsia" w:cs="Arial"/>
          <w:color w:val="000000" w:themeColor="text1"/>
          <w:sz w:val="19"/>
          <w:szCs w:val="19"/>
          <w:shd w:val="clear" w:color="auto" w:fill="FFFFFF"/>
        </w:rPr>
        <w:t>应用中用户</w:t>
      </w:r>
      <w:r w:rsidRPr="0058035E">
        <w:rPr>
          <w:rFonts w:asciiTheme="minorEastAsia" w:eastAsiaTheme="minorEastAsia" w:hAnsiTheme="minorEastAsia" w:cs="Arial" w:hint="eastAsia"/>
          <w:color w:val="000000" w:themeColor="text1"/>
          <w:sz w:val="19"/>
          <w:szCs w:val="19"/>
          <w:shd w:val="clear" w:color="auto" w:fill="FFFFFF"/>
        </w:rPr>
        <w:t>会</w:t>
      </w:r>
      <w:r w:rsidRPr="0058035E">
        <w:rPr>
          <w:rFonts w:asciiTheme="minorEastAsia" w:eastAsiaTheme="minorEastAsia" w:hAnsiTheme="minorEastAsia" w:cs="Arial"/>
          <w:color w:val="000000" w:themeColor="text1"/>
          <w:sz w:val="19"/>
          <w:szCs w:val="19"/>
          <w:shd w:val="clear" w:color="auto" w:fill="FFFFFF"/>
        </w:rPr>
        <w:t>经常</w:t>
      </w:r>
      <w:r w:rsidRPr="0058035E">
        <w:rPr>
          <w:rFonts w:asciiTheme="minorEastAsia" w:eastAsiaTheme="minorEastAsia" w:hAnsiTheme="minorEastAsia" w:cs="Arial" w:hint="eastAsia"/>
          <w:color w:val="000000" w:themeColor="text1"/>
          <w:sz w:val="19"/>
          <w:szCs w:val="19"/>
          <w:shd w:val="clear" w:color="auto" w:fill="FFFFFF"/>
        </w:rPr>
        <w:t>开启</w:t>
      </w:r>
      <w:r w:rsidRPr="0058035E">
        <w:rPr>
          <w:rFonts w:asciiTheme="minorEastAsia" w:eastAsiaTheme="minorEastAsia" w:hAnsiTheme="minorEastAsia" w:cs="Arial"/>
          <w:color w:val="000000" w:themeColor="text1"/>
          <w:sz w:val="19"/>
          <w:szCs w:val="19"/>
          <w:shd w:val="clear" w:color="auto" w:fill="FFFFFF"/>
        </w:rPr>
        <w:t>和关闭手机的网络服务</w:t>
      </w:r>
      <w:r w:rsidR="00D358A4">
        <w:rPr>
          <w:rFonts w:asciiTheme="minorEastAsia" w:eastAsiaTheme="minorEastAsia" w:hAnsiTheme="minorEastAsia" w:cs="Arial" w:hint="eastAsia"/>
          <w:color w:val="000000" w:themeColor="text1"/>
          <w:sz w:val="19"/>
          <w:szCs w:val="19"/>
          <w:shd w:val="clear" w:color="auto" w:fill="FFFFFF"/>
        </w:rPr>
        <w:t>获取</w:t>
      </w:r>
      <w:r w:rsidR="00D358A4">
        <w:rPr>
          <w:rFonts w:asciiTheme="minorEastAsia" w:eastAsiaTheme="minorEastAsia" w:hAnsiTheme="minorEastAsia" w:cs="Arial"/>
          <w:color w:val="000000" w:themeColor="text1"/>
          <w:sz w:val="19"/>
          <w:szCs w:val="19"/>
          <w:shd w:val="clear" w:color="auto" w:fill="FFFFFF"/>
        </w:rPr>
        <w:t>切换基站</w:t>
      </w:r>
      <w:r w:rsidRPr="0058035E">
        <w:rPr>
          <w:rFonts w:asciiTheme="minorEastAsia" w:eastAsiaTheme="minorEastAsia" w:hAnsiTheme="minorEastAsia" w:cs="Arial" w:hint="eastAsia"/>
          <w:color w:val="000000" w:themeColor="text1"/>
          <w:sz w:val="19"/>
          <w:szCs w:val="19"/>
          <w:shd w:val="clear" w:color="auto" w:fill="FFFFFF"/>
        </w:rPr>
        <w:t>，</w:t>
      </w:r>
      <w:r w:rsidRPr="0058035E">
        <w:rPr>
          <w:rFonts w:asciiTheme="minorEastAsia" w:eastAsiaTheme="minorEastAsia" w:hAnsiTheme="minorEastAsia" w:cs="Arial"/>
          <w:color w:val="000000" w:themeColor="text1"/>
          <w:sz w:val="19"/>
          <w:szCs w:val="19"/>
          <w:shd w:val="clear" w:color="auto" w:fill="FFFFFF"/>
        </w:rPr>
        <w:t>导致PUSH客户端和PUSH服务器经常需要重新</w:t>
      </w:r>
      <w:r w:rsidRPr="0058035E">
        <w:rPr>
          <w:rFonts w:asciiTheme="minorEastAsia" w:eastAsiaTheme="minorEastAsia" w:hAnsiTheme="minorEastAsia" w:cs="Arial" w:hint="eastAsia"/>
          <w:color w:val="000000" w:themeColor="text1"/>
          <w:sz w:val="19"/>
          <w:szCs w:val="19"/>
          <w:shd w:val="clear" w:color="auto" w:fill="FFFFFF"/>
        </w:rPr>
        <w:t>建立</w:t>
      </w:r>
      <w:r w:rsidRPr="0058035E">
        <w:rPr>
          <w:rFonts w:asciiTheme="minorEastAsia" w:eastAsiaTheme="minorEastAsia" w:hAnsiTheme="minorEastAsia" w:cs="Arial"/>
          <w:color w:val="000000" w:themeColor="text1"/>
          <w:sz w:val="19"/>
          <w:szCs w:val="19"/>
          <w:shd w:val="clear" w:color="auto" w:fill="FFFFFF"/>
        </w:rPr>
        <w:t>连接</w:t>
      </w:r>
      <w:r w:rsidRPr="0058035E">
        <w:rPr>
          <w:rFonts w:asciiTheme="minorEastAsia" w:eastAsiaTheme="minorEastAsia" w:hAnsiTheme="minorEastAsia" w:cs="Arial" w:hint="eastAsia"/>
          <w:color w:val="000000" w:themeColor="text1"/>
          <w:sz w:val="19"/>
          <w:szCs w:val="19"/>
          <w:shd w:val="clear" w:color="auto" w:fill="FFFFFF"/>
        </w:rPr>
        <w:t>。在</w:t>
      </w:r>
      <w:r w:rsidRPr="0058035E">
        <w:rPr>
          <w:rFonts w:asciiTheme="minorEastAsia" w:eastAsiaTheme="minorEastAsia" w:hAnsiTheme="minorEastAsia" w:cs="Arial"/>
          <w:color w:val="000000" w:themeColor="text1"/>
          <w:sz w:val="19"/>
          <w:szCs w:val="19"/>
          <w:shd w:val="clear" w:color="auto" w:fill="FFFFFF"/>
        </w:rPr>
        <w:t>设计时PUSH客户端和服务器重连的次数会被控制（</w:t>
      </w:r>
      <w:r w:rsidRPr="0058035E">
        <w:rPr>
          <w:rFonts w:asciiTheme="minorEastAsia" w:eastAsiaTheme="minorEastAsia" w:hAnsiTheme="minorEastAsia" w:cs="Arial" w:hint="eastAsia"/>
          <w:color w:val="000000" w:themeColor="text1"/>
          <w:sz w:val="19"/>
          <w:szCs w:val="19"/>
          <w:shd w:val="clear" w:color="auto" w:fill="FFFFFF"/>
        </w:rPr>
        <w:t>当前</w:t>
      </w:r>
      <w:r w:rsidRPr="0058035E">
        <w:rPr>
          <w:rFonts w:asciiTheme="minorEastAsia" w:eastAsiaTheme="minorEastAsia" w:hAnsiTheme="minorEastAsia" w:cs="Arial"/>
          <w:color w:val="000000" w:themeColor="text1"/>
          <w:sz w:val="19"/>
          <w:szCs w:val="19"/>
          <w:shd w:val="clear" w:color="auto" w:fill="FFFFFF"/>
        </w:rPr>
        <w:t>版本控制</w:t>
      </w:r>
      <w:r w:rsidRPr="0058035E">
        <w:rPr>
          <w:rFonts w:asciiTheme="minorEastAsia" w:eastAsiaTheme="minorEastAsia" w:hAnsiTheme="minorEastAsia" w:cs="Arial" w:hint="eastAsia"/>
          <w:color w:val="000000" w:themeColor="text1"/>
          <w:sz w:val="19"/>
          <w:szCs w:val="19"/>
          <w:shd w:val="clear" w:color="auto" w:fill="FFFFFF"/>
        </w:rPr>
        <w:t>1天重连</w:t>
      </w:r>
      <w:r w:rsidRPr="0058035E">
        <w:rPr>
          <w:rFonts w:asciiTheme="minorEastAsia" w:eastAsiaTheme="minorEastAsia" w:hAnsiTheme="minorEastAsia" w:cs="Arial"/>
          <w:color w:val="000000" w:themeColor="text1"/>
          <w:sz w:val="19"/>
          <w:szCs w:val="19"/>
          <w:shd w:val="clear" w:color="auto" w:fill="FFFFFF"/>
        </w:rPr>
        <w:t>次数</w:t>
      </w:r>
      <w:r w:rsidRPr="0058035E">
        <w:rPr>
          <w:rFonts w:asciiTheme="minorEastAsia" w:eastAsiaTheme="minorEastAsia" w:hAnsiTheme="minorEastAsia" w:cs="Arial" w:hint="eastAsia"/>
          <w:color w:val="000000" w:themeColor="text1"/>
          <w:sz w:val="19"/>
          <w:szCs w:val="19"/>
          <w:shd w:val="clear" w:color="auto" w:fill="FFFFFF"/>
        </w:rPr>
        <w:t>、</w:t>
      </w:r>
      <w:r w:rsidRPr="0058035E">
        <w:rPr>
          <w:rFonts w:asciiTheme="minorEastAsia" w:eastAsiaTheme="minorEastAsia" w:hAnsiTheme="minorEastAsia" w:cs="Arial"/>
          <w:color w:val="000000" w:themeColor="text1"/>
          <w:sz w:val="19"/>
          <w:szCs w:val="19"/>
          <w:shd w:val="clear" w:color="auto" w:fill="FFFFFF"/>
        </w:rPr>
        <w:t>1周重连</w:t>
      </w:r>
      <w:r w:rsidRPr="0058035E">
        <w:rPr>
          <w:rFonts w:asciiTheme="minorEastAsia" w:eastAsiaTheme="minorEastAsia" w:hAnsiTheme="minorEastAsia" w:cs="Arial" w:hint="eastAsia"/>
          <w:color w:val="000000" w:themeColor="text1"/>
          <w:sz w:val="19"/>
          <w:szCs w:val="19"/>
          <w:shd w:val="clear" w:color="auto" w:fill="FFFFFF"/>
        </w:rPr>
        <w:t>次数</w:t>
      </w:r>
      <w:r w:rsidRPr="0058035E">
        <w:rPr>
          <w:rFonts w:asciiTheme="minorEastAsia" w:eastAsiaTheme="minorEastAsia" w:hAnsiTheme="minorEastAsia" w:cs="Arial"/>
          <w:color w:val="000000" w:themeColor="text1"/>
          <w:sz w:val="19"/>
          <w:szCs w:val="19"/>
          <w:shd w:val="clear" w:color="auto" w:fill="FFFFFF"/>
        </w:rPr>
        <w:t>和</w:t>
      </w:r>
      <w:r w:rsidRPr="0058035E">
        <w:rPr>
          <w:rFonts w:asciiTheme="minorEastAsia" w:eastAsiaTheme="minorEastAsia" w:hAnsiTheme="minorEastAsia" w:cs="Arial" w:hint="eastAsia"/>
          <w:color w:val="000000" w:themeColor="text1"/>
          <w:sz w:val="19"/>
          <w:szCs w:val="19"/>
          <w:shd w:val="clear" w:color="auto" w:fill="FFFFFF"/>
        </w:rPr>
        <w:t>1月</w:t>
      </w:r>
      <w:r w:rsidRPr="0058035E">
        <w:rPr>
          <w:rFonts w:asciiTheme="minorEastAsia" w:eastAsiaTheme="minorEastAsia" w:hAnsiTheme="minorEastAsia" w:cs="Arial"/>
          <w:color w:val="000000" w:themeColor="text1"/>
          <w:sz w:val="19"/>
          <w:szCs w:val="19"/>
          <w:shd w:val="clear" w:color="auto" w:fill="FFFFFF"/>
        </w:rPr>
        <w:t>的重连次数）</w:t>
      </w:r>
      <w:r w:rsidRPr="0058035E">
        <w:rPr>
          <w:rFonts w:asciiTheme="minorEastAsia" w:eastAsiaTheme="minorEastAsia" w:hAnsiTheme="minorEastAsia" w:cs="Arial" w:hint="eastAsia"/>
          <w:color w:val="000000" w:themeColor="text1"/>
          <w:sz w:val="19"/>
          <w:szCs w:val="19"/>
          <w:shd w:val="clear" w:color="auto" w:fill="FFFFFF"/>
        </w:rPr>
        <w:t>，</w:t>
      </w:r>
      <w:r w:rsidRPr="0058035E">
        <w:rPr>
          <w:rFonts w:asciiTheme="minorEastAsia" w:eastAsiaTheme="minorEastAsia" w:hAnsiTheme="minorEastAsia" w:cs="Arial"/>
          <w:color w:val="000000" w:themeColor="text1"/>
          <w:sz w:val="19"/>
          <w:szCs w:val="19"/>
          <w:shd w:val="clear" w:color="auto" w:fill="FFFFFF"/>
        </w:rPr>
        <w:t>如果用户手机网络</w:t>
      </w:r>
      <w:r w:rsidRPr="0058035E">
        <w:rPr>
          <w:rFonts w:asciiTheme="minorEastAsia" w:eastAsiaTheme="minorEastAsia" w:hAnsiTheme="minorEastAsia" w:cs="Arial" w:hint="eastAsia"/>
          <w:color w:val="000000" w:themeColor="text1"/>
          <w:sz w:val="19"/>
          <w:szCs w:val="19"/>
          <w:shd w:val="clear" w:color="auto" w:fill="FFFFFF"/>
        </w:rPr>
        <w:t>开启</w:t>
      </w:r>
      <w:r w:rsidRPr="0058035E">
        <w:rPr>
          <w:rFonts w:asciiTheme="minorEastAsia" w:eastAsiaTheme="minorEastAsia" w:hAnsiTheme="minorEastAsia" w:cs="Arial"/>
          <w:color w:val="000000" w:themeColor="text1"/>
          <w:sz w:val="19"/>
          <w:szCs w:val="19"/>
          <w:shd w:val="clear" w:color="auto" w:fill="FFFFFF"/>
        </w:rPr>
        <w:t>关闭过于</w:t>
      </w:r>
      <w:proofErr w:type="gramStart"/>
      <w:r w:rsidRPr="0058035E">
        <w:rPr>
          <w:rFonts w:asciiTheme="minorEastAsia" w:eastAsiaTheme="minorEastAsia" w:hAnsiTheme="minorEastAsia" w:cs="Arial"/>
          <w:color w:val="000000" w:themeColor="text1"/>
          <w:sz w:val="19"/>
          <w:szCs w:val="19"/>
          <w:shd w:val="clear" w:color="auto" w:fill="FFFFFF"/>
        </w:rPr>
        <w:t>频繁会</w:t>
      </w:r>
      <w:proofErr w:type="gramEnd"/>
      <w:r w:rsidRPr="0058035E">
        <w:rPr>
          <w:rFonts w:asciiTheme="minorEastAsia" w:eastAsiaTheme="minorEastAsia" w:hAnsiTheme="minorEastAsia" w:cs="Arial"/>
          <w:color w:val="000000" w:themeColor="text1"/>
          <w:sz w:val="19"/>
          <w:szCs w:val="19"/>
          <w:shd w:val="clear" w:color="auto" w:fill="FFFFFF"/>
        </w:rPr>
        <w:t>导致</w:t>
      </w:r>
      <w:r w:rsidRPr="0058035E">
        <w:rPr>
          <w:rFonts w:asciiTheme="minorEastAsia" w:eastAsiaTheme="minorEastAsia" w:hAnsiTheme="minorEastAsia" w:cs="Arial" w:hint="eastAsia"/>
          <w:color w:val="000000" w:themeColor="text1"/>
          <w:sz w:val="19"/>
          <w:szCs w:val="19"/>
          <w:shd w:val="clear" w:color="auto" w:fill="FFFFFF"/>
        </w:rPr>
        <w:t>无法</w:t>
      </w:r>
      <w:r w:rsidRPr="0058035E">
        <w:rPr>
          <w:rFonts w:asciiTheme="minorEastAsia" w:eastAsiaTheme="minorEastAsia" w:hAnsiTheme="minorEastAsia" w:cs="Arial"/>
          <w:color w:val="000000" w:themeColor="text1"/>
          <w:sz w:val="19"/>
          <w:szCs w:val="19"/>
          <w:shd w:val="clear" w:color="auto" w:fill="FFFFFF"/>
        </w:rPr>
        <w:t>及时收到消息。</w:t>
      </w:r>
    </w:p>
    <w:p w:rsidR="00F601E9" w:rsidRPr="00274813" w:rsidRDefault="00F601E9" w:rsidP="00274813">
      <w:pPr>
        <w:pStyle w:val="2"/>
        <w:tabs>
          <w:tab w:val="clear" w:pos="1852"/>
          <w:tab w:val="num" w:pos="774"/>
        </w:tabs>
        <w:ind w:left="774"/>
      </w:pPr>
      <w:bookmarkStart w:id="30" w:name="_Toc459815842"/>
      <w:r w:rsidRPr="00274813">
        <w:rPr>
          <w:rFonts w:hint="eastAsia"/>
        </w:rPr>
        <w:t>安全</w:t>
      </w:r>
      <w:r w:rsidRPr="00274813">
        <w:t>性约束</w:t>
      </w:r>
      <w:bookmarkEnd w:id="30"/>
    </w:p>
    <w:p w:rsidR="00CD07ED" w:rsidRPr="0058035E" w:rsidRDefault="00CD07ED" w:rsidP="00A60A2B">
      <w:pPr>
        <w:pStyle w:val="afff6"/>
        <w:spacing w:beforeLines="50" w:before="120" w:afterLines="50" w:after="120"/>
        <w:ind w:left="357" w:firstLineChars="0" w:firstLine="0"/>
        <w:rPr>
          <w:rFonts w:asciiTheme="minorEastAsia" w:eastAsiaTheme="minorEastAsia" w:hAnsiTheme="minorEastAsia" w:cs="Arial"/>
          <w:color w:val="000000" w:themeColor="text1"/>
          <w:sz w:val="19"/>
          <w:szCs w:val="19"/>
          <w:shd w:val="clear" w:color="auto" w:fill="FFFFFF"/>
        </w:rPr>
      </w:pPr>
      <w:r w:rsidRPr="0058035E">
        <w:rPr>
          <w:rFonts w:asciiTheme="minorEastAsia" w:eastAsiaTheme="minorEastAsia" w:hAnsiTheme="minorEastAsia" w:cs="Arial" w:hint="eastAsia"/>
          <w:color w:val="000000" w:themeColor="text1"/>
          <w:sz w:val="19"/>
          <w:szCs w:val="19"/>
          <w:shd w:val="clear" w:color="auto" w:fill="FFFFFF"/>
        </w:rPr>
        <w:t>PUSH</w:t>
      </w:r>
      <w:r w:rsidRPr="0058035E">
        <w:rPr>
          <w:rFonts w:asciiTheme="minorEastAsia" w:eastAsiaTheme="minorEastAsia" w:hAnsiTheme="minorEastAsia" w:cs="Arial"/>
          <w:color w:val="000000" w:themeColor="text1"/>
          <w:sz w:val="19"/>
          <w:szCs w:val="19"/>
          <w:shd w:val="clear" w:color="auto" w:fill="FFFFFF"/>
        </w:rPr>
        <w:t>平台只提供通道业务，如果用户使用PUSH传输银行卡</w:t>
      </w:r>
      <w:r w:rsidRPr="0058035E">
        <w:rPr>
          <w:rFonts w:asciiTheme="minorEastAsia" w:eastAsiaTheme="minorEastAsia" w:hAnsiTheme="minorEastAsia" w:cs="Arial" w:hint="eastAsia"/>
          <w:color w:val="000000" w:themeColor="text1"/>
          <w:sz w:val="19"/>
          <w:szCs w:val="19"/>
          <w:shd w:val="clear" w:color="auto" w:fill="FFFFFF"/>
        </w:rPr>
        <w:t>、</w:t>
      </w:r>
      <w:r w:rsidRPr="0058035E">
        <w:rPr>
          <w:rFonts w:asciiTheme="minorEastAsia" w:eastAsiaTheme="minorEastAsia" w:hAnsiTheme="minorEastAsia" w:cs="Arial"/>
          <w:color w:val="000000" w:themeColor="text1"/>
          <w:sz w:val="19"/>
          <w:szCs w:val="19"/>
          <w:shd w:val="clear" w:color="auto" w:fill="FFFFFF"/>
        </w:rPr>
        <w:t>用户密码等隐私数据需要由APP供应商自己保证安全性。</w:t>
      </w:r>
      <w:r w:rsidR="00D358A4">
        <w:rPr>
          <w:rFonts w:asciiTheme="minorEastAsia" w:eastAsiaTheme="minorEastAsia" w:hAnsiTheme="minorEastAsia" w:cs="Arial" w:hint="eastAsia"/>
          <w:color w:val="000000" w:themeColor="text1"/>
          <w:sz w:val="19"/>
          <w:szCs w:val="19"/>
          <w:shd w:val="clear" w:color="auto" w:fill="FFFFFF"/>
        </w:rPr>
        <w:t>当前</w:t>
      </w:r>
      <w:r w:rsidR="00D358A4">
        <w:rPr>
          <w:rFonts w:asciiTheme="minorEastAsia" w:eastAsiaTheme="minorEastAsia" w:hAnsiTheme="minorEastAsia" w:cs="Arial"/>
          <w:color w:val="000000" w:themeColor="text1"/>
          <w:sz w:val="19"/>
          <w:szCs w:val="19"/>
          <w:shd w:val="clear" w:color="auto" w:fill="FFFFFF"/>
        </w:rPr>
        <w:t>PUSH服务器和</w:t>
      </w:r>
      <w:r w:rsidR="00D358A4">
        <w:rPr>
          <w:rFonts w:asciiTheme="minorEastAsia" w:eastAsiaTheme="minorEastAsia" w:hAnsiTheme="minorEastAsia" w:cs="Arial" w:hint="eastAsia"/>
          <w:color w:val="000000" w:themeColor="text1"/>
          <w:sz w:val="19"/>
          <w:szCs w:val="19"/>
          <w:shd w:val="clear" w:color="auto" w:fill="FFFFFF"/>
        </w:rPr>
        <w:t>华为终端</w:t>
      </w:r>
      <w:r w:rsidR="00D358A4">
        <w:rPr>
          <w:rFonts w:asciiTheme="minorEastAsia" w:eastAsiaTheme="minorEastAsia" w:hAnsiTheme="minorEastAsia" w:cs="Arial"/>
          <w:color w:val="000000" w:themeColor="text1"/>
          <w:sz w:val="19"/>
          <w:szCs w:val="19"/>
          <w:shd w:val="clear" w:color="auto" w:fill="FFFFFF"/>
        </w:rPr>
        <w:t>设备采用的加密算法是RSA 1024.</w:t>
      </w:r>
    </w:p>
    <w:p w:rsidR="00A420A5" w:rsidRDefault="00A420A5">
      <w:pPr>
        <w:widowControl/>
        <w:autoSpaceDE/>
        <w:autoSpaceDN/>
        <w:adjustRightInd/>
        <w:rPr>
          <w:rFonts w:asciiTheme="minorEastAsia" w:eastAsiaTheme="minorEastAsia" w:hAnsiTheme="minorEastAsia" w:cs="Arial"/>
          <w:b/>
          <w:color w:val="666666"/>
          <w:sz w:val="24"/>
          <w:szCs w:val="24"/>
          <w:shd w:val="clear" w:color="auto" w:fill="FFFFFF"/>
        </w:rPr>
      </w:pPr>
      <w:r>
        <w:rPr>
          <w:rFonts w:asciiTheme="minorEastAsia" w:eastAsiaTheme="minorEastAsia" w:hAnsiTheme="minorEastAsia" w:cs="Arial"/>
          <w:color w:val="666666"/>
          <w:sz w:val="24"/>
          <w:szCs w:val="24"/>
          <w:shd w:val="clear" w:color="auto" w:fill="FFFFFF"/>
        </w:rPr>
        <w:br w:type="page"/>
      </w:r>
    </w:p>
    <w:p w:rsidR="00AD6881" w:rsidRPr="006C1862" w:rsidRDefault="004106D3" w:rsidP="006C1862">
      <w:pPr>
        <w:pStyle w:val="1"/>
        <w:tabs>
          <w:tab w:val="clear" w:pos="3267"/>
          <w:tab w:val="num" w:pos="630"/>
        </w:tabs>
        <w:ind w:left="630"/>
        <w:rPr>
          <w:rFonts w:asciiTheme="majorEastAsia" w:eastAsiaTheme="majorEastAsia" w:hAnsiTheme="majorEastAsia"/>
        </w:rPr>
      </w:pPr>
      <w:bookmarkStart w:id="31" w:name="_Toc459815843"/>
      <w:r w:rsidRPr="006C1862">
        <w:rPr>
          <w:rFonts w:asciiTheme="majorEastAsia" w:eastAsiaTheme="majorEastAsia" w:hAnsiTheme="majorEastAsia" w:hint="eastAsia"/>
        </w:rPr>
        <w:t>FAQ</w:t>
      </w:r>
      <w:bookmarkEnd w:id="31"/>
    </w:p>
    <w:p w:rsidR="004106D3" w:rsidRPr="00CD07ED" w:rsidRDefault="004106D3" w:rsidP="00AD6881">
      <w:pPr>
        <w:pStyle w:val="afff6"/>
        <w:spacing w:beforeLines="50" w:before="120"/>
        <w:ind w:left="360" w:firstLineChars="0" w:firstLine="0"/>
        <w:rPr>
          <w:rFonts w:asciiTheme="minorEastAsia" w:hAnsiTheme="minorEastAsia" w:cs="Arial"/>
          <w:color w:val="666666"/>
          <w:sz w:val="19"/>
          <w:szCs w:val="19"/>
          <w:shd w:val="clear" w:color="auto" w:fill="FFFFFF"/>
        </w:rPr>
      </w:pPr>
    </w:p>
    <w:sectPr w:rsidR="004106D3" w:rsidRPr="00CD07ED" w:rsidSect="004F5AAB">
      <w:headerReference w:type="default" r:id="rId29"/>
      <w:footerReference w:type="default" r:id="rId30"/>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42" w:rsidRDefault="009A0D42">
      <w:r>
        <w:separator/>
      </w:r>
    </w:p>
  </w:endnote>
  <w:endnote w:type="continuationSeparator" w:id="0">
    <w:p w:rsidR="009A0D42" w:rsidRDefault="009A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KaiTi_GB2312"/>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737" w:rsidRDefault="000F1737" w:rsidP="00B47AE0">
    <w:pPr>
      <w:pStyle w:val="af3"/>
      <w:tabs>
        <w:tab w:val="center" w:pos="4510"/>
        <w:tab w:val="right" w:pos="9020"/>
      </w:tabs>
    </w:pPr>
    <w:r>
      <w:tab/>
    </w:r>
    <w:r>
      <w:rPr>
        <w:rFonts w:hint="eastAsia"/>
      </w:rPr>
      <w:t>华为机密，未经许可不得扩散</w:t>
    </w:r>
    <w:r>
      <w:tab/>
    </w:r>
    <w:r>
      <w:rPr>
        <w:rFonts w:ascii="宋体" w:hint="eastAsia"/>
      </w:rPr>
      <w:t>第</w:t>
    </w:r>
    <w:r>
      <w:fldChar w:fldCharType="begin"/>
    </w:r>
    <w:r>
      <w:instrText>page  \* MERGEFORMAT</w:instrText>
    </w:r>
    <w:r>
      <w:fldChar w:fldCharType="separate"/>
    </w:r>
    <w:r w:rsidR="001A28C0">
      <w:rPr>
        <w:noProof/>
      </w:rPr>
      <w:t>22</w:t>
    </w:r>
    <w:r>
      <w:rPr>
        <w:noProof/>
      </w:rPr>
      <w:fldChar w:fldCharType="end"/>
    </w:r>
    <w:r>
      <w:rPr>
        <w:rFonts w:ascii="宋体" w:hint="eastAsia"/>
      </w:rPr>
      <w:t>页，共</w:t>
    </w:r>
    <w:fldSimple w:instr="numpages  \* MERGEFORMAT">
      <w:r w:rsidR="001A28C0">
        <w:rPr>
          <w:noProof/>
        </w:rPr>
        <w:t>34</w:t>
      </w:r>
    </w:fldSimple>
    <w:r>
      <w:rPr>
        <w:rFonts w:ascii="宋体" w:hint="eastAsia"/>
      </w:rPr>
      <w:t>页</w:t>
    </w:r>
    <w:r>
      <w:t xml:space="preserve">  </w:t>
    </w:r>
  </w:p>
  <w:p w:rsidR="000F1737" w:rsidRDefault="000F1737">
    <w:pPr>
      <w:pStyle w:val="af3"/>
      <w:tabs>
        <w:tab w:val="center" w:pos="4510"/>
        <w:tab w:val="right" w:pos="902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42" w:rsidRDefault="009A0D42">
      <w:r>
        <w:separator/>
      </w:r>
    </w:p>
  </w:footnote>
  <w:footnote w:type="continuationSeparator" w:id="0">
    <w:p w:rsidR="009A0D42" w:rsidRDefault="009A0D42">
      <w:r>
        <w:continuationSeparator/>
      </w:r>
    </w:p>
  </w:footnote>
  <w:footnote w:id="1">
    <w:p w:rsidR="000F1737" w:rsidRDefault="000F1737">
      <w:pPr>
        <w:pStyle w:val="afffb"/>
      </w:pPr>
      <w:r>
        <w:rPr>
          <w:rStyle w:val="afffc"/>
        </w:rPr>
        <w:footnoteRef/>
      </w:r>
      <w:r>
        <w:t xml:space="preserve"> </w:t>
      </w:r>
      <w:r>
        <w:rPr>
          <w:rFonts w:hint="eastAsia"/>
        </w:rPr>
        <w:t>PUSH</w:t>
      </w:r>
      <w:r>
        <w:t xml:space="preserve"> TOKEN</w:t>
      </w:r>
      <w:r>
        <w:t>为</w:t>
      </w:r>
      <w:r>
        <w:t>PUSH</w:t>
      </w:r>
      <w:r>
        <w:t>通知消息提供了消息路由和</w:t>
      </w:r>
      <w:proofErr w:type="gramStart"/>
      <w:r>
        <w:t>鉴权</w:t>
      </w:r>
      <w:proofErr w:type="gramEnd"/>
      <w:r>
        <w:t>的机制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0F1737" w:rsidRPr="00105828">
      <w:trPr>
        <w:cantSplit/>
        <w:trHeight w:hRule="exact" w:val="668"/>
      </w:trPr>
      <w:tc>
        <w:tcPr>
          <w:tcW w:w="920" w:type="dxa"/>
          <w:tcBorders>
            <w:bottom w:val="single" w:sz="6" w:space="0" w:color="auto"/>
          </w:tcBorders>
        </w:tcPr>
        <w:p w:rsidR="000F1737" w:rsidRDefault="000F1737" w:rsidP="00755C07">
          <w:r>
            <w:rPr>
              <w:rFonts w:ascii="Dotum" w:eastAsia="Dotum" w:hAnsi="Dotum"/>
              <w:noProof/>
            </w:rPr>
            <w:drawing>
              <wp:inline distT="0" distB="0" distL="0" distR="0" wp14:anchorId="2DD114A6" wp14:editId="4912008B">
                <wp:extent cx="419100" cy="419100"/>
                <wp:effectExtent l="19050" t="0" r="0" b="0"/>
                <wp:docPr id="9" name="图片 9"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0F1737" w:rsidRDefault="000F1737" w:rsidP="00D8582C">
          <w:pPr>
            <w:pStyle w:val="a9"/>
            <w:jc w:val="left"/>
          </w:pPr>
          <w:r>
            <w:fldChar w:fldCharType="begin"/>
          </w:r>
          <w:r>
            <w:instrText xml:space="preserve"> REF </w:instrText>
          </w:r>
          <w:r>
            <w:instrText>文档名称</w:instrText>
          </w:r>
          <w:r>
            <w:instrText xml:space="preserve"> \h  \* MERGEFORMAT </w:instrText>
          </w:r>
          <w:r>
            <w:fldChar w:fldCharType="separate"/>
          </w:r>
          <w:r w:rsidRPr="00C15005">
            <w:rPr>
              <w:rFonts w:hint="eastAsia"/>
            </w:rPr>
            <w:t xml:space="preserve"> </w:t>
          </w:r>
          <w:r>
            <w:rPr>
              <w:rFonts w:hint="eastAsia"/>
            </w:rPr>
            <w:t>PUSH</w:t>
          </w:r>
          <w:r>
            <w:rPr>
              <w:rFonts w:hint="eastAsia"/>
            </w:rPr>
            <w:t>使用指导</w:t>
          </w:r>
          <w:r w:rsidRPr="00115973">
            <w:rPr>
              <w:rFonts w:hint="eastAsia"/>
            </w:rPr>
            <w:t>V</w:t>
          </w:r>
          <w:r>
            <w:rPr>
              <w:rFonts w:hint="eastAsia"/>
            </w:rPr>
            <w:t>1.</w:t>
          </w:r>
          <w:r>
            <w:fldChar w:fldCharType="end"/>
          </w:r>
          <w:r>
            <w:rPr>
              <w:rFonts w:hint="eastAsia"/>
            </w:rPr>
            <w:t>0</w:t>
          </w:r>
          <w:r>
            <w:fldChar w:fldCharType="begin"/>
          </w:r>
          <w:r>
            <w:instrText xml:space="preserve"> REF </w:instrText>
          </w:r>
          <w:r>
            <w:instrText>文档名称</w:instrText>
          </w:r>
          <w:r>
            <w:instrText xml:space="preserve"> \h  \* MERGEFORMAT </w:instrText>
          </w:r>
          <w:r>
            <w:fldChar w:fldCharType="end"/>
          </w:r>
        </w:p>
      </w:tc>
      <w:tc>
        <w:tcPr>
          <w:tcW w:w="2976" w:type="dxa"/>
          <w:tcBorders>
            <w:bottom w:val="single" w:sz="6" w:space="0" w:color="auto"/>
          </w:tcBorders>
          <w:vAlign w:val="bottom"/>
        </w:tcPr>
        <w:p w:rsidR="000F1737" w:rsidRDefault="000F1737" w:rsidP="00755C07">
          <w:pPr>
            <w:pStyle w:val="a9"/>
            <w:jc w:val="right"/>
          </w:pPr>
          <w:r>
            <w:rPr>
              <w:rFonts w:hint="eastAsia"/>
            </w:rPr>
            <w:t>内部公开</w:t>
          </w:r>
        </w:p>
      </w:tc>
    </w:tr>
  </w:tbl>
  <w:p w:rsidR="000F1737" w:rsidRPr="00105828" w:rsidRDefault="000F173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05D035C2"/>
    <w:lvl w:ilvl="0">
      <w:start w:val="1"/>
      <w:numFmt w:val="bullet"/>
      <w:pStyle w:val="a"/>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9"/>
    <w:multiLevelType w:val="singleLevel"/>
    <w:tmpl w:val="A432888E"/>
    <w:lvl w:ilvl="0">
      <w:start w:val="1"/>
      <w:numFmt w:val="bullet"/>
      <w:pStyle w:val="a0"/>
      <w:lvlText w:val=""/>
      <w:lvlJc w:val="left"/>
      <w:pPr>
        <w:tabs>
          <w:tab w:val="num" w:pos="1134"/>
        </w:tabs>
        <w:ind w:left="1134" w:hanging="312"/>
      </w:pPr>
      <w:rPr>
        <w:rFonts w:ascii="Wingdings" w:hAnsi="Wingdings" w:hint="default"/>
        <w:sz w:val="18"/>
        <w:szCs w:val="18"/>
      </w:rPr>
    </w:lvl>
  </w:abstractNum>
  <w:abstractNum w:abstractNumId="2"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3" w15:restartNumberingAfterBreak="0">
    <w:nsid w:val="043B7F8A"/>
    <w:multiLevelType w:val="hybridMultilevel"/>
    <w:tmpl w:val="82FA4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5" w15:restartNumberingAfterBreak="0">
    <w:nsid w:val="0ACC6126"/>
    <w:multiLevelType w:val="multilevel"/>
    <w:tmpl w:val="7F6270D2"/>
    <w:lvl w:ilvl="0">
      <w:start w:val="2"/>
      <w:numFmt w:val="decimal"/>
      <w:lvlText w:val="%1"/>
      <w:lvlJc w:val="left"/>
      <w:pPr>
        <w:ind w:left="735" w:hanging="735"/>
      </w:pPr>
      <w:rPr>
        <w:rFonts w:hint="default"/>
      </w:rPr>
    </w:lvl>
    <w:lvl w:ilvl="1">
      <w:start w:val="4"/>
      <w:numFmt w:val="decimal"/>
      <w:lvlText w:val="%1.%2"/>
      <w:lvlJc w:val="left"/>
      <w:pPr>
        <w:ind w:left="886" w:hanging="735"/>
      </w:pPr>
      <w:rPr>
        <w:rFonts w:hint="default"/>
      </w:rPr>
    </w:lvl>
    <w:lvl w:ilvl="2">
      <w:start w:val="1"/>
      <w:numFmt w:val="decimal"/>
      <w:lvlText w:val="%1.%2.%3"/>
      <w:lvlJc w:val="left"/>
      <w:pPr>
        <w:ind w:left="1037" w:hanging="735"/>
      </w:pPr>
      <w:rPr>
        <w:rFonts w:hint="default"/>
      </w:rPr>
    </w:lvl>
    <w:lvl w:ilvl="3">
      <w:start w:val="1"/>
      <w:numFmt w:val="decimal"/>
      <w:lvlText w:val="%1.%2.%3.%4"/>
      <w:lvlJc w:val="left"/>
      <w:pPr>
        <w:ind w:left="1533" w:hanging="108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2195" w:hanging="144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857" w:hanging="1800"/>
      </w:pPr>
      <w:rPr>
        <w:rFonts w:hint="default"/>
      </w:rPr>
    </w:lvl>
    <w:lvl w:ilvl="8">
      <w:start w:val="1"/>
      <w:numFmt w:val="decimal"/>
      <w:lvlText w:val="%1.%2.%3.%4.%5.%6.%7.%8.%9"/>
      <w:lvlJc w:val="left"/>
      <w:pPr>
        <w:ind w:left="3008" w:hanging="1800"/>
      </w:pPr>
      <w:rPr>
        <w:rFonts w:hint="default"/>
      </w:rPr>
    </w:lvl>
  </w:abstractNum>
  <w:abstractNum w:abstractNumId="6"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7" w15:restartNumberingAfterBreak="0">
    <w:nsid w:val="30045753"/>
    <w:multiLevelType w:val="hybridMultilevel"/>
    <w:tmpl w:val="5490A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9"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6AF4192"/>
    <w:multiLevelType w:val="multilevel"/>
    <w:tmpl w:val="DD28C3A8"/>
    <w:lvl w:ilvl="0">
      <w:start w:val="1"/>
      <w:numFmt w:val="decimal"/>
      <w:pStyle w:val="1"/>
      <w:lvlText w:val="%1"/>
      <w:lvlJc w:val="left"/>
      <w:pPr>
        <w:tabs>
          <w:tab w:val="num" w:pos="3267"/>
        </w:tabs>
        <w:ind w:left="3267" w:hanging="432"/>
      </w:pPr>
      <w:rPr>
        <w:rFonts w:hint="eastAsia"/>
      </w:rPr>
    </w:lvl>
    <w:lvl w:ilvl="1">
      <w:start w:val="1"/>
      <w:numFmt w:val="decimal"/>
      <w:pStyle w:val="2"/>
      <w:lvlText w:val="%1.%2"/>
      <w:lvlJc w:val="left"/>
      <w:pPr>
        <w:tabs>
          <w:tab w:val="num" w:pos="1852"/>
        </w:tabs>
        <w:ind w:left="1852"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11" w15:restartNumberingAfterBreak="0">
    <w:nsid w:val="5A1B7EFE"/>
    <w:multiLevelType w:val="hybridMultilevel"/>
    <w:tmpl w:val="59F0A9A6"/>
    <w:lvl w:ilvl="0" w:tplc="BEE84F66">
      <w:start w:val="1"/>
      <w:numFmt w:val="bullet"/>
      <w:lvlText w:val=""/>
      <w:lvlJc w:val="left"/>
      <w:pPr>
        <w:tabs>
          <w:tab w:val="num" w:pos="720"/>
        </w:tabs>
        <w:ind w:left="720" w:hanging="360"/>
      </w:pPr>
      <w:rPr>
        <w:rFonts w:ascii="Wingdings" w:hAnsi="Wingdings" w:hint="default"/>
      </w:rPr>
    </w:lvl>
    <w:lvl w:ilvl="1" w:tplc="4DD66900" w:tentative="1">
      <w:start w:val="1"/>
      <w:numFmt w:val="bullet"/>
      <w:lvlText w:val=""/>
      <w:lvlJc w:val="left"/>
      <w:pPr>
        <w:tabs>
          <w:tab w:val="num" w:pos="1440"/>
        </w:tabs>
        <w:ind w:left="1440" w:hanging="360"/>
      </w:pPr>
      <w:rPr>
        <w:rFonts w:ascii="Wingdings" w:hAnsi="Wingdings" w:hint="default"/>
      </w:rPr>
    </w:lvl>
    <w:lvl w:ilvl="2" w:tplc="C532C0CA" w:tentative="1">
      <w:start w:val="1"/>
      <w:numFmt w:val="bullet"/>
      <w:lvlText w:val=""/>
      <w:lvlJc w:val="left"/>
      <w:pPr>
        <w:tabs>
          <w:tab w:val="num" w:pos="2160"/>
        </w:tabs>
        <w:ind w:left="2160" w:hanging="360"/>
      </w:pPr>
      <w:rPr>
        <w:rFonts w:ascii="Wingdings" w:hAnsi="Wingdings" w:hint="default"/>
      </w:rPr>
    </w:lvl>
    <w:lvl w:ilvl="3" w:tplc="AA284FB8" w:tentative="1">
      <w:start w:val="1"/>
      <w:numFmt w:val="bullet"/>
      <w:lvlText w:val=""/>
      <w:lvlJc w:val="left"/>
      <w:pPr>
        <w:tabs>
          <w:tab w:val="num" w:pos="2880"/>
        </w:tabs>
        <w:ind w:left="2880" w:hanging="360"/>
      </w:pPr>
      <w:rPr>
        <w:rFonts w:ascii="Wingdings" w:hAnsi="Wingdings" w:hint="default"/>
      </w:rPr>
    </w:lvl>
    <w:lvl w:ilvl="4" w:tplc="A4EC5AF6" w:tentative="1">
      <w:start w:val="1"/>
      <w:numFmt w:val="bullet"/>
      <w:lvlText w:val=""/>
      <w:lvlJc w:val="left"/>
      <w:pPr>
        <w:tabs>
          <w:tab w:val="num" w:pos="3600"/>
        </w:tabs>
        <w:ind w:left="3600" w:hanging="360"/>
      </w:pPr>
      <w:rPr>
        <w:rFonts w:ascii="Wingdings" w:hAnsi="Wingdings" w:hint="default"/>
      </w:rPr>
    </w:lvl>
    <w:lvl w:ilvl="5" w:tplc="FE6891E2" w:tentative="1">
      <w:start w:val="1"/>
      <w:numFmt w:val="bullet"/>
      <w:lvlText w:val=""/>
      <w:lvlJc w:val="left"/>
      <w:pPr>
        <w:tabs>
          <w:tab w:val="num" w:pos="4320"/>
        </w:tabs>
        <w:ind w:left="4320" w:hanging="360"/>
      </w:pPr>
      <w:rPr>
        <w:rFonts w:ascii="Wingdings" w:hAnsi="Wingdings" w:hint="default"/>
      </w:rPr>
    </w:lvl>
    <w:lvl w:ilvl="6" w:tplc="38764E16" w:tentative="1">
      <w:start w:val="1"/>
      <w:numFmt w:val="bullet"/>
      <w:lvlText w:val=""/>
      <w:lvlJc w:val="left"/>
      <w:pPr>
        <w:tabs>
          <w:tab w:val="num" w:pos="5040"/>
        </w:tabs>
        <w:ind w:left="5040" w:hanging="360"/>
      </w:pPr>
      <w:rPr>
        <w:rFonts w:ascii="Wingdings" w:hAnsi="Wingdings" w:hint="default"/>
      </w:rPr>
    </w:lvl>
    <w:lvl w:ilvl="7" w:tplc="F77CEFB2" w:tentative="1">
      <w:start w:val="1"/>
      <w:numFmt w:val="bullet"/>
      <w:lvlText w:val=""/>
      <w:lvlJc w:val="left"/>
      <w:pPr>
        <w:tabs>
          <w:tab w:val="num" w:pos="5760"/>
        </w:tabs>
        <w:ind w:left="5760" w:hanging="360"/>
      </w:pPr>
      <w:rPr>
        <w:rFonts w:ascii="Wingdings" w:hAnsi="Wingdings" w:hint="default"/>
      </w:rPr>
    </w:lvl>
    <w:lvl w:ilvl="8" w:tplc="242E6CB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5168E4"/>
    <w:multiLevelType w:val="multilevel"/>
    <w:tmpl w:val="641023E4"/>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13" w15:restartNumberingAfterBreak="0">
    <w:nsid w:val="641417AF"/>
    <w:multiLevelType w:val="multilevel"/>
    <w:tmpl w:val="B59CB806"/>
    <w:lvl w:ilvl="0">
      <w:start w:val="2"/>
      <w:numFmt w:val="decimal"/>
      <w:lvlText w:val="%1"/>
      <w:lvlJc w:val="left"/>
      <w:pPr>
        <w:ind w:left="735" w:hanging="735"/>
      </w:pPr>
      <w:rPr>
        <w:rFonts w:hint="eastAsia"/>
      </w:rPr>
    </w:lvl>
    <w:lvl w:ilvl="1">
      <w:start w:val="4"/>
      <w:numFmt w:val="decimal"/>
      <w:lvlText w:val="%1.%2"/>
      <w:lvlJc w:val="left"/>
      <w:pPr>
        <w:ind w:left="886" w:hanging="735"/>
      </w:pPr>
      <w:rPr>
        <w:rFonts w:hint="eastAsia"/>
      </w:rPr>
    </w:lvl>
    <w:lvl w:ilvl="2">
      <w:start w:val="2"/>
      <w:numFmt w:val="decimal"/>
      <w:lvlText w:val="%1.%2.%3"/>
      <w:lvlJc w:val="left"/>
      <w:pPr>
        <w:ind w:left="1037" w:hanging="735"/>
      </w:pPr>
      <w:rPr>
        <w:rFonts w:hint="eastAsia"/>
      </w:rPr>
    </w:lvl>
    <w:lvl w:ilvl="3">
      <w:start w:val="2"/>
      <w:numFmt w:val="decimal"/>
      <w:lvlText w:val="%1.%2.%3.%4"/>
      <w:lvlJc w:val="left"/>
      <w:pPr>
        <w:ind w:left="1533" w:hanging="1080"/>
      </w:pPr>
      <w:rPr>
        <w:rFonts w:hint="eastAsia"/>
      </w:rPr>
    </w:lvl>
    <w:lvl w:ilvl="4">
      <w:start w:val="1"/>
      <w:numFmt w:val="decimal"/>
      <w:lvlText w:val="%1.%2.%3.%4.%5"/>
      <w:lvlJc w:val="left"/>
      <w:pPr>
        <w:ind w:left="1684" w:hanging="1080"/>
      </w:pPr>
      <w:rPr>
        <w:rFonts w:hint="eastAsia"/>
      </w:rPr>
    </w:lvl>
    <w:lvl w:ilvl="5">
      <w:start w:val="1"/>
      <w:numFmt w:val="decimal"/>
      <w:lvlText w:val="%1.%2.%3.%4.%5.%6"/>
      <w:lvlJc w:val="left"/>
      <w:pPr>
        <w:ind w:left="2195" w:hanging="1440"/>
      </w:pPr>
      <w:rPr>
        <w:rFonts w:hint="eastAsia"/>
      </w:rPr>
    </w:lvl>
    <w:lvl w:ilvl="6">
      <w:start w:val="1"/>
      <w:numFmt w:val="decimal"/>
      <w:lvlText w:val="%1.%2.%3.%4.%5.%6.%7"/>
      <w:lvlJc w:val="left"/>
      <w:pPr>
        <w:ind w:left="2346" w:hanging="1440"/>
      </w:pPr>
      <w:rPr>
        <w:rFonts w:hint="eastAsia"/>
      </w:rPr>
    </w:lvl>
    <w:lvl w:ilvl="7">
      <w:start w:val="1"/>
      <w:numFmt w:val="decimal"/>
      <w:lvlText w:val="%1.%2.%3.%4.%5.%6.%7.%8"/>
      <w:lvlJc w:val="left"/>
      <w:pPr>
        <w:ind w:left="2857" w:hanging="1800"/>
      </w:pPr>
      <w:rPr>
        <w:rFonts w:hint="eastAsia"/>
      </w:rPr>
    </w:lvl>
    <w:lvl w:ilvl="8">
      <w:start w:val="1"/>
      <w:numFmt w:val="decimal"/>
      <w:lvlText w:val="%1.%2.%3.%4.%5.%6.%7.%8.%9"/>
      <w:lvlJc w:val="left"/>
      <w:pPr>
        <w:ind w:left="3008" w:hanging="1800"/>
      </w:pPr>
      <w:rPr>
        <w:rFonts w:hint="eastAsia"/>
      </w:rPr>
    </w:lvl>
  </w:abstractNum>
  <w:abstractNum w:abstractNumId="14"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5"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
  </w:num>
  <w:num w:numId="2">
    <w:abstractNumId w:val="0"/>
  </w:num>
  <w:num w:numId="3">
    <w:abstractNumId w:val="12"/>
  </w:num>
  <w:num w:numId="4">
    <w:abstractNumId w:val="15"/>
  </w:num>
  <w:num w:numId="5">
    <w:abstractNumId w:val="9"/>
  </w:num>
  <w:num w:numId="6">
    <w:abstractNumId w:val="8"/>
  </w:num>
  <w:num w:numId="7">
    <w:abstractNumId w:val="4"/>
  </w:num>
  <w:num w:numId="8">
    <w:abstractNumId w:val="6"/>
  </w:num>
  <w:num w:numId="9">
    <w:abstractNumId w:val="14"/>
  </w:num>
  <w:num w:numId="10">
    <w:abstractNumId w:val="2"/>
  </w:num>
  <w:num w:numId="11">
    <w:abstractNumId w:val="10"/>
  </w:num>
  <w:num w:numId="12">
    <w:abstractNumId w:val="11"/>
  </w:num>
  <w:num w:numId="13">
    <w:abstractNumId w:val="3"/>
  </w:num>
  <w:num w:numId="14">
    <w:abstractNumId w:val="7"/>
  </w:num>
  <w:num w:numId="15">
    <w:abstractNumId w:val="5"/>
  </w:num>
  <w:num w:numId="16">
    <w:abstractNumId w:val="10"/>
  </w:num>
  <w:num w:numId="17">
    <w:abstractNumId w:val="13"/>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hideSpellingError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035A"/>
    <w:rsid w:val="000012C1"/>
    <w:rsid w:val="000017B8"/>
    <w:rsid w:val="0000225A"/>
    <w:rsid w:val="000038B1"/>
    <w:rsid w:val="0000461B"/>
    <w:rsid w:val="00004C5E"/>
    <w:rsid w:val="00005506"/>
    <w:rsid w:val="00006C62"/>
    <w:rsid w:val="00006E15"/>
    <w:rsid w:val="00007C87"/>
    <w:rsid w:val="000103CC"/>
    <w:rsid w:val="00010D68"/>
    <w:rsid w:val="00012DEA"/>
    <w:rsid w:val="000137B9"/>
    <w:rsid w:val="00013AE2"/>
    <w:rsid w:val="00013B4F"/>
    <w:rsid w:val="00014375"/>
    <w:rsid w:val="0001460C"/>
    <w:rsid w:val="00014E2D"/>
    <w:rsid w:val="000155B2"/>
    <w:rsid w:val="00015A2A"/>
    <w:rsid w:val="00015ED5"/>
    <w:rsid w:val="000160DB"/>
    <w:rsid w:val="00017A7B"/>
    <w:rsid w:val="00017AA6"/>
    <w:rsid w:val="00022575"/>
    <w:rsid w:val="00022628"/>
    <w:rsid w:val="00024582"/>
    <w:rsid w:val="00026852"/>
    <w:rsid w:val="00030710"/>
    <w:rsid w:val="000314AF"/>
    <w:rsid w:val="000320A9"/>
    <w:rsid w:val="0003248D"/>
    <w:rsid w:val="000325AE"/>
    <w:rsid w:val="0003303B"/>
    <w:rsid w:val="000334E9"/>
    <w:rsid w:val="00033653"/>
    <w:rsid w:val="00033C7E"/>
    <w:rsid w:val="00034D7A"/>
    <w:rsid w:val="0003626B"/>
    <w:rsid w:val="00036710"/>
    <w:rsid w:val="00037ABD"/>
    <w:rsid w:val="00041585"/>
    <w:rsid w:val="00041E6B"/>
    <w:rsid w:val="0004211E"/>
    <w:rsid w:val="00043B8A"/>
    <w:rsid w:val="00044837"/>
    <w:rsid w:val="00045597"/>
    <w:rsid w:val="00045E8B"/>
    <w:rsid w:val="00046D04"/>
    <w:rsid w:val="0004787B"/>
    <w:rsid w:val="00047AC4"/>
    <w:rsid w:val="0005007D"/>
    <w:rsid w:val="000506FB"/>
    <w:rsid w:val="00050B0E"/>
    <w:rsid w:val="00051FDD"/>
    <w:rsid w:val="00052B87"/>
    <w:rsid w:val="0005369E"/>
    <w:rsid w:val="00053EB7"/>
    <w:rsid w:val="00054343"/>
    <w:rsid w:val="00054F87"/>
    <w:rsid w:val="00056440"/>
    <w:rsid w:val="00056CD2"/>
    <w:rsid w:val="00056D30"/>
    <w:rsid w:val="00057CFC"/>
    <w:rsid w:val="00060477"/>
    <w:rsid w:val="000605F1"/>
    <w:rsid w:val="0006090E"/>
    <w:rsid w:val="0006226B"/>
    <w:rsid w:val="000622A1"/>
    <w:rsid w:val="00062FBC"/>
    <w:rsid w:val="000639F3"/>
    <w:rsid w:val="00063BAE"/>
    <w:rsid w:val="00064C70"/>
    <w:rsid w:val="00065574"/>
    <w:rsid w:val="00066858"/>
    <w:rsid w:val="00066874"/>
    <w:rsid w:val="000704D1"/>
    <w:rsid w:val="0007094D"/>
    <w:rsid w:val="00070BB3"/>
    <w:rsid w:val="0007220B"/>
    <w:rsid w:val="00072311"/>
    <w:rsid w:val="0007262D"/>
    <w:rsid w:val="000730E6"/>
    <w:rsid w:val="00074C71"/>
    <w:rsid w:val="0007540A"/>
    <w:rsid w:val="000755E9"/>
    <w:rsid w:val="000764C3"/>
    <w:rsid w:val="00076D96"/>
    <w:rsid w:val="00077DB0"/>
    <w:rsid w:val="00077EB4"/>
    <w:rsid w:val="0008037F"/>
    <w:rsid w:val="00080CE9"/>
    <w:rsid w:val="00082639"/>
    <w:rsid w:val="0008273E"/>
    <w:rsid w:val="000830B8"/>
    <w:rsid w:val="00083BA2"/>
    <w:rsid w:val="000840F7"/>
    <w:rsid w:val="00084D73"/>
    <w:rsid w:val="00085144"/>
    <w:rsid w:val="000854AB"/>
    <w:rsid w:val="000854F3"/>
    <w:rsid w:val="000859C1"/>
    <w:rsid w:val="00085C81"/>
    <w:rsid w:val="00086567"/>
    <w:rsid w:val="00087973"/>
    <w:rsid w:val="00092AF2"/>
    <w:rsid w:val="0009353F"/>
    <w:rsid w:val="000940F2"/>
    <w:rsid w:val="00094D02"/>
    <w:rsid w:val="00096FA8"/>
    <w:rsid w:val="000971A9"/>
    <w:rsid w:val="00097442"/>
    <w:rsid w:val="000974D4"/>
    <w:rsid w:val="00097D4B"/>
    <w:rsid w:val="000A21BD"/>
    <w:rsid w:val="000A31F0"/>
    <w:rsid w:val="000A360F"/>
    <w:rsid w:val="000A436D"/>
    <w:rsid w:val="000A5232"/>
    <w:rsid w:val="000A52A0"/>
    <w:rsid w:val="000A5A63"/>
    <w:rsid w:val="000A6688"/>
    <w:rsid w:val="000A6E3D"/>
    <w:rsid w:val="000A72C7"/>
    <w:rsid w:val="000A7628"/>
    <w:rsid w:val="000B051D"/>
    <w:rsid w:val="000B0B55"/>
    <w:rsid w:val="000B1F0D"/>
    <w:rsid w:val="000B2800"/>
    <w:rsid w:val="000B2CF4"/>
    <w:rsid w:val="000B3046"/>
    <w:rsid w:val="000B3F98"/>
    <w:rsid w:val="000B40FA"/>
    <w:rsid w:val="000B4E2F"/>
    <w:rsid w:val="000B532C"/>
    <w:rsid w:val="000B6E7E"/>
    <w:rsid w:val="000B74B7"/>
    <w:rsid w:val="000B7E1B"/>
    <w:rsid w:val="000C0DD6"/>
    <w:rsid w:val="000C1923"/>
    <w:rsid w:val="000C20BF"/>
    <w:rsid w:val="000C3090"/>
    <w:rsid w:val="000C41CC"/>
    <w:rsid w:val="000C475C"/>
    <w:rsid w:val="000C52F5"/>
    <w:rsid w:val="000C59FD"/>
    <w:rsid w:val="000C5CE9"/>
    <w:rsid w:val="000C6586"/>
    <w:rsid w:val="000C6D34"/>
    <w:rsid w:val="000D1C7D"/>
    <w:rsid w:val="000D231C"/>
    <w:rsid w:val="000D2359"/>
    <w:rsid w:val="000D250B"/>
    <w:rsid w:val="000D277E"/>
    <w:rsid w:val="000D5F9E"/>
    <w:rsid w:val="000E083F"/>
    <w:rsid w:val="000E0EF0"/>
    <w:rsid w:val="000E1D57"/>
    <w:rsid w:val="000E2DED"/>
    <w:rsid w:val="000E3434"/>
    <w:rsid w:val="000E52B3"/>
    <w:rsid w:val="000E5C87"/>
    <w:rsid w:val="000E6BB7"/>
    <w:rsid w:val="000E7813"/>
    <w:rsid w:val="000E7D71"/>
    <w:rsid w:val="000F0880"/>
    <w:rsid w:val="000F0B27"/>
    <w:rsid w:val="000F0EFC"/>
    <w:rsid w:val="000F12E8"/>
    <w:rsid w:val="000F131B"/>
    <w:rsid w:val="000F1737"/>
    <w:rsid w:val="000F1974"/>
    <w:rsid w:val="000F3AC4"/>
    <w:rsid w:val="000F4371"/>
    <w:rsid w:val="000F516B"/>
    <w:rsid w:val="000F51DD"/>
    <w:rsid w:val="000F5411"/>
    <w:rsid w:val="000F5C6A"/>
    <w:rsid w:val="000F5D2D"/>
    <w:rsid w:val="000F65D5"/>
    <w:rsid w:val="000F7348"/>
    <w:rsid w:val="000F797B"/>
    <w:rsid w:val="000F7B91"/>
    <w:rsid w:val="001019DE"/>
    <w:rsid w:val="0010231D"/>
    <w:rsid w:val="001024A6"/>
    <w:rsid w:val="0010251A"/>
    <w:rsid w:val="00103057"/>
    <w:rsid w:val="00103EB2"/>
    <w:rsid w:val="0010428D"/>
    <w:rsid w:val="00104BDA"/>
    <w:rsid w:val="00105344"/>
    <w:rsid w:val="00105345"/>
    <w:rsid w:val="00105828"/>
    <w:rsid w:val="0010603D"/>
    <w:rsid w:val="00106AF7"/>
    <w:rsid w:val="001120F6"/>
    <w:rsid w:val="00112292"/>
    <w:rsid w:val="00112447"/>
    <w:rsid w:val="00113C49"/>
    <w:rsid w:val="00113F94"/>
    <w:rsid w:val="0011582C"/>
    <w:rsid w:val="00115973"/>
    <w:rsid w:val="00116B5C"/>
    <w:rsid w:val="00117123"/>
    <w:rsid w:val="00117494"/>
    <w:rsid w:val="00120117"/>
    <w:rsid w:val="001201BF"/>
    <w:rsid w:val="001206D3"/>
    <w:rsid w:val="00121B5B"/>
    <w:rsid w:val="00121E43"/>
    <w:rsid w:val="00121F73"/>
    <w:rsid w:val="001239E2"/>
    <w:rsid w:val="00124102"/>
    <w:rsid w:val="00124A4A"/>
    <w:rsid w:val="00125A74"/>
    <w:rsid w:val="00125EA7"/>
    <w:rsid w:val="0012672D"/>
    <w:rsid w:val="00126B32"/>
    <w:rsid w:val="00127818"/>
    <w:rsid w:val="00130446"/>
    <w:rsid w:val="00130645"/>
    <w:rsid w:val="0013093E"/>
    <w:rsid w:val="00130B36"/>
    <w:rsid w:val="00130D72"/>
    <w:rsid w:val="00130F50"/>
    <w:rsid w:val="0013157C"/>
    <w:rsid w:val="00133DAF"/>
    <w:rsid w:val="001345A6"/>
    <w:rsid w:val="00134E4A"/>
    <w:rsid w:val="0013535E"/>
    <w:rsid w:val="00135760"/>
    <w:rsid w:val="00135B93"/>
    <w:rsid w:val="00135C80"/>
    <w:rsid w:val="00136796"/>
    <w:rsid w:val="00136B67"/>
    <w:rsid w:val="00140A0B"/>
    <w:rsid w:val="00142F7E"/>
    <w:rsid w:val="00143383"/>
    <w:rsid w:val="001442DF"/>
    <w:rsid w:val="00146433"/>
    <w:rsid w:val="00147901"/>
    <w:rsid w:val="001503C9"/>
    <w:rsid w:val="00151379"/>
    <w:rsid w:val="00151EF2"/>
    <w:rsid w:val="001533F7"/>
    <w:rsid w:val="001536AA"/>
    <w:rsid w:val="00153877"/>
    <w:rsid w:val="00153F6A"/>
    <w:rsid w:val="00154840"/>
    <w:rsid w:val="00154F7C"/>
    <w:rsid w:val="00155695"/>
    <w:rsid w:val="00155BF2"/>
    <w:rsid w:val="00155F87"/>
    <w:rsid w:val="00157B71"/>
    <w:rsid w:val="00160A41"/>
    <w:rsid w:val="00160BA9"/>
    <w:rsid w:val="00160DC9"/>
    <w:rsid w:val="00160F55"/>
    <w:rsid w:val="00161FFA"/>
    <w:rsid w:val="00162753"/>
    <w:rsid w:val="001636AC"/>
    <w:rsid w:val="00163723"/>
    <w:rsid w:val="00163976"/>
    <w:rsid w:val="001641F0"/>
    <w:rsid w:val="001644CE"/>
    <w:rsid w:val="00164837"/>
    <w:rsid w:val="00164BF2"/>
    <w:rsid w:val="00165775"/>
    <w:rsid w:val="001658EB"/>
    <w:rsid w:val="00165B3C"/>
    <w:rsid w:val="0016717F"/>
    <w:rsid w:val="001676FD"/>
    <w:rsid w:val="00170662"/>
    <w:rsid w:val="00170E57"/>
    <w:rsid w:val="0017128E"/>
    <w:rsid w:val="00171457"/>
    <w:rsid w:val="00171622"/>
    <w:rsid w:val="00172392"/>
    <w:rsid w:val="001723F0"/>
    <w:rsid w:val="00173D07"/>
    <w:rsid w:val="0017462B"/>
    <w:rsid w:val="00174F6B"/>
    <w:rsid w:val="00175A96"/>
    <w:rsid w:val="00176377"/>
    <w:rsid w:val="00176A56"/>
    <w:rsid w:val="00176DD4"/>
    <w:rsid w:val="001771FD"/>
    <w:rsid w:val="00177DF7"/>
    <w:rsid w:val="00177E5B"/>
    <w:rsid w:val="001803BF"/>
    <w:rsid w:val="0018085E"/>
    <w:rsid w:val="00182780"/>
    <w:rsid w:val="001828E6"/>
    <w:rsid w:val="00182DCA"/>
    <w:rsid w:val="001833A0"/>
    <w:rsid w:val="001834B7"/>
    <w:rsid w:val="00184201"/>
    <w:rsid w:val="0018430C"/>
    <w:rsid w:val="001844ED"/>
    <w:rsid w:val="00184A35"/>
    <w:rsid w:val="00184F54"/>
    <w:rsid w:val="00185469"/>
    <w:rsid w:val="00186205"/>
    <w:rsid w:val="00186410"/>
    <w:rsid w:val="001869EB"/>
    <w:rsid w:val="00187595"/>
    <w:rsid w:val="001902A4"/>
    <w:rsid w:val="00190539"/>
    <w:rsid w:val="00191501"/>
    <w:rsid w:val="001927D8"/>
    <w:rsid w:val="00192FC0"/>
    <w:rsid w:val="001941CD"/>
    <w:rsid w:val="001942EC"/>
    <w:rsid w:val="0019493F"/>
    <w:rsid w:val="00196092"/>
    <w:rsid w:val="00197775"/>
    <w:rsid w:val="00197AC6"/>
    <w:rsid w:val="001A0834"/>
    <w:rsid w:val="001A0DBC"/>
    <w:rsid w:val="001A1C7F"/>
    <w:rsid w:val="001A2019"/>
    <w:rsid w:val="001A2095"/>
    <w:rsid w:val="001A2410"/>
    <w:rsid w:val="001A28C0"/>
    <w:rsid w:val="001A2C9D"/>
    <w:rsid w:val="001A3165"/>
    <w:rsid w:val="001A3C44"/>
    <w:rsid w:val="001A4E15"/>
    <w:rsid w:val="001A59EA"/>
    <w:rsid w:val="001A5BE5"/>
    <w:rsid w:val="001A6B90"/>
    <w:rsid w:val="001A72EA"/>
    <w:rsid w:val="001A79BA"/>
    <w:rsid w:val="001B16E8"/>
    <w:rsid w:val="001B2AD6"/>
    <w:rsid w:val="001B35D1"/>
    <w:rsid w:val="001B450D"/>
    <w:rsid w:val="001B4568"/>
    <w:rsid w:val="001B50D1"/>
    <w:rsid w:val="001B57CF"/>
    <w:rsid w:val="001B5D5E"/>
    <w:rsid w:val="001B65D7"/>
    <w:rsid w:val="001B7B56"/>
    <w:rsid w:val="001C15C7"/>
    <w:rsid w:val="001C2587"/>
    <w:rsid w:val="001C299F"/>
    <w:rsid w:val="001C3AA6"/>
    <w:rsid w:val="001C3BB7"/>
    <w:rsid w:val="001C5107"/>
    <w:rsid w:val="001C530B"/>
    <w:rsid w:val="001C55FC"/>
    <w:rsid w:val="001C5C6B"/>
    <w:rsid w:val="001C6254"/>
    <w:rsid w:val="001D219F"/>
    <w:rsid w:val="001D2446"/>
    <w:rsid w:val="001D2A4E"/>
    <w:rsid w:val="001D2B12"/>
    <w:rsid w:val="001D3043"/>
    <w:rsid w:val="001D38B7"/>
    <w:rsid w:val="001D3B89"/>
    <w:rsid w:val="001D4473"/>
    <w:rsid w:val="001D498E"/>
    <w:rsid w:val="001D540E"/>
    <w:rsid w:val="001D60FD"/>
    <w:rsid w:val="001D71AC"/>
    <w:rsid w:val="001D7FF0"/>
    <w:rsid w:val="001E0A9E"/>
    <w:rsid w:val="001E1374"/>
    <w:rsid w:val="001E15DD"/>
    <w:rsid w:val="001E1BEC"/>
    <w:rsid w:val="001E2E5E"/>
    <w:rsid w:val="001E2E91"/>
    <w:rsid w:val="001E388D"/>
    <w:rsid w:val="001E537D"/>
    <w:rsid w:val="001E5AD0"/>
    <w:rsid w:val="001E5E9F"/>
    <w:rsid w:val="001E799E"/>
    <w:rsid w:val="001E7F29"/>
    <w:rsid w:val="001F08B4"/>
    <w:rsid w:val="001F098A"/>
    <w:rsid w:val="001F09FE"/>
    <w:rsid w:val="001F16BA"/>
    <w:rsid w:val="001F1E36"/>
    <w:rsid w:val="001F3135"/>
    <w:rsid w:val="001F31B6"/>
    <w:rsid w:val="001F3D08"/>
    <w:rsid w:val="001F4758"/>
    <w:rsid w:val="001F528D"/>
    <w:rsid w:val="001F559E"/>
    <w:rsid w:val="001F6865"/>
    <w:rsid w:val="001F7215"/>
    <w:rsid w:val="001F794A"/>
    <w:rsid w:val="001F7D5A"/>
    <w:rsid w:val="002006E4"/>
    <w:rsid w:val="002017FF"/>
    <w:rsid w:val="00202E8E"/>
    <w:rsid w:val="00203B4F"/>
    <w:rsid w:val="00204C1E"/>
    <w:rsid w:val="00204DAB"/>
    <w:rsid w:val="00205DD2"/>
    <w:rsid w:val="00206C0C"/>
    <w:rsid w:val="00206E70"/>
    <w:rsid w:val="00207CEA"/>
    <w:rsid w:val="002100CC"/>
    <w:rsid w:val="00210E20"/>
    <w:rsid w:val="00211856"/>
    <w:rsid w:val="00211D62"/>
    <w:rsid w:val="002123E3"/>
    <w:rsid w:val="002126B5"/>
    <w:rsid w:val="00213ADA"/>
    <w:rsid w:val="002140EC"/>
    <w:rsid w:val="00214FCD"/>
    <w:rsid w:val="00216069"/>
    <w:rsid w:val="00220250"/>
    <w:rsid w:val="0022154B"/>
    <w:rsid w:val="002216EA"/>
    <w:rsid w:val="00221FBF"/>
    <w:rsid w:val="00222754"/>
    <w:rsid w:val="00223BB6"/>
    <w:rsid w:val="00223BC4"/>
    <w:rsid w:val="00224086"/>
    <w:rsid w:val="00224929"/>
    <w:rsid w:val="0022537F"/>
    <w:rsid w:val="00225813"/>
    <w:rsid w:val="00225B87"/>
    <w:rsid w:val="00226853"/>
    <w:rsid w:val="00226E33"/>
    <w:rsid w:val="002306D6"/>
    <w:rsid w:val="00230F7E"/>
    <w:rsid w:val="00231446"/>
    <w:rsid w:val="00231B47"/>
    <w:rsid w:val="00232542"/>
    <w:rsid w:val="00232A3F"/>
    <w:rsid w:val="00233701"/>
    <w:rsid w:val="00233F5F"/>
    <w:rsid w:val="00234594"/>
    <w:rsid w:val="0023513F"/>
    <w:rsid w:val="0023567F"/>
    <w:rsid w:val="00235AB6"/>
    <w:rsid w:val="0023638F"/>
    <w:rsid w:val="00236ADB"/>
    <w:rsid w:val="002411E9"/>
    <w:rsid w:val="00242377"/>
    <w:rsid w:val="002426F4"/>
    <w:rsid w:val="00242D07"/>
    <w:rsid w:val="00244263"/>
    <w:rsid w:val="002450BB"/>
    <w:rsid w:val="00246FA1"/>
    <w:rsid w:val="00247630"/>
    <w:rsid w:val="00247AD9"/>
    <w:rsid w:val="00247F72"/>
    <w:rsid w:val="00251173"/>
    <w:rsid w:val="002514B3"/>
    <w:rsid w:val="00252443"/>
    <w:rsid w:val="00253545"/>
    <w:rsid w:val="0025386E"/>
    <w:rsid w:val="00253AB4"/>
    <w:rsid w:val="00254CA4"/>
    <w:rsid w:val="00254F8D"/>
    <w:rsid w:val="00255267"/>
    <w:rsid w:val="0025725D"/>
    <w:rsid w:val="002573A8"/>
    <w:rsid w:val="0025768E"/>
    <w:rsid w:val="0026003E"/>
    <w:rsid w:val="002603D3"/>
    <w:rsid w:val="00261641"/>
    <w:rsid w:val="00262B2A"/>
    <w:rsid w:val="0026400C"/>
    <w:rsid w:val="00264604"/>
    <w:rsid w:val="00264EF6"/>
    <w:rsid w:val="00265D45"/>
    <w:rsid w:val="00267368"/>
    <w:rsid w:val="0027071F"/>
    <w:rsid w:val="00270871"/>
    <w:rsid w:val="00270D7A"/>
    <w:rsid w:val="0027171D"/>
    <w:rsid w:val="002725D4"/>
    <w:rsid w:val="00272646"/>
    <w:rsid w:val="002731C4"/>
    <w:rsid w:val="002737BA"/>
    <w:rsid w:val="00274039"/>
    <w:rsid w:val="00274471"/>
    <w:rsid w:val="00274813"/>
    <w:rsid w:val="0027483E"/>
    <w:rsid w:val="00275F05"/>
    <w:rsid w:val="002760F4"/>
    <w:rsid w:val="00276DEE"/>
    <w:rsid w:val="002776B0"/>
    <w:rsid w:val="00277E06"/>
    <w:rsid w:val="00277F7D"/>
    <w:rsid w:val="002800E6"/>
    <w:rsid w:val="0028038B"/>
    <w:rsid w:val="002808D3"/>
    <w:rsid w:val="00281B73"/>
    <w:rsid w:val="002828ED"/>
    <w:rsid w:val="00283B44"/>
    <w:rsid w:val="00285CFC"/>
    <w:rsid w:val="00285DB9"/>
    <w:rsid w:val="0028673F"/>
    <w:rsid w:val="002868C7"/>
    <w:rsid w:val="00286C35"/>
    <w:rsid w:val="00287DF5"/>
    <w:rsid w:val="002906D2"/>
    <w:rsid w:val="00290BCB"/>
    <w:rsid w:val="00290F1A"/>
    <w:rsid w:val="0029126D"/>
    <w:rsid w:val="00291492"/>
    <w:rsid w:val="00291592"/>
    <w:rsid w:val="00291777"/>
    <w:rsid w:val="00291B35"/>
    <w:rsid w:val="0029289C"/>
    <w:rsid w:val="00293A27"/>
    <w:rsid w:val="00294550"/>
    <w:rsid w:val="002946F7"/>
    <w:rsid w:val="00295C52"/>
    <w:rsid w:val="0029618D"/>
    <w:rsid w:val="0029623A"/>
    <w:rsid w:val="00296C01"/>
    <w:rsid w:val="002971BE"/>
    <w:rsid w:val="00297250"/>
    <w:rsid w:val="002972FE"/>
    <w:rsid w:val="00297B43"/>
    <w:rsid w:val="002A08AC"/>
    <w:rsid w:val="002A0F75"/>
    <w:rsid w:val="002A124C"/>
    <w:rsid w:val="002A1384"/>
    <w:rsid w:val="002A23C2"/>
    <w:rsid w:val="002A248F"/>
    <w:rsid w:val="002A2CD3"/>
    <w:rsid w:val="002A3093"/>
    <w:rsid w:val="002A33D0"/>
    <w:rsid w:val="002A6099"/>
    <w:rsid w:val="002A65C4"/>
    <w:rsid w:val="002A6680"/>
    <w:rsid w:val="002A68AF"/>
    <w:rsid w:val="002A6BBE"/>
    <w:rsid w:val="002A7718"/>
    <w:rsid w:val="002A779B"/>
    <w:rsid w:val="002A7BBC"/>
    <w:rsid w:val="002A7DEB"/>
    <w:rsid w:val="002B0B3F"/>
    <w:rsid w:val="002B1763"/>
    <w:rsid w:val="002B2639"/>
    <w:rsid w:val="002B28A5"/>
    <w:rsid w:val="002B2909"/>
    <w:rsid w:val="002B2CDF"/>
    <w:rsid w:val="002B32B8"/>
    <w:rsid w:val="002B371D"/>
    <w:rsid w:val="002B3A01"/>
    <w:rsid w:val="002B48BD"/>
    <w:rsid w:val="002B502E"/>
    <w:rsid w:val="002B521F"/>
    <w:rsid w:val="002B627F"/>
    <w:rsid w:val="002B62A9"/>
    <w:rsid w:val="002B62B7"/>
    <w:rsid w:val="002B63FA"/>
    <w:rsid w:val="002B69BF"/>
    <w:rsid w:val="002B7DFA"/>
    <w:rsid w:val="002B7EEC"/>
    <w:rsid w:val="002C0A0D"/>
    <w:rsid w:val="002C127A"/>
    <w:rsid w:val="002C1765"/>
    <w:rsid w:val="002C2636"/>
    <w:rsid w:val="002C2C98"/>
    <w:rsid w:val="002C4870"/>
    <w:rsid w:val="002C4FD1"/>
    <w:rsid w:val="002C61AE"/>
    <w:rsid w:val="002C7338"/>
    <w:rsid w:val="002C73B2"/>
    <w:rsid w:val="002C7AD0"/>
    <w:rsid w:val="002C7B37"/>
    <w:rsid w:val="002C7D6E"/>
    <w:rsid w:val="002C7E94"/>
    <w:rsid w:val="002D0069"/>
    <w:rsid w:val="002D0315"/>
    <w:rsid w:val="002D0875"/>
    <w:rsid w:val="002D1569"/>
    <w:rsid w:val="002D2289"/>
    <w:rsid w:val="002D3FE2"/>
    <w:rsid w:val="002D4012"/>
    <w:rsid w:val="002D42EA"/>
    <w:rsid w:val="002D504D"/>
    <w:rsid w:val="002D5FDF"/>
    <w:rsid w:val="002D7424"/>
    <w:rsid w:val="002E0196"/>
    <w:rsid w:val="002E0450"/>
    <w:rsid w:val="002E44FB"/>
    <w:rsid w:val="002E4A66"/>
    <w:rsid w:val="002E4B4A"/>
    <w:rsid w:val="002E4C63"/>
    <w:rsid w:val="002E68F4"/>
    <w:rsid w:val="002E719C"/>
    <w:rsid w:val="002E74D3"/>
    <w:rsid w:val="002F28EB"/>
    <w:rsid w:val="002F2E86"/>
    <w:rsid w:val="002F36AF"/>
    <w:rsid w:val="002F4ACD"/>
    <w:rsid w:val="002F4B71"/>
    <w:rsid w:val="002F5961"/>
    <w:rsid w:val="002F5E87"/>
    <w:rsid w:val="002F7DFE"/>
    <w:rsid w:val="002F7FC1"/>
    <w:rsid w:val="00301850"/>
    <w:rsid w:val="0030189C"/>
    <w:rsid w:val="00301BEA"/>
    <w:rsid w:val="00303236"/>
    <w:rsid w:val="00303DDC"/>
    <w:rsid w:val="00304CA7"/>
    <w:rsid w:val="0030511F"/>
    <w:rsid w:val="00305468"/>
    <w:rsid w:val="003061D4"/>
    <w:rsid w:val="00306956"/>
    <w:rsid w:val="00307929"/>
    <w:rsid w:val="00311BCD"/>
    <w:rsid w:val="00311DE8"/>
    <w:rsid w:val="0031250E"/>
    <w:rsid w:val="00312B28"/>
    <w:rsid w:val="0031322B"/>
    <w:rsid w:val="00313396"/>
    <w:rsid w:val="003137B1"/>
    <w:rsid w:val="00314C4D"/>
    <w:rsid w:val="00315977"/>
    <w:rsid w:val="003207CC"/>
    <w:rsid w:val="003226B8"/>
    <w:rsid w:val="00322AC4"/>
    <w:rsid w:val="003233AE"/>
    <w:rsid w:val="00323739"/>
    <w:rsid w:val="00323813"/>
    <w:rsid w:val="0032720E"/>
    <w:rsid w:val="00327770"/>
    <w:rsid w:val="00330499"/>
    <w:rsid w:val="00330914"/>
    <w:rsid w:val="00331793"/>
    <w:rsid w:val="00331BB5"/>
    <w:rsid w:val="0033207D"/>
    <w:rsid w:val="0033247E"/>
    <w:rsid w:val="0033364A"/>
    <w:rsid w:val="00333B8B"/>
    <w:rsid w:val="00334197"/>
    <w:rsid w:val="003353BC"/>
    <w:rsid w:val="00335924"/>
    <w:rsid w:val="00336E86"/>
    <w:rsid w:val="003370D3"/>
    <w:rsid w:val="0033760F"/>
    <w:rsid w:val="00340C6D"/>
    <w:rsid w:val="003414D7"/>
    <w:rsid w:val="003415B2"/>
    <w:rsid w:val="0034176A"/>
    <w:rsid w:val="0034335E"/>
    <w:rsid w:val="003437F5"/>
    <w:rsid w:val="00345040"/>
    <w:rsid w:val="00345A48"/>
    <w:rsid w:val="003502BB"/>
    <w:rsid w:val="003502C9"/>
    <w:rsid w:val="00350DE3"/>
    <w:rsid w:val="00351292"/>
    <w:rsid w:val="0035194B"/>
    <w:rsid w:val="0035291D"/>
    <w:rsid w:val="00352D64"/>
    <w:rsid w:val="0035363E"/>
    <w:rsid w:val="00353EA8"/>
    <w:rsid w:val="0035433B"/>
    <w:rsid w:val="003557B6"/>
    <w:rsid w:val="00356142"/>
    <w:rsid w:val="003579DD"/>
    <w:rsid w:val="0036043E"/>
    <w:rsid w:val="00360628"/>
    <w:rsid w:val="00360A86"/>
    <w:rsid w:val="00360E54"/>
    <w:rsid w:val="0036122B"/>
    <w:rsid w:val="0036171D"/>
    <w:rsid w:val="00361723"/>
    <w:rsid w:val="00362F18"/>
    <w:rsid w:val="00364966"/>
    <w:rsid w:val="0036606F"/>
    <w:rsid w:val="00367D19"/>
    <w:rsid w:val="00371150"/>
    <w:rsid w:val="00371783"/>
    <w:rsid w:val="003725D3"/>
    <w:rsid w:val="00373053"/>
    <w:rsid w:val="0037444B"/>
    <w:rsid w:val="003744AC"/>
    <w:rsid w:val="00374943"/>
    <w:rsid w:val="00375CAB"/>
    <w:rsid w:val="00376351"/>
    <w:rsid w:val="003769A3"/>
    <w:rsid w:val="00376BF3"/>
    <w:rsid w:val="00377EC0"/>
    <w:rsid w:val="003805D1"/>
    <w:rsid w:val="003807E5"/>
    <w:rsid w:val="0038303E"/>
    <w:rsid w:val="0038363A"/>
    <w:rsid w:val="0038382A"/>
    <w:rsid w:val="00384711"/>
    <w:rsid w:val="00384A93"/>
    <w:rsid w:val="00385B85"/>
    <w:rsid w:val="003866CD"/>
    <w:rsid w:val="00387E72"/>
    <w:rsid w:val="0039072C"/>
    <w:rsid w:val="00390C4E"/>
    <w:rsid w:val="00393030"/>
    <w:rsid w:val="0039319C"/>
    <w:rsid w:val="00393651"/>
    <w:rsid w:val="00393CEB"/>
    <w:rsid w:val="00393DE2"/>
    <w:rsid w:val="00393F32"/>
    <w:rsid w:val="003946BB"/>
    <w:rsid w:val="00394CCC"/>
    <w:rsid w:val="00396103"/>
    <w:rsid w:val="003963F8"/>
    <w:rsid w:val="0039686D"/>
    <w:rsid w:val="0039723F"/>
    <w:rsid w:val="00397343"/>
    <w:rsid w:val="003A036C"/>
    <w:rsid w:val="003A2186"/>
    <w:rsid w:val="003A268B"/>
    <w:rsid w:val="003A2924"/>
    <w:rsid w:val="003A36BA"/>
    <w:rsid w:val="003A3A0D"/>
    <w:rsid w:val="003A3F01"/>
    <w:rsid w:val="003A4C2E"/>
    <w:rsid w:val="003A509B"/>
    <w:rsid w:val="003A512B"/>
    <w:rsid w:val="003A54A2"/>
    <w:rsid w:val="003A560D"/>
    <w:rsid w:val="003A62F4"/>
    <w:rsid w:val="003A6D10"/>
    <w:rsid w:val="003A7C3A"/>
    <w:rsid w:val="003B0238"/>
    <w:rsid w:val="003B03AA"/>
    <w:rsid w:val="003B086D"/>
    <w:rsid w:val="003B10D7"/>
    <w:rsid w:val="003B10E8"/>
    <w:rsid w:val="003B1296"/>
    <w:rsid w:val="003B1561"/>
    <w:rsid w:val="003B3655"/>
    <w:rsid w:val="003B3856"/>
    <w:rsid w:val="003B400F"/>
    <w:rsid w:val="003B41FB"/>
    <w:rsid w:val="003B47C2"/>
    <w:rsid w:val="003B5217"/>
    <w:rsid w:val="003B538F"/>
    <w:rsid w:val="003B7AB5"/>
    <w:rsid w:val="003C0B0C"/>
    <w:rsid w:val="003C27E9"/>
    <w:rsid w:val="003C2E11"/>
    <w:rsid w:val="003C3E38"/>
    <w:rsid w:val="003C43A1"/>
    <w:rsid w:val="003C4CF0"/>
    <w:rsid w:val="003C546F"/>
    <w:rsid w:val="003C5EA5"/>
    <w:rsid w:val="003C6057"/>
    <w:rsid w:val="003C6840"/>
    <w:rsid w:val="003C69B3"/>
    <w:rsid w:val="003C7414"/>
    <w:rsid w:val="003C7868"/>
    <w:rsid w:val="003C78B7"/>
    <w:rsid w:val="003C7B13"/>
    <w:rsid w:val="003C7BBF"/>
    <w:rsid w:val="003D1B3E"/>
    <w:rsid w:val="003D1FC8"/>
    <w:rsid w:val="003D227F"/>
    <w:rsid w:val="003D2806"/>
    <w:rsid w:val="003D47FF"/>
    <w:rsid w:val="003D524F"/>
    <w:rsid w:val="003D529F"/>
    <w:rsid w:val="003D5A9E"/>
    <w:rsid w:val="003D66D0"/>
    <w:rsid w:val="003D67CF"/>
    <w:rsid w:val="003D67E3"/>
    <w:rsid w:val="003D7245"/>
    <w:rsid w:val="003E1B4F"/>
    <w:rsid w:val="003E2297"/>
    <w:rsid w:val="003E3326"/>
    <w:rsid w:val="003E372E"/>
    <w:rsid w:val="003E3E06"/>
    <w:rsid w:val="003E583E"/>
    <w:rsid w:val="003E5ABD"/>
    <w:rsid w:val="003E6899"/>
    <w:rsid w:val="003F1112"/>
    <w:rsid w:val="003F1455"/>
    <w:rsid w:val="003F1E3B"/>
    <w:rsid w:val="003F2B08"/>
    <w:rsid w:val="003F2BD6"/>
    <w:rsid w:val="003F2EC8"/>
    <w:rsid w:val="003F302E"/>
    <w:rsid w:val="003F4200"/>
    <w:rsid w:val="003F5698"/>
    <w:rsid w:val="003F5841"/>
    <w:rsid w:val="003F5C10"/>
    <w:rsid w:val="003F6035"/>
    <w:rsid w:val="003F65CC"/>
    <w:rsid w:val="003F6F2D"/>
    <w:rsid w:val="00400636"/>
    <w:rsid w:val="004008AC"/>
    <w:rsid w:val="00401E36"/>
    <w:rsid w:val="00401E3E"/>
    <w:rsid w:val="004021B8"/>
    <w:rsid w:val="0040344A"/>
    <w:rsid w:val="004036E6"/>
    <w:rsid w:val="00403B53"/>
    <w:rsid w:val="00403FD9"/>
    <w:rsid w:val="00405B78"/>
    <w:rsid w:val="0040661A"/>
    <w:rsid w:val="00406647"/>
    <w:rsid w:val="00407D58"/>
    <w:rsid w:val="004106D3"/>
    <w:rsid w:val="004112A3"/>
    <w:rsid w:val="00412066"/>
    <w:rsid w:val="004122CA"/>
    <w:rsid w:val="00412970"/>
    <w:rsid w:val="00412A8B"/>
    <w:rsid w:val="00412BD3"/>
    <w:rsid w:val="00412E10"/>
    <w:rsid w:val="0041322A"/>
    <w:rsid w:val="00413669"/>
    <w:rsid w:val="0041385B"/>
    <w:rsid w:val="00414248"/>
    <w:rsid w:val="00414E0D"/>
    <w:rsid w:val="0041552E"/>
    <w:rsid w:val="004163AC"/>
    <w:rsid w:val="00416B62"/>
    <w:rsid w:val="00417986"/>
    <w:rsid w:val="0042010A"/>
    <w:rsid w:val="00420416"/>
    <w:rsid w:val="00421702"/>
    <w:rsid w:val="00421DA7"/>
    <w:rsid w:val="0042249A"/>
    <w:rsid w:val="00422FB2"/>
    <w:rsid w:val="004230DD"/>
    <w:rsid w:val="0042337D"/>
    <w:rsid w:val="00423906"/>
    <w:rsid w:val="00425F6F"/>
    <w:rsid w:val="00426738"/>
    <w:rsid w:val="004269CF"/>
    <w:rsid w:val="00427A08"/>
    <w:rsid w:val="004303F0"/>
    <w:rsid w:val="004306BB"/>
    <w:rsid w:val="00431D81"/>
    <w:rsid w:val="0043204F"/>
    <w:rsid w:val="004322F0"/>
    <w:rsid w:val="004325BC"/>
    <w:rsid w:val="00432773"/>
    <w:rsid w:val="004340D8"/>
    <w:rsid w:val="004345E1"/>
    <w:rsid w:val="00434655"/>
    <w:rsid w:val="00434CB3"/>
    <w:rsid w:val="00435E8A"/>
    <w:rsid w:val="0043650A"/>
    <w:rsid w:val="00437301"/>
    <w:rsid w:val="00437A85"/>
    <w:rsid w:val="00437B98"/>
    <w:rsid w:val="00440C17"/>
    <w:rsid w:val="004424CB"/>
    <w:rsid w:val="0044282C"/>
    <w:rsid w:val="00442C20"/>
    <w:rsid w:val="004435A5"/>
    <w:rsid w:val="00444252"/>
    <w:rsid w:val="00444480"/>
    <w:rsid w:val="00444AFD"/>
    <w:rsid w:val="00444D9F"/>
    <w:rsid w:val="00445041"/>
    <w:rsid w:val="00446E97"/>
    <w:rsid w:val="00446EC2"/>
    <w:rsid w:val="004474A3"/>
    <w:rsid w:val="00447A4E"/>
    <w:rsid w:val="00447C5F"/>
    <w:rsid w:val="0045124A"/>
    <w:rsid w:val="00451B33"/>
    <w:rsid w:val="004523EF"/>
    <w:rsid w:val="00452DDD"/>
    <w:rsid w:val="004554AE"/>
    <w:rsid w:val="004562C3"/>
    <w:rsid w:val="00457756"/>
    <w:rsid w:val="00460BB8"/>
    <w:rsid w:val="00463964"/>
    <w:rsid w:val="00463B57"/>
    <w:rsid w:val="00463CDE"/>
    <w:rsid w:val="004653AB"/>
    <w:rsid w:val="00465430"/>
    <w:rsid w:val="00466C9B"/>
    <w:rsid w:val="004670F8"/>
    <w:rsid w:val="00467349"/>
    <w:rsid w:val="00470BC9"/>
    <w:rsid w:val="0047133A"/>
    <w:rsid w:val="00471D1E"/>
    <w:rsid w:val="00472E35"/>
    <w:rsid w:val="00473E4B"/>
    <w:rsid w:val="00474728"/>
    <w:rsid w:val="00475034"/>
    <w:rsid w:val="00476910"/>
    <w:rsid w:val="00476F4F"/>
    <w:rsid w:val="00476F65"/>
    <w:rsid w:val="0048061A"/>
    <w:rsid w:val="00480A5A"/>
    <w:rsid w:val="00481BB6"/>
    <w:rsid w:val="0048254F"/>
    <w:rsid w:val="00484435"/>
    <w:rsid w:val="004863DF"/>
    <w:rsid w:val="00486F39"/>
    <w:rsid w:val="0048731E"/>
    <w:rsid w:val="00487B81"/>
    <w:rsid w:val="00487D72"/>
    <w:rsid w:val="0049016D"/>
    <w:rsid w:val="00490DA9"/>
    <w:rsid w:val="00491365"/>
    <w:rsid w:val="00491AB7"/>
    <w:rsid w:val="00492852"/>
    <w:rsid w:val="00492AAB"/>
    <w:rsid w:val="00493156"/>
    <w:rsid w:val="004936ED"/>
    <w:rsid w:val="00494907"/>
    <w:rsid w:val="004953F1"/>
    <w:rsid w:val="00495FEA"/>
    <w:rsid w:val="004967BD"/>
    <w:rsid w:val="00496986"/>
    <w:rsid w:val="004973DB"/>
    <w:rsid w:val="00497539"/>
    <w:rsid w:val="00497BA5"/>
    <w:rsid w:val="004A0027"/>
    <w:rsid w:val="004A012C"/>
    <w:rsid w:val="004A0998"/>
    <w:rsid w:val="004A4BBD"/>
    <w:rsid w:val="004A56D2"/>
    <w:rsid w:val="004A593B"/>
    <w:rsid w:val="004A5B01"/>
    <w:rsid w:val="004A7260"/>
    <w:rsid w:val="004A74A0"/>
    <w:rsid w:val="004B020B"/>
    <w:rsid w:val="004B029C"/>
    <w:rsid w:val="004B0382"/>
    <w:rsid w:val="004B03F9"/>
    <w:rsid w:val="004B063E"/>
    <w:rsid w:val="004B13C5"/>
    <w:rsid w:val="004B1EA2"/>
    <w:rsid w:val="004B2644"/>
    <w:rsid w:val="004B425C"/>
    <w:rsid w:val="004B6551"/>
    <w:rsid w:val="004B6815"/>
    <w:rsid w:val="004B6B51"/>
    <w:rsid w:val="004B6F36"/>
    <w:rsid w:val="004B77D1"/>
    <w:rsid w:val="004C07D9"/>
    <w:rsid w:val="004C08FD"/>
    <w:rsid w:val="004C1ADB"/>
    <w:rsid w:val="004C207F"/>
    <w:rsid w:val="004C23A5"/>
    <w:rsid w:val="004C2622"/>
    <w:rsid w:val="004C2B63"/>
    <w:rsid w:val="004C30BD"/>
    <w:rsid w:val="004C4E80"/>
    <w:rsid w:val="004C6E29"/>
    <w:rsid w:val="004C78AD"/>
    <w:rsid w:val="004D09D7"/>
    <w:rsid w:val="004D1CC4"/>
    <w:rsid w:val="004D1D1C"/>
    <w:rsid w:val="004D2421"/>
    <w:rsid w:val="004D25A5"/>
    <w:rsid w:val="004D285E"/>
    <w:rsid w:val="004D2DAD"/>
    <w:rsid w:val="004D3114"/>
    <w:rsid w:val="004D386C"/>
    <w:rsid w:val="004D4304"/>
    <w:rsid w:val="004D5ED8"/>
    <w:rsid w:val="004D60E3"/>
    <w:rsid w:val="004D67AB"/>
    <w:rsid w:val="004D67FB"/>
    <w:rsid w:val="004D7F5B"/>
    <w:rsid w:val="004E05FC"/>
    <w:rsid w:val="004E0DF8"/>
    <w:rsid w:val="004E137E"/>
    <w:rsid w:val="004E15E4"/>
    <w:rsid w:val="004E2628"/>
    <w:rsid w:val="004E32D2"/>
    <w:rsid w:val="004E3B97"/>
    <w:rsid w:val="004E52BF"/>
    <w:rsid w:val="004E5607"/>
    <w:rsid w:val="004E6CF3"/>
    <w:rsid w:val="004E7389"/>
    <w:rsid w:val="004E73C0"/>
    <w:rsid w:val="004E771D"/>
    <w:rsid w:val="004F13D8"/>
    <w:rsid w:val="004F2DC5"/>
    <w:rsid w:val="004F315F"/>
    <w:rsid w:val="004F4A60"/>
    <w:rsid w:val="004F5A0E"/>
    <w:rsid w:val="004F5AAB"/>
    <w:rsid w:val="004F718B"/>
    <w:rsid w:val="004F751C"/>
    <w:rsid w:val="004F7DCC"/>
    <w:rsid w:val="005004F4"/>
    <w:rsid w:val="00500B1B"/>
    <w:rsid w:val="00500BBE"/>
    <w:rsid w:val="005027C1"/>
    <w:rsid w:val="00502B2A"/>
    <w:rsid w:val="005031FD"/>
    <w:rsid w:val="005032C7"/>
    <w:rsid w:val="005059F5"/>
    <w:rsid w:val="00505DDA"/>
    <w:rsid w:val="00506F5A"/>
    <w:rsid w:val="005072EB"/>
    <w:rsid w:val="0050781E"/>
    <w:rsid w:val="00510FA4"/>
    <w:rsid w:val="00512443"/>
    <w:rsid w:val="00512F33"/>
    <w:rsid w:val="00512F5F"/>
    <w:rsid w:val="00514B35"/>
    <w:rsid w:val="005159A1"/>
    <w:rsid w:val="00515BD9"/>
    <w:rsid w:val="005160B9"/>
    <w:rsid w:val="00517B32"/>
    <w:rsid w:val="00522778"/>
    <w:rsid w:val="00523ABE"/>
    <w:rsid w:val="00524CAF"/>
    <w:rsid w:val="00525DB0"/>
    <w:rsid w:val="00525E95"/>
    <w:rsid w:val="00526689"/>
    <w:rsid w:val="005272ED"/>
    <w:rsid w:val="00527886"/>
    <w:rsid w:val="00527964"/>
    <w:rsid w:val="00530019"/>
    <w:rsid w:val="0053035E"/>
    <w:rsid w:val="00530453"/>
    <w:rsid w:val="00530871"/>
    <w:rsid w:val="005314C7"/>
    <w:rsid w:val="00531EA0"/>
    <w:rsid w:val="0053272A"/>
    <w:rsid w:val="005332BB"/>
    <w:rsid w:val="00533411"/>
    <w:rsid w:val="00535057"/>
    <w:rsid w:val="00535C35"/>
    <w:rsid w:val="00535CB6"/>
    <w:rsid w:val="005360CA"/>
    <w:rsid w:val="0053685C"/>
    <w:rsid w:val="00537BF9"/>
    <w:rsid w:val="00537C3D"/>
    <w:rsid w:val="00537F4C"/>
    <w:rsid w:val="005406EE"/>
    <w:rsid w:val="00540F1F"/>
    <w:rsid w:val="00541196"/>
    <w:rsid w:val="005416E6"/>
    <w:rsid w:val="00541837"/>
    <w:rsid w:val="00541CE4"/>
    <w:rsid w:val="00542F23"/>
    <w:rsid w:val="0054353D"/>
    <w:rsid w:val="00544271"/>
    <w:rsid w:val="00544BA0"/>
    <w:rsid w:val="005464AA"/>
    <w:rsid w:val="005464DE"/>
    <w:rsid w:val="00546F96"/>
    <w:rsid w:val="005470E4"/>
    <w:rsid w:val="00547D57"/>
    <w:rsid w:val="00547E81"/>
    <w:rsid w:val="005500EB"/>
    <w:rsid w:val="0055176D"/>
    <w:rsid w:val="005526B9"/>
    <w:rsid w:val="00552DCA"/>
    <w:rsid w:val="0055480D"/>
    <w:rsid w:val="005552FF"/>
    <w:rsid w:val="005553C5"/>
    <w:rsid w:val="00555B2B"/>
    <w:rsid w:val="00556404"/>
    <w:rsid w:val="0055654E"/>
    <w:rsid w:val="00560DF2"/>
    <w:rsid w:val="00560E69"/>
    <w:rsid w:val="00561A92"/>
    <w:rsid w:val="005627DD"/>
    <w:rsid w:val="00563415"/>
    <w:rsid w:val="00564865"/>
    <w:rsid w:val="00564D41"/>
    <w:rsid w:val="00564D46"/>
    <w:rsid w:val="00565FCC"/>
    <w:rsid w:val="00566424"/>
    <w:rsid w:val="00566700"/>
    <w:rsid w:val="00567AB1"/>
    <w:rsid w:val="0057060D"/>
    <w:rsid w:val="00571D2C"/>
    <w:rsid w:val="0057281B"/>
    <w:rsid w:val="00572FE4"/>
    <w:rsid w:val="005733AD"/>
    <w:rsid w:val="005739A6"/>
    <w:rsid w:val="00573A77"/>
    <w:rsid w:val="00574321"/>
    <w:rsid w:val="005749F2"/>
    <w:rsid w:val="0057533B"/>
    <w:rsid w:val="00575D13"/>
    <w:rsid w:val="00576B84"/>
    <w:rsid w:val="00577004"/>
    <w:rsid w:val="005802AB"/>
    <w:rsid w:val="0058035E"/>
    <w:rsid w:val="00580F86"/>
    <w:rsid w:val="005819AE"/>
    <w:rsid w:val="005826A5"/>
    <w:rsid w:val="005835FD"/>
    <w:rsid w:val="005839B6"/>
    <w:rsid w:val="00583C53"/>
    <w:rsid w:val="00583CD0"/>
    <w:rsid w:val="00583D23"/>
    <w:rsid w:val="00583DEC"/>
    <w:rsid w:val="005847C3"/>
    <w:rsid w:val="005856A1"/>
    <w:rsid w:val="005857AD"/>
    <w:rsid w:val="00585D27"/>
    <w:rsid w:val="00585D6C"/>
    <w:rsid w:val="005862DA"/>
    <w:rsid w:val="005868F4"/>
    <w:rsid w:val="00587548"/>
    <w:rsid w:val="005875A5"/>
    <w:rsid w:val="005879EE"/>
    <w:rsid w:val="00587A53"/>
    <w:rsid w:val="00587C8D"/>
    <w:rsid w:val="00590033"/>
    <w:rsid w:val="00591416"/>
    <w:rsid w:val="00591C33"/>
    <w:rsid w:val="00592A39"/>
    <w:rsid w:val="00592F0F"/>
    <w:rsid w:val="00595E78"/>
    <w:rsid w:val="00595EFA"/>
    <w:rsid w:val="00596F2E"/>
    <w:rsid w:val="0059784B"/>
    <w:rsid w:val="00597CDB"/>
    <w:rsid w:val="005A011A"/>
    <w:rsid w:val="005A01DE"/>
    <w:rsid w:val="005A01EA"/>
    <w:rsid w:val="005A06E6"/>
    <w:rsid w:val="005A1260"/>
    <w:rsid w:val="005A1D77"/>
    <w:rsid w:val="005A2968"/>
    <w:rsid w:val="005A32D8"/>
    <w:rsid w:val="005A43A6"/>
    <w:rsid w:val="005A4663"/>
    <w:rsid w:val="005A48CD"/>
    <w:rsid w:val="005A6581"/>
    <w:rsid w:val="005A6E26"/>
    <w:rsid w:val="005A727D"/>
    <w:rsid w:val="005B121B"/>
    <w:rsid w:val="005B177E"/>
    <w:rsid w:val="005B1ACA"/>
    <w:rsid w:val="005B1CDD"/>
    <w:rsid w:val="005B1F44"/>
    <w:rsid w:val="005B2472"/>
    <w:rsid w:val="005B2735"/>
    <w:rsid w:val="005B2CA1"/>
    <w:rsid w:val="005B35AF"/>
    <w:rsid w:val="005B5220"/>
    <w:rsid w:val="005B52AD"/>
    <w:rsid w:val="005B6B48"/>
    <w:rsid w:val="005B727F"/>
    <w:rsid w:val="005B74B7"/>
    <w:rsid w:val="005B75A2"/>
    <w:rsid w:val="005C0ECA"/>
    <w:rsid w:val="005C0F7F"/>
    <w:rsid w:val="005C21E4"/>
    <w:rsid w:val="005C2D9C"/>
    <w:rsid w:val="005C325B"/>
    <w:rsid w:val="005C3262"/>
    <w:rsid w:val="005C47D4"/>
    <w:rsid w:val="005C49AA"/>
    <w:rsid w:val="005C4FDB"/>
    <w:rsid w:val="005C51E0"/>
    <w:rsid w:val="005C52A1"/>
    <w:rsid w:val="005C6B36"/>
    <w:rsid w:val="005C711B"/>
    <w:rsid w:val="005C7CA6"/>
    <w:rsid w:val="005C7F09"/>
    <w:rsid w:val="005D1239"/>
    <w:rsid w:val="005D139B"/>
    <w:rsid w:val="005D180D"/>
    <w:rsid w:val="005D1A66"/>
    <w:rsid w:val="005D205A"/>
    <w:rsid w:val="005D27DC"/>
    <w:rsid w:val="005D2D0C"/>
    <w:rsid w:val="005D34A4"/>
    <w:rsid w:val="005D4C27"/>
    <w:rsid w:val="005D4DA7"/>
    <w:rsid w:val="005D6144"/>
    <w:rsid w:val="005D6F89"/>
    <w:rsid w:val="005D75D5"/>
    <w:rsid w:val="005D7C7B"/>
    <w:rsid w:val="005E0722"/>
    <w:rsid w:val="005E0D64"/>
    <w:rsid w:val="005E17B4"/>
    <w:rsid w:val="005E1CB8"/>
    <w:rsid w:val="005E2C9B"/>
    <w:rsid w:val="005E365D"/>
    <w:rsid w:val="005E3A15"/>
    <w:rsid w:val="005E44EB"/>
    <w:rsid w:val="005E62E2"/>
    <w:rsid w:val="005E6C5E"/>
    <w:rsid w:val="005E7011"/>
    <w:rsid w:val="005E70F8"/>
    <w:rsid w:val="005E79DE"/>
    <w:rsid w:val="005F0914"/>
    <w:rsid w:val="005F0BB5"/>
    <w:rsid w:val="005F0F72"/>
    <w:rsid w:val="005F3474"/>
    <w:rsid w:val="005F3635"/>
    <w:rsid w:val="005F392E"/>
    <w:rsid w:val="005F4E97"/>
    <w:rsid w:val="005F5406"/>
    <w:rsid w:val="005F587A"/>
    <w:rsid w:val="005F63A5"/>
    <w:rsid w:val="005F748C"/>
    <w:rsid w:val="005F7601"/>
    <w:rsid w:val="0060035A"/>
    <w:rsid w:val="006003E1"/>
    <w:rsid w:val="00601AE1"/>
    <w:rsid w:val="00601B74"/>
    <w:rsid w:val="00602D75"/>
    <w:rsid w:val="00604646"/>
    <w:rsid w:val="006052BE"/>
    <w:rsid w:val="0060672D"/>
    <w:rsid w:val="00607395"/>
    <w:rsid w:val="0061022E"/>
    <w:rsid w:val="006109AB"/>
    <w:rsid w:val="00610AE0"/>
    <w:rsid w:val="00610E49"/>
    <w:rsid w:val="00611ACB"/>
    <w:rsid w:val="00612543"/>
    <w:rsid w:val="00612919"/>
    <w:rsid w:val="00612B63"/>
    <w:rsid w:val="00612D32"/>
    <w:rsid w:val="00613E5E"/>
    <w:rsid w:val="00613F20"/>
    <w:rsid w:val="0061562C"/>
    <w:rsid w:val="006165B2"/>
    <w:rsid w:val="006178AA"/>
    <w:rsid w:val="0062029B"/>
    <w:rsid w:val="00621760"/>
    <w:rsid w:val="00622B3A"/>
    <w:rsid w:val="0062303B"/>
    <w:rsid w:val="00623338"/>
    <w:rsid w:val="0062340F"/>
    <w:rsid w:val="00623C43"/>
    <w:rsid w:val="00625189"/>
    <w:rsid w:val="0062715B"/>
    <w:rsid w:val="00627305"/>
    <w:rsid w:val="00627A9D"/>
    <w:rsid w:val="006304CA"/>
    <w:rsid w:val="00630D07"/>
    <w:rsid w:val="00631318"/>
    <w:rsid w:val="006325AF"/>
    <w:rsid w:val="006326AC"/>
    <w:rsid w:val="00633E80"/>
    <w:rsid w:val="006349B8"/>
    <w:rsid w:val="00635135"/>
    <w:rsid w:val="00635226"/>
    <w:rsid w:val="006361E6"/>
    <w:rsid w:val="006364D9"/>
    <w:rsid w:val="00636AD1"/>
    <w:rsid w:val="00636C93"/>
    <w:rsid w:val="0063720E"/>
    <w:rsid w:val="006379BF"/>
    <w:rsid w:val="00637BC0"/>
    <w:rsid w:val="0064042F"/>
    <w:rsid w:val="0064182B"/>
    <w:rsid w:val="00642837"/>
    <w:rsid w:val="0064309F"/>
    <w:rsid w:val="00643BDD"/>
    <w:rsid w:val="00643F9B"/>
    <w:rsid w:val="00644702"/>
    <w:rsid w:val="00644979"/>
    <w:rsid w:val="00644C68"/>
    <w:rsid w:val="0064554F"/>
    <w:rsid w:val="006466DF"/>
    <w:rsid w:val="006508CE"/>
    <w:rsid w:val="006536B5"/>
    <w:rsid w:val="00653A93"/>
    <w:rsid w:val="006554EB"/>
    <w:rsid w:val="006559FB"/>
    <w:rsid w:val="00655B3D"/>
    <w:rsid w:val="00655F2C"/>
    <w:rsid w:val="00655F91"/>
    <w:rsid w:val="00656062"/>
    <w:rsid w:val="00657772"/>
    <w:rsid w:val="006605C9"/>
    <w:rsid w:val="00660D74"/>
    <w:rsid w:val="00661342"/>
    <w:rsid w:val="00662ACB"/>
    <w:rsid w:val="00662C2D"/>
    <w:rsid w:val="00662D22"/>
    <w:rsid w:val="00664006"/>
    <w:rsid w:val="006653C7"/>
    <w:rsid w:val="00665D60"/>
    <w:rsid w:val="00666045"/>
    <w:rsid w:val="00666301"/>
    <w:rsid w:val="006663CE"/>
    <w:rsid w:val="00666991"/>
    <w:rsid w:val="006671DF"/>
    <w:rsid w:val="006702DC"/>
    <w:rsid w:val="00670371"/>
    <w:rsid w:val="00670653"/>
    <w:rsid w:val="006708B6"/>
    <w:rsid w:val="00671537"/>
    <w:rsid w:val="00671688"/>
    <w:rsid w:val="00671B78"/>
    <w:rsid w:val="00671E38"/>
    <w:rsid w:val="00674014"/>
    <w:rsid w:val="00676F6E"/>
    <w:rsid w:val="00680026"/>
    <w:rsid w:val="00680206"/>
    <w:rsid w:val="00682094"/>
    <w:rsid w:val="0068249B"/>
    <w:rsid w:val="00682726"/>
    <w:rsid w:val="006831D0"/>
    <w:rsid w:val="006832E9"/>
    <w:rsid w:val="00683390"/>
    <w:rsid w:val="006837DC"/>
    <w:rsid w:val="00685CBE"/>
    <w:rsid w:val="00685F04"/>
    <w:rsid w:val="00686CE6"/>
    <w:rsid w:val="00686F42"/>
    <w:rsid w:val="006900BF"/>
    <w:rsid w:val="00690833"/>
    <w:rsid w:val="00693628"/>
    <w:rsid w:val="006936F7"/>
    <w:rsid w:val="00693750"/>
    <w:rsid w:val="0069429F"/>
    <w:rsid w:val="006943CE"/>
    <w:rsid w:val="00694D0F"/>
    <w:rsid w:val="006950B2"/>
    <w:rsid w:val="00697A78"/>
    <w:rsid w:val="00697B57"/>
    <w:rsid w:val="006A06A2"/>
    <w:rsid w:val="006A0833"/>
    <w:rsid w:val="006A1F46"/>
    <w:rsid w:val="006A2596"/>
    <w:rsid w:val="006A289D"/>
    <w:rsid w:val="006A31C3"/>
    <w:rsid w:val="006A38FD"/>
    <w:rsid w:val="006A43D3"/>
    <w:rsid w:val="006A4498"/>
    <w:rsid w:val="006A4AAB"/>
    <w:rsid w:val="006A4C7C"/>
    <w:rsid w:val="006A57A3"/>
    <w:rsid w:val="006A5B62"/>
    <w:rsid w:val="006A6BA4"/>
    <w:rsid w:val="006A7CDE"/>
    <w:rsid w:val="006B0768"/>
    <w:rsid w:val="006B183A"/>
    <w:rsid w:val="006B1CE1"/>
    <w:rsid w:val="006B3105"/>
    <w:rsid w:val="006B4082"/>
    <w:rsid w:val="006B58DE"/>
    <w:rsid w:val="006B6183"/>
    <w:rsid w:val="006B747D"/>
    <w:rsid w:val="006B7B55"/>
    <w:rsid w:val="006B7BB4"/>
    <w:rsid w:val="006B7E41"/>
    <w:rsid w:val="006C1683"/>
    <w:rsid w:val="006C1862"/>
    <w:rsid w:val="006C1CE7"/>
    <w:rsid w:val="006C3BCC"/>
    <w:rsid w:val="006C3EEE"/>
    <w:rsid w:val="006C3FC2"/>
    <w:rsid w:val="006C3FF2"/>
    <w:rsid w:val="006C50D4"/>
    <w:rsid w:val="006C5E64"/>
    <w:rsid w:val="006C6470"/>
    <w:rsid w:val="006C6527"/>
    <w:rsid w:val="006C67EB"/>
    <w:rsid w:val="006C68AE"/>
    <w:rsid w:val="006C75CA"/>
    <w:rsid w:val="006C763E"/>
    <w:rsid w:val="006D0D79"/>
    <w:rsid w:val="006D214F"/>
    <w:rsid w:val="006D32A6"/>
    <w:rsid w:val="006D3683"/>
    <w:rsid w:val="006D370B"/>
    <w:rsid w:val="006D3CF6"/>
    <w:rsid w:val="006D5015"/>
    <w:rsid w:val="006D6081"/>
    <w:rsid w:val="006D6140"/>
    <w:rsid w:val="006D6556"/>
    <w:rsid w:val="006D65A5"/>
    <w:rsid w:val="006D6CFE"/>
    <w:rsid w:val="006E07C5"/>
    <w:rsid w:val="006E07F2"/>
    <w:rsid w:val="006E082B"/>
    <w:rsid w:val="006E0BB5"/>
    <w:rsid w:val="006E1254"/>
    <w:rsid w:val="006E1C67"/>
    <w:rsid w:val="006E251C"/>
    <w:rsid w:val="006E274E"/>
    <w:rsid w:val="006E2B1B"/>
    <w:rsid w:val="006E45C3"/>
    <w:rsid w:val="006E47D7"/>
    <w:rsid w:val="006E4F1E"/>
    <w:rsid w:val="006E67D5"/>
    <w:rsid w:val="006E6D33"/>
    <w:rsid w:val="006E76F1"/>
    <w:rsid w:val="006E7F81"/>
    <w:rsid w:val="006F070F"/>
    <w:rsid w:val="006F0D12"/>
    <w:rsid w:val="006F1A44"/>
    <w:rsid w:val="006F1B2B"/>
    <w:rsid w:val="006F1D26"/>
    <w:rsid w:val="006F2695"/>
    <w:rsid w:val="006F2C81"/>
    <w:rsid w:val="006F2E4B"/>
    <w:rsid w:val="006F321D"/>
    <w:rsid w:val="006F3560"/>
    <w:rsid w:val="006F3568"/>
    <w:rsid w:val="006F409C"/>
    <w:rsid w:val="006F4A26"/>
    <w:rsid w:val="006F4CD6"/>
    <w:rsid w:val="006F4EC2"/>
    <w:rsid w:val="006F6ECE"/>
    <w:rsid w:val="006F7E59"/>
    <w:rsid w:val="0070068E"/>
    <w:rsid w:val="00700DAC"/>
    <w:rsid w:val="00702379"/>
    <w:rsid w:val="00702486"/>
    <w:rsid w:val="007029E2"/>
    <w:rsid w:val="00702E45"/>
    <w:rsid w:val="00704950"/>
    <w:rsid w:val="00704B35"/>
    <w:rsid w:val="00705EA1"/>
    <w:rsid w:val="00706656"/>
    <w:rsid w:val="007071BE"/>
    <w:rsid w:val="00710AE9"/>
    <w:rsid w:val="007115E9"/>
    <w:rsid w:val="00712A84"/>
    <w:rsid w:val="00712D74"/>
    <w:rsid w:val="00713230"/>
    <w:rsid w:val="00713C7F"/>
    <w:rsid w:val="00714F0F"/>
    <w:rsid w:val="007154C3"/>
    <w:rsid w:val="00715956"/>
    <w:rsid w:val="00715A6F"/>
    <w:rsid w:val="00717365"/>
    <w:rsid w:val="00717413"/>
    <w:rsid w:val="00720E97"/>
    <w:rsid w:val="007210C4"/>
    <w:rsid w:val="00721273"/>
    <w:rsid w:val="007212A5"/>
    <w:rsid w:val="00721789"/>
    <w:rsid w:val="00722A10"/>
    <w:rsid w:val="00723B19"/>
    <w:rsid w:val="00724191"/>
    <w:rsid w:val="00724A46"/>
    <w:rsid w:val="0072521A"/>
    <w:rsid w:val="00725271"/>
    <w:rsid w:val="007254EF"/>
    <w:rsid w:val="00725E7E"/>
    <w:rsid w:val="00726049"/>
    <w:rsid w:val="00726CF4"/>
    <w:rsid w:val="00727677"/>
    <w:rsid w:val="0073073B"/>
    <w:rsid w:val="00731BA5"/>
    <w:rsid w:val="0073243D"/>
    <w:rsid w:val="0073277B"/>
    <w:rsid w:val="00732F9B"/>
    <w:rsid w:val="007334E6"/>
    <w:rsid w:val="0073360A"/>
    <w:rsid w:val="00734906"/>
    <w:rsid w:val="00734CCC"/>
    <w:rsid w:val="007350B4"/>
    <w:rsid w:val="007354C3"/>
    <w:rsid w:val="0073596C"/>
    <w:rsid w:val="00735B18"/>
    <w:rsid w:val="0073730B"/>
    <w:rsid w:val="007402FD"/>
    <w:rsid w:val="007407F1"/>
    <w:rsid w:val="00741D75"/>
    <w:rsid w:val="00742C56"/>
    <w:rsid w:val="00742E26"/>
    <w:rsid w:val="00744337"/>
    <w:rsid w:val="007446CF"/>
    <w:rsid w:val="0074497D"/>
    <w:rsid w:val="00744DFE"/>
    <w:rsid w:val="00745090"/>
    <w:rsid w:val="00745636"/>
    <w:rsid w:val="00745651"/>
    <w:rsid w:val="00746C84"/>
    <w:rsid w:val="00746D55"/>
    <w:rsid w:val="00746DAB"/>
    <w:rsid w:val="007470DF"/>
    <w:rsid w:val="0074716D"/>
    <w:rsid w:val="00750575"/>
    <w:rsid w:val="00750BD7"/>
    <w:rsid w:val="00750F31"/>
    <w:rsid w:val="0075132D"/>
    <w:rsid w:val="007519B4"/>
    <w:rsid w:val="00751F79"/>
    <w:rsid w:val="0075294C"/>
    <w:rsid w:val="00752C2F"/>
    <w:rsid w:val="00752CFF"/>
    <w:rsid w:val="00753F64"/>
    <w:rsid w:val="00755C07"/>
    <w:rsid w:val="007567BB"/>
    <w:rsid w:val="0075798C"/>
    <w:rsid w:val="00757CFF"/>
    <w:rsid w:val="00760262"/>
    <w:rsid w:val="00760919"/>
    <w:rsid w:val="00760A3C"/>
    <w:rsid w:val="00760BC8"/>
    <w:rsid w:val="007614EB"/>
    <w:rsid w:val="00761590"/>
    <w:rsid w:val="00761CEE"/>
    <w:rsid w:val="007622A8"/>
    <w:rsid w:val="00765BA6"/>
    <w:rsid w:val="00765F36"/>
    <w:rsid w:val="007669B6"/>
    <w:rsid w:val="00767246"/>
    <w:rsid w:val="007708A8"/>
    <w:rsid w:val="00770BDB"/>
    <w:rsid w:val="00770C22"/>
    <w:rsid w:val="0077206E"/>
    <w:rsid w:val="00772FB4"/>
    <w:rsid w:val="0077479F"/>
    <w:rsid w:val="0077525D"/>
    <w:rsid w:val="00775C33"/>
    <w:rsid w:val="00776A8F"/>
    <w:rsid w:val="007802DB"/>
    <w:rsid w:val="00780ABE"/>
    <w:rsid w:val="00780B78"/>
    <w:rsid w:val="00780FA1"/>
    <w:rsid w:val="007815B4"/>
    <w:rsid w:val="007816CF"/>
    <w:rsid w:val="00781BAF"/>
    <w:rsid w:val="007825C3"/>
    <w:rsid w:val="0078269A"/>
    <w:rsid w:val="00783860"/>
    <w:rsid w:val="0078393F"/>
    <w:rsid w:val="00784265"/>
    <w:rsid w:val="00785353"/>
    <w:rsid w:val="007853DA"/>
    <w:rsid w:val="007873A6"/>
    <w:rsid w:val="00787F99"/>
    <w:rsid w:val="007902D2"/>
    <w:rsid w:val="007915FA"/>
    <w:rsid w:val="00791647"/>
    <w:rsid w:val="00792064"/>
    <w:rsid w:val="00793841"/>
    <w:rsid w:val="00793CC4"/>
    <w:rsid w:val="007956E9"/>
    <w:rsid w:val="00796414"/>
    <w:rsid w:val="007A554B"/>
    <w:rsid w:val="007A5874"/>
    <w:rsid w:val="007A6607"/>
    <w:rsid w:val="007A68FC"/>
    <w:rsid w:val="007A7FD0"/>
    <w:rsid w:val="007B00D4"/>
    <w:rsid w:val="007B0D82"/>
    <w:rsid w:val="007B15C8"/>
    <w:rsid w:val="007B1EB6"/>
    <w:rsid w:val="007B21AE"/>
    <w:rsid w:val="007B2DCC"/>
    <w:rsid w:val="007B2F5F"/>
    <w:rsid w:val="007B3B61"/>
    <w:rsid w:val="007B4187"/>
    <w:rsid w:val="007B450F"/>
    <w:rsid w:val="007B4DEB"/>
    <w:rsid w:val="007B507B"/>
    <w:rsid w:val="007B5341"/>
    <w:rsid w:val="007B57E6"/>
    <w:rsid w:val="007B5985"/>
    <w:rsid w:val="007C0073"/>
    <w:rsid w:val="007C0BE5"/>
    <w:rsid w:val="007C12BA"/>
    <w:rsid w:val="007C138E"/>
    <w:rsid w:val="007C1B79"/>
    <w:rsid w:val="007C2EE3"/>
    <w:rsid w:val="007C37F3"/>
    <w:rsid w:val="007C3B10"/>
    <w:rsid w:val="007C47AD"/>
    <w:rsid w:val="007C4BAB"/>
    <w:rsid w:val="007C4FAD"/>
    <w:rsid w:val="007C519C"/>
    <w:rsid w:val="007C5C64"/>
    <w:rsid w:val="007C5DF9"/>
    <w:rsid w:val="007C6DD3"/>
    <w:rsid w:val="007C7725"/>
    <w:rsid w:val="007C776D"/>
    <w:rsid w:val="007C7C6C"/>
    <w:rsid w:val="007D10D3"/>
    <w:rsid w:val="007D17FB"/>
    <w:rsid w:val="007D1D13"/>
    <w:rsid w:val="007D26F5"/>
    <w:rsid w:val="007D3BCE"/>
    <w:rsid w:val="007D4C8E"/>
    <w:rsid w:val="007D5044"/>
    <w:rsid w:val="007D50D5"/>
    <w:rsid w:val="007D5996"/>
    <w:rsid w:val="007D642C"/>
    <w:rsid w:val="007D6967"/>
    <w:rsid w:val="007D7305"/>
    <w:rsid w:val="007E01EC"/>
    <w:rsid w:val="007E0EBB"/>
    <w:rsid w:val="007E124A"/>
    <w:rsid w:val="007E21E0"/>
    <w:rsid w:val="007E238C"/>
    <w:rsid w:val="007E3054"/>
    <w:rsid w:val="007E46D5"/>
    <w:rsid w:val="007E60E6"/>
    <w:rsid w:val="007E6247"/>
    <w:rsid w:val="007E656D"/>
    <w:rsid w:val="007E7684"/>
    <w:rsid w:val="007F0E89"/>
    <w:rsid w:val="007F145D"/>
    <w:rsid w:val="007F1C3E"/>
    <w:rsid w:val="007F3F52"/>
    <w:rsid w:val="007F47AD"/>
    <w:rsid w:val="007F65BA"/>
    <w:rsid w:val="007F6A43"/>
    <w:rsid w:val="007F7BC0"/>
    <w:rsid w:val="007F7D1E"/>
    <w:rsid w:val="007F7FF9"/>
    <w:rsid w:val="00800A11"/>
    <w:rsid w:val="008020C7"/>
    <w:rsid w:val="00802418"/>
    <w:rsid w:val="008024EA"/>
    <w:rsid w:val="00802767"/>
    <w:rsid w:val="00804882"/>
    <w:rsid w:val="00804B59"/>
    <w:rsid w:val="00805339"/>
    <w:rsid w:val="008054EE"/>
    <w:rsid w:val="00806262"/>
    <w:rsid w:val="0080640D"/>
    <w:rsid w:val="00806DEA"/>
    <w:rsid w:val="00806EEB"/>
    <w:rsid w:val="008131A8"/>
    <w:rsid w:val="008139BD"/>
    <w:rsid w:val="00813D01"/>
    <w:rsid w:val="00814D13"/>
    <w:rsid w:val="0081547F"/>
    <w:rsid w:val="0081594A"/>
    <w:rsid w:val="008161BF"/>
    <w:rsid w:val="00816543"/>
    <w:rsid w:val="0081664E"/>
    <w:rsid w:val="0082036E"/>
    <w:rsid w:val="0082045C"/>
    <w:rsid w:val="008211A1"/>
    <w:rsid w:val="008211E9"/>
    <w:rsid w:val="00821635"/>
    <w:rsid w:val="008227C3"/>
    <w:rsid w:val="00823BE9"/>
    <w:rsid w:val="00824EA2"/>
    <w:rsid w:val="00826421"/>
    <w:rsid w:val="0082666C"/>
    <w:rsid w:val="008277F5"/>
    <w:rsid w:val="00830CB9"/>
    <w:rsid w:val="00830D6A"/>
    <w:rsid w:val="00832554"/>
    <w:rsid w:val="008325B4"/>
    <w:rsid w:val="008326A8"/>
    <w:rsid w:val="008331EE"/>
    <w:rsid w:val="0083377E"/>
    <w:rsid w:val="00833B55"/>
    <w:rsid w:val="00834259"/>
    <w:rsid w:val="00836E52"/>
    <w:rsid w:val="0083766C"/>
    <w:rsid w:val="00841190"/>
    <w:rsid w:val="00842333"/>
    <w:rsid w:val="00842657"/>
    <w:rsid w:val="00845676"/>
    <w:rsid w:val="00846026"/>
    <w:rsid w:val="008464E1"/>
    <w:rsid w:val="008478CA"/>
    <w:rsid w:val="00850176"/>
    <w:rsid w:val="008507B3"/>
    <w:rsid w:val="00850951"/>
    <w:rsid w:val="00850C50"/>
    <w:rsid w:val="00850C54"/>
    <w:rsid w:val="008511F6"/>
    <w:rsid w:val="008512A5"/>
    <w:rsid w:val="0085152C"/>
    <w:rsid w:val="00851A6B"/>
    <w:rsid w:val="00852674"/>
    <w:rsid w:val="00852831"/>
    <w:rsid w:val="0085295B"/>
    <w:rsid w:val="00855AC2"/>
    <w:rsid w:val="00856181"/>
    <w:rsid w:val="00856F13"/>
    <w:rsid w:val="00856FE4"/>
    <w:rsid w:val="00857D06"/>
    <w:rsid w:val="00860968"/>
    <w:rsid w:val="00861A61"/>
    <w:rsid w:val="00861B50"/>
    <w:rsid w:val="00861F11"/>
    <w:rsid w:val="008627F1"/>
    <w:rsid w:val="00863BEC"/>
    <w:rsid w:val="00863F11"/>
    <w:rsid w:val="008659F9"/>
    <w:rsid w:val="00865F9B"/>
    <w:rsid w:val="00866985"/>
    <w:rsid w:val="0086706F"/>
    <w:rsid w:val="00867239"/>
    <w:rsid w:val="0086753D"/>
    <w:rsid w:val="00870F57"/>
    <w:rsid w:val="0087141A"/>
    <w:rsid w:val="00871665"/>
    <w:rsid w:val="00872F8D"/>
    <w:rsid w:val="00873663"/>
    <w:rsid w:val="00874657"/>
    <w:rsid w:val="00874CBC"/>
    <w:rsid w:val="00875F63"/>
    <w:rsid w:val="008779E0"/>
    <w:rsid w:val="00877B03"/>
    <w:rsid w:val="00877D12"/>
    <w:rsid w:val="00877DD7"/>
    <w:rsid w:val="00877FBC"/>
    <w:rsid w:val="00880623"/>
    <w:rsid w:val="0088084D"/>
    <w:rsid w:val="008811E4"/>
    <w:rsid w:val="008821AF"/>
    <w:rsid w:val="00882833"/>
    <w:rsid w:val="00882C4D"/>
    <w:rsid w:val="008835D1"/>
    <w:rsid w:val="0088395E"/>
    <w:rsid w:val="00884073"/>
    <w:rsid w:val="00884282"/>
    <w:rsid w:val="0088591E"/>
    <w:rsid w:val="00885FE1"/>
    <w:rsid w:val="00886AA9"/>
    <w:rsid w:val="00887266"/>
    <w:rsid w:val="00887B39"/>
    <w:rsid w:val="00890940"/>
    <w:rsid w:val="00890C5C"/>
    <w:rsid w:val="00890FEF"/>
    <w:rsid w:val="008923C0"/>
    <w:rsid w:val="008931DA"/>
    <w:rsid w:val="00893340"/>
    <w:rsid w:val="00893C63"/>
    <w:rsid w:val="00894364"/>
    <w:rsid w:val="00894633"/>
    <w:rsid w:val="00895765"/>
    <w:rsid w:val="00895BFA"/>
    <w:rsid w:val="008970F0"/>
    <w:rsid w:val="00897828"/>
    <w:rsid w:val="00897F5A"/>
    <w:rsid w:val="008A00D6"/>
    <w:rsid w:val="008A05A9"/>
    <w:rsid w:val="008A21A3"/>
    <w:rsid w:val="008A2769"/>
    <w:rsid w:val="008A3FEA"/>
    <w:rsid w:val="008A5321"/>
    <w:rsid w:val="008A5A71"/>
    <w:rsid w:val="008A6BD8"/>
    <w:rsid w:val="008B0B04"/>
    <w:rsid w:val="008B1A6B"/>
    <w:rsid w:val="008B1A74"/>
    <w:rsid w:val="008B305D"/>
    <w:rsid w:val="008B3A0C"/>
    <w:rsid w:val="008B3C66"/>
    <w:rsid w:val="008B4FAB"/>
    <w:rsid w:val="008B6284"/>
    <w:rsid w:val="008B7C02"/>
    <w:rsid w:val="008C052B"/>
    <w:rsid w:val="008C12D4"/>
    <w:rsid w:val="008C155E"/>
    <w:rsid w:val="008C1877"/>
    <w:rsid w:val="008C21AF"/>
    <w:rsid w:val="008C3C9A"/>
    <w:rsid w:val="008C4C33"/>
    <w:rsid w:val="008C4E6B"/>
    <w:rsid w:val="008C53FE"/>
    <w:rsid w:val="008C58E7"/>
    <w:rsid w:val="008C5A27"/>
    <w:rsid w:val="008C6718"/>
    <w:rsid w:val="008C7CD0"/>
    <w:rsid w:val="008D0310"/>
    <w:rsid w:val="008D05B7"/>
    <w:rsid w:val="008D1913"/>
    <w:rsid w:val="008D2957"/>
    <w:rsid w:val="008D3E3D"/>
    <w:rsid w:val="008D3FA5"/>
    <w:rsid w:val="008D3FFE"/>
    <w:rsid w:val="008D443C"/>
    <w:rsid w:val="008D4629"/>
    <w:rsid w:val="008D4738"/>
    <w:rsid w:val="008D4ADC"/>
    <w:rsid w:val="008D4D51"/>
    <w:rsid w:val="008D50B5"/>
    <w:rsid w:val="008D51FB"/>
    <w:rsid w:val="008D5999"/>
    <w:rsid w:val="008E110A"/>
    <w:rsid w:val="008E2581"/>
    <w:rsid w:val="008E2F2F"/>
    <w:rsid w:val="008E4C8A"/>
    <w:rsid w:val="008E66FB"/>
    <w:rsid w:val="008E768E"/>
    <w:rsid w:val="008F1C21"/>
    <w:rsid w:val="008F2034"/>
    <w:rsid w:val="008F23E9"/>
    <w:rsid w:val="008F44C4"/>
    <w:rsid w:val="008F451C"/>
    <w:rsid w:val="008F4CED"/>
    <w:rsid w:val="008F612E"/>
    <w:rsid w:val="008F6748"/>
    <w:rsid w:val="008F7F08"/>
    <w:rsid w:val="009005CC"/>
    <w:rsid w:val="00900C9E"/>
    <w:rsid w:val="00900DB9"/>
    <w:rsid w:val="0090133C"/>
    <w:rsid w:val="0090168F"/>
    <w:rsid w:val="00902376"/>
    <w:rsid w:val="00902421"/>
    <w:rsid w:val="0090426E"/>
    <w:rsid w:val="00904996"/>
    <w:rsid w:val="00904E5D"/>
    <w:rsid w:val="009060CA"/>
    <w:rsid w:val="00907990"/>
    <w:rsid w:val="0091016A"/>
    <w:rsid w:val="0091094B"/>
    <w:rsid w:val="009109CE"/>
    <w:rsid w:val="0091143B"/>
    <w:rsid w:val="0091266D"/>
    <w:rsid w:val="00912721"/>
    <w:rsid w:val="00912769"/>
    <w:rsid w:val="009128A6"/>
    <w:rsid w:val="00912F8E"/>
    <w:rsid w:val="009130D7"/>
    <w:rsid w:val="009137DC"/>
    <w:rsid w:val="009141FA"/>
    <w:rsid w:val="009145D7"/>
    <w:rsid w:val="009149A5"/>
    <w:rsid w:val="00914D09"/>
    <w:rsid w:val="00915A3F"/>
    <w:rsid w:val="00915A7B"/>
    <w:rsid w:val="00917A0A"/>
    <w:rsid w:val="00920831"/>
    <w:rsid w:val="00920FDE"/>
    <w:rsid w:val="009210A0"/>
    <w:rsid w:val="009217FD"/>
    <w:rsid w:val="00921C7F"/>
    <w:rsid w:val="009221C5"/>
    <w:rsid w:val="009223A1"/>
    <w:rsid w:val="0092291F"/>
    <w:rsid w:val="00923E3D"/>
    <w:rsid w:val="00924479"/>
    <w:rsid w:val="00924F9A"/>
    <w:rsid w:val="00925C67"/>
    <w:rsid w:val="00926F87"/>
    <w:rsid w:val="00926FA4"/>
    <w:rsid w:val="00927E58"/>
    <w:rsid w:val="00931702"/>
    <w:rsid w:val="00931C82"/>
    <w:rsid w:val="00931DEE"/>
    <w:rsid w:val="00931EF2"/>
    <w:rsid w:val="009332E2"/>
    <w:rsid w:val="00934217"/>
    <w:rsid w:val="00934655"/>
    <w:rsid w:val="009354B7"/>
    <w:rsid w:val="00936207"/>
    <w:rsid w:val="0093775B"/>
    <w:rsid w:val="00937A3D"/>
    <w:rsid w:val="00937D5D"/>
    <w:rsid w:val="00940E3A"/>
    <w:rsid w:val="00941D59"/>
    <w:rsid w:val="00942500"/>
    <w:rsid w:val="00942B81"/>
    <w:rsid w:val="00942DD6"/>
    <w:rsid w:val="009434AF"/>
    <w:rsid w:val="00943E50"/>
    <w:rsid w:val="00944160"/>
    <w:rsid w:val="00944E40"/>
    <w:rsid w:val="00946197"/>
    <w:rsid w:val="0095026C"/>
    <w:rsid w:val="00950AED"/>
    <w:rsid w:val="00952198"/>
    <w:rsid w:val="00952286"/>
    <w:rsid w:val="0095297D"/>
    <w:rsid w:val="009538CE"/>
    <w:rsid w:val="00953F0E"/>
    <w:rsid w:val="0095426E"/>
    <w:rsid w:val="0095514A"/>
    <w:rsid w:val="009552A8"/>
    <w:rsid w:val="009556E9"/>
    <w:rsid w:val="0095775A"/>
    <w:rsid w:val="00960301"/>
    <w:rsid w:val="00960B61"/>
    <w:rsid w:val="00962228"/>
    <w:rsid w:val="0096227D"/>
    <w:rsid w:val="00962ACE"/>
    <w:rsid w:val="00963C51"/>
    <w:rsid w:val="00964F43"/>
    <w:rsid w:val="00965587"/>
    <w:rsid w:val="00966F94"/>
    <w:rsid w:val="009675B7"/>
    <w:rsid w:val="009703B5"/>
    <w:rsid w:val="00971693"/>
    <w:rsid w:val="00971A17"/>
    <w:rsid w:val="0097219D"/>
    <w:rsid w:val="00972564"/>
    <w:rsid w:val="00972733"/>
    <w:rsid w:val="00972ED8"/>
    <w:rsid w:val="00972FEE"/>
    <w:rsid w:val="0097309F"/>
    <w:rsid w:val="009731D6"/>
    <w:rsid w:val="009743AB"/>
    <w:rsid w:val="00976010"/>
    <w:rsid w:val="00976E0F"/>
    <w:rsid w:val="0097738C"/>
    <w:rsid w:val="009800E9"/>
    <w:rsid w:val="009814EE"/>
    <w:rsid w:val="00982156"/>
    <w:rsid w:val="009847E1"/>
    <w:rsid w:val="00985377"/>
    <w:rsid w:val="00985C10"/>
    <w:rsid w:val="00985E9F"/>
    <w:rsid w:val="00986EFF"/>
    <w:rsid w:val="00987F93"/>
    <w:rsid w:val="00990F82"/>
    <w:rsid w:val="00992D6F"/>
    <w:rsid w:val="0099313E"/>
    <w:rsid w:val="00994A52"/>
    <w:rsid w:val="00995132"/>
    <w:rsid w:val="00996622"/>
    <w:rsid w:val="00996651"/>
    <w:rsid w:val="00996D8E"/>
    <w:rsid w:val="00996EB4"/>
    <w:rsid w:val="00997026"/>
    <w:rsid w:val="0099733E"/>
    <w:rsid w:val="009A057A"/>
    <w:rsid w:val="009A0A56"/>
    <w:rsid w:val="009A0D42"/>
    <w:rsid w:val="009A0E1D"/>
    <w:rsid w:val="009A0F8B"/>
    <w:rsid w:val="009A13D3"/>
    <w:rsid w:val="009A16A8"/>
    <w:rsid w:val="009A27C9"/>
    <w:rsid w:val="009A2A50"/>
    <w:rsid w:val="009A2D09"/>
    <w:rsid w:val="009A3EAE"/>
    <w:rsid w:val="009A4E53"/>
    <w:rsid w:val="009A5218"/>
    <w:rsid w:val="009A55FA"/>
    <w:rsid w:val="009A5E5E"/>
    <w:rsid w:val="009A6713"/>
    <w:rsid w:val="009A7287"/>
    <w:rsid w:val="009A73F2"/>
    <w:rsid w:val="009A751C"/>
    <w:rsid w:val="009A7AA3"/>
    <w:rsid w:val="009B0A91"/>
    <w:rsid w:val="009B0D38"/>
    <w:rsid w:val="009B44CB"/>
    <w:rsid w:val="009B4AE6"/>
    <w:rsid w:val="009B4E46"/>
    <w:rsid w:val="009B53DE"/>
    <w:rsid w:val="009B55ED"/>
    <w:rsid w:val="009B6AE6"/>
    <w:rsid w:val="009B6E51"/>
    <w:rsid w:val="009B7C80"/>
    <w:rsid w:val="009C042C"/>
    <w:rsid w:val="009C1AE8"/>
    <w:rsid w:val="009C21C5"/>
    <w:rsid w:val="009C269B"/>
    <w:rsid w:val="009C26B4"/>
    <w:rsid w:val="009C2962"/>
    <w:rsid w:val="009C2B55"/>
    <w:rsid w:val="009C306A"/>
    <w:rsid w:val="009C3070"/>
    <w:rsid w:val="009C3602"/>
    <w:rsid w:val="009C385B"/>
    <w:rsid w:val="009C41D0"/>
    <w:rsid w:val="009C5233"/>
    <w:rsid w:val="009C5763"/>
    <w:rsid w:val="009C5CA4"/>
    <w:rsid w:val="009C5CB0"/>
    <w:rsid w:val="009C5E03"/>
    <w:rsid w:val="009C609D"/>
    <w:rsid w:val="009C6135"/>
    <w:rsid w:val="009C6716"/>
    <w:rsid w:val="009C6CE4"/>
    <w:rsid w:val="009C7513"/>
    <w:rsid w:val="009C75D5"/>
    <w:rsid w:val="009D165F"/>
    <w:rsid w:val="009D1A48"/>
    <w:rsid w:val="009D1A84"/>
    <w:rsid w:val="009D278B"/>
    <w:rsid w:val="009D2898"/>
    <w:rsid w:val="009D2AE7"/>
    <w:rsid w:val="009D2C47"/>
    <w:rsid w:val="009D3721"/>
    <w:rsid w:val="009D3B6B"/>
    <w:rsid w:val="009D4385"/>
    <w:rsid w:val="009D4ABB"/>
    <w:rsid w:val="009D52FF"/>
    <w:rsid w:val="009D5AEC"/>
    <w:rsid w:val="009D61D6"/>
    <w:rsid w:val="009D631D"/>
    <w:rsid w:val="009D68E6"/>
    <w:rsid w:val="009D6BE5"/>
    <w:rsid w:val="009D6DC4"/>
    <w:rsid w:val="009D7AE2"/>
    <w:rsid w:val="009E0AE8"/>
    <w:rsid w:val="009E0DAD"/>
    <w:rsid w:val="009E0FCE"/>
    <w:rsid w:val="009E1B16"/>
    <w:rsid w:val="009E2AF3"/>
    <w:rsid w:val="009E327E"/>
    <w:rsid w:val="009E3606"/>
    <w:rsid w:val="009E42E4"/>
    <w:rsid w:val="009E5354"/>
    <w:rsid w:val="009E5390"/>
    <w:rsid w:val="009E55F1"/>
    <w:rsid w:val="009E649B"/>
    <w:rsid w:val="009E6970"/>
    <w:rsid w:val="009E70F1"/>
    <w:rsid w:val="009F0965"/>
    <w:rsid w:val="009F0CD0"/>
    <w:rsid w:val="009F0DA6"/>
    <w:rsid w:val="009F12D1"/>
    <w:rsid w:val="009F130C"/>
    <w:rsid w:val="009F1892"/>
    <w:rsid w:val="009F1E26"/>
    <w:rsid w:val="009F2710"/>
    <w:rsid w:val="009F355A"/>
    <w:rsid w:val="009F4FF3"/>
    <w:rsid w:val="009F52D2"/>
    <w:rsid w:val="009F709F"/>
    <w:rsid w:val="009F7FC4"/>
    <w:rsid w:val="00A01DF7"/>
    <w:rsid w:val="00A030F1"/>
    <w:rsid w:val="00A03D61"/>
    <w:rsid w:val="00A04722"/>
    <w:rsid w:val="00A04F77"/>
    <w:rsid w:val="00A05010"/>
    <w:rsid w:val="00A05419"/>
    <w:rsid w:val="00A06BC1"/>
    <w:rsid w:val="00A0734D"/>
    <w:rsid w:val="00A0735C"/>
    <w:rsid w:val="00A0755B"/>
    <w:rsid w:val="00A07DDA"/>
    <w:rsid w:val="00A1083B"/>
    <w:rsid w:val="00A111EE"/>
    <w:rsid w:val="00A12411"/>
    <w:rsid w:val="00A133E4"/>
    <w:rsid w:val="00A135B7"/>
    <w:rsid w:val="00A16222"/>
    <w:rsid w:val="00A170D2"/>
    <w:rsid w:val="00A1796A"/>
    <w:rsid w:val="00A2068F"/>
    <w:rsid w:val="00A20999"/>
    <w:rsid w:val="00A215CE"/>
    <w:rsid w:val="00A2185F"/>
    <w:rsid w:val="00A21969"/>
    <w:rsid w:val="00A22897"/>
    <w:rsid w:val="00A229CB"/>
    <w:rsid w:val="00A2404E"/>
    <w:rsid w:val="00A25671"/>
    <w:rsid w:val="00A25B9B"/>
    <w:rsid w:val="00A25C74"/>
    <w:rsid w:val="00A262EE"/>
    <w:rsid w:val="00A268F6"/>
    <w:rsid w:val="00A3067F"/>
    <w:rsid w:val="00A315BD"/>
    <w:rsid w:val="00A31794"/>
    <w:rsid w:val="00A331C6"/>
    <w:rsid w:val="00A33336"/>
    <w:rsid w:val="00A335B3"/>
    <w:rsid w:val="00A34220"/>
    <w:rsid w:val="00A34A7B"/>
    <w:rsid w:val="00A35C2E"/>
    <w:rsid w:val="00A367B6"/>
    <w:rsid w:val="00A36B4F"/>
    <w:rsid w:val="00A374B1"/>
    <w:rsid w:val="00A378DE"/>
    <w:rsid w:val="00A4156D"/>
    <w:rsid w:val="00A41B3B"/>
    <w:rsid w:val="00A420A5"/>
    <w:rsid w:val="00A4254B"/>
    <w:rsid w:val="00A43123"/>
    <w:rsid w:val="00A43F34"/>
    <w:rsid w:val="00A44E27"/>
    <w:rsid w:val="00A44E99"/>
    <w:rsid w:val="00A4671D"/>
    <w:rsid w:val="00A46EB4"/>
    <w:rsid w:val="00A46F54"/>
    <w:rsid w:val="00A47F23"/>
    <w:rsid w:val="00A500D9"/>
    <w:rsid w:val="00A50365"/>
    <w:rsid w:val="00A50937"/>
    <w:rsid w:val="00A51DEE"/>
    <w:rsid w:val="00A52199"/>
    <w:rsid w:val="00A5226E"/>
    <w:rsid w:val="00A53E86"/>
    <w:rsid w:val="00A54EB5"/>
    <w:rsid w:val="00A5570F"/>
    <w:rsid w:val="00A56756"/>
    <w:rsid w:val="00A56E0F"/>
    <w:rsid w:val="00A56F29"/>
    <w:rsid w:val="00A572C6"/>
    <w:rsid w:val="00A57366"/>
    <w:rsid w:val="00A576FA"/>
    <w:rsid w:val="00A6047C"/>
    <w:rsid w:val="00A609E4"/>
    <w:rsid w:val="00A60A2B"/>
    <w:rsid w:val="00A618EB"/>
    <w:rsid w:val="00A61ABF"/>
    <w:rsid w:val="00A61DA4"/>
    <w:rsid w:val="00A6260A"/>
    <w:rsid w:val="00A62D37"/>
    <w:rsid w:val="00A63002"/>
    <w:rsid w:val="00A63691"/>
    <w:rsid w:val="00A6442B"/>
    <w:rsid w:val="00A648A8"/>
    <w:rsid w:val="00A65A53"/>
    <w:rsid w:val="00A65D43"/>
    <w:rsid w:val="00A6614E"/>
    <w:rsid w:val="00A6757F"/>
    <w:rsid w:val="00A7020A"/>
    <w:rsid w:val="00A70290"/>
    <w:rsid w:val="00A71417"/>
    <w:rsid w:val="00A71F04"/>
    <w:rsid w:val="00A721BC"/>
    <w:rsid w:val="00A7307F"/>
    <w:rsid w:val="00A73255"/>
    <w:rsid w:val="00A73DEB"/>
    <w:rsid w:val="00A7409B"/>
    <w:rsid w:val="00A74979"/>
    <w:rsid w:val="00A74C34"/>
    <w:rsid w:val="00A7502F"/>
    <w:rsid w:val="00A75857"/>
    <w:rsid w:val="00A75AC3"/>
    <w:rsid w:val="00A75C6A"/>
    <w:rsid w:val="00A75D15"/>
    <w:rsid w:val="00A77424"/>
    <w:rsid w:val="00A8010A"/>
    <w:rsid w:val="00A80877"/>
    <w:rsid w:val="00A810F2"/>
    <w:rsid w:val="00A81442"/>
    <w:rsid w:val="00A822D2"/>
    <w:rsid w:val="00A8405A"/>
    <w:rsid w:val="00A84154"/>
    <w:rsid w:val="00A86B12"/>
    <w:rsid w:val="00A86E0B"/>
    <w:rsid w:val="00A91A38"/>
    <w:rsid w:val="00A924F0"/>
    <w:rsid w:val="00A935C6"/>
    <w:rsid w:val="00A9391C"/>
    <w:rsid w:val="00A93BB2"/>
    <w:rsid w:val="00A93D17"/>
    <w:rsid w:val="00A941C2"/>
    <w:rsid w:val="00A95903"/>
    <w:rsid w:val="00A95CFD"/>
    <w:rsid w:val="00A971BF"/>
    <w:rsid w:val="00A97F95"/>
    <w:rsid w:val="00AA015F"/>
    <w:rsid w:val="00AA0766"/>
    <w:rsid w:val="00AA18D0"/>
    <w:rsid w:val="00AA25E4"/>
    <w:rsid w:val="00AA2F39"/>
    <w:rsid w:val="00AA3772"/>
    <w:rsid w:val="00AA529E"/>
    <w:rsid w:val="00AA64D1"/>
    <w:rsid w:val="00AA6539"/>
    <w:rsid w:val="00AA7315"/>
    <w:rsid w:val="00AB026B"/>
    <w:rsid w:val="00AB0F66"/>
    <w:rsid w:val="00AB18CF"/>
    <w:rsid w:val="00AB2693"/>
    <w:rsid w:val="00AB26D7"/>
    <w:rsid w:val="00AB26EB"/>
    <w:rsid w:val="00AB3B71"/>
    <w:rsid w:val="00AB43E4"/>
    <w:rsid w:val="00AB4578"/>
    <w:rsid w:val="00AB462E"/>
    <w:rsid w:val="00AB4B01"/>
    <w:rsid w:val="00AB4C39"/>
    <w:rsid w:val="00AB4FEF"/>
    <w:rsid w:val="00AB5933"/>
    <w:rsid w:val="00AB5A99"/>
    <w:rsid w:val="00AB6738"/>
    <w:rsid w:val="00AB713F"/>
    <w:rsid w:val="00AC0AB6"/>
    <w:rsid w:val="00AC1D8B"/>
    <w:rsid w:val="00AC1E82"/>
    <w:rsid w:val="00AC271B"/>
    <w:rsid w:val="00AC2E53"/>
    <w:rsid w:val="00AC3B65"/>
    <w:rsid w:val="00AC41C9"/>
    <w:rsid w:val="00AC6350"/>
    <w:rsid w:val="00AC6CE3"/>
    <w:rsid w:val="00AC7267"/>
    <w:rsid w:val="00AD1490"/>
    <w:rsid w:val="00AD2842"/>
    <w:rsid w:val="00AD28F0"/>
    <w:rsid w:val="00AD2A63"/>
    <w:rsid w:val="00AD31C1"/>
    <w:rsid w:val="00AD3211"/>
    <w:rsid w:val="00AD3E7A"/>
    <w:rsid w:val="00AD4767"/>
    <w:rsid w:val="00AD4C48"/>
    <w:rsid w:val="00AD4EFF"/>
    <w:rsid w:val="00AD4F9C"/>
    <w:rsid w:val="00AD57EF"/>
    <w:rsid w:val="00AD59E4"/>
    <w:rsid w:val="00AD5BE3"/>
    <w:rsid w:val="00AD5D03"/>
    <w:rsid w:val="00AD5F1F"/>
    <w:rsid w:val="00AD6222"/>
    <w:rsid w:val="00AD63E4"/>
    <w:rsid w:val="00AD66A4"/>
    <w:rsid w:val="00AD6847"/>
    <w:rsid w:val="00AD6881"/>
    <w:rsid w:val="00AD7202"/>
    <w:rsid w:val="00AE0F35"/>
    <w:rsid w:val="00AE0FC3"/>
    <w:rsid w:val="00AE1DA2"/>
    <w:rsid w:val="00AE1FCF"/>
    <w:rsid w:val="00AE2EC9"/>
    <w:rsid w:val="00AE36CE"/>
    <w:rsid w:val="00AE3D83"/>
    <w:rsid w:val="00AE42FB"/>
    <w:rsid w:val="00AE4C88"/>
    <w:rsid w:val="00AE4EE7"/>
    <w:rsid w:val="00AE5B44"/>
    <w:rsid w:val="00AE6E9E"/>
    <w:rsid w:val="00AE72A4"/>
    <w:rsid w:val="00AE7311"/>
    <w:rsid w:val="00AF1073"/>
    <w:rsid w:val="00AF1138"/>
    <w:rsid w:val="00AF1B53"/>
    <w:rsid w:val="00AF1D4B"/>
    <w:rsid w:val="00AF28AD"/>
    <w:rsid w:val="00AF2CF2"/>
    <w:rsid w:val="00AF3643"/>
    <w:rsid w:val="00AF3E73"/>
    <w:rsid w:val="00AF459E"/>
    <w:rsid w:val="00AF5015"/>
    <w:rsid w:val="00AF5E3B"/>
    <w:rsid w:val="00AF6F06"/>
    <w:rsid w:val="00AF7DF0"/>
    <w:rsid w:val="00B00589"/>
    <w:rsid w:val="00B02359"/>
    <w:rsid w:val="00B023E7"/>
    <w:rsid w:val="00B02494"/>
    <w:rsid w:val="00B02BB1"/>
    <w:rsid w:val="00B02CB2"/>
    <w:rsid w:val="00B02EB5"/>
    <w:rsid w:val="00B02FD8"/>
    <w:rsid w:val="00B03A11"/>
    <w:rsid w:val="00B0444C"/>
    <w:rsid w:val="00B04CDB"/>
    <w:rsid w:val="00B053C7"/>
    <w:rsid w:val="00B0577D"/>
    <w:rsid w:val="00B0660E"/>
    <w:rsid w:val="00B11161"/>
    <w:rsid w:val="00B11C27"/>
    <w:rsid w:val="00B133C4"/>
    <w:rsid w:val="00B141C1"/>
    <w:rsid w:val="00B14AF3"/>
    <w:rsid w:val="00B15224"/>
    <w:rsid w:val="00B1533D"/>
    <w:rsid w:val="00B15714"/>
    <w:rsid w:val="00B15A33"/>
    <w:rsid w:val="00B15B52"/>
    <w:rsid w:val="00B15DCF"/>
    <w:rsid w:val="00B16204"/>
    <w:rsid w:val="00B163F5"/>
    <w:rsid w:val="00B163FA"/>
    <w:rsid w:val="00B17172"/>
    <w:rsid w:val="00B173CD"/>
    <w:rsid w:val="00B20D5B"/>
    <w:rsid w:val="00B215D1"/>
    <w:rsid w:val="00B22BE0"/>
    <w:rsid w:val="00B23578"/>
    <w:rsid w:val="00B23AE1"/>
    <w:rsid w:val="00B23E41"/>
    <w:rsid w:val="00B244D1"/>
    <w:rsid w:val="00B24ABF"/>
    <w:rsid w:val="00B26E81"/>
    <w:rsid w:val="00B2726D"/>
    <w:rsid w:val="00B2731A"/>
    <w:rsid w:val="00B27598"/>
    <w:rsid w:val="00B275BB"/>
    <w:rsid w:val="00B2777D"/>
    <w:rsid w:val="00B277BA"/>
    <w:rsid w:val="00B3009D"/>
    <w:rsid w:val="00B31760"/>
    <w:rsid w:val="00B3199E"/>
    <w:rsid w:val="00B31F50"/>
    <w:rsid w:val="00B321FB"/>
    <w:rsid w:val="00B342BD"/>
    <w:rsid w:val="00B34BF0"/>
    <w:rsid w:val="00B34CAC"/>
    <w:rsid w:val="00B34F39"/>
    <w:rsid w:val="00B352FA"/>
    <w:rsid w:val="00B366FB"/>
    <w:rsid w:val="00B369C2"/>
    <w:rsid w:val="00B37552"/>
    <w:rsid w:val="00B37FF2"/>
    <w:rsid w:val="00B407D3"/>
    <w:rsid w:val="00B42617"/>
    <w:rsid w:val="00B42F3C"/>
    <w:rsid w:val="00B43D9D"/>
    <w:rsid w:val="00B43F70"/>
    <w:rsid w:val="00B441EC"/>
    <w:rsid w:val="00B44806"/>
    <w:rsid w:val="00B448CB"/>
    <w:rsid w:val="00B44BEF"/>
    <w:rsid w:val="00B456CE"/>
    <w:rsid w:val="00B46669"/>
    <w:rsid w:val="00B475E4"/>
    <w:rsid w:val="00B47AE0"/>
    <w:rsid w:val="00B505C1"/>
    <w:rsid w:val="00B51235"/>
    <w:rsid w:val="00B51403"/>
    <w:rsid w:val="00B514A9"/>
    <w:rsid w:val="00B51F95"/>
    <w:rsid w:val="00B5269A"/>
    <w:rsid w:val="00B52F1C"/>
    <w:rsid w:val="00B5363E"/>
    <w:rsid w:val="00B53F2E"/>
    <w:rsid w:val="00B540E0"/>
    <w:rsid w:val="00B5418F"/>
    <w:rsid w:val="00B544A8"/>
    <w:rsid w:val="00B55F09"/>
    <w:rsid w:val="00B5625D"/>
    <w:rsid w:val="00B577D9"/>
    <w:rsid w:val="00B60DA0"/>
    <w:rsid w:val="00B6132F"/>
    <w:rsid w:val="00B6195B"/>
    <w:rsid w:val="00B61EB2"/>
    <w:rsid w:val="00B62936"/>
    <w:rsid w:val="00B62B95"/>
    <w:rsid w:val="00B63529"/>
    <w:rsid w:val="00B665C4"/>
    <w:rsid w:val="00B67377"/>
    <w:rsid w:val="00B67668"/>
    <w:rsid w:val="00B701D3"/>
    <w:rsid w:val="00B70344"/>
    <w:rsid w:val="00B70558"/>
    <w:rsid w:val="00B71B4D"/>
    <w:rsid w:val="00B72DEE"/>
    <w:rsid w:val="00B73845"/>
    <w:rsid w:val="00B74F97"/>
    <w:rsid w:val="00B75648"/>
    <w:rsid w:val="00B77090"/>
    <w:rsid w:val="00B7756D"/>
    <w:rsid w:val="00B811F2"/>
    <w:rsid w:val="00B81C8C"/>
    <w:rsid w:val="00B821C8"/>
    <w:rsid w:val="00B823EA"/>
    <w:rsid w:val="00B82CCD"/>
    <w:rsid w:val="00B84035"/>
    <w:rsid w:val="00B8516B"/>
    <w:rsid w:val="00B8556C"/>
    <w:rsid w:val="00B856EE"/>
    <w:rsid w:val="00B8577E"/>
    <w:rsid w:val="00B86C4F"/>
    <w:rsid w:val="00B8755C"/>
    <w:rsid w:val="00B906C6"/>
    <w:rsid w:val="00B90D0D"/>
    <w:rsid w:val="00B91112"/>
    <w:rsid w:val="00B913A5"/>
    <w:rsid w:val="00B92F8B"/>
    <w:rsid w:val="00B93D69"/>
    <w:rsid w:val="00B93E7A"/>
    <w:rsid w:val="00B947BC"/>
    <w:rsid w:val="00B96D64"/>
    <w:rsid w:val="00B96ED7"/>
    <w:rsid w:val="00B97AFE"/>
    <w:rsid w:val="00B97DBD"/>
    <w:rsid w:val="00B97F05"/>
    <w:rsid w:val="00BA05C6"/>
    <w:rsid w:val="00BA0F35"/>
    <w:rsid w:val="00BA1388"/>
    <w:rsid w:val="00BA15A5"/>
    <w:rsid w:val="00BA26ED"/>
    <w:rsid w:val="00BA294F"/>
    <w:rsid w:val="00BA32E7"/>
    <w:rsid w:val="00BA3D40"/>
    <w:rsid w:val="00BA5E54"/>
    <w:rsid w:val="00BA6F18"/>
    <w:rsid w:val="00BB0FF6"/>
    <w:rsid w:val="00BB2777"/>
    <w:rsid w:val="00BB299F"/>
    <w:rsid w:val="00BB2B1D"/>
    <w:rsid w:val="00BB34E4"/>
    <w:rsid w:val="00BB3B87"/>
    <w:rsid w:val="00BB3D6D"/>
    <w:rsid w:val="00BB3F1C"/>
    <w:rsid w:val="00BB3F75"/>
    <w:rsid w:val="00BB477A"/>
    <w:rsid w:val="00BB52D4"/>
    <w:rsid w:val="00BB7992"/>
    <w:rsid w:val="00BB7ED7"/>
    <w:rsid w:val="00BC0134"/>
    <w:rsid w:val="00BC06FD"/>
    <w:rsid w:val="00BC0C6B"/>
    <w:rsid w:val="00BC130D"/>
    <w:rsid w:val="00BC1BB0"/>
    <w:rsid w:val="00BC1C12"/>
    <w:rsid w:val="00BC2371"/>
    <w:rsid w:val="00BC2458"/>
    <w:rsid w:val="00BC36D5"/>
    <w:rsid w:val="00BC411E"/>
    <w:rsid w:val="00BC69BE"/>
    <w:rsid w:val="00BC6C17"/>
    <w:rsid w:val="00BC7015"/>
    <w:rsid w:val="00BC70BC"/>
    <w:rsid w:val="00BC743D"/>
    <w:rsid w:val="00BC7451"/>
    <w:rsid w:val="00BC7B5C"/>
    <w:rsid w:val="00BD2809"/>
    <w:rsid w:val="00BD28A5"/>
    <w:rsid w:val="00BD2A75"/>
    <w:rsid w:val="00BD2D18"/>
    <w:rsid w:val="00BD2FF1"/>
    <w:rsid w:val="00BD301E"/>
    <w:rsid w:val="00BD3591"/>
    <w:rsid w:val="00BD3A5E"/>
    <w:rsid w:val="00BD3C24"/>
    <w:rsid w:val="00BD3E6C"/>
    <w:rsid w:val="00BD4570"/>
    <w:rsid w:val="00BD4609"/>
    <w:rsid w:val="00BD46CB"/>
    <w:rsid w:val="00BD65D7"/>
    <w:rsid w:val="00BD7C67"/>
    <w:rsid w:val="00BD7D46"/>
    <w:rsid w:val="00BE0634"/>
    <w:rsid w:val="00BE0D64"/>
    <w:rsid w:val="00BE1A36"/>
    <w:rsid w:val="00BE1D30"/>
    <w:rsid w:val="00BE1FB7"/>
    <w:rsid w:val="00BE47C2"/>
    <w:rsid w:val="00BE4A6D"/>
    <w:rsid w:val="00BE5A47"/>
    <w:rsid w:val="00BE619B"/>
    <w:rsid w:val="00BE6D1F"/>
    <w:rsid w:val="00BE6E1B"/>
    <w:rsid w:val="00BE7A46"/>
    <w:rsid w:val="00BF03D8"/>
    <w:rsid w:val="00BF1189"/>
    <w:rsid w:val="00BF13CE"/>
    <w:rsid w:val="00BF203F"/>
    <w:rsid w:val="00BF21DA"/>
    <w:rsid w:val="00BF23B3"/>
    <w:rsid w:val="00BF332A"/>
    <w:rsid w:val="00BF434D"/>
    <w:rsid w:val="00BF5ABA"/>
    <w:rsid w:val="00BF6214"/>
    <w:rsid w:val="00BF63DB"/>
    <w:rsid w:val="00BF6821"/>
    <w:rsid w:val="00BF6E55"/>
    <w:rsid w:val="00C001EA"/>
    <w:rsid w:val="00C002DD"/>
    <w:rsid w:val="00C0036B"/>
    <w:rsid w:val="00C00B77"/>
    <w:rsid w:val="00C00D26"/>
    <w:rsid w:val="00C01562"/>
    <w:rsid w:val="00C01BFF"/>
    <w:rsid w:val="00C024F6"/>
    <w:rsid w:val="00C034BA"/>
    <w:rsid w:val="00C03545"/>
    <w:rsid w:val="00C03EBE"/>
    <w:rsid w:val="00C04164"/>
    <w:rsid w:val="00C04554"/>
    <w:rsid w:val="00C06919"/>
    <w:rsid w:val="00C07100"/>
    <w:rsid w:val="00C10FAC"/>
    <w:rsid w:val="00C1275D"/>
    <w:rsid w:val="00C14010"/>
    <w:rsid w:val="00C14A59"/>
    <w:rsid w:val="00C14B31"/>
    <w:rsid w:val="00C15005"/>
    <w:rsid w:val="00C15857"/>
    <w:rsid w:val="00C16343"/>
    <w:rsid w:val="00C164DC"/>
    <w:rsid w:val="00C1770F"/>
    <w:rsid w:val="00C2024D"/>
    <w:rsid w:val="00C203B2"/>
    <w:rsid w:val="00C20A70"/>
    <w:rsid w:val="00C20E74"/>
    <w:rsid w:val="00C21AF1"/>
    <w:rsid w:val="00C24414"/>
    <w:rsid w:val="00C24738"/>
    <w:rsid w:val="00C25631"/>
    <w:rsid w:val="00C256B4"/>
    <w:rsid w:val="00C26CF0"/>
    <w:rsid w:val="00C26D33"/>
    <w:rsid w:val="00C277E3"/>
    <w:rsid w:val="00C27C9B"/>
    <w:rsid w:val="00C27F24"/>
    <w:rsid w:val="00C305BF"/>
    <w:rsid w:val="00C31411"/>
    <w:rsid w:val="00C31637"/>
    <w:rsid w:val="00C31F4D"/>
    <w:rsid w:val="00C31FD6"/>
    <w:rsid w:val="00C32427"/>
    <w:rsid w:val="00C329CB"/>
    <w:rsid w:val="00C333AF"/>
    <w:rsid w:val="00C335F4"/>
    <w:rsid w:val="00C33BDF"/>
    <w:rsid w:val="00C33E0F"/>
    <w:rsid w:val="00C341A9"/>
    <w:rsid w:val="00C3423A"/>
    <w:rsid w:val="00C3424A"/>
    <w:rsid w:val="00C34A15"/>
    <w:rsid w:val="00C34AC8"/>
    <w:rsid w:val="00C34CD2"/>
    <w:rsid w:val="00C356A5"/>
    <w:rsid w:val="00C3595D"/>
    <w:rsid w:val="00C35992"/>
    <w:rsid w:val="00C35B94"/>
    <w:rsid w:val="00C37478"/>
    <w:rsid w:val="00C37936"/>
    <w:rsid w:val="00C4011A"/>
    <w:rsid w:val="00C40619"/>
    <w:rsid w:val="00C40A5E"/>
    <w:rsid w:val="00C40B77"/>
    <w:rsid w:val="00C40CBB"/>
    <w:rsid w:val="00C41660"/>
    <w:rsid w:val="00C419EF"/>
    <w:rsid w:val="00C42126"/>
    <w:rsid w:val="00C43029"/>
    <w:rsid w:val="00C43436"/>
    <w:rsid w:val="00C43811"/>
    <w:rsid w:val="00C4420E"/>
    <w:rsid w:val="00C44B40"/>
    <w:rsid w:val="00C45724"/>
    <w:rsid w:val="00C45D4E"/>
    <w:rsid w:val="00C46406"/>
    <w:rsid w:val="00C472DA"/>
    <w:rsid w:val="00C508BA"/>
    <w:rsid w:val="00C508C9"/>
    <w:rsid w:val="00C50EFA"/>
    <w:rsid w:val="00C51280"/>
    <w:rsid w:val="00C512A3"/>
    <w:rsid w:val="00C523F0"/>
    <w:rsid w:val="00C52A8F"/>
    <w:rsid w:val="00C53999"/>
    <w:rsid w:val="00C53BED"/>
    <w:rsid w:val="00C53C1C"/>
    <w:rsid w:val="00C54299"/>
    <w:rsid w:val="00C552B8"/>
    <w:rsid w:val="00C55BFD"/>
    <w:rsid w:val="00C55D33"/>
    <w:rsid w:val="00C56635"/>
    <w:rsid w:val="00C5671B"/>
    <w:rsid w:val="00C568DE"/>
    <w:rsid w:val="00C609D6"/>
    <w:rsid w:val="00C62363"/>
    <w:rsid w:val="00C6250B"/>
    <w:rsid w:val="00C62C0C"/>
    <w:rsid w:val="00C6431E"/>
    <w:rsid w:val="00C66477"/>
    <w:rsid w:val="00C66BF1"/>
    <w:rsid w:val="00C67454"/>
    <w:rsid w:val="00C674E2"/>
    <w:rsid w:val="00C70B6B"/>
    <w:rsid w:val="00C70E54"/>
    <w:rsid w:val="00C71090"/>
    <w:rsid w:val="00C71131"/>
    <w:rsid w:val="00C7213E"/>
    <w:rsid w:val="00C72B2E"/>
    <w:rsid w:val="00C7344F"/>
    <w:rsid w:val="00C7467D"/>
    <w:rsid w:val="00C74F67"/>
    <w:rsid w:val="00C752BA"/>
    <w:rsid w:val="00C75688"/>
    <w:rsid w:val="00C76847"/>
    <w:rsid w:val="00C77144"/>
    <w:rsid w:val="00C77EF2"/>
    <w:rsid w:val="00C81B4F"/>
    <w:rsid w:val="00C82D9F"/>
    <w:rsid w:val="00C83DA7"/>
    <w:rsid w:val="00C844A8"/>
    <w:rsid w:val="00C85401"/>
    <w:rsid w:val="00C8616D"/>
    <w:rsid w:val="00C86B6F"/>
    <w:rsid w:val="00C9005E"/>
    <w:rsid w:val="00C905AE"/>
    <w:rsid w:val="00C907DA"/>
    <w:rsid w:val="00C909A4"/>
    <w:rsid w:val="00C91AB9"/>
    <w:rsid w:val="00C920FC"/>
    <w:rsid w:val="00C92BC5"/>
    <w:rsid w:val="00C93F22"/>
    <w:rsid w:val="00C9444D"/>
    <w:rsid w:val="00C94A3E"/>
    <w:rsid w:val="00C95146"/>
    <w:rsid w:val="00C95581"/>
    <w:rsid w:val="00C95596"/>
    <w:rsid w:val="00C967F4"/>
    <w:rsid w:val="00C9702C"/>
    <w:rsid w:val="00CA0EB6"/>
    <w:rsid w:val="00CA1543"/>
    <w:rsid w:val="00CA261C"/>
    <w:rsid w:val="00CA27EB"/>
    <w:rsid w:val="00CA33A5"/>
    <w:rsid w:val="00CA4A6A"/>
    <w:rsid w:val="00CA4D7A"/>
    <w:rsid w:val="00CA59FF"/>
    <w:rsid w:val="00CA5F38"/>
    <w:rsid w:val="00CA6CE6"/>
    <w:rsid w:val="00CA6D60"/>
    <w:rsid w:val="00CA6EC8"/>
    <w:rsid w:val="00CA7E91"/>
    <w:rsid w:val="00CB0032"/>
    <w:rsid w:val="00CB0F39"/>
    <w:rsid w:val="00CB0F6B"/>
    <w:rsid w:val="00CB246B"/>
    <w:rsid w:val="00CB2EB3"/>
    <w:rsid w:val="00CB365D"/>
    <w:rsid w:val="00CB4DF3"/>
    <w:rsid w:val="00CB4FEE"/>
    <w:rsid w:val="00CB54AB"/>
    <w:rsid w:val="00CB6BBA"/>
    <w:rsid w:val="00CB7036"/>
    <w:rsid w:val="00CC02CC"/>
    <w:rsid w:val="00CC0813"/>
    <w:rsid w:val="00CC160A"/>
    <w:rsid w:val="00CC1F67"/>
    <w:rsid w:val="00CC250F"/>
    <w:rsid w:val="00CC33F5"/>
    <w:rsid w:val="00CC34E8"/>
    <w:rsid w:val="00CC38C1"/>
    <w:rsid w:val="00CC3FF7"/>
    <w:rsid w:val="00CC4226"/>
    <w:rsid w:val="00CC4AB0"/>
    <w:rsid w:val="00CC6780"/>
    <w:rsid w:val="00CC681B"/>
    <w:rsid w:val="00CC69F2"/>
    <w:rsid w:val="00CC7B4D"/>
    <w:rsid w:val="00CC7FC6"/>
    <w:rsid w:val="00CD010C"/>
    <w:rsid w:val="00CD01A1"/>
    <w:rsid w:val="00CD07ED"/>
    <w:rsid w:val="00CD0F99"/>
    <w:rsid w:val="00CD11A0"/>
    <w:rsid w:val="00CD23E5"/>
    <w:rsid w:val="00CD2F22"/>
    <w:rsid w:val="00CD383C"/>
    <w:rsid w:val="00CD39FB"/>
    <w:rsid w:val="00CD3A5B"/>
    <w:rsid w:val="00CD3B0B"/>
    <w:rsid w:val="00CD3CC1"/>
    <w:rsid w:val="00CD3CE5"/>
    <w:rsid w:val="00CD3F81"/>
    <w:rsid w:val="00CD436B"/>
    <w:rsid w:val="00CD4899"/>
    <w:rsid w:val="00CD5103"/>
    <w:rsid w:val="00CD5D07"/>
    <w:rsid w:val="00CD7646"/>
    <w:rsid w:val="00CD7B1F"/>
    <w:rsid w:val="00CD7B6C"/>
    <w:rsid w:val="00CE0115"/>
    <w:rsid w:val="00CE0229"/>
    <w:rsid w:val="00CE0CD8"/>
    <w:rsid w:val="00CE1CAF"/>
    <w:rsid w:val="00CE3980"/>
    <w:rsid w:val="00CE4148"/>
    <w:rsid w:val="00CE470F"/>
    <w:rsid w:val="00CE4A35"/>
    <w:rsid w:val="00CE5054"/>
    <w:rsid w:val="00CE5B08"/>
    <w:rsid w:val="00CE5DF9"/>
    <w:rsid w:val="00CE637B"/>
    <w:rsid w:val="00CE6540"/>
    <w:rsid w:val="00CE74D4"/>
    <w:rsid w:val="00CE7633"/>
    <w:rsid w:val="00CF030B"/>
    <w:rsid w:val="00CF08CB"/>
    <w:rsid w:val="00CF1A1B"/>
    <w:rsid w:val="00CF1B7A"/>
    <w:rsid w:val="00CF230C"/>
    <w:rsid w:val="00CF26C6"/>
    <w:rsid w:val="00CF3206"/>
    <w:rsid w:val="00CF3D72"/>
    <w:rsid w:val="00CF46FF"/>
    <w:rsid w:val="00CF56EE"/>
    <w:rsid w:val="00CF7412"/>
    <w:rsid w:val="00CF748F"/>
    <w:rsid w:val="00CF7F02"/>
    <w:rsid w:val="00D008C5"/>
    <w:rsid w:val="00D00CC6"/>
    <w:rsid w:val="00D01F2A"/>
    <w:rsid w:val="00D03210"/>
    <w:rsid w:val="00D042C1"/>
    <w:rsid w:val="00D04373"/>
    <w:rsid w:val="00D04466"/>
    <w:rsid w:val="00D0477E"/>
    <w:rsid w:val="00D04D3C"/>
    <w:rsid w:val="00D05B7E"/>
    <w:rsid w:val="00D05CFA"/>
    <w:rsid w:val="00D07115"/>
    <w:rsid w:val="00D07541"/>
    <w:rsid w:val="00D077ED"/>
    <w:rsid w:val="00D07FB4"/>
    <w:rsid w:val="00D112A3"/>
    <w:rsid w:val="00D1248E"/>
    <w:rsid w:val="00D12647"/>
    <w:rsid w:val="00D13C51"/>
    <w:rsid w:val="00D1434F"/>
    <w:rsid w:val="00D146CB"/>
    <w:rsid w:val="00D147BC"/>
    <w:rsid w:val="00D14F84"/>
    <w:rsid w:val="00D1545E"/>
    <w:rsid w:val="00D15CFC"/>
    <w:rsid w:val="00D15E25"/>
    <w:rsid w:val="00D15F35"/>
    <w:rsid w:val="00D16682"/>
    <w:rsid w:val="00D16BDA"/>
    <w:rsid w:val="00D16CA3"/>
    <w:rsid w:val="00D16F82"/>
    <w:rsid w:val="00D17254"/>
    <w:rsid w:val="00D175D0"/>
    <w:rsid w:val="00D17C36"/>
    <w:rsid w:val="00D208CF"/>
    <w:rsid w:val="00D213E3"/>
    <w:rsid w:val="00D2297E"/>
    <w:rsid w:val="00D22E88"/>
    <w:rsid w:val="00D23739"/>
    <w:rsid w:val="00D243B5"/>
    <w:rsid w:val="00D251F6"/>
    <w:rsid w:val="00D2551C"/>
    <w:rsid w:val="00D260F3"/>
    <w:rsid w:val="00D26481"/>
    <w:rsid w:val="00D26BF7"/>
    <w:rsid w:val="00D26F52"/>
    <w:rsid w:val="00D27578"/>
    <w:rsid w:val="00D27E7C"/>
    <w:rsid w:val="00D3004A"/>
    <w:rsid w:val="00D3007B"/>
    <w:rsid w:val="00D30399"/>
    <w:rsid w:val="00D312A9"/>
    <w:rsid w:val="00D31B7B"/>
    <w:rsid w:val="00D32E48"/>
    <w:rsid w:val="00D33384"/>
    <w:rsid w:val="00D33F20"/>
    <w:rsid w:val="00D3437A"/>
    <w:rsid w:val="00D34E13"/>
    <w:rsid w:val="00D3537B"/>
    <w:rsid w:val="00D358A4"/>
    <w:rsid w:val="00D370D6"/>
    <w:rsid w:val="00D37B82"/>
    <w:rsid w:val="00D37F9E"/>
    <w:rsid w:val="00D40EE1"/>
    <w:rsid w:val="00D412AC"/>
    <w:rsid w:val="00D41418"/>
    <w:rsid w:val="00D43EF7"/>
    <w:rsid w:val="00D4454C"/>
    <w:rsid w:val="00D45D50"/>
    <w:rsid w:val="00D4608C"/>
    <w:rsid w:val="00D50C12"/>
    <w:rsid w:val="00D50C7E"/>
    <w:rsid w:val="00D50E3F"/>
    <w:rsid w:val="00D53764"/>
    <w:rsid w:val="00D54ADF"/>
    <w:rsid w:val="00D55D7A"/>
    <w:rsid w:val="00D5639A"/>
    <w:rsid w:val="00D567E4"/>
    <w:rsid w:val="00D5695F"/>
    <w:rsid w:val="00D57881"/>
    <w:rsid w:val="00D60AD2"/>
    <w:rsid w:val="00D61118"/>
    <w:rsid w:val="00D617F4"/>
    <w:rsid w:val="00D61CE5"/>
    <w:rsid w:val="00D631B0"/>
    <w:rsid w:val="00D63BC4"/>
    <w:rsid w:val="00D63D2F"/>
    <w:rsid w:val="00D6481D"/>
    <w:rsid w:val="00D64A9E"/>
    <w:rsid w:val="00D66C8C"/>
    <w:rsid w:val="00D66DAA"/>
    <w:rsid w:val="00D67A07"/>
    <w:rsid w:val="00D67E1F"/>
    <w:rsid w:val="00D70B3C"/>
    <w:rsid w:val="00D714D7"/>
    <w:rsid w:val="00D716C0"/>
    <w:rsid w:val="00D719B9"/>
    <w:rsid w:val="00D721A5"/>
    <w:rsid w:val="00D721C8"/>
    <w:rsid w:val="00D7348D"/>
    <w:rsid w:val="00D7360F"/>
    <w:rsid w:val="00D73DE3"/>
    <w:rsid w:val="00D741D5"/>
    <w:rsid w:val="00D741E3"/>
    <w:rsid w:val="00D7448A"/>
    <w:rsid w:val="00D74685"/>
    <w:rsid w:val="00D746CF"/>
    <w:rsid w:val="00D74E33"/>
    <w:rsid w:val="00D761D3"/>
    <w:rsid w:val="00D76896"/>
    <w:rsid w:val="00D76B19"/>
    <w:rsid w:val="00D77582"/>
    <w:rsid w:val="00D77CFD"/>
    <w:rsid w:val="00D8002E"/>
    <w:rsid w:val="00D800B9"/>
    <w:rsid w:val="00D81A3D"/>
    <w:rsid w:val="00D83859"/>
    <w:rsid w:val="00D83B4F"/>
    <w:rsid w:val="00D85224"/>
    <w:rsid w:val="00D852B9"/>
    <w:rsid w:val="00D85509"/>
    <w:rsid w:val="00D8582C"/>
    <w:rsid w:val="00D86479"/>
    <w:rsid w:val="00D8648D"/>
    <w:rsid w:val="00D91657"/>
    <w:rsid w:val="00D9275F"/>
    <w:rsid w:val="00D927F2"/>
    <w:rsid w:val="00D941FE"/>
    <w:rsid w:val="00D955C9"/>
    <w:rsid w:val="00D95ADC"/>
    <w:rsid w:val="00D95E80"/>
    <w:rsid w:val="00D97458"/>
    <w:rsid w:val="00D978E2"/>
    <w:rsid w:val="00DA063E"/>
    <w:rsid w:val="00DA06FC"/>
    <w:rsid w:val="00DA09BE"/>
    <w:rsid w:val="00DA0AB6"/>
    <w:rsid w:val="00DA2966"/>
    <w:rsid w:val="00DA2BB0"/>
    <w:rsid w:val="00DA356D"/>
    <w:rsid w:val="00DA38B2"/>
    <w:rsid w:val="00DA406F"/>
    <w:rsid w:val="00DA43F5"/>
    <w:rsid w:val="00DA4460"/>
    <w:rsid w:val="00DA60C0"/>
    <w:rsid w:val="00DA6D57"/>
    <w:rsid w:val="00DB148E"/>
    <w:rsid w:val="00DB216E"/>
    <w:rsid w:val="00DB2904"/>
    <w:rsid w:val="00DB2A64"/>
    <w:rsid w:val="00DB3AC1"/>
    <w:rsid w:val="00DB5221"/>
    <w:rsid w:val="00DB5744"/>
    <w:rsid w:val="00DB5C32"/>
    <w:rsid w:val="00DB628F"/>
    <w:rsid w:val="00DB6F99"/>
    <w:rsid w:val="00DC00C9"/>
    <w:rsid w:val="00DC0225"/>
    <w:rsid w:val="00DC0C58"/>
    <w:rsid w:val="00DC1F4A"/>
    <w:rsid w:val="00DC2CF3"/>
    <w:rsid w:val="00DC6108"/>
    <w:rsid w:val="00DC7570"/>
    <w:rsid w:val="00DD0CCF"/>
    <w:rsid w:val="00DD1A2F"/>
    <w:rsid w:val="00DD2B54"/>
    <w:rsid w:val="00DD2BB7"/>
    <w:rsid w:val="00DD44A6"/>
    <w:rsid w:val="00DD4FF9"/>
    <w:rsid w:val="00DD5DBF"/>
    <w:rsid w:val="00DD5EF8"/>
    <w:rsid w:val="00DD7227"/>
    <w:rsid w:val="00DE0680"/>
    <w:rsid w:val="00DE11A2"/>
    <w:rsid w:val="00DE12B4"/>
    <w:rsid w:val="00DE12FD"/>
    <w:rsid w:val="00DE1310"/>
    <w:rsid w:val="00DE1352"/>
    <w:rsid w:val="00DE2A0C"/>
    <w:rsid w:val="00DE7266"/>
    <w:rsid w:val="00DE7BEA"/>
    <w:rsid w:val="00DF000C"/>
    <w:rsid w:val="00DF0B2F"/>
    <w:rsid w:val="00DF0EE9"/>
    <w:rsid w:val="00DF2D3B"/>
    <w:rsid w:val="00DF411D"/>
    <w:rsid w:val="00DF4D12"/>
    <w:rsid w:val="00DF4EB3"/>
    <w:rsid w:val="00DF53BB"/>
    <w:rsid w:val="00DF6CCC"/>
    <w:rsid w:val="00DF6CDE"/>
    <w:rsid w:val="00E00A25"/>
    <w:rsid w:val="00E010DD"/>
    <w:rsid w:val="00E02558"/>
    <w:rsid w:val="00E03C0D"/>
    <w:rsid w:val="00E03DFB"/>
    <w:rsid w:val="00E0444C"/>
    <w:rsid w:val="00E046DA"/>
    <w:rsid w:val="00E04B73"/>
    <w:rsid w:val="00E0769A"/>
    <w:rsid w:val="00E10DF4"/>
    <w:rsid w:val="00E10E29"/>
    <w:rsid w:val="00E11332"/>
    <w:rsid w:val="00E1164E"/>
    <w:rsid w:val="00E11E0B"/>
    <w:rsid w:val="00E126B7"/>
    <w:rsid w:val="00E13223"/>
    <w:rsid w:val="00E13E76"/>
    <w:rsid w:val="00E1446B"/>
    <w:rsid w:val="00E147E9"/>
    <w:rsid w:val="00E15593"/>
    <w:rsid w:val="00E1624D"/>
    <w:rsid w:val="00E175EA"/>
    <w:rsid w:val="00E177A5"/>
    <w:rsid w:val="00E20384"/>
    <w:rsid w:val="00E20547"/>
    <w:rsid w:val="00E20754"/>
    <w:rsid w:val="00E209F9"/>
    <w:rsid w:val="00E229A2"/>
    <w:rsid w:val="00E22D1C"/>
    <w:rsid w:val="00E2556B"/>
    <w:rsid w:val="00E25B7F"/>
    <w:rsid w:val="00E25E06"/>
    <w:rsid w:val="00E2773C"/>
    <w:rsid w:val="00E27833"/>
    <w:rsid w:val="00E27AAB"/>
    <w:rsid w:val="00E300E7"/>
    <w:rsid w:val="00E30DF3"/>
    <w:rsid w:val="00E326B2"/>
    <w:rsid w:val="00E32897"/>
    <w:rsid w:val="00E32946"/>
    <w:rsid w:val="00E331B8"/>
    <w:rsid w:val="00E345D9"/>
    <w:rsid w:val="00E34856"/>
    <w:rsid w:val="00E35142"/>
    <w:rsid w:val="00E359FC"/>
    <w:rsid w:val="00E36897"/>
    <w:rsid w:val="00E40754"/>
    <w:rsid w:val="00E40D97"/>
    <w:rsid w:val="00E43DBE"/>
    <w:rsid w:val="00E44274"/>
    <w:rsid w:val="00E44303"/>
    <w:rsid w:val="00E448CE"/>
    <w:rsid w:val="00E44AD6"/>
    <w:rsid w:val="00E45717"/>
    <w:rsid w:val="00E466E5"/>
    <w:rsid w:val="00E46B27"/>
    <w:rsid w:val="00E51012"/>
    <w:rsid w:val="00E51A6A"/>
    <w:rsid w:val="00E52622"/>
    <w:rsid w:val="00E53420"/>
    <w:rsid w:val="00E53C1E"/>
    <w:rsid w:val="00E53FB8"/>
    <w:rsid w:val="00E546BB"/>
    <w:rsid w:val="00E5492A"/>
    <w:rsid w:val="00E564C2"/>
    <w:rsid w:val="00E5694B"/>
    <w:rsid w:val="00E56A7F"/>
    <w:rsid w:val="00E5721D"/>
    <w:rsid w:val="00E57858"/>
    <w:rsid w:val="00E608C2"/>
    <w:rsid w:val="00E60CA2"/>
    <w:rsid w:val="00E6145B"/>
    <w:rsid w:val="00E617C2"/>
    <w:rsid w:val="00E619C4"/>
    <w:rsid w:val="00E61BBD"/>
    <w:rsid w:val="00E6406D"/>
    <w:rsid w:val="00E64100"/>
    <w:rsid w:val="00E649BD"/>
    <w:rsid w:val="00E65AF1"/>
    <w:rsid w:val="00E660A5"/>
    <w:rsid w:val="00E6647A"/>
    <w:rsid w:val="00E67557"/>
    <w:rsid w:val="00E67F15"/>
    <w:rsid w:val="00E70D71"/>
    <w:rsid w:val="00E70E30"/>
    <w:rsid w:val="00E711FC"/>
    <w:rsid w:val="00E71CEA"/>
    <w:rsid w:val="00E725D1"/>
    <w:rsid w:val="00E72CF3"/>
    <w:rsid w:val="00E73F5B"/>
    <w:rsid w:val="00E74882"/>
    <w:rsid w:val="00E7571B"/>
    <w:rsid w:val="00E75787"/>
    <w:rsid w:val="00E76D11"/>
    <w:rsid w:val="00E76F9E"/>
    <w:rsid w:val="00E806E0"/>
    <w:rsid w:val="00E80C5F"/>
    <w:rsid w:val="00E812C5"/>
    <w:rsid w:val="00E81D02"/>
    <w:rsid w:val="00E81E7D"/>
    <w:rsid w:val="00E81F98"/>
    <w:rsid w:val="00E82910"/>
    <w:rsid w:val="00E83C66"/>
    <w:rsid w:val="00E84C70"/>
    <w:rsid w:val="00E85243"/>
    <w:rsid w:val="00E857E5"/>
    <w:rsid w:val="00E85D8D"/>
    <w:rsid w:val="00E86AF0"/>
    <w:rsid w:val="00E909A7"/>
    <w:rsid w:val="00E90F1C"/>
    <w:rsid w:val="00E91288"/>
    <w:rsid w:val="00E91D45"/>
    <w:rsid w:val="00E91DF0"/>
    <w:rsid w:val="00E9279E"/>
    <w:rsid w:val="00E92D1D"/>
    <w:rsid w:val="00E92FD9"/>
    <w:rsid w:val="00E93474"/>
    <w:rsid w:val="00E934AF"/>
    <w:rsid w:val="00E9371B"/>
    <w:rsid w:val="00E93990"/>
    <w:rsid w:val="00E94FB4"/>
    <w:rsid w:val="00E95D85"/>
    <w:rsid w:val="00E95EB1"/>
    <w:rsid w:val="00E963E4"/>
    <w:rsid w:val="00E965F5"/>
    <w:rsid w:val="00E968E1"/>
    <w:rsid w:val="00E97765"/>
    <w:rsid w:val="00EA099A"/>
    <w:rsid w:val="00EA0CDF"/>
    <w:rsid w:val="00EA0E10"/>
    <w:rsid w:val="00EA22F1"/>
    <w:rsid w:val="00EA3847"/>
    <w:rsid w:val="00EA3FBE"/>
    <w:rsid w:val="00EA3FE2"/>
    <w:rsid w:val="00EA45DC"/>
    <w:rsid w:val="00EA4E34"/>
    <w:rsid w:val="00EA60E6"/>
    <w:rsid w:val="00EA61EA"/>
    <w:rsid w:val="00EA6464"/>
    <w:rsid w:val="00EA7415"/>
    <w:rsid w:val="00EA7A90"/>
    <w:rsid w:val="00EB0AB5"/>
    <w:rsid w:val="00EB1D38"/>
    <w:rsid w:val="00EB3A27"/>
    <w:rsid w:val="00EB3F00"/>
    <w:rsid w:val="00EB4961"/>
    <w:rsid w:val="00EB517E"/>
    <w:rsid w:val="00EB52D2"/>
    <w:rsid w:val="00EB5FC6"/>
    <w:rsid w:val="00EB631F"/>
    <w:rsid w:val="00EB6339"/>
    <w:rsid w:val="00EB6900"/>
    <w:rsid w:val="00EB73CC"/>
    <w:rsid w:val="00EC02BB"/>
    <w:rsid w:val="00EC04B8"/>
    <w:rsid w:val="00EC0911"/>
    <w:rsid w:val="00EC0C4F"/>
    <w:rsid w:val="00EC1DC6"/>
    <w:rsid w:val="00EC236A"/>
    <w:rsid w:val="00EC50B8"/>
    <w:rsid w:val="00EC6393"/>
    <w:rsid w:val="00EC6891"/>
    <w:rsid w:val="00EC7AAA"/>
    <w:rsid w:val="00ED0815"/>
    <w:rsid w:val="00ED0987"/>
    <w:rsid w:val="00ED0BF4"/>
    <w:rsid w:val="00ED0CFC"/>
    <w:rsid w:val="00ED20F6"/>
    <w:rsid w:val="00ED415F"/>
    <w:rsid w:val="00ED4E05"/>
    <w:rsid w:val="00ED61BA"/>
    <w:rsid w:val="00ED62A5"/>
    <w:rsid w:val="00ED737F"/>
    <w:rsid w:val="00ED7406"/>
    <w:rsid w:val="00EE1138"/>
    <w:rsid w:val="00EE1962"/>
    <w:rsid w:val="00EE1BD8"/>
    <w:rsid w:val="00EE2363"/>
    <w:rsid w:val="00EE28A5"/>
    <w:rsid w:val="00EE3122"/>
    <w:rsid w:val="00EE3791"/>
    <w:rsid w:val="00EE4732"/>
    <w:rsid w:val="00EE56F9"/>
    <w:rsid w:val="00EE6408"/>
    <w:rsid w:val="00EE65C9"/>
    <w:rsid w:val="00EE6A9C"/>
    <w:rsid w:val="00EE7BFA"/>
    <w:rsid w:val="00EF2BE8"/>
    <w:rsid w:val="00EF34BB"/>
    <w:rsid w:val="00EF41DA"/>
    <w:rsid w:val="00EF4D35"/>
    <w:rsid w:val="00EF562A"/>
    <w:rsid w:val="00EF5DCE"/>
    <w:rsid w:val="00EF7E45"/>
    <w:rsid w:val="00F007A8"/>
    <w:rsid w:val="00F00BA2"/>
    <w:rsid w:val="00F01229"/>
    <w:rsid w:val="00F01A1B"/>
    <w:rsid w:val="00F01A93"/>
    <w:rsid w:val="00F02C41"/>
    <w:rsid w:val="00F03548"/>
    <w:rsid w:val="00F04324"/>
    <w:rsid w:val="00F05C3B"/>
    <w:rsid w:val="00F05CFB"/>
    <w:rsid w:val="00F063F1"/>
    <w:rsid w:val="00F06715"/>
    <w:rsid w:val="00F06B65"/>
    <w:rsid w:val="00F074C7"/>
    <w:rsid w:val="00F07C57"/>
    <w:rsid w:val="00F1005E"/>
    <w:rsid w:val="00F109B5"/>
    <w:rsid w:val="00F10B41"/>
    <w:rsid w:val="00F11EFE"/>
    <w:rsid w:val="00F12C01"/>
    <w:rsid w:val="00F13074"/>
    <w:rsid w:val="00F13E16"/>
    <w:rsid w:val="00F1418E"/>
    <w:rsid w:val="00F14709"/>
    <w:rsid w:val="00F14B96"/>
    <w:rsid w:val="00F163E9"/>
    <w:rsid w:val="00F16B1A"/>
    <w:rsid w:val="00F20982"/>
    <w:rsid w:val="00F20E0E"/>
    <w:rsid w:val="00F20E61"/>
    <w:rsid w:val="00F21720"/>
    <w:rsid w:val="00F21F61"/>
    <w:rsid w:val="00F22C7B"/>
    <w:rsid w:val="00F23172"/>
    <w:rsid w:val="00F23831"/>
    <w:rsid w:val="00F23D4A"/>
    <w:rsid w:val="00F23DAA"/>
    <w:rsid w:val="00F2578D"/>
    <w:rsid w:val="00F26940"/>
    <w:rsid w:val="00F26B0F"/>
    <w:rsid w:val="00F2727F"/>
    <w:rsid w:val="00F27429"/>
    <w:rsid w:val="00F274F8"/>
    <w:rsid w:val="00F30A5C"/>
    <w:rsid w:val="00F30F4A"/>
    <w:rsid w:val="00F315AA"/>
    <w:rsid w:val="00F31759"/>
    <w:rsid w:val="00F325E6"/>
    <w:rsid w:val="00F3269F"/>
    <w:rsid w:val="00F32F75"/>
    <w:rsid w:val="00F32F9A"/>
    <w:rsid w:val="00F334E1"/>
    <w:rsid w:val="00F335EA"/>
    <w:rsid w:val="00F33D28"/>
    <w:rsid w:val="00F34267"/>
    <w:rsid w:val="00F3438D"/>
    <w:rsid w:val="00F34CC2"/>
    <w:rsid w:val="00F355B0"/>
    <w:rsid w:val="00F35688"/>
    <w:rsid w:val="00F364F2"/>
    <w:rsid w:val="00F3657E"/>
    <w:rsid w:val="00F37BC2"/>
    <w:rsid w:val="00F40CCA"/>
    <w:rsid w:val="00F414D9"/>
    <w:rsid w:val="00F41807"/>
    <w:rsid w:val="00F42C49"/>
    <w:rsid w:val="00F4397D"/>
    <w:rsid w:val="00F43C0E"/>
    <w:rsid w:val="00F44058"/>
    <w:rsid w:val="00F44372"/>
    <w:rsid w:val="00F443A9"/>
    <w:rsid w:val="00F44795"/>
    <w:rsid w:val="00F45166"/>
    <w:rsid w:val="00F459A4"/>
    <w:rsid w:val="00F45D85"/>
    <w:rsid w:val="00F461FF"/>
    <w:rsid w:val="00F46452"/>
    <w:rsid w:val="00F46E3C"/>
    <w:rsid w:val="00F4713E"/>
    <w:rsid w:val="00F47205"/>
    <w:rsid w:val="00F47EA7"/>
    <w:rsid w:val="00F506E5"/>
    <w:rsid w:val="00F51B5F"/>
    <w:rsid w:val="00F521A9"/>
    <w:rsid w:val="00F52D01"/>
    <w:rsid w:val="00F52E1D"/>
    <w:rsid w:val="00F52FB6"/>
    <w:rsid w:val="00F5481E"/>
    <w:rsid w:val="00F55855"/>
    <w:rsid w:val="00F601E9"/>
    <w:rsid w:val="00F61F1F"/>
    <w:rsid w:val="00F6216A"/>
    <w:rsid w:val="00F63CC3"/>
    <w:rsid w:val="00F645A8"/>
    <w:rsid w:val="00F64EAD"/>
    <w:rsid w:val="00F661CF"/>
    <w:rsid w:val="00F66F13"/>
    <w:rsid w:val="00F70AE4"/>
    <w:rsid w:val="00F710BA"/>
    <w:rsid w:val="00F71B97"/>
    <w:rsid w:val="00F72934"/>
    <w:rsid w:val="00F74669"/>
    <w:rsid w:val="00F74F8D"/>
    <w:rsid w:val="00F75078"/>
    <w:rsid w:val="00F7518B"/>
    <w:rsid w:val="00F75A68"/>
    <w:rsid w:val="00F75C28"/>
    <w:rsid w:val="00F7710D"/>
    <w:rsid w:val="00F771F8"/>
    <w:rsid w:val="00F772A4"/>
    <w:rsid w:val="00F77628"/>
    <w:rsid w:val="00F77901"/>
    <w:rsid w:val="00F80ECA"/>
    <w:rsid w:val="00F81A96"/>
    <w:rsid w:val="00F81BA1"/>
    <w:rsid w:val="00F81E48"/>
    <w:rsid w:val="00F81E7C"/>
    <w:rsid w:val="00F8292A"/>
    <w:rsid w:val="00F82AD4"/>
    <w:rsid w:val="00F8309B"/>
    <w:rsid w:val="00F837BE"/>
    <w:rsid w:val="00F83F2C"/>
    <w:rsid w:val="00F85486"/>
    <w:rsid w:val="00F86EC4"/>
    <w:rsid w:val="00F86FBE"/>
    <w:rsid w:val="00F87596"/>
    <w:rsid w:val="00F87796"/>
    <w:rsid w:val="00F87B25"/>
    <w:rsid w:val="00F87CED"/>
    <w:rsid w:val="00F87D09"/>
    <w:rsid w:val="00F87D7B"/>
    <w:rsid w:val="00F91259"/>
    <w:rsid w:val="00F92533"/>
    <w:rsid w:val="00F92A6B"/>
    <w:rsid w:val="00F92A92"/>
    <w:rsid w:val="00F930D3"/>
    <w:rsid w:val="00F93F94"/>
    <w:rsid w:val="00F93FE2"/>
    <w:rsid w:val="00F942C8"/>
    <w:rsid w:val="00F9489C"/>
    <w:rsid w:val="00F95DAE"/>
    <w:rsid w:val="00F95E5F"/>
    <w:rsid w:val="00F96CC2"/>
    <w:rsid w:val="00F96F45"/>
    <w:rsid w:val="00F97B3C"/>
    <w:rsid w:val="00FA10EE"/>
    <w:rsid w:val="00FA1C3A"/>
    <w:rsid w:val="00FA2CC4"/>
    <w:rsid w:val="00FA3850"/>
    <w:rsid w:val="00FA52FF"/>
    <w:rsid w:val="00FA54BC"/>
    <w:rsid w:val="00FA5B88"/>
    <w:rsid w:val="00FA6787"/>
    <w:rsid w:val="00FA6E73"/>
    <w:rsid w:val="00FA6FA6"/>
    <w:rsid w:val="00FA71BF"/>
    <w:rsid w:val="00FB068C"/>
    <w:rsid w:val="00FB12A6"/>
    <w:rsid w:val="00FB17CE"/>
    <w:rsid w:val="00FB19CE"/>
    <w:rsid w:val="00FB270D"/>
    <w:rsid w:val="00FB2B9C"/>
    <w:rsid w:val="00FB322B"/>
    <w:rsid w:val="00FB3638"/>
    <w:rsid w:val="00FB3D16"/>
    <w:rsid w:val="00FB4CE4"/>
    <w:rsid w:val="00FB55CB"/>
    <w:rsid w:val="00FB5A17"/>
    <w:rsid w:val="00FB7102"/>
    <w:rsid w:val="00FB7D0D"/>
    <w:rsid w:val="00FC0904"/>
    <w:rsid w:val="00FC13A3"/>
    <w:rsid w:val="00FC238D"/>
    <w:rsid w:val="00FC2DEC"/>
    <w:rsid w:val="00FC2EAD"/>
    <w:rsid w:val="00FC2F6C"/>
    <w:rsid w:val="00FC39AA"/>
    <w:rsid w:val="00FC3E71"/>
    <w:rsid w:val="00FC458B"/>
    <w:rsid w:val="00FC4DD2"/>
    <w:rsid w:val="00FC5442"/>
    <w:rsid w:val="00FC56BE"/>
    <w:rsid w:val="00FC68E4"/>
    <w:rsid w:val="00FC70F4"/>
    <w:rsid w:val="00FC74F6"/>
    <w:rsid w:val="00FD0540"/>
    <w:rsid w:val="00FD0776"/>
    <w:rsid w:val="00FD2065"/>
    <w:rsid w:val="00FD2554"/>
    <w:rsid w:val="00FD2841"/>
    <w:rsid w:val="00FD2F5C"/>
    <w:rsid w:val="00FD3D5F"/>
    <w:rsid w:val="00FD46C7"/>
    <w:rsid w:val="00FD4BAA"/>
    <w:rsid w:val="00FD53DE"/>
    <w:rsid w:val="00FD5645"/>
    <w:rsid w:val="00FD7A7F"/>
    <w:rsid w:val="00FD7EEF"/>
    <w:rsid w:val="00FE0065"/>
    <w:rsid w:val="00FE0190"/>
    <w:rsid w:val="00FE1044"/>
    <w:rsid w:val="00FE14B1"/>
    <w:rsid w:val="00FE14B8"/>
    <w:rsid w:val="00FE2684"/>
    <w:rsid w:val="00FE47FC"/>
    <w:rsid w:val="00FE49BA"/>
    <w:rsid w:val="00FE4E7E"/>
    <w:rsid w:val="00FE59F7"/>
    <w:rsid w:val="00FF1ABC"/>
    <w:rsid w:val="00FF237D"/>
    <w:rsid w:val="00FF2586"/>
    <w:rsid w:val="00FF27C3"/>
    <w:rsid w:val="00FF2EEB"/>
    <w:rsid w:val="00FF2F0F"/>
    <w:rsid w:val="00FF3CDE"/>
    <w:rsid w:val="00FF4BCF"/>
    <w:rsid w:val="00FF5473"/>
    <w:rsid w:val="00FF68D6"/>
    <w:rsid w:val="00FF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E9F10"/>
  <w15:docId w15:val="{54031044-DB96-4D35-8DE5-9BB73B9C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B52F1C"/>
    <w:pPr>
      <w:widowControl w:val="0"/>
      <w:autoSpaceDE w:val="0"/>
      <w:autoSpaceDN w:val="0"/>
      <w:adjustRightInd w:val="0"/>
    </w:pPr>
  </w:style>
  <w:style w:type="paragraph" w:styleId="1">
    <w:name w:val="heading 1"/>
    <w:aliases w:val="heading 1,H1,h:1,h:1app,level 1,Level 1 Head,h1,Huvudrubrik,标题 1 Char,PIM 1,1st level,Section Head,l1,Heading 0,&amp;3,List level 1,1,H11,H12,H13,H14,H15,H16,H17,标书1,h11,heading 1TOC,Header 1,Header1,SAHeading 1,Head1,Heading apps,123321,H111,H121,H131"/>
    <w:basedOn w:val="a4"/>
    <w:next w:val="2"/>
    <w:qFormat/>
    <w:rsid w:val="00B02359"/>
    <w:pPr>
      <w:widowControl/>
      <w:numPr>
        <w:numId w:val="11"/>
      </w:numPr>
      <w:adjustRightInd/>
      <w:spacing w:before="240" w:after="240"/>
      <w:jc w:val="both"/>
      <w:outlineLvl w:val="0"/>
    </w:pPr>
    <w:rPr>
      <w:rFonts w:ascii="Arial" w:eastAsia="黑体" w:hAnsi="Arial"/>
      <w:b/>
      <w:sz w:val="32"/>
      <w:szCs w:val="36"/>
    </w:rPr>
  </w:style>
  <w:style w:type="paragraph" w:styleId="2">
    <w:name w:val="heading 2"/>
    <w:aliases w:val="heading 2,H2,标题 2 Char Char,h:2,h:2app,T2,A,h2,Header 2,l2,Level 2 Head,2,标题 2 Char Char Char Char,标题 2 Char1,标题 2 Char Char Char,标题 2 Char Char Char Char Char Char,PIM2,Heading 2 Hidden,Heading 2 CCBS,Titre3,HD2,sect 1.2,H21,sect 1.21"/>
    <w:basedOn w:val="a4"/>
    <w:next w:val="3"/>
    <w:link w:val="2Char"/>
    <w:qFormat/>
    <w:rsid w:val="00B02359"/>
    <w:pPr>
      <w:widowControl/>
      <w:numPr>
        <w:ilvl w:val="1"/>
        <w:numId w:val="11"/>
      </w:numPr>
      <w:adjustRightInd/>
      <w:spacing w:before="240" w:after="240"/>
      <w:jc w:val="both"/>
      <w:outlineLvl w:val="1"/>
    </w:pPr>
    <w:rPr>
      <w:rFonts w:ascii="Arial" w:eastAsia="黑体" w:hAnsi="Arial"/>
      <w:sz w:val="24"/>
      <w:szCs w:val="24"/>
    </w:rPr>
  </w:style>
  <w:style w:type="paragraph" w:styleId="3">
    <w:name w:val="heading 3"/>
    <w:aliases w:val="heading 3, Char,标题 3 Char2,标题 3 Char Char1, Char Char Char, Char Char Char Char Char, Char Char Char Char Char Char,Char,heading 3 Char Char Char,heading 3 Char Char Char Char,heading 3 Char Char Char Char Char Char Char,h3,标题 31,标题 32,bh"/>
    <w:basedOn w:val="a4"/>
    <w:next w:val="4"/>
    <w:link w:val="3Char"/>
    <w:qFormat/>
    <w:rsid w:val="00B02359"/>
    <w:pPr>
      <w:widowControl/>
      <w:numPr>
        <w:ilvl w:val="2"/>
        <w:numId w:val="11"/>
      </w:numPr>
      <w:adjustRightInd/>
      <w:spacing w:before="240" w:after="240"/>
      <w:jc w:val="both"/>
      <w:outlineLvl w:val="2"/>
    </w:pPr>
    <w:rPr>
      <w:rFonts w:ascii="Arial" w:eastAsia="黑体" w:hAnsi="Arial"/>
      <w:sz w:val="24"/>
      <w:szCs w:val="24"/>
    </w:rPr>
  </w:style>
  <w:style w:type="paragraph" w:styleId="4">
    <w:name w:val="heading 4"/>
    <w:aliases w:val="heading 4"/>
    <w:basedOn w:val="a4"/>
    <w:next w:val="a5"/>
    <w:link w:val="4Char"/>
    <w:qFormat/>
    <w:rsid w:val="00B02359"/>
    <w:pPr>
      <w:widowControl/>
      <w:numPr>
        <w:ilvl w:val="3"/>
        <w:numId w:val="11"/>
      </w:numPr>
      <w:adjustRightInd/>
      <w:spacing w:before="160" w:after="160"/>
      <w:jc w:val="both"/>
      <w:outlineLvl w:val="3"/>
    </w:pPr>
    <w:rPr>
      <w:rFonts w:ascii="Arial" w:eastAsia="黑体" w:hAnsi="Arial"/>
      <w:sz w:val="21"/>
      <w:szCs w:val="21"/>
    </w:rPr>
  </w:style>
  <w:style w:type="paragraph" w:styleId="5">
    <w:name w:val="heading 5"/>
    <w:aliases w:val="heading 5"/>
    <w:basedOn w:val="a4"/>
    <w:next w:val="a5"/>
    <w:qFormat/>
    <w:rsid w:val="00B02359"/>
    <w:pPr>
      <w:widowControl/>
      <w:numPr>
        <w:ilvl w:val="4"/>
        <w:numId w:val="11"/>
      </w:numPr>
      <w:adjustRightInd/>
      <w:spacing w:line="360" w:lineRule="auto"/>
      <w:outlineLvl w:val="4"/>
    </w:pPr>
    <w:rPr>
      <w:rFonts w:ascii="Arial" w:eastAsia="黑体" w:hAnsi="Arial"/>
      <w:sz w:val="21"/>
      <w:szCs w:val="21"/>
    </w:rPr>
  </w:style>
  <w:style w:type="paragraph" w:styleId="6">
    <w:name w:val="heading 6"/>
    <w:aliases w:val="heading 6"/>
    <w:basedOn w:val="a4"/>
    <w:autoRedefine/>
    <w:qFormat/>
    <w:rsid w:val="00B00589"/>
    <w:pPr>
      <w:widowControl/>
      <w:numPr>
        <w:ilvl w:val="5"/>
        <w:numId w:val="11"/>
      </w:numPr>
      <w:spacing w:line="360" w:lineRule="auto"/>
      <w:ind w:hanging="141"/>
      <w:outlineLvl w:val="5"/>
    </w:pPr>
    <w:rPr>
      <w:rFonts w:ascii="Arial" w:eastAsia="黑体" w:hAnsi="Arial"/>
      <w:sz w:val="21"/>
      <w:szCs w:val="21"/>
    </w:rPr>
  </w:style>
  <w:style w:type="paragraph" w:styleId="7">
    <w:name w:val="heading 7"/>
    <w:aliases w:val="heading 7"/>
    <w:basedOn w:val="a4"/>
    <w:qFormat/>
    <w:rsid w:val="00B02359"/>
    <w:pPr>
      <w:widowControl/>
      <w:numPr>
        <w:ilvl w:val="6"/>
        <w:numId w:val="11"/>
      </w:numPr>
      <w:spacing w:line="360" w:lineRule="auto"/>
      <w:outlineLvl w:val="6"/>
    </w:pPr>
    <w:rPr>
      <w:rFonts w:ascii="Arial" w:eastAsia="黑体" w:hAnsi="Arial"/>
      <w:sz w:val="21"/>
      <w:szCs w:val="21"/>
    </w:rPr>
  </w:style>
  <w:style w:type="paragraph" w:styleId="8">
    <w:name w:val="heading 8"/>
    <w:aliases w:val="heading 8"/>
    <w:basedOn w:val="a4"/>
    <w:next w:val="a4"/>
    <w:qFormat/>
    <w:rsid w:val="00B02359"/>
    <w:pPr>
      <w:keepLines/>
      <w:numPr>
        <w:ilvl w:val="7"/>
        <w:numId w:val="11"/>
      </w:numPr>
      <w:spacing w:before="240" w:after="64" w:line="320" w:lineRule="auto"/>
      <w:outlineLvl w:val="7"/>
    </w:pPr>
    <w:rPr>
      <w:rFonts w:ascii="Arial" w:eastAsia="黑体" w:hAnsi="Arial"/>
      <w:sz w:val="24"/>
    </w:rPr>
  </w:style>
  <w:style w:type="paragraph" w:styleId="9">
    <w:name w:val="heading 9"/>
    <w:aliases w:val="heading 9"/>
    <w:basedOn w:val="a4"/>
    <w:next w:val="a4"/>
    <w:qFormat/>
    <w:rsid w:val="00B02359"/>
    <w:pPr>
      <w:keepLines/>
      <w:numPr>
        <w:ilvl w:val="8"/>
        <w:numId w:val="11"/>
      </w:numPr>
      <w:spacing w:before="240" w:after="64" w:line="320" w:lineRule="auto"/>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rsid w:val="00B02359"/>
    <w:pPr>
      <w:tabs>
        <w:tab w:val="center" w:pos="4153"/>
        <w:tab w:val="right" w:pos="8306"/>
      </w:tabs>
      <w:snapToGrid w:val="0"/>
      <w:jc w:val="center"/>
    </w:pPr>
    <w:rPr>
      <w:rFonts w:ascii="Arial" w:hAnsi="Arial"/>
      <w:sz w:val="18"/>
      <w:szCs w:val="18"/>
    </w:rPr>
  </w:style>
  <w:style w:type="paragraph" w:styleId="aa">
    <w:name w:val="footer"/>
    <w:basedOn w:val="a4"/>
    <w:rsid w:val="00B02359"/>
    <w:pPr>
      <w:widowControl/>
      <w:tabs>
        <w:tab w:val="center" w:pos="4510"/>
        <w:tab w:val="right" w:pos="9020"/>
      </w:tabs>
      <w:spacing w:line="360" w:lineRule="auto"/>
    </w:pPr>
    <w:rPr>
      <w:rFonts w:ascii="Arial" w:hAnsi="Arial"/>
      <w:sz w:val="18"/>
      <w:szCs w:val="18"/>
    </w:rPr>
  </w:style>
  <w:style w:type="paragraph" w:styleId="10">
    <w:name w:val="toc 1"/>
    <w:basedOn w:val="a4"/>
    <w:next w:val="a4"/>
    <w:autoRedefine/>
    <w:uiPriority w:val="39"/>
    <w:rsid w:val="00B02359"/>
    <w:pPr>
      <w:widowControl/>
      <w:tabs>
        <w:tab w:val="right" w:leader="dot" w:pos="9010"/>
      </w:tabs>
      <w:ind w:left="198" w:hanging="113"/>
    </w:pPr>
    <w:rPr>
      <w:rFonts w:ascii="Arial" w:hAnsi="Arial"/>
      <w:sz w:val="21"/>
      <w:szCs w:val="21"/>
    </w:rPr>
  </w:style>
  <w:style w:type="paragraph" w:styleId="20">
    <w:name w:val="toc 2"/>
    <w:basedOn w:val="a4"/>
    <w:autoRedefine/>
    <w:uiPriority w:val="39"/>
    <w:rsid w:val="00B02359"/>
    <w:pPr>
      <w:ind w:left="453" w:hanging="283"/>
    </w:pPr>
    <w:rPr>
      <w:rFonts w:ascii="Arial" w:hAnsi="Arial"/>
      <w:sz w:val="21"/>
      <w:szCs w:val="21"/>
    </w:rPr>
  </w:style>
  <w:style w:type="paragraph" w:styleId="30">
    <w:name w:val="toc 3"/>
    <w:basedOn w:val="a4"/>
    <w:autoRedefine/>
    <w:uiPriority w:val="39"/>
    <w:rsid w:val="00B02359"/>
    <w:pPr>
      <w:ind w:left="794" w:hanging="454"/>
    </w:pPr>
    <w:rPr>
      <w:rFonts w:ascii="Arial" w:hAnsi="Arial"/>
      <w:sz w:val="21"/>
      <w:szCs w:val="21"/>
    </w:rPr>
  </w:style>
  <w:style w:type="paragraph" w:styleId="40">
    <w:name w:val="toc 4"/>
    <w:basedOn w:val="a4"/>
    <w:autoRedefine/>
    <w:semiHidden/>
    <w:rsid w:val="00B02359"/>
    <w:pPr>
      <w:ind w:left="1134" w:hanging="567"/>
    </w:pPr>
    <w:rPr>
      <w:rFonts w:ascii="Arial" w:hAnsi="Arial"/>
      <w:sz w:val="21"/>
      <w:szCs w:val="21"/>
    </w:rPr>
  </w:style>
  <w:style w:type="paragraph" w:styleId="50">
    <w:name w:val="toc 5"/>
    <w:basedOn w:val="a4"/>
    <w:next w:val="a4"/>
    <w:autoRedefine/>
    <w:semiHidden/>
    <w:rsid w:val="00B02359"/>
    <w:pPr>
      <w:ind w:left="1680"/>
    </w:pPr>
  </w:style>
  <w:style w:type="paragraph" w:styleId="60">
    <w:name w:val="toc 6"/>
    <w:basedOn w:val="a4"/>
    <w:autoRedefine/>
    <w:semiHidden/>
    <w:rsid w:val="00B02359"/>
    <w:pPr>
      <w:ind w:left="1757" w:hanging="907"/>
    </w:pPr>
    <w:rPr>
      <w:sz w:val="21"/>
    </w:rPr>
  </w:style>
  <w:style w:type="paragraph" w:styleId="70">
    <w:name w:val="toc 7"/>
    <w:basedOn w:val="a4"/>
    <w:next w:val="a4"/>
    <w:autoRedefine/>
    <w:semiHidden/>
    <w:rsid w:val="00B02359"/>
    <w:pPr>
      <w:ind w:left="2520"/>
    </w:pPr>
  </w:style>
  <w:style w:type="paragraph" w:styleId="80">
    <w:name w:val="toc 8"/>
    <w:basedOn w:val="a4"/>
    <w:next w:val="a4"/>
    <w:autoRedefine/>
    <w:semiHidden/>
    <w:rsid w:val="00B02359"/>
    <w:pPr>
      <w:ind w:left="2940"/>
    </w:pPr>
  </w:style>
  <w:style w:type="paragraph" w:styleId="90">
    <w:name w:val="toc 9"/>
    <w:basedOn w:val="a4"/>
    <w:next w:val="a4"/>
    <w:autoRedefine/>
    <w:semiHidden/>
    <w:rsid w:val="00B02359"/>
    <w:pPr>
      <w:ind w:left="3360"/>
    </w:pPr>
  </w:style>
  <w:style w:type="paragraph" w:customStyle="1" w:styleId="ab">
    <w:name w:val="表格列标题"/>
    <w:basedOn w:val="a4"/>
    <w:rsid w:val="00054F87"/>
    <w:pPr>
      <w:jc w:val="center"/>
    </w:pPr>
    <w:rPr>
      <w:b/>
      <w:sz w:val="21"/>
    </w:rPr>
  </w:style>
  <w:style w:type="paragraph" w:customStyle="1" w:styleId="ac">
    <w:name w:val="备注说明"/>
    <w:basedOn w:val="a4"/>
    <w:rsid w:val="004F5AAB"/>
    <w:pPr>
      <w:keepNext/>
      <w:spacing w:line="360" w:lineRule="auto"/>
      <w:ind w:left="1134"/>
      <w:jc w:val="both"/>
    </w:pPr>
    <w:rPr>
      <w:rFonts w:eastAsia="楷体_GB2312"/>
      <w:sz w:val="21"/>
    </w:rPr>
  </w:style>
  <w:style w:type="paragraph" w:customStyle="1" w:styleId="ad">
    <w:name w:val="章节标题"/>
    <w:basedOn w:val="a4"/>
    <w:rsid w:val="004F5AAB"/>
    <w:pPr>
      <w:tabs>
        <w:tab w:val="left" w:pos="0"/>
      </w:tabs>
      <w:spacing w:before="300" w:after="300"/>
      <w:jc w:val="center"/>
    </w:pPr>
    <w:rPr>
      <w:rFonts w:ascii="Arial" w:eastAsia="黑体" w:hAnsi="Arial" w:cs="Arial"/>
      <w:sz w:val="30"/>
    </w:rPr>
  </w:style>
  <w:style w:type="paragraph" w:customStyle="1" w:styleId="ae">
    <w:name w:val="表号去除自动编号"/>
    <w:basedOn w:val="a4"/>
    <w:rsid w:val="004F5AAB"/>
    <w:pPr>
      <w:keepNext/>
      <w:spacing w:line="360" w:lineRule="auto"/>
      <w:jc w:val="center"/>
    </w:pPr>
    <w:rPr>
      <w:rFonts w:ascii="宋体" w:hAnsi="宋体"/>
      <w:sz w:val="21"/>
    </w:rPr>
  </w:style>
  <w:style w:type="paragraph" w:customStyle="1" w:styleId="af">
    <w:name w:val="代码样式"/>
    <w:basedOn w:val="a4"/>
    <w:rsid w:val="00FB4CE4"/>
    <w:pPr>
      <w:widowControl/>
      <w:ind w:left="482"/>
    </w:pPr>
    <w:rPr>
      <w:rFonts w:ascii="Courier New" w:hAnsi="Courier New" w:cs="Courier New"/>
      <w:sz w:val="18"/>
      <w:szCs w:val="18"/>
    </w:rPr>
  </w:style>
  <w:style w:type="paragraph" w:customStyle="1" w:styleId="a1">
    <w:name w:val="参考资料清单"/>
    <w:basedOn w:val="a4"/>
    <w:rsid w:val="00B02359"/>
    <w:pPr>
      <w:numPr>
        <w:numId w:val="10"/>
      </w:numPr>
      <w:spacing w:line="360" w:lineRule="auto"/>
      <w:jc w:val="both"/>
    </w:pPr>
    <w:rPr>
      <w:rFonts w:ascii="Arial" w:hAnsi="Arial"/>
      <w:sz w:val="21"/>
      <w:szCs w:val="21"/>
    </w:rPr>
  </w:style>
  <w:style w:type="paragraph" w:customStyle="1" w:styleId="af0">
    <w:name w:val="图号去除自动编号"/>
    <w:basedOn w:val="a4"/>
    <w:rsid w:val="004F5AAB"/>
    <w:pPr>
      <w:spacing w:before="105" w:line="360" w:lineRule="auto"/>
      <w:ind w:firstLine="425"/>
      <w:jc w:val="center"/>
    </w:pPr>
    <w:rPr>
      <w:sz w:val="21"/>
    </w:rPr>
  </w:style>
  <w:style w:type="paragraph" w:customStyle="1" w:styleId="af1">
    <w:name w:val="项目符号"/>
    <w:basedOn w:val="a4"/>
    <w:rsid w:val="004F5AAB"/>
    <w:pPr>
      <w:spacing w:line="360" w:lineRule="auto"/>
    </w:pPr>
    <w:rPr>
      <w:sz w:val="21"/>
    </w:rPr>
  </w:style>
  <w:style w:type="paragraph" w:customStyle="1" w:styleId="a3">
    <w:name w:val="表号"/>
    <w:basedOn w:val="a4"/>
    <w:next w:val="a5"/>
    <w:rsid w:val="00B02359"/>
    <w:pPr>
      <w:keepLines/>
      <w:numPr>
        <w:ilvl w:val="8"/>
        <w:numId w:val="5"/>
      </w:numPr>
      <w:spacing w:line="360" w:lineRule="auto"/>
      <w:jc w:val="center"/>
    </w:pPr>
    <w:rPr>
      <w:rFonts w:ascii="Arial" w:hAnsi="Arial"/>
      <w:sz w:val="18"/>
      <w:szCs w:val="18"/>
    </w:rPr>
  </w:style>
  <w:style w:type="paragraph" w:customStyle="1" w:styleId="af2">
    <w:name w:val="表头样式"/>
    <w:basedOn w:val="a4"/>
    <w:link w:val="Char"/>
    <w:rsid w:val="00B02359"/>
    <w:pPr>
      <w:jc w:val="center"/>
    </w:pPr>
    <w:rPr>
      <w:rFonts w:ascii="Arial" w:hAnsi="Arial"/>
      <w:b/>
      <w:sz w:val="21"/>
      <w:szCs w:val="21"/>
    </w:rPr>
  </w:style>
  <w:style w:type="paragraph" w:customStyle="1" w:styleId="af3">
    <w:name w:val="页脚样式"/>
    <w:basedOn w:val="a4"/>
    <w:rsid w:val="00054F87"/>
    <w:pPr>
      <w:spacing w:before="90"/>
    </w:pPr>
    <w:rPr>
      <w:sz w:val="18"/>
    </w:rPr>
  </w:style>
  <w:style w:type="paragraph" w:customStyle="1" w:styleId="WordPro">
    <w:name w:val="图表目录(WordPro)"/>
    <w:basedOn w:val="a4"/>
    <w:rsid w:val="004F5AAB"/>
    <w:pPr>
      <w:spacing w:before="300" w:after="150" w:line="360" w:lineRule="auto"/>
      <w:jc w:val="center"/>
    </w:pPr>
    <w:rPr>
      <w:rFonts w:ascii="黑体" w:eastAsia="黑体"/>
      <w:sz w:val="30"/>
    </w:rPr>
  </w:style>
  <w:style w:type="paragraph" w:customStyle="1" w:styleId="af4">
    <w:name w:val="封面华为技术"/>
    <w:basedOn w:val="a4"/>
    <w:rsid w:val="00B02359"/>
    <w:pPr>
      <w:spacing w:line="360" w:lineRule="auto"/>
      <w:jc w:val="center"/>
    </w:pPr>
    <w:rPr>
      <w:rFonts w:ascii="Arial" w:eastAsia="黑体" w:hAnsi="Arial"/>
      <w:sz w:val="32"/>
      <w:szCs w:val="32"/>
    </w:rPr>
  </w:style>
  <w:style w:type="paragraph" w:customStyle="1" w:styleId="af5">
    <w:name w:val="脚注"/>
    <w:basedOn w:val="a4"/>
    <w:rsid w:val="00054F87"/>
    <w:pPr>
      <w:spacing w:after="90"/>
    </w:pPr>
    <w:rPr>
      <w:sz w:val="18"/>
    </w:rPr>
  </w:style>
  <w:style w:type="paragraph" w:customStyle="1" w:styleId="af6">
    <w:name w:val="页眉密级样式"/>
    <w:basedOn w:val="a4"/>
    <w:rsid w:val="00054F87"/>
    <w:pPr>
      <w:jc w:val="right"/>
    </w:pPr>
    <w:rPr>
      <w:sz w:val="18"/>
    </w:rPr>
  </w:style>
  <w:style w:type="paragraph" w:customStyle="1" w:styleId="Char0">
    <w:name w:val="编写建议 Char"/>
    <w:basedOn w:val="a4"/>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f7">
    <w:name w:val="封面表格文本"/>
    <w:basedOn w:val="a4"/>
    <w:rsid w:val="00B02359"/>
    <w:pPr>
      <w:jc w:val="center"/>
    </w:pPr>
    <w:rPr>
      <w:rFonts w:ascii="Arial" w:hAnsi="Arial"/>
      <w:sz w:val="21"/>
      <w:szCs w:val="21"/>
    </w:rPr>
  </w:style>
  <w:style w:type="paragraph" w:customStyle="1" w:styleId="af8">
    <w:name w:val="封面文档标题"/>
    <w:basedOn w:val="a4"/>
    <w:rsid w:val="00B02359"/>
    <w:pPr>
      <w:spacing w:line="360" w:lineRule="auto"/>
      <w:jc w:val="center"/>
    </w:pPr>
    <w:rPr>
      <w:rFonts w:ascii="Arial" w:eastAsia="黑体" w:hAnsi="Arial"/>
      <w:bCs/>
      <w:sz w:val="44"/>
      <w:szCs w:val="44"/>
    </w:rPr>
  </w:style>
  <w:style w:type="paragraph" w:customStyle="1" w:styleId="af9">
    <w:name w:val="目录页编号文本样式"/>
    <w:basedOn w:val="a4"/>
    <w:rsid w:val="00054F87"/>
    <w:pPr>
      <w:jc w:val="right"/>
    </w:pPr>
    <w:rPr>
      <w:sz w:val="21"/>
    </w:rPr>
  </w:style>
  <w:style w:type="paragraph" w:customStyle="1" w:styleId="afa">
    <w:name w:val="页眉文档名称样式"/>
    <w:basedOn w:val="a4"/>
    <w:rsid w:val="00054F87"/>
    <w:rPr>
      <w:sz w:val="18"/>
    </w:rPr>
  </w:style>
  <w:style w:type="paragraph" w:customStyle="1" w:styleId="WordPro0">
    <w:name w:val="正文首行缩进(WordPro)"/>
    <w:basedOn w:val="a4"/>
    <w:rsid w:val="00054F87"/>
    <w:pPr>
      <w:spacing w:before="105"/>
      <w:ind w:left="1134"/>
      <w:jc w:val="both"/>
    </w:pPr>
    <w:rPr>
      <w:sz w:val="21"/>
    </w:rPr>
  </w:style>
  <w:style w:type="paragraph" w:customStyle="1" w:styleId="afb">
    <w:name w:val="关键词"/>
    <w:basedOn w:val="afc"/>
    <w:rsid w:val="00B02359"/>
  </w:style>
  <w:style w:type="paragraph" w:customStyle="1" w:styleId="afd">
    <w:name w:val="修订记录"/>
    <w:basedOn w:val="a4"/>
    <w:rsid w:val="00B02359"/>
    <w:pPr>
      <w:widowControl/>
      <w:spacing w:before="300" w:after="150" w:line="360" w:lineRule="auto"/>
      <w:jc w:val="center"/>
    </w:pPr>
    <w:rPr>
      <w:rFonts w:ascii="Arial" w:eastAsia="黑体" w:hAnsi="Arial"/>
      <w:sz w:val="32"/>
      <w:szCs w:val="32"/>
    </w:rPr>
  </w:style>
  <w:style w:type="paragraph" w:customStyle="1" w:styleId="afe">
    <w:name w:val="目录"/>
    <w:basedOn w:val="a4"/>
    <w:rsid w:val="00B02359"/>
    <w:pPr>
      <w:adjustRightInd/>
      <w:spacing w:before="480" w:after="360"/>
      <w:jc w:val="center"/>
    </w:pPr>
    <w:rPr>
      <w:rFonts w:ascii="Arial" w:eastAsia="黑体" w:hAnsi="Arial"/>
      <w:sz w:val="32"/>
      <w:szCs w:val="32"/>
    </w:rPr>
  </w:style>
  <w:style w:type="paragraph" w:customStyle="1" w:styleId="a2">
    <w:name w:val="图号"/>
    <w:basedOn w:val="a4"/>
    <w:rsid w:val="00B02359"/>
    <w:pPr>
      <w:numPr>
        <w:ilvl w:val="7"/>
        <w:numId w:val="5"/>
      </w:numPr>
      <w:spacing w:before="105" w:line="360" w:lineRule="auto"/>
      <w:jc w:val="center"/>
    </w:pPr>
    <w:rPr>
      <w:rFonts w:ascii="Arial" w:hAnsi="Arial"/>
      <w:sz w:val="18"/>
      <w:szCs w:val="18"/>
    </w:rPr>
  </w:style>
  <w:style w:type="paragraph" w:customStyle="1" w:styleId="aff">
    <w:name w:val="文档标题"/>
    <w:basedOn w:val="a4"/>
    <w:rsid w:val="00B02359"/>
    <w:pPr>
      <w:tabs>
        <w:tab w:val="left" w:pos="0"/>
      </w:tabs>
      <w:spacing w:before="300" w:after="300"/>
      <w:jc w:val="center"/>
    </w:pPr>
    <w:rPr>
      <w:rFonts w:ascii="Arial" w:eastAsia="黑体" w:hAnsi="Arial"/>
      <w:sz w:val="32"/>
      <w:szCs w:val="32"/>
    </w:rPr>
  </w:style>
  <w:style w:type="paragraph" w:customStyle="1" w:styleId="afc">
    <w:name w:val="摘要"/>
    <w:basedOn w:val="a4"/>
    <w:rsid w:val="00B02359"/>
    <w:pPr>
      <w:widowControl/>
      <w:tabs>
        <w:tab w:val="left" w:pos="907"/>
      </w:tabs>
      <w:spacing w:line="360" w:lineRule="auto"/>
      <w:ind w:left="879" w:hanging="879"/>
      <w:jc w:val="both"/>
    </w:pPr>
    <w:rPr>
      <w:rFonts w:ascii="Arial" w:hAnsi="Arial"/>
      <w:b/>
      <w:sz w:val="21"/>
      <w:szCs w:val="21"/>
    </w:rPr>
  </w:style>
  <w:style w:type="paragraph" w:customStyle="1" w:styleId="aff0">
    <w:name w:val="表格文本"/>
    <w:basedOn w:val="a4"/>
    <w:rsid w:val="00B02359"/>
    <w:pPr>
      <w:tabs>
        <w:tab w:val="decimal" w:pos="0"/>
      </w:tabs>
    </w:pPr>
    <w:rPr>
      <w:rFonts w:ascii="Arial" w:hAnsi="Arial"/>
      <w:noProof/>
      <w:sz w:val="21"/>
      <w:szCs w:val="21"/>
    </w:rPr>
  </w:style>
  <w:style w:type="paragraph" w:customStyle="1" w:styleId="aff1">
    <w:name w:val="缺省文本"/>
    <w:basedOn w:val="a4"/>
    <w:rsid w:val="00B02359"/>
    <w:pPr>
      <w:spacing w:line="360" w:lineRule="auto"/>
    </w:pPr>
    <w:rPr>
      <w:rFonts w:ascii="Arial" w:hAnsi="Arial"/>
      <w:sz w:val="21"/>
      <w:szCs w:val="21"/>
    </w:rPr>
  </w:style>
  <w:style w:type="paragraph" w:styleId="aff2">
    <w:name w:val="Balloon Text"/>
    <w:basedOn w:val="a4"/>
    <w:semiHidden/>
    <w:rsid w:val="00B02359"/>
    <w:rPr>
      <w:sz w:val="18"/>
      <w:szCs w:val="18"/>
    </w:rPr>
  </w:style>
  <w:style w:type="paragraph" w:customStyle="1" w:styleId="abc">
    <w:name w:val="标题 abc"/>
    <w:basedOn w:val="a4"/>
    <w:rsid w:val="002A08AC"/>
    <w:pPr>
      <w:numPr>
        <w:ilvl w:val="7"/>
        <w:numId w:val="3"/>
      </w:numPr>
      <w:spacing w:beforeLines="50"/>
      <w:jc w:val="both"/>
    </w:pPr>
    <w:rPr>
      <w:sz w:val="22"/>
    </w:rPr>
  </w:style>
  <w:style w:type="paragraph" w:customStyle="1" w:styleId="aff3">
    <w:name w:val="表格文本居中"/>
    <w:basedOn w:val="a4"/>
    <w:rsid w:val="00054F87"/>
    <w:pPr>
      <w:jc w:val="center"/>
    </w:pPr>
    <w:rPr>
      <w:sz w:val="21"/>
    </w:rPr>
  </w:style>
  <w:style w:type="paragraph" w:customStyle="1" w:styleId="aff4">
    <w:name w:val="点号"/>
    <w:basedOn w:val="a4"/>
    <w:rsid w:val="002A08AC"/>
    <w:pPr>
      <w:spacing w:beforeLines="50"/>
      <w:ind w:left="1231" w:hanging="284"/>
    </w:pPr>
    <w:rPr>
      <w:sz w:val="21"/>
    </w:rPr>
  </w:style>
  <w:style w:type="paragraph" w:styleId="aff5">
    <w:name w:val="table of figures"/>
    <w:basedOn w:val="10"/>
    <w:autoRedefine/>
    <w:semiHidden/>
    <w:rsid w:val="00B02359"/>
    <w:pPr>
      <w:widowControl w:val="0"/>
      <w:spacing w:before="300" w:after="150" w:line="360" w:lineRule="auto"/>
      <w:jc w:val="center"/>
    </w:pPr>
  </w:style>
  <w:style w:type="paragraph" w:styleId="aff6">
    <w:name w:val="Document Map"/>
    <w:basedOn w:val="a4"/>
    <w:semiHidden/>
    <w:rsid w:val="00B02359"/>
    <w:pPr>
      <w:shd w:val="clear" w:color="auto" w:fill="000080"/>
    </w:pPr>
  </w:style>
  <w:style w:type="character" w:customStyle="1" w:styleId="CharChar">
    <w:name w:val="编写建议 Char Char"/>
    <w:basedOn w:val="a6"/>
    <w:link w:val="Char0"/>
    <w:rsid w:val="00B02359"/>
    <w:rPr>
      <w:rFonts w:ascii="Arial" w:eastAsia="宋体" w:hAnsi="Arial" w:cs="Arial"/>
      <w:i/>
      <w:color w:val="0000FF"/>
      <w:sz w:val="21"/>
      <w:szCs w:val="21"/>
      <w:lang w:val="en-US" w:eastAsia="zh-CN" w:bidi="ar-SA"/>
    </w:rPr>
  </w:style>
  <w:style w:type="paragraph" w:customStyle="1" w:styleId="aff7">
    <w:name w:val="样式 参考资料清单 + 倾斜 蓝色"/>
    <w:basedOn w:val="a1"/>
    <w:rsid w:val="00F5481E"/>
    <w:rPr>
      <w:iCs/>
      <w:color w:val="000000"/>
    </w:rPr>
  </w:style>
  <w:style w:type="paragraph" w:customStyle="1" w:styleId="045">
    <w:name w:val="样式 摘要 + 左侧:  0.45 厘米"/>
    <w:basedOn w:val="afc"/>
    <w:rsid w:val="0062029B"/>
    <w:rPr>
      <w:rFonts w:cs="宋体"/>
    </w:rPr>
  </w:style>
  <w:style w:type="paragraph" w:styleId="aff8">
    <w:name w:val="Normal Indent"/>
    <w:basedOn w:val="a4"/>
    <w:link w:val="Char1"/>
    <w:rsid w:val="007D5996"/>
    <w:pPr>
      <w:ind w:firstLine="420"/>
    </w:pPr>
  </w:style>
  <w:style w:type="paragraph" w:customStyle="1" w:styleId="annotation">
    <w:name w:val="annotation"/>
    <w:basedOn w:val="a4"/>
    <w:autoRedefine/>
    <w:rsid w:val="007D5996"/>
    <w:pPr>
      <w:keepLines/>
      <w:widowControl/>
      <w:numPr>
        <w:ilvl w:val="12"/>
      </w:numPr>
      <w:spacing w:line="360" w:lineRule="auto"/>
      <w:ind w:left="1134"/>
      <w:jc w:val="both"/>
    </w:pPr>
    <w:rPr>
      <w:sz w:val="21"/>
    </w:rPr>
  </w:style>
  <w:style w:type="paragraph" w:customStyle="1" w:styleId="chaptertitle">
    <w:name w:val="chapter title"/>
    <w:basedOn w:val="a4"/>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4"/>
    <w:autoRedefine/>
    <w:rsid w:val="007D5996"/>
    <w:pPr>
      <w:keepLines/>
      <w:widowControl/>
      <w:spacing w:line="360" w:lineRule="auto"/>
      <w:jc w:val="center"/>
    </w:pPr>
    <w:rPr>
      <w:rFonts w:ascii="宋体"/>
      <w:sz w:val="21"/>
    </w:rPr>
  </w:style>
  <w:style w:type="paragraph" w:customStyle="1" w:styleId="tableheading">
    <w:name w:val="table heading"/>
    <w:basedOn w:val="a4"/>
    <w:autoRedefine/>
    <w:rsid w:val="007D5996"/>
    <w:pPr>
      <w:widowControl/>
      <w:jc w:val="center"/>
    </w:pPr>
    <w:rPr>
      <w:b/>
      <w:sz w:val="21"/>
    </w:rPr>
  </w:style>
  <w:style w:type="paragraph" w:customStyle="1" w:styleId="catalogoffigureandtable">
    <w:name w:val="catalog of figure and table"/>
    <w:basedOn w:val="a4"/>
    <w:autoRedefine/>
    <w:rsid w:val="007D5996"/>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4"/>
    <w:rsid w:val="007D5996"/>
    <w:pPr>
      <w:widowControl/>
      <w:spacing w:line="360" w:lineRule="auto"/>
      <w:jc w:val="center"/>
    </w:pPr>
    <w:rPr>
      <w:rFonts w:ascii="黑体" w:eastAsia="黑体"/>
      <w:b/>
      <w:sz w:val="32"/>
    </w:rPr>
  </w:style>
  <w:style w:type="paragraph" w:customStyle="1" w:styleId="footnotes">
    <w:name w:val="footnotes"/>
    <w:basedOn w:val="a4"/>
    <w:autoRedefine/>
    <w:rsid w:val="007D5996"/>
    <w:pPr>
      <w:widowControl/>
      <w:numPr>
        <w:numId w:val="4"/>
      </w:numPr>
      <w:spacing w:after="90"/>
    </w:pPr>
    <w:rPr>
      <w:sz w:val="18"/>
    </w:rPr>
  </w:style>
  <w:style w:type="paragraph" w:customStyle="1" w:styleId="code">
    <w:name w:val="code"/>
    <w:basedOn w:val="a4"/>
    <w:autoRedefine/>
    <w:rsid w:val="007D5996"/>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4"/>
    <w:autoRedefine/>
    <w:rsid w:val="007D5996"/>
    <w:pPr>
      <w:widowControl/>
      <w:jc w:val="right"/>
    </w:pPr>
    <w:rPr>
      <w:sz w:val="18"/>
    </w:rPr>
  </w:style>
  <w:style w:type="paragraph" w:customStyle="1" w:styleId="referance">
    <w:name w:val="referance"/>
    <w:basedOn w:val="a4"/>
    <w:autoRedefine/>
    <w:rsid w:val="007D5996"/>
    <w:pPr>
      <w:widowControl/>
      <w:numPr>
        <w:numId w:val="6"/>
      </w:numPr>
      <w:spacing w:line="360" w:lineRule="auto"/>
      <w:jc w:val="both"/>
    </w:pPr>
    <w:rPr>
      <w:rFonts w:ascii="宋体"/>
      <w:sz w:val="21"/>
    </w:rPr>
  </w:style>
  <w:style w:type="paragraph" w:customStyle="1" w:styleId="compilingadvice">
    <w:name w:val="compiling advice"/>
    <w:basedOn w:val="a4"/>
    <w:autoRedefine/>
    <w:rsid w:val="007D5996"/>
    <w:pPr>
      <w:widowControl/>
      <w:spacing w:line="360" w:lineRule="auto"/>
      <w:ind w:left="1134"/>
      <w:jc w:val="both"/>
    </w:pPr>
    <w:rPr>
      <w:i/>
      <w:color w:val="0000FF"/>
      <w:sz w:val="21"/>
    </w:rPr>
  </w:style>
  <w:style w:type="paragraph" w:customStyle="1" w:styleId="tabletextoncover">
    <w:name w:val="table text on cover"/>
    <w:basedOn w:val="a4"/>
    <w:autoRedefine/>
    <w:rsid w:val="007D5996"/>
    <w:pPr>
      <w:widowControl/>
      <w:jc w:val="center"/>
    </w:pPr>
    <w:rPr>
      <w:b/>
      <w:sz w:val="24"/>
    </w:rPr>
  </w:style>
  <w:style w:type="paragraph" w:customStyle="1" w:styleId="documenttitleoncover">
    <w:name w:val="document title on cover"/>
    <w:basedOn w:val="a4"/>
    <w:autoRedefine/>
    <w:rsid w:val="007D5996"/>
    <w:pPr>
      <w:widowControl/>
      <w:spacing w:line="360" w:lineRule="auto"/>
      <w:jc w:val="center"/>
    </w:pPr>
    <w:rPr>
      <w:rFonts w:ascii="Arial" w:hAnsi="Arial"/>
      <w:b/>
      <w:sz w:val="56"/>
    </w:rPr>
  </w:style>
  <w:style w:type="paragraph" w:customStyle="1" w:styleId="catalog1">
    <w:name w:val="catalog 1"/>
    <w:basedOn w:val="a4"/>
    <w:autoRedefine/>
    <w:rsid w:val="007D5996"/>
    <w:pPr>
      <w:widowControl/>
      <w:ind w:left="198" w:hanging="113"/>
    </w:pPr>
    <w:rPr>
      <w:sz w:val="21"/>
    </w:rPr>
  </w:style>
  <w:style w:type="paragraph" w:customStyle="1" w:styleId="catalog2">
    <w:name w:val="catalog 2"/>
    <w:basedOn w:val="a4"/>
    <w:rsid w:val="007D5996"/>
    <w:pPr>
      <w:ind w:left="453" w:hanging="283"/>
    </w:pPr>
    <w:rPr>
      <w:sz w:val="21"/>
    </w:rPr>
  </w:style>
  <w:style w:type="paragraph" w:customStyle="1" w:styleId="catalog3">
    <w:name w:val="catalog 3"/>
    <w:basedOn w:val="a4"/>
    <w:autoRedefine/>
    <w:rsid w:val="007D5996"/>
    <w:pPr>
      <w:widowControl/>
      <w:ind w:left="794" w:hanging="454"/>
    </w:pPr>
    <w:rPr>
      <w:sz w:val="21"/>
    </w:rPr>
  </w:style>
  <w:style w:type="paragraph" w:customStyle="1" w:styleId="catalog4">
    <w:name w:val="catalog 4"/>
    <w:basedOn w:val="a4"/>
    <w:autoRedefine/>
    <w:rsid w:val="007D5996"/>
    <w:pPr>
      <w:widowControl/>
      <w:ind w:left="1134" w:hanging="567"/>
    </w:pPr>
    <w:rPr>
      <w:sz w:val="21"/>
    </w:rPr>
  </w:style>
  <w:style w:type="paragraph" w:customStyle="1" w:styleId="catalog5">
    <w:name w:val="catalog 5"/>
    <w:basedOn w:val="a4"/>
    <w:rsid w:val="007D5996"/>
    <w:pPr>
      <w:ind w:left="680"/>
    </w:pPr>
    <w:rPr>
      <w:sz w:val="21"/>
    </w:rPr>
  </w:style>
  <w:style w:type="paragraph" w:customStyle="1" w:styleId="catalog6">
    <w:name w:val="catalog 6"/>
    <w:basedOn w:val="a4"/>
    <w:autoRedefine/>
    <w:rsid w:val="007D5996"/>
    <w:pPr>
      <w:widowControl/>
      <w:ind w:left="1757" w:hanging="907"/>
    </w:pPr>
    <w:rPr>
      <w:sz w:val="21"/>
    </w:rPr>
  </w:style>
  <w:style w:type="paragraph" w:customStyle="1" w:styleId="catalog7">
    <w:name w:val="catalog 7"/>
    <w:basedOn w:val="a4"/>
    <w:autoRedefine/>
    <w:rsid w:val="007D5996"/>
    <w:pPr>
      <w:widowControl/>
      <w:ind w:left="2041" w:hanging="1077"/>
    </w:pPr>
    <w:rPr>
      <w:rFonts w:ascii="宋体"/>
      <w:sz w:val="21"/>
    </w:rPr>
  </w:style>
  <w:style w:type="paragraph" w:customStyle="1" w:styleId="catalog8">
    <w:name w:val="catalog 8"/>
    <w:basedOn w:val="a4"/>
    <w:autoRedefine/>
    <w:rsid w:val="007D5996"/>
    <w:pPr>
      <w:widowControl/>
      <w:ind w:left="113"/>
    </w:pPr>
    <w:rPr>
      <w:sz w:val="21"/>
    </w:rPr>
  </w:style>
  <w:style w:type="paragraph" w:customStyle="1" w:styleId="catalog9">
    <w:name w:val="catalog 9"/>
    <w:basedOn w:val="a4"/>
    <w:autoRedefine/>
    <w:rsid w:val="007D5996"/>
    <w:pPr>
      <w:widowControl/>
      <w:ind w:left="113"/>
    </w:pPr>
    <w:rPr>
      <w:sz w:val="21"/>
    </w:rPr>
  </w:style>
  <w:style w:type="paragraph" w:customStyle="1" w:styleId="figuredescriptionwithoutautonumbering">
    <w:name w:val="figure description without auto numbering"/>
    <w:basedOn w:val="a4"/>
    <w:autoRedefine/>
    <w:rsid w:val="007D5996"/>
    <w:pPr>
      <w:widowControl/>
      <w:spacing w:before="105" w:line="360" w:lineRule="auto"/>
      <w:ind w:firstLine="425"/>
      <w:jc w:val="center"/>
    </w:pPr>
    <w:rPr>
      <w:sz w:val="21"/>
    </w:rPr>
  </w:style>
  <w:style w:type="paragraph" w:customStyle="1" w:styleId="itemlist">
    <w:name w:val="item list"/>
    <w:basedOn w:val="a0"/>
    <w:autoRedefine/>
    <w:rsid w:val="007D5996"/>
    <w:pPr>
      <w:widowControl/>
      <w:numPr>
        <w:numId w:val="8"/>
      </w:numPr>
      <w:tabs>
        <w:tab w:val="clear" w:pos="425"/>
        <w:tab w:val="num" w:pos="1559"/>
      </w:tabs>
      <w:ind w:left="1559"/>
    </w:pPr>
    <w:rPr>
      <w:rFonts w:ascii="宋体" w:hAnsi="Wingdings"/>
    </w:rPr>
  </w:style>
  <w:style w:type="paragraph" w:styleId="a0">
    <w:name w:val="List Bullet"/>
    <w:basedOn w:val="a4"/>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a4"/>
    <w:autoRedefine/>
    <w:rsid w:val="007D5996"/>
    <w:pPr>
      <w:widowControl/>
    </w:pPr>
    <w:rPr>
      <w:sz w:val="18"/>
    </w:rPr>
  </w:style>
  <w:style w:type="paragraph" w:customStyle="1" w:styleId="textindentation">
    <w:name w:val="text indentation"/>
    <w:basedOn w:val="a4"/>
    <w:autoRedefine/>
    <w:rsid w:val="007D5996"/>
    <w:pPr>
      <w:widowControl/>
      <w:spacing w:line="360" w:lineRule="auto"/>
      <w:ind w:left="1134"/>
      <w:jc w:val="both"/>
    </w:pPr>
    <w:rPr>
      <w:sz w:val="21"/>
    </w:rPr>
  </w:style>
  <w:style w:type="paragraph" w:customStyle="1" w:styleId="tabledescription">
    <w:name w:val="table description"/>
    <w:basedOn w:val="a4"/>
    <w:rsid w:val="00524CAF"/>
    <w:pPr>
      <w:keepLines/>
      <w:widowControl/>
      <w:numPr>
        <w:numId w:val="7"/>
      </w:numPr>
      <w:spacing w:line="360" w:lineRule="auto"/>
      <w:jc w:val="center"/>
    </w:pPr>
    <w:rPr>
      <w:rFonts w:ascii="宋体"/>
      <w:sz w:val="21"/>
    </w:rPr>
  </w:style>
  <w:style w:type="paragraph" w:customStyle="1" w:styleId="keywords">
    <w:name w:val="keywords"/>
    <w:basedOn w:val="a4"/>
    <w:autoRedefine/>
    <w:rsid w:val="007D5996"/>
    <w:pPr>
      <w:widowControl/>
      <w:tabs>
        <w:tab w:val="left" w:pos="907"/>
      </w:tabs>
      <w:spacing w:line="360" w:lineRule="auto"/>
      <w:ind w:left="879" w:hanging="879"/>
      <w:jc w:val="both"/>
    </w:pPr>
    <w:rPr>
      <w:sz w:val="21"/>
    </w:rPr>
  </w:style>
  <w:style w:type="paragraph" w:customStyle="1" w:styleId="revisionrecord">
    <w:name w:val="revision record"/>
    <w:basedOn w:val="a4"/>
    <w:autoRedefine/>
    <w:rsid w:val="007D5996"/>
    <w:pPr>
      <w:pageBreakBefore/>
      <w:widowControl/>
      <w:spacing w:before="300" w:after="150" w:line="360" w:lineRule="auto"/>
      <w:jc w:val="center"/>
    </w:pPr>
    <w:rPr>
      <w:rFonts w:ascii="黑体" w:eastAsia="黑体"/>
      <w:sz w:val="30"/>
    </w:rPr>
  </w:style>
  <w:style w:type="paragraph" w:customStyle="1" w:styleId="catalog">
    <w:name w:val="catalog"/>
    <w:basedOn w:val="a4"/>
    <w:autoRedefine/>
    <w:rsid w:val="007D5996"/>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4"/>
    <w:rsid w:val="007D5996"/>
    <w:pPr>
      <w:widowControl/>
      <w:numPr>
        <w:numId w:val="9"/>
      </w:numPr>
      <w:spacing w:before="105" w:line="360" w:lineRule="auto"/>
      <w:jc w:val="center"/>
    </w:pPr>
    <w:rPr>
      <w:rFonts w:ascii="宋体"/>
      <w:sz w:val="21"/>
    </w:rPr>
  </w:style>
  <w:style w:type="paragraph" w:customStyle="1" w:styleId="documenttitle">
    <w:name w:val="document title"/>
    <w:basedOn w:val="a4"/>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a4"/>
    <w:autoRedefine/>
    <w:rsid w:val="007D5996"/>
    <w:pPr>
      <w:widowControl/>
      <w:numPr>
        <w:ilvl w:val="12"/>
      </w:numPr>
      <w:tabs>
        <w:tab w:val="left" w:pos="907"/>
      </w:tabs>
      <w:spacing w:line="360" w:lineRule="auto"/>
      <w:ind w:left="879" w:hanging="879"/>
      <w:jc w:val="both"/>
    </w:pPr>
    <w:rPr>
      <w:sz w:val="21"/>
    </w:rPr>
  </w:style>
  <w:style w:type="paragraph" w:customStyle="1" w:styleId="tabletext">
    <w:name w:val="table text"/>
    <w:basedOn w:val="a4"/>
    <w:autoRedefine/>
    <w:rsid w:val="007D5996"/>
    <w:pPr>
      <w:widowControl/>
      <w:tabs>
        <w:tab w:val="decimal" w:pos="0"/>
      </w:tabs>
    </w:pPr>
    <w:rPr>
      <w:sz w:val="21"/>
    </w:rPr>
  </w:style>
  <w:style w:type="paragraph" w:customStyle="1" w:styleId="defaulttext">
    <w:name w:val="default text"/>
    <w:basedOn w:val="a4"/>
    <w:autoRedefine/>
    <w:rsid w:val="007D5996"/>
    <w:pPr>
      <w:widowControl/>
      <w:spacing w:line="360" w:lineRule="auto"/>
    </w:pPr>
    <w:rPr>
      <w:sz w:val="21"/>
    </w:rPr>
  </w:style>
  <w:style w:type="paragraph" w:styleId="aff9">
    <w:name w:val="Body Text"/>
    <w:basedOn w:val="a4"/>
    <w:rsid w:val="007D5996"/>
    <w:pPr>
      <w:spacing w:after="120"/>
    </w:pPr>
  </w:style>
  <w:style w:type="paragraph" w:styleId="a5">
    <w:name w:val="Body Text First Indent"/>
    <w:aliases w:val="正文首行缩进 Char Char Char,正文首行缩进 Char Char Char Char Char Char Char Char Char Char Char Char Char Char Char Char Char Char Char Char,正文首行缩进 Char Char Char Char Char"/>
    <w:basedOn w:val="a4"/>
    <w:link w:val="Char2"/>
    <w:rsid w:val="00B02359"/>
    <w:pPr>
      <w:spacing w:line="360" w:lineRule="auto"/>
      <w:ind w:firstLineChars="200" w:firstLine="420"/>
      <w:jc w:val="both"/>
    </w:pPr>
    <w:rPr>
      <w:rFonts w:ascii="Arial" w:hAnsi="Arial"/>
      <w:sz w:val="21"/>
      <w:szCs w:val="21"/>
    </w:rPr>
  </w:style>
  <w:style w:type="paragraph" w:customStyle="1" w:styleId="Char20">
    <w:name w:val="样式 编写建议 Char + 首行缩进:  2 字符"/>
    <w:basedOn w:val="Char0"/>
    <w:next w:val="affa"/>
    <w:autoRedefine/>
    <w:rsid w:val="00612B63"/>
    <w:pPr>
      <w:ind w:firstLine="420"/>
    </w:pPr>
    <w:rPr>
      <w:rFonts w:cs="宋体"/>
      <w:iCs/>
      <w:szCs w:val="20"/>
    </w:rPr>
  </w:style>
  <w:style w:type="paragraph" w:customStyle="1" w:styleId="a">
    <w:name w:val="参考资料清单+倾斜+蓝色"/>
    <w:basedOn w:val="a4"/>
    <w:rsid w:val="00B02359"/>
    <w:pPr>
      <w:numPr>
        <w:numId w:val="2"/>
      </w:numPr>
      <w:spacing w:line="360" w:lineRule="auto"/>
      <w:jc w:val="both"/>
    </w:pPr>
    <w:rPr>
      <w:rFonts w:ascii="Arial" w:hAnsi="Arial"/>
      <w:i/>
      <w:iCs/>
      <w:color w:val="0000FF"/>
      <w:sz w:val="21"/>
      <w:szCs w:val="21"/>
    </w:rPr>
  </w:style>
  <w:style w:type="paragraph" w:customStyle="1" w:styleId="affb">
    <w:name w:val="注示头"/>
    <w:basedOn w:val="a4"/>
    <w:rsid w:val="00B02359"/>
    <w:pPr>
      <w:pBdr>
        <w:top w:val="single" w:sz="4" w:space="1" w:color="000000"/>
      </w:pBdr>
      <w:spacing w:line="360" w:lineRule="auto"/>
      <w:jc w:val="both"/>
    </w:pPr>
    <w:rPr>
      <w:rFonts w:ascii="Arial" w:eastAsia="黑体" w:hAnsi="Arial"/>
      <w:sz w:val="18"/>
      <w:szCs w:val="21"/>
    </w:rPr>
  </w:style>
  <w:style w:type="table" w:customStyle="1" w:styleId="affc">
    <w:name w:val="表样式"/>
    <w:basedOn w:val="a7"/>
    <w:rsid w:val="00B02359"/>
    <w:pPr>
      <w:jc w:val="both"/>
    </w:pPr>
    <w:rPr>
      <w:sz w:val="21"/>
    </w:rPr>
    <w:tblPr/>
    <w:tcPr>
      <w:vAlign w:val="center"/>
    </w:tcPr>
  </w:style>
  <w:style w:type="paragraph" w:customStyle="1" w:styleId="affd">
    <w:name w:val="图样式"/>
    <w:basedOn w:val="a4"/>
    <w:rsid w:val="00B02359"/>
    <w:pPr>
      <w:widowControl/>
      <w:spacing w:before="80" w:after="80" w:line="360" w:lineRule="auto"/>
      <w:jc w:val="center"/>
    </w:pPr>
  </w:style>
  <w:style w:type="character" w:customStyle="1" w:styleId="Char">
    <w:name w:val="表头样式 Char"/>
    <w:basedOn w:val="a6"/>
    <w:link w:val="af2"/>
    <w:rsid w:val="00B02359"/>
    <w:rPr>
      <w:rFonts w:ascii="Arial" w:eastAsia="宋体" w:hAnsi="Arial"/>
      <w:b/>
      <w:sz w:val="21"/>
      <w:szCs w:val="21"/>
      <w:lang w:val="en-US" w:eastAsia="zh-CN" w:bidi="ar-SA"/>
    </w:rPr>
  </w:style>
  <w:style w:type="paragraph" w:customStyle="1" w:styleId="affe">
    <w:name w:val="注示文本"/>
    <w:basedOn w:val="a4"/>
    <w:rsid w:val="00B02359"/>
    <w:pPr>
      <w:pBdr>
        <w:bottom w:val="single" w:sz="4" w:space="1" w:color="000000"/>
      </w:pBdr>
      <w:spacing w:line="360" w:lineRule="auto"/>
      <w:ind w:firstLineChars="200" w:firstLine="360"/>
      <w:jc w:val="both"/>
    </w:pPr>
    <w:rPr>
      <w:rFonts w:ascii="Arial" w:eastAsia="楷体_GB2312" w:hAnsi="Arial"/>
      <w:sz w:val="18"/>
      <w:szCs w:val="18"/>
    </w:rPr>
  </w:style>
  <w:style w:type="character" w:styleId="afff">
    <w:name w:val="Hyperlink"/>
    <w:basedOn w:val="a6"/>
    <w:uiPriority w:val="99"/>
    <w:rsid w:val="00B02359"/>
    <w:rPr>
      <w:color w:val="0000FF"/>
      <w:u w:val="single"/>
    </w:rPr>
  </w:style>
  <w:style w:type="character" w:styleId="afff0">
    <w:name w:val="page number"/>
    <w:basedOn w:val="a6"/>
    <w:rsid w:val="00B02359"/>
  </w:style>
  <w:style w:type="table" w:styleId="afff1">
    <w:name w:val="Table Grid"/>
    <w:basedOn w:val="a7"/>
    <w:uiPriority w:val="59"/>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aff8"/>
    <w:rsid w:val="0061562C"/>
    <w:pPr>
      <w:spacing w:after="120"/>
      <w:ind w:firstLine="420"/>
    </w:pPr>
    <w:rPr>
      <w:i/>
      <w:color w:val="0000FF"/>
      <w:sz w:val="21"/>
    </w:rPr>
  </w:style>
  <w:style w:type="paragraph" w:styleId="affa">
    <w:name w:val="Body Text Indent"/>
    <w:basedOn w:val="a4"/>
    <w:rsid w:val="00612B63"/>
    <w:pPr>
      <w:spacing w:after="120"/>
      <w:ind w:leftChars="200" w:left="420"/>
    </w:pPr>
  </w:style>
  <w:style w:type="paragraph" w:customStyle="1" w:styleId="21">
    <w:name w:val="样式 编写建议 + 首行缩进:  2 字符"/>
    <w:basedOn w:val="a4"/>
    <w:next w:val="a5"/>
    <w:rsid w:val="00B906C6"/>
    <w:pPr>
      <w:widowControl/>
      <w:spacing w:line="360" w:lineRule="auto"/>
      <w:ind w:firstLineChars="200" w:firstLine="420"/>
    </w:pPr>
    <w:rPr>
      <w:rFonts w:ascii="Arial" w:hAnsi="Arial" w:cs="宋体"/>
      <w:i/>
      <w:iCs/>
      <w:color w:val="0000FF"/>
      <w:sz w:val="21"/>
    </w:rPr>
  </w:style>
  <w:style w:type="character" w:customStyle="1" w:styleId="Char1">
    <w:name w:val="正文缩进 Char"/>
    <w:basedOn w:val="a6"/>
    <w:link w:val="aff8"/>
    <w:rsid w:val="00B906C6"/>
    <w:rPr>
      <w:rFonts w:eastAsia="宋体"/>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aff8"/>
    <w:rsid w:val="00F45D85"/>
    <w:pPr>
      <w:tabs>
        <w:tab w:val="num" w:pos="1117"/>
      </w:tabs>
      <w:spacing w:after="120"/>
      <w:ind w:left="1117" w:hanging="397"/>
    </w:pPr>
    <w:rPr>
      <w:sz w:val="21"/>
    </w:rPr>
  </w:style>
  <w:style w:type="character" w:styleId="afff2">
    <w:name w:val="annotation reference"/>
    <w:basedOn w:val="a6"/>
    <w:rsid w:val="00DA356D"/>
    <w:rPr>
      <w:sz w:val="21"/>
      <w:szCs w:val="21"/>
    </w:rPr>
  </w:style>
  <w:style w:type="paragraph" w:styleId="afff3">
    <w:name w:val="annotation text"/>
    <w:basedOn w:val="a4"/>
    <w:link w:val="Char3"/>
    <w:rsid w:val="00DA356D"/>
  </w:style>
  <w:style w:type="character" w:customStyle="1" w:styleId="Char3">
    <w:name w:val="批注文字 Char"/>
    <w:basedOn w:val="a6"/>
    <w:link w:val="afff3"/>
    <w:rsid w:val="00DA356D"/>
  </w:style>
  <w:style w:type="character" w:customStyle="1" w:styleId="Char2">
    <w:name w:val="正文首行缩进 Char"/>
    <w:aliases w:val="正文首行缩进 Char Char Char Char,正文首行缩进 Char Char Char Char Char Char Char Char Char Char Char Char Char Char Char Char Char Char Char Char Char,正文首行缩进 Char Char Char Char Char Char"/>
    <w:basedOn w:val="a6"/>
    <w:link w:val="a5"/>
    <w:rsid w:val="00412BD3"/>
    <w:rPr>
      <w:rFonts w:ascii="Arial" w:hAnsi="Arial"/>
      <w:sz w:val="21"/>
      <w:szCs w:val="21"/>
    </w:rPr>
  </w:style>
  <w:style w:type="character" w:styleId="afff4">
    <w:name w:val="FollowedHyperlink"/>
    <w:basedOn w:val="a6"/>
    <w:rsid w:val="00190539"/>
    <w:rPr>
      <w:color w:val="800080"/>
      <w:u w:val="single"/>
    </w:rPr>
  </w:style>
  <w:style w:type="character" w:customStyle="1" w:styleId="3Char">
    <w:name w:val="标题 3 Char"/>
    <w:aliases w:val="heading 3 Char, Char Char,标题 3 Char2 Char,标题 3 Char Char1 Char, Char Char Char Char, Char Char Char Char Char Char1, Char Char Char Char Char Char Char,Char Char,heading 3 Char Char Char Char1,heading 3 Char Char Char Char Char,h3 Char,bh Char"/>
    <w:basedOn w:val="a6"/>
    <w:link w:val="3"/>
    <w:rsid w:val="007D4C8E"/>
    <w:rPr>
      <w:rFonts w:ascii="Arial" w:eastAsia="黑体" w:hAnsi="Arial"/>
      <w:sz w:val="24"/>
      <w:szCs w:val="24"/>
    </w:rPr>
  </w:style>
  <w:style w:type="character" w:customStyle="1" w:styleId="4Char">
    <w:name w:val="标题 4 Char"/>
    <w:aliases w:val="heading 4 Char"/>
    <w:basedOn w:val="a6"/>
    <w:link w:val="4"/>
    <w:rsid w:val="007D4C8E"/>
    <w:rPr>
      <w:rFonts w:ascii="Arial" w:eastAsia="黑体" w:hAnsi="Arial"/>
      <w:sz w:val="21"/>
      <w:szCs w:val="21"/>
    </w:rPr>
  </w:style>
  <w:style w:type="character" w:customStyle="1" w:styleId="apple-style-span">
    <w:name w:val="apple-style-span"/>
    <w:basedOn w:val="a6"/>
    <w:rsid w:val="00142F7E"/>
  </w:style>
  <w:style w:type="paragraph" w:styleId="afff5">
    <w:name w:val="Normal (Web)"/>
    <w:basedOn w:val="a4"/>
    <w:uiPriority w:val="99"/>
    <w:rsid w:val="001536AA"/>
    <w:rPr>
      <w:sz w:val="24"/>
      <w:szCs w:val="24"/>
    </w:rPr>
  </w:style>
  <w:style w:type="character" w:customStyle="1" w:styleId="2Char">
    <w:name w:val="标题 2 Char"/>
    <w:aliases w:val="heading 2 Char,H2 Char,标题 2 Char Char Char1,h:2 Char,h:2app Char,T2 Char,A Char,h2 Char,Header 2 Char,l2 Char,Level 2 Head Char,2 Char,标题 2 Char Char Char Char Char,标题 2 Char1 Char,标题 2 Char Char Char Char1,PIM2 Char,Heading 2 Hidden Char"/>
    <w:basedOn w:val="a6"/>
    <w:link w:val="2"/>
    <w:rsid w:val="00A34220"/>
    <w:rPr>
      <w:rFonts w:ascii="Arial" w:eastAsia="黑体" w:hAnsi="Arial"/>
      <w:sz w:val="24"/>
      <w:szCs w:val="24"/>
    </w:rPr>
  </w:style>
  <w:style w:type="character" w:styleId="HTML">
    <w:name w:val="HTML Code"/>
    <w:basedOn w:val="a6"/>
    <w:uiPriority w:val="99"/>
    <w:unhideWhenUsed/>
    <w:rsid w:val="001D38B7"/>
    <w:rPr>
      <w:rFonts w:ascii="宋体" w:eastAsia="宋体" w:hAnsi="宋体" w:cs="宋体"/>
      <w:sz w:val="24"/>
      <w:szCs w:val="24"/>
    </w:rPr>
  </w:style>
  <w:style w:type="paragraph" w:customStyle="1" w:styleId="TableText0">
    <w:name w:val="Table Text"/>
    <w:basedOn w:val="a4"/>
    <w:link w:val="TableTextChar"/>
    <w:rsid w:val="00060477"/>
    <w:pPr>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6"/>
    <w:link w:val="TableText0"/>
    <w:rsid w:val="00060477"/>
    <w:rPr>
      <w:rFonts w:cs="Arial"/>
      <w:snapToGrid w:val="0"/>
      <w:sz w:val="21"/>
      <w:szCs w:val="21"/>
    </w:rPr>
  </w:style>
  <w:style w:type="paragraph" w:styleId="afff6">
    <w:name w:val="List Paragraph"/>
    <w:basedOn w:val="a4"/>
    <w:uiPriority w:val="34"/>
    <w:qFormat/>
    <w:rsid w:val="00133DAF"/>
    <w:pPr>
      <w:ind w:firstLineChars="200" w:firstLine="420"/>
    </w:pPr>
  </w:style>
  <w:style w:type="paragraph" w:styleId="HTML0">
    <w:name w:val="HTML Preformatted"/>
    <w:basedOn w:val="a4"/>
    <w:link w:val="HTMLChar"/>
    <w:uiPriority w:val="99"/>
    <w:unhideWhenUsed/>
    <w:rsid w:val="00B34F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hAnsi="宋体" w:cs="宋体"/>
      <w:sz w:val="24"/>
      <w:szCs w:val="24"/>
    </w:rPr>
  </w:style>
  <w:style w:type="character" w:customStyle="1" w:styleId="HTMLChar">
    <w:name w:val="HTML 预设格式 Char"/>
    <w:basedOn w:val="a6"/>
    <w:link w:val="HTML0"/>
    <w:uiPriority w:val="99"/>
    <w:rsid w:val="00B34F39"/>
    <w:rPr>
      <w:rFonts w:ascii="宋体" w:hAnsi="宋体" w:cs="宋体"/>
      <w:sz w:val="24"/>
      <w:szCs w:val="24"/>
    </w:rPr>
  </w:style>
  <w:style w:type="paragraph" w:styleId="afff7">
    <w:name w:val="annotation subject"/>
    <w:basedOn w:val="afff3"/>
    <w:next w:val="afff3"/>
    <w:link w:val="Char4"/>
    <w:rsid w:val="004E2628"/>
    <w:rPr>
      <w:b/>
      <w:bCs/>
    </w:rPr>
  </w:style>
  <w:style w:type="character" w:customStyle="1" w:styleId="Char4">
    <w:name w:val="批注主题 Char"/>
    <w:basedOn w:val="Char3"/>
    <w:link w:val="afff7"/>
    <w:rsid w:val="004E2628"/>
    <w:rPr>
      <w:b/>
      <w:bCs/>
    </w:rPr>
  </w:style>
  <w:style w:type="paragraph" w:customStyle="1" w:styleId="DKBA">
    <w:name w:val="DKBA"/>
    <w:basedOn w:val="a4"/>
    <w:autoRedefine/>
    <w:rsid w:val="00636AD1"/>
    <w:pPr>
      <w:jc w:val="right"/>
    </w:pPr>
    <w:rPr>
      <w:sz w:val="72"/>
      <w:szCs w:val="72"/>
    </w:rPr>
  </w:style>
  <w:style w:type="paragraph" w:customStyle="1" w:styleId="afff8">
    <w:name w:val="文档编号"/>
    <w:basedOn w:val="a4"/>
    <w:autoRedefine/>
    <w:rsid w:val="00636AD1"/>
    <w:pPr>
      <w:wordWrap w:val="0"/>
      <w:jc w:val="right"/>
    </w:pPr>
    <w:rPr>
      <w:sz w:val="24"/>
      <w:szCs w:val="24"/>
    </w:rPr>
  </w:style>
  <w:style w:type="character" w:customStyle="1" w:styleId="im-content1">
    <w:name w:val="im-content1"/>
    <w:basedOn w:val="a6"/>
    <w:rsid w:val="005F0914"/>
    <w:rPr>
      <w:vanish w:val="0"/>
      <w:webHidden w:val="0"/>
      <w:color w:val="333333"/>
      <w:specVanish w:val="0"/>
    </w:rPr>
  </w:style>
  <w:style w:type="paragraph" w:styleId="afff9">
    <w:name w:val="endnote text"/>
    <w:basedOn w:val="a4"/>
    <w:link w:val="Char5"/>
    <w:semiHidden/>
    <w:unhideWhenUsed/>
    <w:rsid w:val="00472E35"/>
    <w:pPr>
      <w:snapToGrid w:val="0"/>
    </w:pPr>
  </w:style>
  <w:style w:type="character" w:customStyle="1" w:styleId="Char5">
    <w:name w:val="尾注文本 Char"/>
    <w:basedOn w:val="a6"/>
    <w:link w:val="afff9"/>
    <w:semiHidden/>
    <w:rsid w:val="00472E35"/>
  </w:style>
  <w:style w:type="character" w:styleId="afffa">
    <w:name w:val="endnote reference"/>
    <w:basedOn w:val="a6"/>
    <w:semiHidden/>
    <w:unhideWhenUsed/>
    <w:rsid w:val="00472E35"/>
    <w:rPr>
      <w:vertAlign w:val="superscript"/>
    </w:rPr>
  </w:style>
  <w:style w:type="paragraph" w:styleId="afffb">
    <w:name w:val="footnote text"/>
    <w:basedOn w:val="a4"/>
    <w:link w:val="Char6"/>
    <w:semiHidden/>
    <w:unhideWhenUsed/>
    <w:rsid w:val="00EE56F9"/>
    <w:pPr>
      <w:snapToGrid w:val="0"/>
    </w:pPr>
    <w:rPr>
      <w:sz w:val="18"/>
      <w:szCs w:val="18"/>
    </w:rPr>
  </w:style>
  <w:style w:type="character" w:customStyle="1" w:styleId="Char6">
    <w:name w:val="脚注文本 Char"/>
    <w:basedOn w:val="a6"/>
    <w:link w:val="afffb"/>
    <w:semiHidden/>
    <w:rsid w:val="00EE56F9"/>
    <w:rPr>
      <w:sz w:val="18"/>
      <w:szCs w:val="18"/>
    </w:rPr>
  </w:style>
  <w:style w:type="character" w:styleId="afffc">
    <w:name w:val="footnote reference"/>
    <w:basedOn w:val="a6"/>
    <w:semiHidden/>
    <w:unhideWhenUsed/>
    <w:rsid w:val="00EE5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054">
      <w:bodyDiv w:val="1"/>
      <w:marLeft w:val="0"/>
      <w:marRight w:val="0"/>
      <w:marTop w:val="0"/>
      <w:marBottom w:val="0"/>
      <w:divBdr>
        <w:top w:val="none" w:sz="0" w:space="0" w:color="auto"/>
        <w:left w:val="none" w:sz="0" w:space="0" w:color="auto"/>
        <w:bottom w:val="none" w:sz="0" w:space="0" w:color="auto"/>
        <w:right w:val="none" w:sz="0" w:space="0" w:color="auto"/>
      </w:divBdr>
    </w:div>
    <w:div w:id="54208276">
      <w:bodyDiv w:val="1"/>
      <w:marLeft w:val="0"/>
      <w:marRight w:val="0"/>
      <w:marTop w:val="0"/>
      <w:marBottom w:val="0"/>
      <w:divBdr>
        <w:top w:val="none" w:sz="0" w:space="0" w:color="auto"/>
        <w:left w:val="none" w:sz="0" w:space="0" w:color="auto"/>
        <w:bottom w:val="none" w:sz="0" w:space="0" w:color="auto"/>
        <w:right w:val="none" w:sz="0" w:space="0" w:color="auto"/>
      </w:divBdr>
      <w:divsChild>
        <w:div w:id="2032101593">
          <w:marLeft w:val="504"/>
          <w:marRight w:val="0"/>
          <w:marTop w:val="140"/>
          <w:marBottom w:val="0"/>
          <w:divBdr>
            <w:top w:val="none" w:sz="0" w:space="0" w:color="auto"/>
            <w:left w:val="none" w:sz="0" w:space="0" w:color="auto"/>
            <w:bottom w:val="none" w:sz="0" w:space="0" w:color="auto"/>
            <w:right w:val="none" w:sz="0" w:space="0" w:color="auto"/>
          </w:divBdr>
        </w:div>
        <w:div w:id="1751854176">
          <w:marLeft w:val="504"/>
          <w:marRight w:val="0"/>
          <w:marTop w:val="140"/>
          <w:marBottom w:val="0"/>
          <w:divBdr>
            <w:top w:val="none" w:sz="0" w:space="0" w:color="auto"/>
            <w:left w:val="none" w:sz="0" w:space="0" w:color="auto"/>
            <w:bottom w:val="none" w:sz="0" w:space="0" w:color="auto"/>
            <w:right w:val="none" w:sz="0" w:space="0" w:color="auto"/>
          </w:divBdr>
        </w:div>
      </w:divsChild>
    </w:div>
    <w:div w:id="146485222">
      <w:bodyDiv w:val="1"/>
      <w:marLeft w:val="0"/>
      <w:marRight w:val="0"/>
      <w:marTop w:val="0"/>
      <w:marBottom w:val="0"/>
      <w:divBdr>
        <w:top w:val="none" w:sz="0" w:space="0" w:color="auto"/>
        <w:left w:val="none" w:sz="0" w:space="0" w:color="auto"/>
        <w:bottom w:val="none" w:sz="0" w:space="0" w:color="auto"/>
        <w:right w:val="none" w:sz="0" w:space="0" w:color="auto"/>
      </w:divBdr>
      <w:divsChild>
        <w:div w:id="1907177219">
          <w:marLeft w:val="0"/>
          <w:marRight w:val="0"/>
          <w:marTop w:val="0"/>
          <w:marBottom w:val="0"/>
          <w:divBdr>
            <w:top w:val="none" w:sz="0" w:space="0" w:color="auto"/>
            <w:left w:val="none" w:sz="0" w:space="0" w:color="auto"/>
            <w:bottom w:val="none" w:sz="0" w:space="0" w:color="auto"/>
            <w:right w:val="none" w:sz="0" w:space="0" w:color="auto"/>
          </w:divBdr>
          <w:divsChild>
            <w:div w:id="2124181975">
              <w:marLeft w:val="0"/>
              <w:marRight w:val="0"/>
              <w:marTop w:val="0"/>
              <w:marBottom w:val="0"/>
              <w:divBdr>
                <w:top w:val="none" w:sz="0" w:space="0" w:color="auto"/>
                <w:left w:val="none" w:sz="0" w:space="0" w:color="auto"/>
                <w:bottom w:val="none" w:sz="0" w:space="0" w:color="auto"/>
                <w:right w:val="none" w:sz="0" w:space="0" w:color="auto"/>
              </w:divBdr>
              <w:divsChild>
                <w:div w:id="12937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6338">
      <w:bodyDiv w:val="1"/>
      <w:marLeft w:val="0"/>
      <w:marRight w:val="0"/>
      <w:marTop w:val="0"/>
      <w:marBottom w:val="0"/>
      <w:divBdr>
        <w:top w:val="none" w:sz="0" w:space="0" w:color="auto"/>
        <w:left w:val="none" w:sz="0" w:space="0" w:color="auto"/>
        <w:bottom w:val="none" w:sz="0" w:space="0" w:color="auto"/>
        <w:right w:val="none" w:sz="0" w:space="0" w:color="auto"/>
      </w:divBdr>
    </w:div>
    <w:div w:id="303657080">
      <w:bodyDiv w:val="1"/>
      <w:marLeft w:val="0"/>
      <w:marRight w:val="0"/>
      <w:marTop w:val="0"/>
      <w:marBottom w:val="0"/>
      <w:divBdr>
        <w:top w:val="none" w:sz="0" w:space="0" w:color="auto"/>
        <w:left w:val="none" w:sz="0" w:space="0" w:color="auto"/>
        <w:bottom w:val="none" w:sz="0" w:space="0" w:color="auto"/>
        <w:right w:val="none" w:sz="0" w:space="0" w:color="auto"/>
      </w:divBdr>
    </w:div>
    <w:div w:id="359161799">
      <w:bodyDiv w:val="1"/>
      <w:marLeft w:val="0"/>
      <w:marRight w:val="0"/>
      <w:marTop w:val="0"/>
      <w:marBottom w:val="0"/>
      <w:divBdr>
        <w:top w:val="none" w:sz="0" w:space="0" w:color="auto"/>
        <w:left w:val="none" w:sz="0" w:space="0" w:color="auto"/>
        <w:bottom w:val="none" w:sz="0" w:space="0" w:color="auto"/>
        <w:right w:val="none" w:sz="0" w:space="0" w:color="auto"/>
      </w:divBdr>
      <w:divsChild>
        <w:div w:id="2074813116">
          <w:marLeft w:val="0"/>
          <w:marRight w:val="0"/>
          <w:marTop w:val="0"/>
          <w:marBottom w:val="0"/>
          <w:divBdr>
            <w:top w:val="none" w:sz="0" w:space="0" w:color="auto"/>
            <w:left w:val="none" w:sz="0" w:space="0" w:color="auto"/>
            <w:bottom w:val="none" w:sz="0" w:space="0" w:color="auto"/>
            <w:right w:val="none" w:sz="0" w:space="0" w:color="auto"/>
          </w:divBdr>
        </w:div>
      </w:divsChild>
    </w:div>
    <w:div w:id="375087323">
      <w:bodyDiv w:val="1"/>
      <w:marLeft w:val="0"/>
      <w:marRight w:val="0"/>
      <w:marTop w:val="0"/>
      <w:marBottom w:val="0"/>
      <w:divBdr>
        <w:top w:val="none" w:sz="0" w:space="0" w:color="auto"/>
        <w:left w:val="none" w:sz="0" w:space="0" w:color="auto"/>
        <w:bottom w:val="none" w:sz="0" w:space="0" w:color="auto"/>
        <w:right w:val="none" w:sz="0" w:space="0" w:color="auto"/>
      </w:divBdr>
      <w:divsChild>
        <w:div w:id="1927956646">
          <w:marLeft w:val="0"/>
          <w:marRight w:val="0"/>
          <w:marTop w:val="0"/>
          <w:marBottom w:val="107"/>
          <w:divBdr>
            <w:top w:val="none" w:sz="0" w:space="0" w:color="auto"/>
            <w:left w:val="none" w:sz="0" w:space="0" w:color="auto"/>
            <w:bottom w:val="none" w:sz="0" w:space="0" w:color="auto"/>
            <w:right w:val="none" w:sz="0" w:space="0" w:color="auto"/>
          </w:divBdr>
          <w:divsChild>
            <w:div w:id="1627927148">
              <w:marLeft w:val="0"/>
              <w:marRight w:val="0"/>
              <w:marTop w:val="0"/>
              <w:marBottom w:val="215"/>
              <w:divBdr>
                <w:top w:val="single" w:sz="4" w:space="0" w:color="E8E8E8"/>
                <w:left w:val="single" w:sz="4" w:space="0" w:color="E8E8E8"/>
                <w:bottom w:val="single" w:sz="4" w:space="0" w:color="E8E8E8"/>
                <w:right w:val="single" w:sz="4" w:space="0" w:color="E8E8E8"/>
              </w:divBdr>
              <w:divsChild>
                <w:div w:id="1580483921">
                  <w:marLeft w:val="161"/>
                  <w:marRight w:val="161"/>
                  <w:marTop w:val="0"/>
                  <w:marBottom w:val="161"/>
                  <w:divBdr>
                    <w:top w:val="none" w:sz="0" w:space="0" w:color="auto"/>
                    <w:left w:val="none" w:sz="0" w:space="0" w:color="auto"/>
                    <w:bottom w:val="none" w:sz="0" w:space="0" w:color="auto"/>
                    <w:right w:val="none" w:sz="0" w:space="0" w:color="auto"/>
                  </w:divBdr>
                  <w:divsChild>
                    <w:div w:id="367485628">
                      <w:marLeft w:val="0"/>
                      <w:marRight w:val="0"/>
                      <w:marTop w:val="0"/>
                      <w:marBottom w:val="0"/>
                      <w:divBdr>
                        <w:top w:val="none" w:sz="0" w:space="0" w:color="auto"/>
                        <w:left w:val="none" w:sz="0" w:space="0" w:color="auto"/>
                        <w:bottom w:val="none" w:sz="0" w:space="0" w:color="auto"/>
                        <w:right w:val="none" w:sz="0" w:space="0" w:color="auto"/>
                      </w:divBdr>
                      <w:divsChild>
                        <w:div w:id="705176692">
                          <w:marLeft w:val="107"/>
                          <w:marRight w:val="107"/>
                          <w:marTop w:val="0"/>
                          <w:marBottom w:val="0"/>
                          <w:divBdr>
                            <w:top w:val="none" w:sz="0" w:space="0" w:color="auto"/>
                            <w:left w:val="none" w:sz="0" w:space="0" w:color="auto"/>
                            <w:bottom w:val="single" w:sz="4" w:space="0" w:color="E1E1E1"/>
                            <w:right w:val="none" w:sz="0" w:space="0" w:color="auto"/>
                          </w:divBdr>
                        </w:div>
                      </w:divsChild>
                    </w:div>
                  </w:divsChild>
                </w:div>
              </w:divsChild>
            </w:div>
          </w:divsChild>
        </w:div>
      </w:divsChild>
    </w:div>
    <w:div w:id="389692236">
      <w:bodyDiv w:val="1"/>
      <w:marLeft w:val="0"/>
      <w:marRight w:val="0"/>
      <w:marTop w:val="0"/>
      <w:marBottom w:val="0"/>
      <w:divBdr>
        <w:top w:val="none" w:sz="0" w:space="0" w:color="auto"/>
        <w:left w:val="none" w:sz="0" w:space="0" w:color="auto"/>
        <w:bottom w:val="none" w:sz="0" w:space="0" w:color="auto"/>
        <w:right w:val="none" w:sz="0" w:space="0" w:color="auto"/>
      </w:divBdr>
    </w:div>
    <w:div w:id="391083892">
      <w:bodyDiv w:val="1"/>
      <w:marLeft w:val="0"/>
      <w:marRight w:val="0"/>
      <w:marTop w:val="0"/>
      <w:marBottom w:val="0"/>
      <w:divBdr>
        <w:top w:val="none" w:sz="0" w:space="0" w:color="auto"/>
        <w:left w:val="none" w:sz="0" w:space="0" w:color="auto"/>
        <w:bottom w:val="none" w:sz="0" w:space="0" w:color="auto"/>
        <w:right w:val="none" w:sz="0" w:space="0" w:color="auto"/>
      </w:divBdr>
    </w:div>
    <w:div w:id="443892359">
      <w:bodyDiv w:val="1"/>
      <w:marLeft w:val="0"/>
      <w:marRight w:val="0"/>
      <w:marTop w:val="0"/>
      <w:marBottom w:val="0"/>
      <w:divBdr>
        <w:top w:val="none" w:sz="0" w:space="0" w:color="auto"/>
        <w:left w:val="none" w:sz="0" w:space="0" w:color="auto"/>
        <w:bottom w:val="none" w:sz="0" w:space="0" w:color="auto"/>
        <w:right w:val="none" w:sz="0" w:space="0" w:color="auto"/>
      </w:divBdr>
    </w:div>
    <w:div w:id="462698513">
      <w:bodyDiv w:val="1"/>
      <w:marLeft w:val="0"/>
      <w:marRight w:val="0"/>
      <w:marTop w:val="0"/>
      <w:marBottom w:val="0"/>
      <w:divBdr>
        <w:top w:val="none" w:sz="0" w:space="0" w:color="auto"/>
        <w:left w:val="none" w:sz="0" w:space="0" w:color="auto"/>
        <w:bottom w:val="none" w:sz="0" w:space="0" w:color="auto"/>
        <w:right w:val="none" w:sz="0" w:space="0" w:color="auto"/>
      </w:divBdr>
    </w:div>
    <w:div w:id="485248386">
      <w:bodyDiv w:val="1"/>
      <w:marLeft w:val="0"/>
      <w:marRight w:val="0"/>
      <w:marTop w:val="0"/>
      <w:marBottom w:val="0"/>
      <w:divBdr>
        <w:top w:val="none" w:sz="0" w:space="0" w:color="auto"/>
        <w:left w:val="none" w:sz="0" w:space="0" w:color="auto"/>
        <w:bottom w:val="none" w:sz="0" w:space="0" w:color="auto"/>
        <w:right w:val="none" w:sz="0" w:space="0" w:color="auto"/>
      </w:divBdr>
    </w:div>
    <w:div w:id="494495851">
      <w:bodyDiv w:val="1"/>
      <w:marLeft w:val="0"/>
      <w:marRight w:val="0"/>
      <w:marTop w:val="0"/>
      <w:marBottom w:val="0"/>
      <w:divBdr>
        <w:top w:val="none" w:sz="0" w:space="0" w:color="auto"/>
        <w:left w:val="none" w:sz="0" w:space="0" w:color="auto"/>
        <w:bottom w:val="none" w:sz="0" w:space="0" w:color="auto"/>
        <w:right w:val="none" w:sz="0" w:space="0" w:color="auto"/>
      </w:divBdr>
    </w:div>
    <w:div w:id="512259689">
      <w:bodyDiv w:val="1"/>
      <w:marLeft w:val="0"/>
      <w:marRight w:val="0"/>
      <w:marTop w:val="0"/>
      <w:marBottom w:val="0"/>
      <w:divBdr>
        <w:top w:val="none" w:sz="0" w:space="0" w:color="auto"/>
        <w:left w:val="none" w:sz="0" w:space="0" w:color="auto"/>
        <w:bottom w:val="none" w:sz="0" w:space="0" w:color="auto"/>
        <w:right w:val="none" w:sz="0" w:space="0" w:color="auto"/>
      </w:divBdr>
      <w:divsChild>
        <w:div w:id="470174022">
          <w:marLeft w:val="0"/>
          <w:marRight w:val="0"/>
          <w:marTop w:val="0"/>
          <w:marBottom w:val="0"/>
          <w:divBdr>
            <w:top w:val="none" w:sz="0" w:space="0" w:color="auto"/>
            <w:left w:val="none" w:sz="0" w:space="0" w:color="auto"/>
            <w:bottom w:val="none" w:sz="0" w:space="0" w:color="auto"/>
            <w:right w:val="none" w:sz="0" w:space="0" w:color="auto"/>
          </w:divBdr>
          <w:divsChild>
            <w:div w:id="1371033893">
              <w:marLeft w:val="0"/>
              <w:marRight w:val="0"/>
              <w:marTop w:val="0"/>
              <w:marBottom w:val="0"/>
              <w:divBdr>
                <w:top w:val="none" w:sz="0" w:space="0" w:color="auto"/>
                <w:left w:val="none" w:sz="0" w:space="0" w:color="auto"/>
                <w:bottom w:val="none" w:sz="0" w:space="0" w:color="auto"/>
                <w:right w:val="none" w:sz="0" w:space="0" w:color="auto"/>
              </w:divBdr>
              <w:divsChild>
                <w:div w:id="1209998327">
                  <w:marLeft w:val="240"/>
                  <w:marRight w:val="240"/>
                  <w:marTop w:val="360"/>
                  <w:marBottom w:val="240"/>
                  <w:divBdr>
                    <w:top w:val="none" w:sz="0" w:space="0" w:color="auto"/>
                    <w:left w:val="none" w:sz="0" w:space="0" w:color="auto"/>
                    <w:bottom w:val="none" w:sz="0" w:space="0" w:color="auto"/>
                    <w:right w:val="none" w:sz="0" w:space="0" w:color="auto"/>
                  </w:divBdr>
                  <w:divsChild>
                    <w:div w:id="924340618">
                      <w:marLeft w:val="0"/>
                      <w:marRight w:val="0"/>
                      <w:marTop w:val="0"/>
                      <w:marBottom w:val="0"/>
                      <w:divBdr>
                        <w:top w:val="none" w:sz="0" w:space="0" w:color="auto"/>
                        <w:left w:val="none" w:sz="0" w:space="0" w:color="auto"/>
                        <w:bottom w:val="none" w:sz="0" w:space="0" w:color="auto"/>
                        <w:right w:val="none" w:sz="0" w:space="0" w:color="auto"/>
                      </w:divBdr>
                      <w:divsChild>
                        <w:div w:id="424229433">
                          <w:marLeft w:val="0"/>
                          <w:marRight w:val="0"/>
                          <w:marTop w:val="0"/>
                          <w:marBottom w:val="0"/>
                          <w:divBdr>
                            <w:top w:val="none" w:sz="0" w:space="0" w:color="auto"/>
                            <w:left w:val="none" w:sz="0" w:space="0" w:color="auto"/>
                            <w:bottom w:val="none" w:sz="0" w:space="0" w:color="auto"/>
                            <w:right w:val="none" w:sz="0" w:space="0" w:color="auto"/>
                          </w:divBdr>
                          <w:divsChild>
                            <w:div w:id="141431026">
                              <w:marLeft w:val="0"/>
                              <w:marRight w:val="0"/>
                              <w:marTop w:val="0"/>
                              <w:marBottom w:val="0"/>
                              <w:divBdr>
                                <w:top w:val="none" w:sz="0" w:space="0" w:color="auto"/>
                                <w:left w:val="none" w:sz="0" w:space="0" w:color="auto"/>
                                <w:bottom w:val="none" w:sz="0" w:space="0" w:color="auto"/>
                                <w:right w:val="none" w:sz="0" w:space="0" w:color="auto"/>
                              </w:divBdr>
                              <w:divsChild>
                                <w:div w:id="1904100520">
                                  <w:marLeft w:val="0"/>
                                  <w:marRight w:val="0"/>
                                  <w:marTop w:val="0"/>
                                  <w:marBottom w:val="0"/>
                                  <w:divBdr>
                                    <w:top w:val="none" w:sz="0" w:space="0" w:color="auto"/>
                                    <w:left w:val="none" w:sz="0" w:space="0" w:color="auto"/>
                                    <w:bottom w:val="none" w:sz="0" w:space="0" w:color="auto"/>
                                    <w:right w:val="none" w:sz="0" w:space="0" w:color="auto"/>
                                  </w:divBdr>
                                  <w:divsChild>
                                    <w:div w:id="14351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955638">
      <w:bodyDiv w:val="1"/>
      <w:marLeft w:val="0"/>
      <w:marRight w:val="0"/>
      <w:marTop w:val="0"/>
      <w:marBottom w:val="0"/>
      <w:divBdr>
        <w:top w:val="none" w:sz="0" w:space="0" w:color="auto"/>
        <w:left w:val="none" w:sz="0" w:space="0" w:color="auto"/>
        <w:bottom w:val="none" w:sz="0" w:space="0" w:color="auto"/>
        <w:right w:val="none" w:sz="0" w:space="0" w:color="auto"/>
      </w:divBdr>
    </w:div>
    <w:div w:id="607659232">
      <w:bodyDiv w:val="1"/>
      <w:marLeft w:val="0"/>
      <w:marRight w:val="0"/>
      <w:marTop w:val="0"/>
      <w:marBottom w:val="0"/>
      <w:divBdr>
        <w:top w:val="none" w:sz="0" w:space="0" w:color="auto"/>
        <w:left w:val="none" w:sz="0" w:space="0" w:color="auto"/>
        <w:bottom w:val="none" w:sz="0" w:space="0" w:color="auto"/>
        <w:right w:val="none" w:sz="0" w:space="0" w:color="auto"/>
      </w:divBdr>
    </w:div>
    <w:div w:id="632449434">
      <w:bodyDiv w:val="1"/>
      <w:marLeft w:val="0"/>
      <w:marRight w:val="0"/>
      <w:marTop w:val="0"/>
      <w:marBottom w:val="0"/>
      <w:divBdr>
        <w:top w:val="none" w:sz="0" w:space="0" w:color="auto"/>
        <w:left w:val="none" w:sz="0" w:space="0" w:color="auto"/>
        <w:bottom w:val="none" w:sz="0" w:space="0" w:color="auto"/>
        <w:right w:val="none" w:sz="0" w:space="0" w:color="auto"/>
      </w:divBdr>
      <w:divsChild>
        <w:div w:id="1940284751">
          <w:marLeft w:val="0"/>
          <w:marRight w:val="0"/>
          <w:marTop w:val="0"/>
          <w:marBottom w:val="0"/>
          <w:divBdr>
            <w:top w:val="none" w:sz="0" w:space="0" w:color="auto"/>
            <w:left w:val="none" w:sz="0" w:space="0" w:color="auto"/>
            <w:bottom w:val="none" w:sz="0" w:space="0" w:color="auto"/>
            <w:right w:val="none" w:sz="0" w:space="0" w:color="auto"/>
          </w:divBdr>
        </w:div>
      </w:divsChild>
    </w:div>
    <w:div w:id="673343836">
      <w:bodyDiv w:val="1"/>
      <w:marLeft w:val="0"/>
      <w:marRight w:val="0"/>
      <w:marTop w:val="0"/>
      <w:marBottom w:val="0"/>
      <w:divBdr>
        <w:top w:val="none" w:sz="0" w:space="0" w:color="auto"/>
        <w:left w:val="none" w:sz="0" w:space="0" w:color="auto"/>
        <w:bottom w:val="none" w:sz="0" w:space="0" w:color="auto"/>
        <w:right w:val="none" w:sz="0" w:space="0" w:color="auto"/>
      </w:divBdr>
    </w:div>
    <w:div w:id="734009615">
      <w:bodyDiv w:val="1"/>
      <w:marLeft w:val="0"/>
      <w:marRight w:val="0"/>
      <w:marTop w:val="0"/>
      <w:marBottom w:val="0"/>
      <w:divBdr>
        <w:top w:val="none" w:sz="0" w:space="0" w:color="auto"/>
        <w:left w:val="none" w:sz="0" w:space="0" w:color="auto"/>
        <w:bottom w:val="none" w:sz="0" w:space="0" w:color="auto"/>
        <w:right w:val="none" w:sz="0" w:space="0" w:color="auto"/>
      </w:divBdr>
    </w:div>
    <w:div w:id="886919396">
      <w:bodyDiv w:val="1"/>
      <w:marLeft w:val="0"/>
      <w:marRight w:val="0"/>
      <w:marTop w:val="0"/>
      <w:marBottom w:val="0"/>
      <w:divBdr>
        <w:top w:val="none" w:sz="0" w:space="0" w:color="auto"/>
        <w:left w:val="none" w:sz="0" w:space="0" w:color="auto"/>
        <w:bottom w:val="none" w:sz="0" w:space="0" w:color="auto"/>
        <w:right w:val="none" w:sz="0" w:space="0" w:color="auto"/>
      </w:divBdr>
    </w:div>
    <w:div w:id="920215922">
      <w:bodyDiv w:val="1"/>
      <w:marLeft w:val="0"/>
      <w:marRight w:val="0"/>
      <w:marTop w:val="0"/>
      <w:marBottom w:val="0"/>
      <w:divBdr>
        <w:top w:val="none" w:sz="0" w:space="0" w:color="auto"/>
        <w:left w:val="none" w:sz="0" w:space="0" w:color="auto"/>
        <w:bottom w:val="none" w:sz="0" w:space="0" w:color="auto"/>
        <w:right w:val="none" w:sz="0" w:space="0" w:color="auto"/>
      </w:divBdr>
    </w:div>
    <w:div w:id="923995009">
      <w:bodyDiv w:val="1"/>
      <w:marLeft w:val="0"/>
      <w:marRight w:val="0"/>
      <w:marTop w:val="0"/>
      <w:marBottom w:val="0"/>
      <w:divBdr>
        <w:top w:val="none" w:sz="0" w:space="0" w:color="auto"/>
        <w:left w:val="none" w:sz="0" w:space="0" w:color="auto"/>
        <w:bottom w:val="none" w:sz="0" w:space="0" w:color="auto"/>
        <w:right w:val="none" w:sz="0" w:space="0" w:color="auto"/>
      </w:divBdr>
      <w:divsChild>
        <w:div w:id="1077896287">
          <w:marLeft w:val="0"/>
          <w:marRight w:val="0"/>
          <w:marTop w:val="0"/>
          <w:marBottom w:val="0"/>
          <w:divBdr>
            <w:top w:val="none" w:sz="0" w:space="0" w:color="auto"/>
            <w:left w:val="none" w:sz="0" w:space="0" w:color="auto"/>
            <w:bottom w:val="none" w:sz="0" w:space="0" w:color="auto"/>
            <w:right w:val="none" w:sz="0" w:space="0" w:color="auto"/>
          </w:divBdr>
        </w:div>
      </w:divsChild>
    </w:div>
    <w:div w:id="924076654">
      <w:bodyDiv w:val="1"/>
      <w:marLeft w:val="0"/>
      <w:marRight w:val="0"/>
      <w:marTop w:val="0"/>
      <w:marBottom w:val="0"/>
      <w:divBdr>
        <w:top w:val="none" w:sz="0" w:space="0" w:color="auto"/>
        <w:left w:val="none" w:sz="0" w:space="0" w:color="auto"/>
        <w:bottom w:val="none" w:sz="0" w:space="0" w:color="auto"/>
        <w:right w:val="none" w:sz="0" w:space="0" w:color="auto"/>
      </w:divBdr>
    </w:div>
    <w:div w:id="926576978">
      <w:bodyDiv w:val="1"/>
      <w:marLeft w:val="0"/>
      <w:marRight w:val="0"/>
      <w:marTop w:val="0"/>
      <w:marBottom w:val="0"/>
      <w:divBdr>
        <w:top w:val="none" w:sz="0" w:space="0" w:color="auto"/>
        <w:left w:val="none" w:sz="0" w:space="0" w:color="auto"/>
        <w:bottom w:val="none" w:sz="0" w:space="0" w:color="auto"/>
        <w:right w:val="none" w:sz="0" w:space="0" w:color="auto"/>
      </w:divBdr>
      <w:divsChild>
        <w:div w:id="1669745651">
          <w:marLeft w:val="0"/>
          <w:marRight w:val="0"/>
          <w:marTop w:val="0"/>
          <w:marBottom w:val="107"/>
          <w:divBdr>
            <w:top w:val="none" w:sz="0" w:space="0" w:color="auto"/>
            <w:left w:val="none" w:sz="0" w:space="0" w:color="auto"/>
            <w:bottom w:val="none" w:sz="0" w:space="0" w:color="auto"/>
            <w:right w:val="none" w:sz="0" w:space="0" w:color="auto"/>
          </w:divBdr>
          <w:divsChild>
            <w:div w:id="1316225070">
              <w:marLeft w:val="0"/>
              <w:marRight w:val="0"/>
              <w:marTop w:val="0"/>
              <w:marBottom w:val="215"/>
              <w:divBdr>
                <w:top w:val="single" w:sz="4" w:space="0" w:color="E8E8E8"/>
                <w:left w:val="single" w:sz="4" w:space="0" w:color="E8E8E8"/>
                <w:bottom w:val="single" w:sz="4" w:space="0" w:color="E8E8E8"/>
                <w:right w:val="single" w:sz="4" w:space="0" w:color="E8E8E8"/>
              </w:divBdr>
              <w:divsChild>
                <w:div w:id="1782188261">
                  <w:marLeft w:val="161"/>
                  <w:marRight w:val="161"/>
                  <w:marTop w:val="0"/>
                  <w:marBottom w:val="161"/>
                  <w:divBdr>
                    <w:top w:val="none" w:sz="0" w:space="0" w:color="auto"/>
                    <w:left w:val="none" w:sz="0" w:space="0" w:color="auto"/>
                    <w:bottom w:val="none" w:sz="0" w:space="0" w:color="auto"/>
                    <w:right w:val="none" w:sz="0" w:space="0" w:color="auto"/>
                  </w:divBdr>
                  <w:divsChild>
                    <w:div w:id="1758092434">
                      <w:marLeft w:val="0"/>
                      <w:marRight w:val="0"/>
                      <w:marTop w:val="0"/>
                      <w:marBottom w:val="0"/>
                      <w:divBdr>
                        <w:top w:val="none" w:sz="0" w:space="0" w:color="auto"/>
                        <w:left w:val="none" w:sz="0" w:space="0" w:color="auto"/>
                        <w:bottom w:val="none" w:sz="0" w:space="0" w:color="auto"/>
                        <w:right w:val="none" w:sz="0" w:space="0" w:color="auto"/>
                      </w:divBdr>
                      <w:divsChild>
                        <w:div w:id="284774885">
                          <w:marLeft w:val="107"/>
                          <w:marRight w:val="107"/>
                          <w:marTop w:val="0"/>
                          <w:marBottom w:val="0"/>
                          <w:divBdr>
                            <w:top w:val="none" w:sz="0" w:space="0" w:color="auto"/>
                            <w:left w:val="none" w:sz="0" w:space="0" w:color="auto"/>
                            <w:bottom w:val="single" w:sz="4" w:space="0" w:color="E1E1E1"/>
                            <w:right w:val="none" w:sz="0" w:space="0" w:color="auto"/>
                          </w:divBdr>
                        </w:div>
                      </w:divsChild>
                    </w:div>
                  </w:divsChild>
                </w:div>
              </w:divsChild>
            </w:div>
          </w:divsChild>
        </w:div>
      </w:divsChild>
    </w:div>
    <w:div w:id="941256424">
      <w:bodyDiv w:val="1"/>
      <w:marLeft w:val="0"/>
      <w:marRight w:val="0"/>
      <w:marTop w:val="0"/>
      <w:marBottom w:val="0"/>
      <w:divBdr>
        <w:top w:val="none" w:sz="0" w:space="0" w:color="auto"/>
        <w:left w:val="none" w:sz="0" w:space="0" w:color="auto"/>
        <w:bottom w:val="none" w:sz="0" w:space="0" w:color="auto"/>
        <w:right w:val="none" w:sz="0" w:space="0" w:color="auto"/>
      </w:divBdr>
    </w:div>
    <w:div w:id="944926551">
      <w:bodyDiv w:val="1"/>
      <w:marLeft w:val="0"/>
      <w:marRight w:val="0"/>
      <w:marTop w:val="0"/>
      <w:marBottom w:val="0"/>
      <w:divBdr>
        <w:top w:val="none" w:sz="0" w:space="0" w:color="auto"/>
        <w:left w:val="none" w:sz="0" w:space="0" w:color="auto"/>
        <w:bottom w:val="none" w:sz="0" w:space="0" w:color="auto"/>
        <w:right w:val="none" w:sz="0" w:space="0" w:color="auto"/>
      </w:divBdr>
    </w:div>
    <w:div w:id="958338208">
      <w:bodyDiv w:val="1"/>
      <w:marLeft w:val="0"/>
      <w:marRight w:val="0"/>
      <w:marTop w:val="0"/>
      <w:marBottom w:val="0"/>
      <w:divBdr>
        <w:top w:val="none" w:sz="0" w:space="0" w:color="auto"/>
        <w:left w:val="none" w:sz="0" w:space="0" w:color="auto"/>
        <w:bottom w:val="none" w:sz="0" w:space="0" w:color="auto"/>
        <w:right w:val="none" w:sz="0" w:space="0" w:color="auto"/>
      </w:divBdr>
      <w:divsChild>
        <w:div w:id="1558972188">
          <w:marLeft w:val="0"/>
          <w:marRight w:val="0"/>
          <w:marTop w:val="0"/>
          <w:marBottom w:val="115"/>
          <w:divBdr>
            <w:top w:val="none" w:sz="0" w:space="0" w:color="auto"/>
            <w:left w:val="none" w:sz="0" w:space="0" w:color="auto"/>
            <w:bottom w:val="none" w:sz="0" w:space="0" w:color="auto"/>
            <w:right w:val="none" w:sz="0" w:space="0" w:color="auto"/>
          </w:divBdr>
          <w:divsChild>
            <w:div w:id="1061639937">
              <w:marLeft w:val="0"/>
              <w:marRight w:val="0"/>
              <w:marTop w:val="0"/>
              <w:marBottom w:val="0"/>
              <w:divBdr>
                <w:top w:val="none" w:sz="0" w:space="0" w:color="auto"/>
                <w:left w:val="none" w:sz="0" w:space="0" w:color="auto"/>
                <w:bottom w:val="none" w:sz="0" w:space="0" w:color="auto"/>
                <w:right w:val="none" w:sz="0" w:space="0" w:color="auto"/>
              </w:divBdr>
              <w:divsChild>
                <w:div w:id="1556552541">
                  <w:marLeft w:val="0"/>
                  <w:marRight w:val="0"/>
                  <w:marTop w:val="0"/>
                  <w:marBottom w:val="0"/>
                  <w:divBdr>
                    <w:top w:val="none" w:sz="0" w:space="0" w:color="auto"/>
                    <w:left w:val="none" w:sz="0" w:space="0" w:color="auto"/>
                    <w:bottom w:val="none" w:sz="0" w:space="0" w:color="auto"/>
                    <w:right w:val="none" w:sz="0" w:space="0" w:color="auto"/>
                  </w:divBdr>
                  <w:divsChild>
                    <w:div w:id="1780834486">
                      <w:marLeft w:val="0"/>
                      <w:marRight w:val="0"/>
                      <w:marTop w:val="0"/>
                      <w:marBottom w:val="0"/>
                      <w:divBdr>
                        <w:top w:val="none" w:sz="0" w:space="0" w:color="auto"/>
                        <w:left w:val="none" w:sz="0" w:space="0" w:color="auto"/>
                        <w:bottom w:val="none" w:sz="0" w:space="0" w:color="auto"/>
                        <w:right w:val="none" w:sz="0" w:space="0" w:color="auto"/>
                      </w:divBdr>
                      <w:divsChild>
                        <w:div w:id="14461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5904">
      <w:bodyDiv w:val="1"/>
      <w:marLeft w:val="0"/>
      <w:marRight w:val="0"/>
      <w:marTop w:val="0"/>
      <w:marBottom w:val="0"/>
      <w:divBdr>
        <w:top w:val="none" w:sz="0" w:space="0" w:color="auto"/>
        <w:left w:val="none" w:sz="0" w:space="0" w:color="auto"/>
        <w:bottom w:val="none" w:sz="0" w:space="0" w:color="auto"/>
        <w:right w:val="none" w:sz="0" w:space="0" w:color="auto"/>
      </w:divBdr>
      <w:divsChild>
        <w:div w:id="855533243">
          <w:marLeft w:val="50"/>
          <w:marRight w:val="50"/>
          <w:marTop w:val="0"/>
          <w:marBottom w:val="0"/>
          <w:divBdr>
            <w:top w:val="none" w:sz="0" w:space="0" w:color="auto"/>
            <w:left w:val="none" w:sz="0" w:space="0" w:color="auto"/>
            <w:bottom w:val="none" w:sz="0" w:space="0" w:color="auto"/>
            <w:right w:val="none" w:sz="0" w:space="0" w:color="auto"/>
          </w:divBdr>
          <w:divsChild>
            <w:div w:id="2011058543">
              <w:marLeft w:val="2300"/>
              <w:marRight w:val="0"/>
              <w:marTop w:val="0"/>
              <w:marBottom w:val="0"/>
              <w:divBdr>
                <w:top w:val="none" w:sz="0" w:space="0" w:color="auto"/>
                <w:left w:val="none" w:sz="0" w:space="0" w:color="auto"/>
                <w:bottom w:val="none" w:sz="0" w:space="0" w:color="auto"/>
                <w:right w:val="none" w:sz="0" w:space="0" w:color="auto"/>
              </w:divBdr>
              <w:divsChild>
                <w:div w:id="439035042">
                  <w:marLeft w:val="0"/>
                  <w:marRight w:val="0"/>
                  <w:marTop w:val="0"/>
                  <w:marBottom w:val="0"/>
                  <w:divBdr>
                    <w:top w:val="single" w:sz="4" w:space="15" w:color="C2D9E8"/>
                    <w:left w:val="single" w:sz="4" w:space="0" w:color="C2D9E8"/>
                    <w:bottom w:val="single" w:sz="4" w:space="5" w:color="C2D9E8"/>
                    <w:right w:val="single" w:sz="4" w:space="0" w:color="C2D9E8"/>
                  </w:divBdr>
                  <w:divsChild>
                    <w:div w:id="1636764043">
                      <w:marLeft w:val="0"/>
                      <w:marRight w:val="0"/>
                      <w:marTop w:val="0"/>
                      <w:marBottom w:val="0"/>
                      <w:divBdr>
                        <w:top w:val="none" w:sz="0" w:space="0" w:color="auto"/>
                        <w:left w:val="none" w:sz="0" w:space="0" w:color="auto"/>
                        <w:bottom w:val="none" w:sz="0" w:space="0" w:color="auto"/>
                        <w:right w:val="none" w:sz="0" w:space="0" w:color="auto"/>
                      </w:divBdr>
                      <w:divsChild>
                        <w:div w:id="2023504749">
                          <w:marLeft w:val="0"/>
                          <w:marRight w:val="0"/>
                          <w:marTop w:val="0"/>
                          <w:marBottom w:val="0"/>
                          <w:divBdr>
                            <w:top w:val="none" w:sz="0" w:space="0" w:color="auto"/>
                            <w:left w:val="none" w:sz="0" w:space="0" w:color="auto"/>
                            <w:bottom w:val="none" w:sz="0" w:space="0" w:color="auto"/>
                            <w:right w:val="none" w:sz="0" w:space="0" w:color="auto"/>
                          </w:divBdr>
                          <w:divsChild>
                            <w:div w:id="332074405">
                              <w:marLeft w:val="0"/>
                              <w:marRight w:val="0"/>
                              <w:marTop w:val="0"/>
                              <w:marBottom w:val="0"/>
                              <w:divBdr>
                                <w:top w:val="none" w:sz="0" w:space="0" w:color="auto"/>
                                <w:left w:val="none" w:sz="0" w:space="0" w:color="auto"/>
                                <w:bottom w:val="none" w:sz="0" w:space="0" w:color="auto"/>
                                <w:right w:val="none" w:sz="0" w:space="0" w:color="auto"/>
                              </w:divBdr>
                              <w:divsChild>
                                <w:div w:id="379791463">
                                  <w:marLeft w:val="0"/>
                                  <w:marRight w:val="0"/>
                                  <w:marTop w:val="0"/>
                                  <w:marBottom w:val="0"/>
                                  <w:divBdr>
                                    <w:top w:val="none" w:sz="0" w:space="0" w:color="auto"/>
                                    <w:left w:val="none" w:sz="0" w:space="0" w:color="auto"/>
                                    <w:bottom w:val="none" w:sz="0" w:space="0" w:color="auto"/>
                                    <w:right w:val="none" w:sz="0" w:space="0" w:color="auto"/>
                                  </w:divBdr>
                                  <w:divsChild>
                                    <w:div w:id="323512085">
                                      <w:marLeft w:val="0"/>
                                      <w:marRight w:val="0"/>
                                      <w:marTop w:val="0"/>
                                      <w:marBottom w:val="0"/>
                                      <w:divBdr>
                                        <w:top w:val="none" w:sz="0" w:space="0" w:color="auto"/>
                                        <w:left w:val="none" w:sz="0" w:space="0" w:color="auto"/>
                                        <w:bottom w:val="none" w:sz="0" w:space="0" w:color="auto"/>
                                        <w:right w:val="none" w:sz="0" w:space="0" w:color="auto"/>
                                      </w:divBdr>
                                    </w:div>
                                    <w:div w:id="119886908">
                                      <w:marLeft w:val="0"/>
                                      <w:marRight w:val="0"/>
                                      <w:marTop w:val="0"/>
                                      <w:marBottom w:val="0"/>
                                      <w:divBdr>
                                        <w:top w:val="none" w:sz="0" w:space="0" w:color="auto"/>
                                        <w:left w:val="none" w:sz="0" w:space="0" w:color="auto"/>
                                        <w:bottom w:val="none" w:sz="0" w:space="0" w:color="auto"/>
                                        <w:right w:val="none" w:sz="0" w:space="0" w:color="auto"/>
                                      </w:divBdr>
                                      <w:divsChild>
                                        <w:div w:id="177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29293">
      <w:bodyDiv w:val="1"/>
      <w:marLeft w:val="0"/>
      <w:marRight w:val="0"/>
      <w:marTop w:val="0"/>
      <w:marBottom w:val="0"/>
      <w:divBdr>
        <w:top w:val="none" w:sz="0" w:space="0" w:color="auto"/>
        <w:left w:val="none" w:sz="0" w:space="0" w:color="auto"/>
        <w:bottom w:val="none" w:sz="0" w:space="0" w:color="auto"/>
        <w:right w:val="none" w:sz="0" w:space="0" w:color="auto"/>
      </w:divBdr>
      <w:divsChild>
        <w:div w:id="522524562">
          <w:marLeft w:val="58"/>
          <w:marRight w:val="58"/>
          <w:marTop w:val="0"/>
          <w:marBottom w:val="0"/>
          <w:divBdr>
            <w:top w:val="none" w:sz="0" w:space="0" w:color="auto"/>
            <w:left w:val="none" w:sz="0" w:space="0" w:color="auto"/>
            <w:bottom w:val="none" w:sz="0" w:space="0" w:color="auto"/>
            <w:right w:val="none" w:sz="0" w:space="0" w:color="auto"/>
          </w:divBdr>
          <w:divsChild>
            <w:div w:id="800613510">
              <w:marLeft w:val="2650"/>
              <w:marRight w:val="0"/>
              <w:marTop w:val="0"/>
              <w:marBottom w:val="0"/>
              <w:divBdr>
                <w:top w:val="none" w:sz="0" w:space="0" w:color="auto"/>
                <w:left w:val="none" w:sz="0" w:space="0" w:color="auto"/>
                <w:bottom w:val="none" w:sz="0" w:space="0" w:color="auto"/>
                <w:right w:val="none" w:sz="0" w:space="0" w:color="auto"/>
              </w:divBdr>
              <w:divsChild>
                <w:div w:id="1798254266">
                  <w:marLeft w:val="0"/>
                  <w:marRight w:val="0"/>
                  <w:marTop w:val="0"/>
                  <w:marBottom w:val="0"/>
                  <w:divBdr>
                    <w:top w:val="single" w:sz="4" w:space="17" w:color="C2D9E8"/>
                    <w:left w:val="single" w:sz="4" w:space="0" w:color="C2D9E8"/>
                    <w:bottom w:val="single" w:sz="4" w:space="6" w:color="C2D9E8"/>
                    <w:right w:val="single" w:sz="4" w:space="0" w:color="C2D9E8"/>
                  </w:divBdr>
                  <w:divsChild>
                    <w:div w:id="200631296">
                      <w:marLeft w:val="0"/>
                      <w:marRight w:val="0"/>
                      <w:marTop w:val="0"/>
                      <w:marBottom w:val="0"/>
                      <w:divBdr>
                        <w:top w:val="none" w:sz="0" w:space="0" w:color="auto"/>
                        <w:left w:val="none" w:sz="0" w:space="0" w:color="auto"/>
                        <w:bottom w:val="none" w:sz="0" w:space="0" w:color="auto"/>
                        <w:right w:val="none" w:sz="0" w:space="0" w:color="auto"/>
                      </w:divBdr>
                      <w:divsChild>
                        <w:div w:id="82265386">
                          <w:marLeft w:val="0"/>
                          <w:marRight w:val="0"/>
                          <w:marTop w:val="0"/>
                          <w:marBottom w:val="0"/>
                          <w:divBdr>
                            <w:top w:val="none" w:sz="0" w:space="0" w:color="auto"/>
                            <w:left w:val="none" w:sz="0" w:space="0" w:color="auto"/>
                            <w:bottom w:val="none" w:sz="0" w:space="0" w:color="auto"/>
                            <w:right w:val="none" w:sz="0" w:space="0" w:color="auto"/>
                          </w:divBdr>
                          <w:divsChild>
                            <w:div w:id="45491162">
                              <w:marLeft w:val="0"/>
                              <w:marRight w:val="0"/>
                              <w:marTop w:val="0"/>
                              <w:marBottom w:val="0"/>
                              <w:divBdr>
                                <w:top w:val="none" w:sz="0" w:space="0" w:color="auto"/>
                                <w:left w:val="none" w:sz="0" w:space="0" w:color="auto"/>
                                <w:bottom w:val="none" w:sz="0" w:space="0" w:color="auto"/>
                                <w:right w:val="none" w:sz="0" w:space="0" w:color="auto"/>
                              </w:divBdr>
                              <w:divsChild>
                                <w:div w:id="476726103">
                                  <w:marLeft w:val="0"/>
                                  <w:marRight w:val="0"/>
                                  <w:marTop w:val="0"/>
                                  <w:marBottom w:val="0"/>
                                  <w:divBdr>
                                    <w:top w:val="none" w:sz="0" w:space="0" w:color="auto"/>
                                    <w:left w:val="none" w:sz="0" w:space="0" w:color="auto"/>
                                    <w:bottom w:val="none" w:sz="0" w:space="0" w:color="auto"/>
                                    <w:right w:val="none" w:sz="0" w:space="0" w:color="auto"/>
                                  </w:divBdr>
                                  <w:divsChild>
                                    <w:div w:id="1196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828599">
      <w:bodyDiv w:val="1"/>
      <w:marLeft w:val="0"/>
      <w:marRight w:val="0"/>
      <w:marTop w:val="0"/>
      <w:marBottom w:val="0"/>
      <w:divBdr>
        <w:top w:val="none" w:sz="0" w:space="0" w:color="auto"/>
        <w:left w:val="none" w:sz="0" w:space="0" w:color="auto"/>
        <w:bottom w:val="none" w:sz="0" w:space="0" w:color="auto"/>
        <w:right w:val="none" w:sz="0" w:space="0" w:color="auto"/>
      </w:divBdr>
    </w:div>
    <w:div w:id="1037044115">
      <w:bodyDiv w:val="1"/>
      <w:marLeft w:val="0"/>
      <w:marRight w:val="0"/>
      <w:marTop w:val="0"/>
      <w:marBottom w:val="0"/>
      <w:divBdr>
        <w:top w:val="none" w:sz="0" w:space="0" w:color="auto"/>
        <w:left w:val="none" w:sz="0" w:space="0" w:color="auto"/>
        <w:bottom w:val="none" w:sz="0" w:space="0" w:color="auto"/>
        <w:right w:val="none" w:sz="0" w:space="0" w:color="auto"/>
      </w:divBdr>
      <w:divsChild>
        <w:div w:id="1942563134">
          <w:marLeft w:val="0"/>
          <w:marRight w:val="0"/>
          <w:marTop w:val="0"/>
          <w:marBottom w:val="0"/>
          <w:divBdr>
            <w:top w:val="none" w:sz="0" w:space="0" w:color="auto"/>
            <w:left w:val="none" w:sz="0" w:space="0" w:color="auto"/>
            <w:bottom w:val="none" w:sz="0" w:space="0" w:color="auto"/>
            <w:right w:val="none" w:sz="0" w:space="0" w:color="auto"/>
          </w:divBdr>
          <w:divsChild>
            <w:div w:id="1348484003">
              <w:marLeft w:val="0"/>
              <w:marRight w:val="0"/>
              <w:marTop w:val="0"/>
              <w:marBottom w:val="0"/>
              <w:divBdr>
                <w:top w:val="none" w:sz="0" w:space="0" w:color="auto"/>
                <w:left w:val="none" w:sz="0" w:space="0" w:color="auto"/>
                <w:bottom w:val="none" w:sz="0" w:space="0" w:color="auto"/>
                <w:right w:val="none" w:sz="0" w:space="0" w:color="auto"/>
              </w:divBdr>
              <w:divsChild>
                <w:div w:id="490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9900">
      <w:bodyDiv w:val="1"/>
      <w:marLeft w:val="0"/>
      <w:marRight w:val="0"/>
      <w:marTop w:val="0"/>
      <w:marBottom w:val="0"/>
      <w:divBdr>
        <w:top w:val="none" w:sz="0" w:space="0" w:color="auto"/>
        <w:left w:val="none" w:sz="0" w:space="0" w:color="auto"/>
        <w:bottom w:val="none" w:sz="0" w:space="0" w:color="auto"/>
        <w:right w:val="none" w:sz="0" w:space="0" w:color="auto"/>
      </w:divBdr>
      <w:divsChild>
        <w:div w:id="550650145">
          <w:marLeft w:val="504"/>
          <w:marRight w:val="0"/>
          <w:marTop w:val="140"/>
          <w:marBottom w:val="0"/>
          <w:divBdr>
            <w:top w:val="none" w:sz="0" w:space="0" w:color="auto"/>
            <w:left w:val="none" w:sz="0" w:space="0" w:color="auto"/>
            <w:bottom w:val="none" w:sz="0" w:space="0" w:color="auto"/>
            <w:right w:val="none" w:sz="0" w:space="0" w:color="auto"/>
          </w:divBdr>
        </w:div>
        <w:div w:id="49497537">
          <w:marLeft w:val="504"/>
          <w:marRight w:val="0"/>
          <w:marTop w:val="140"/>
          <w:marBottom w:val="0"/>
          <w:divBdr>
            <w:top w:val="none" w:sz="0" w:space="0" w:color="auto"/>
            <w:left w:val="none" w:sz="0" w:space="0" w:color="auto"/>
            <w:bottom w:val="none" w:sz="0" w:space="0" w:color="auto"/>
            <w:right w:val="none" w:sz="0" w:space="0" w:color="auto"/>
          </w:divBdr>
        </w:div>
        <w:div w:id="1515455218">
          <w:marLeft w:val="504"/>
          <w:marRight w:val="0"/>
          <w:marTop w:val="140"/>
          <w:marBottom w:val="0"/>
          <w:divBdr>
            <w:top w:val="none" w:sz="0" w:space="0" w:color="auto"/>
            <w:left w:val="none" w:sz="0" w:space="0" w:color="auto"/>
            <w:bottom w:val="none" w:sz="0" w:space="0" w:color="auto"/>
            <w:right w:val="none" w:sz="0" w:space="0" w:color="auto"/>
          </w:divBdr>
        </w:div>
        <w:div w:id="1029332443">
          <w:marLeft w:val="504"/>
          <w:marRight w:val="0"/>
          <w:marTop w:val="140"/>
          <w:marBottom w:val="0"/>
          <w:divBdr>
            <w:top w:val="none" w:sz="0" w:space="0" w:color="auto"/>
            <w:left w:val="none" w:sz="0" w:space="0" w:color="auto"/>
            <w:bottom w:val="none" w:sz="0" w:space="0" w:color="auto"/>
            <w:right w:val="none" w:sz="0" w:space="0" w:color="auto"/>
          </w:divBdr>
        </w:div>
        <w:div w:id="1367750267">
          <w:marLeft w:val="504"/>
          <w:marRight w:val="0"/>
          <w:marTop w:val="140"/>
          <w:marBottom w:val="0"/>
          <w:divBdr>
            <w:top w:val="none" w:sz="0" w:space="0" w:color="auto"/>
            <w:left w:val="none" w:sz="0" w:space="0" w:color="auto"/>
            <w:bottom w:val="none" w:sz="0" w:space="0" w:color="auto"/>
            <w:right w:val="none" w:sz="0" w:space="0" w:color="auto"/>
          </w:divBdr>
        </w:div>
        <w:div w:id="5056174">
          <w:marLeft w:val="504"/>
          <w:marRight w:val="0"/>
          <w:marTop w:val="140"/>
          <w:marBottom w:val="0"/>
          <w:divBdr>
            <w:top w:val="none" w:sz="0" w:space="0" w:color="auto"/>
            <w:left w:val="none" w:sz="0" w:space="0" w:color="auto"/>
            <w:bottom w:val="none" w:sz="0" w:space="0" w:color="auto"/>
            <w:right w:val="none" w:sz="0" w:space="0" w:color="auto"/>
          </w:divBdr>
        </w:div>
        <w:div w:id="951588614">
          <w:marLeft w:val="504"/>
          <w:marRight w:val="0"/>
          <w:marTop w:val="140"/>
          <w:marBottom w:val="0"/>
          <w:divBdr>
            <w:top w:val="none" w:sz="0" w:space="0" w:color="auto"/>
            <w:left w:val="none" w:sz="0" w:space="0" w:color="auto"/>
            <w:bottom w:val="none" w:sz="0" w:space="0" w:color="auto"/>
            <w:right w:val="none" w:sz="0" w:space="0" w:color="auto"/>
          </w:divBdr>
        </w:div>
        <w:div w:id="1964463505">
          <w:marLeft w:val="504"/>
          <w:marRight w:val="0"/>
          <w:marTop w:val="140"/>
          <w:marBottom w:val="0"/>
          <w:divBdr>
            <w:top w:val="none" w:sz="0" w:space="0" w:color="auto"/>
            <w:left w:val="none" w:sz="0" w:space="0" w:color="auto"/>
            <w:bottom w:val="none" w:sz="0" w:space="0" w:color="auto"/>
            <w:right w:val="none" w:sz="0" w:space="0" w:color="auto"/>
          </w:divBdr>
        </w:div>
      </w:divsChild>
    </w:div>
    <w:div w:id="1044864147">
      <w:bodyDiv w:val="1"/>
      <w:marLeft w:val="0"/>
      <w:marRight w:val="0"/>
      <w:marTop w:val="0"/>
      <w:marBottom w:val="0"/>
      <w:divBdr>
        <w:top w:val="none" w:sz="0" w:space="0" w:color="auto"/>
        <w:left w:val="none" w:sz="0" w:space="0" w:color="auto"/>
        <w:bottom w:val="none" w:sz="0" w:space="0" w:color="auto"/>
        <w:right w:val="none" w:sz="0" w:space="0" w:color="auto"/>
      </w:divBdr>
    </w:div>
    <w:div w:id="1145003677">
      <w:bodyDiv w:val="1"/>
      <w:marLeft w:val="0"/>
      <w:marRight w:val="0"/>
      <w:marTop w:val="0"/>
      <w:marBottom w:val="0"/>
      <w:divBdr>
        <w:top w:val="none" w:sz="0" w:space="0" w:color="auto"/>
        <w:left w:val="none" w:sz="0" w:space="0" w:color="auto"/>
        <w:bottom w:val="none" w:sz="0" w:space="0" w:color="auto"/>
        <w:right w:val="none" w:sz="0" w:space="0" w:color="auto"/>
      </w:divBdr>
      <w:divsChild>
        <w:div w:id="1769959480">
          <w:marLeft w:val="0"/>
          <w:marRight w:val="0"/>
          <w:marTop w:val="0"/>
          <w:marBottom w:val="0"/>
          <w:divBdr>
            <w:top w:val="none" w:sz="0" w:space="0" w:color="auto"/>
            <w:left w:val="none" w:sz="0" w:space="0" w:color="auto"/>
            <w:bottom w:val="none" w:sz="0" w:space="0" w:color="auto"/>
            <w:right w:val="none" w:sz="0" w:space="0" w:color="auto"/>
          </w:divBdr>
        </w:div>
      </w:divsChild>
    </w:div>
    <w:div w:id="1175875011">
      <w:bodyDiv w:val="1"/>
      <w:marLeft w:val="0"/>
      <w:marRight w:val="0"/>
      <w:marTop w:val="0"/>
      <w:marBottom w:val="0"/>
      <w:divBdr>
        <w:top w:val="none" w:sz="0" w:space="0" w:color="auto"/>
        <w:left w:val="none" w:sz="0" w:space="0" w:color="auto"/>
        <w:bottom w:val="none" w:sz="0" w:space="0" w:color="auto"/>
        <w:right w:val="none" w:sz="0" w:space="0" w:color="auto"/>
      </w:divBdr>
      <w:divsChild>
        <w:div w:id="2067482317">
          <w:marLeft w:val="0"/>
          <w:marRight w:val="0"/>
          <w:marTop w:val="0"/>
          <w:marBottom w:val="0"/>
          <w:divBdr>
            <w:top w:val="none" w:sz="0" w:space="0" w:color="auto"/>
            <w:left w:val="none" w:sz="0" w:space="0" w:color="auto"/>
            <w:bottom w:val="none" w:sz="0" w:space="0" w:color="auto"/>
            <w:right w:val="none" w:sz="0" w:space="0" w:color="auto"/>
          </w:divBdr>
        </w:div>
      </w:divsChild>
    </w:div>
    <w:div w:id="1189831030">
      <w:bodyDiv w:val="1"/>
      <w:marLeft w:val="0"/>
      <w:marRight w:val="0"/>
      <w:marTop w:val="0"/>
      <w:marBottom w:val="0"/>
      <w:divBdr>
        <w:top w:val="none" w:sz="0" w:space="0" w:color="auto"/>
        <w:left w:val="none" w:sz="0" w:space="0" w:color="auto"/>
        <w:bottom w:val="none" w:sz="0" w:space="0" w:color="auto"/>
        <w:right w:val="none" w:sz="0" w:space="0" w:color="auto"/>
      </w:divBdr>
    </w:div>
    <w:div w:id="1203594453">
      <w:bodyDiv w:val="1"/>
      <w:marLeft w:val="0"/>
      <w:marRight w:val="0"/>
      <w:marTop w:val="0"/>
      <w:marBottom w:val="0"/>
      <w:divBdr>
        <w:top w:val="none" w:sz="0" w:space="0" w:color="auto"/>
        <w:left w:val="none" w:sz="0" w:space="0" w:color="auto"/>
        <w:bottom w:val="none" w:sz="0" w:space="0" w:color="auto"/>
        <w:right w:val="none" w:sz="0" w:space="0" w:color="auto"/>
      </w:divBdr>
      <w:divsChild>
        <w:div w:id="324364978">
          <w:marLeft w:val="0"/>
          <w:marRight w:val="0"/>
          <w:marTop w:val="0"/>
          <w:marBottom w:val="0"/>
          <w:divBdr>
            <w:top w:val="none" w:sz="0" w:space="0" w:color="auto"/>
            <w:left w:val="none" w:sz="0" w:space="0" w:color="auto"/>
            <w:bottom w:val="none" w:sz="0" w:space="0" w:color="auto"/>
            <w:right w:val="none" w:sz="0" w:space="0" w:color="auto"/>
          </w:divBdr>
          <w:divsChild>
            <w:div w:id="1240823893">
              <w:marLeft w:val="0"/>
              <w:marRight w:val="0"/>
              <w:marTop w:val="0"/>
              <w:marBottom w:val="115"/>
              <w:divBdr>
                <w:top w:val="single" w:sz="4" w:space="0" w:color="B0BEC7"/>
                <w:left w:val="single" w:sz="4" w:space="1" w:color="B0BEC7"/>
                <w:bottom w:val="single" w:sz="4" w:space="0" w:color="B0BEC7"/>
                <w:right w:val="single" w:sz="4" w:space="1" w:color="B0BEC7"/>
              </w:divBdr>
              <w:divsChild>
                <w:div w:id="1489053911">
                  <w:marLeft w:val="0"/>
                  <w:marRight w:val="0"/>
                  <w:marTop w:val="115"/>
                  <w:marBottom w:val="0"/>
                  <w:divBdr>
                    <w:top w:val="none" w:sz="0" w:space="0" w:color="auto"/>
                    <w:left w:val="none" w:sz="0" w:space="0" w:color="auto"/>
                    <w:bottom w:val="none" w:sz="0" w:space="0" w:color="auto"/>
                    <w:right w:val="none" w:sz="0" w:space="0" w:color="auto"/>
                  </w:divBdr>
                  <w:divsChild>
                    <w:div w:id="1852842035">
                      <w:marLeft w:val="0"/>
                      <w:marRight w:val="0"/>
                      <w:marTop w:val="0"/>
                      <w:marBottom w:val="0"/>
                      <w:divBdr>
                        <w:top w:val="none" w:sz="0" w:space="0" w:color="auto"/>
                        <w:left w:val="none" w:sz="0" w:space="0" w:color="auto"/>
                        <w:bottom w:val="none" w:sz="0" w:space="0" w:color="auto"/>
                        <w:right w:val="none" w:sz="0" w:space="0" w:color="auto"/>
                      </w:divBdr>
                      <w:divsChild>
                        <w:div w:id="20439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795353">
      <w:bodyDiv w:val="1"/>
      <w:marLeft w:val="0"/>
      <w:marRight w:val="0"/>
      <w:marTop w:val="0"/>
      <w:marBottom w:val="0"/>
      <w:divBdr>
        <w:top w:val="none" w:sz="0" w:space="0" w:color="auto"/>
        <w:left w:val="none" w:sz="0" w:space="0" w:color="auto"/>
        <w:bottom w:val="none" w:sz="0" w:space="0" w:color="auto"/>
        <w:right w:val="none" w:sz="0" w:space="0" w:color="auto"/>
      </w:divBdr>
      <w:divsChild>
        <w:div w:id="1534147944">
          <w:marLeft w:val="0"/>
          <w:marRight w:val="0"/>
          <w:marTop w:val="0"/>
          <w:marBottom w:val="0"/>
          <w:divBdr>
            <w:top w:val="none" w:sz="0" w:space="0" w:color="auto"/>
            <w:left w:val="none" w:sz="0" w:space="0" w:color="auto"/>
            <w:bottom w:val="none" w:sz="0" w:space="0" w:color="auto"/>
            <w:right w:val="none" w:sz="0" w:space="0" w:color="auto"/>
          </w:divBdr>
          <w:divsChild>
            <w:div w:id="2123841386">
              <w:marLeft w:val="0"/>
              <w:marRight w:val="0"/>
              <w:marTop w:val="0"/>
              <w:marBottom w:val="115"/>
              <w:divBdr>
                <w:top w:val="single" w:sz="4" w:space="0" w:color="B0BEC7"/>
                <w:left w:val="single" w:sz="4" w:space="1" w:color="B0BEC7"/>
                <w:bottom w:val="single" w:sz="4" w:space="0" w:color="B0BEC7"/>
                <w:right w:val="single" w:sz="4" w:space="1" w:color="B0BEC7"/>
              </w:divBdr>
              <w:divsChild>
                <w:div w:id="1523006908">
                  <w:marLeft w:val="0"/>
                  <w:marRight w:val="0"/>
                  <w:marTop w:val="115"/>
                  <w:marBottom w:val="0"/>
                  <w:divBdr>
                    <w:top w:val="none" w:sz="0" w:space="0" w:color="auto"/>
                    <w:left w:val="none" w:sz="0" w:space="0" w:color="auto"/>
                    <w:bottom w:val="none" w:sz="0" w:space="0" w:color="auto"/>
                    <w:right w:val="none" w:sz="0" w:space="0" w:color="auto"/>
                  </w:divBdr>
                  <w:divsChild>
                    <w:div w:id="529342325">
                      <w:marLeft w:val="0"/>
                      <w:marRight w:val="0"/>
                      <w:marTop w:val="0"/>
                      <w:marBottom w:val="0"/>
                      <w:divBdr>
                        <w:top w:val="none" w:sz="0" w:space="0" w:color="auto"/>
                        <w:left w:val="none" w:sz="0" w:space="0" w:color="auto"/>
                        <w:bottom w:val="none" w:sz="0" w:space="0" w:color="auto"/>
                        <w:right w:val="none" w:sz="0" w:space="0" w:color="auto"/>
                      </w:divBdr>
                      <w:divsChild>
                        <w:div w:id="6855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14304">
      <w:bodyDiv w:val="1"/>
      <w:marLeft w:val="0"/>
      <w:marRight w:val="0"/>
      <w:marTop w:val="0"/>
      <w:marBottom w:val="0"/>
      <w:divBdr>
        <w:top w:val="none" w:sz="0" w:space="0" w:color="auto"/>
        <w:left w:val="none" w:sz="0" w:space="0" w:color="auto"/>
        <w:bottom w:val="none" w:sz="0" w:space="0" w:color="auto"/>
        <w:right w:val="none" w:sz="0" w:space="0" w:color="auto"/>
      </w:divBdr>
    </w:div>
    <w:div w:id="1217936741">
      <w:bodyDiv w:val="1"/>
      <w:marLeft w:val="0"/>
      <w:marRight w:val="0"/>
      <w:marTop w:val="0"/>
      <w:marBottom w:val="0"/>
      <w:divBdr>
        <w:top w:val="none" w:sz="0" w:space="0" w:color="auto"/>
        <w:left w:val="none" w:sz="0" w:space="0" w:color="auto"/>
        <w:bottom w:val="none" w:sz="0" w:space="0" w:color="auto"/>
        <w:right w:val="none" w:sz="0" w:space="0" w:color="auto"/>
      </w:divBdr>
    </w:div>
    <w:div w:id="1252592375">
      <w:bodyDiv w:val="1"/>
      <w:marLeft w:val="0"/>
      <w:marRight w:val="0"/>
      <w:marTop w:val="0"/>
      <w:marBottom w:val="0"/>
      <w:divBdr>
        <w:top w:val="none" w:sz="0" w:space="0" w:color="auto"/>
        <w:left w:val="none" w:sz="0" w:space="0" w:color="auto"/>
        <w:bottom w:val="none" w:sz="0" w:space="0" w:color="auto"/>
        <w:right w:val="none" w:sz="0" w:space="0" w:color="auto"/>
      </w:divBdr>
      <w:divsChild>
        <w:div w:id="2097359627">
          <w:marLeft w:val="0"/>
          <w:marRight w:val="0"/>
          <w:marTop w:val="0"/>
          <w:marBottom w:val="0"/>
          <w:divBdr>
            <w:top w:val="none" w:sz="0" w:space="0" w:color="auto"/>
            <w:left w:val="none" w:sz="0" w:space="0" w:color="auto"/>
            <w:bottom w:val="none" w:sz="0" w:space="0" w:color="auto"/>
            <w:right w:val="none" w:sz="0" w:space="0" w:color="auto"/>
          </w:divBdr>
        </w:div>
      </w:divsChild>
    </w:div>
    <w:div w:id="1266307034">
      <w:bodyDiv w:val="1"/>
      <w:marLeft w:val="0"/>
      <w:marRight w:val="0"/>
      <w:marTop w:val="0"/>
      <w:marBottom w:val="0"/>
      <w:divBdr>
        <w:top w:val="none" w:sz="0" w:space="0" w:color="auto"/>
        <w:left w:val="none" w:sz="0" w:space="0" w:color="auto"/>
        <w:bottom w:val="none" w:sz="0" w:space="0" w:color="auto"/>
        <w:right w:val="none" w:sz="0" w:space="0" w:color="auto"/>
      </w:divBdr>
      <w:divsChild>
        <w:div w:id="1886216452">
          <w:marLeft w:val="0"/>
          <w:marRight w:val="0"/>
          <w:marTop w:val="0"/>
          <w:marBottom w:val="0"/>
          <w:divBdr>
            <w:top w:val="none" w:sz="0" w:space="0" w:color="auto"/>
            <w:left w:val="none" w:sz="0" w:space="0" w:color="auto"/>
            <w:bottom w:val="none" w:sz="0" w:space="0" w:color="auto"/>
            <w:right w:val="none" w:sz="0" w:space="0" w:color="auto"/>
          </w:divBdr>
        </w:div>
        <w:div w:id="2057004489">
          <w:marLeft w:val="0"/>
          <w:marRight w:val="0"/>
          <w:marTop w:val="0"/>
          <w:marBottom w:val="0"/>
          <w:divBdr>
            <w:top w:val="none" w:sz="0" w:space="0" w:color="auto"/>
            <w:left w:val="none" w:sz="0" w:space="0" w:color="auto"/>
            <w:bottom w:val="none" w:sz="0" w:space="0" w:color="auto"/>
            <w:right w:val="none" w:sz="0" w:space="0" w:color="auto"/>
          </w:divBdr>
        </w:div>
        <w:div w:id="121965083">
          <w:marLeft w:val="0"/>
          <w:marRight w:val="0"/>
          <w:marTop w:val="0"/>
          <w:marBottom w:val="0"/>
          <w:divBdr>
            <w:top w:val="none" w:sz="0" w:space="0" w:color="auto"/>
            <w:left w:val="none" w:sz="0" w:space="0" w:color="auto"/>
            <w:bottom w:val="none" w:sz="0" w:space="0" w:color="auto"/>
            <w:right w:val="none" w:sz="0" w:space="0" w:color="auto"/>
          </w:divBdr>
        </w:div>
      </w:divsChild>
    </w:div>
    <w:div w:id="1348870807">
      <w:bodyDiv w:val="1"/>
      <w:marLeft w:val="0"/>
      <w:marRight w:val="0"/>
      <w:marTop w:val="0"/>
      <w:marBottom w:val="0"/>
      <w:divBdr>
        <w:top w:val="none" w:sz="0" w:space="0" w:color="auto"/>
        <w:left w:val="none" w:sz="0" w:space="0" w:color="auto"/>
        <w:bottom w:val="none" w:sz="0" w:space="0" w:color="auto"/>
        <w:right w:val="none" w:sz="0" w:space="0" w:color="auto"/>
      </w:divBdr>
      <w:divsChild>
        <w:div w:id="1282229385">
          <w:marLeft w:val="58"/>
          <w:marRight w:val="58"/>
          <w:marTop w:val="0"/>
          <w:marBottom w:val="0"/>
          <w:divBdr>
            <w:top w:val="none" w:sz="0" w:space="0" w:color="auto"/>
            <w:left w:val="none" w:sz="0" w:space="0" w:color="auto"/>
            <w:bottom w:val="none" w:sz="0" w:space="0" w:color="auto"/>
            <w:right w:val="none" w:sz="0" w:space="0" w:color="auto"/>
          </w:divBdr>
          <w:divsChild>
            <w:div w:id="961350018">
              <w:marLeft w:val="2650"/>
              <w:marRight w:val="0"/>
              <w:marTop w:val="0"/>
              <w:marBottom w:val="0"/>
              <w:divBdr>
                <w:top w:val="none" w:sz="0" w:space="0" w:color="auto"/>
                <w:left w:val="none" w:sz="0" w:space="0" w:color="auto"/>
                <w:bottom w:val="none" w:sz="0" w:space="0" w:color="auto"/>
                <w:right w:val="none" w:sz="0" w:space="0" w:color="auto"/>
              </w:divBdr>
              <w:divsChild>
                <w:div w:id="777454467">
                  <w:marLeft w:val="0"/>
                  <w:marRight w:val="0"/>
                  <w:marTop w:val="0"/>
                  <w:marBottom w:val="0"/>
                  <w:divBdr>
                    <w:top w:val="single" w:sz="4" w:space="17" w:color="C2D9E8"/>
                    <w:left w:val="single" w:sz="4" w:space="0" w:color="C2D9E8"/>
                    <w:bottom w:val="single" w:sz="4" w:space="6" w:color="C2D9E8"/>
                    <w:right w:val="single" w:sz="4" w:space="0" w:color="C2D9E8"/>
                  </w:divBdr>
                  <w:divsChild>
                    <w:div w:id="1809400267">
                      <w:marLeft w:val="0"/>
                      <w:marRight w:val="0"/>
                      <w:marTop w:val="0"/>
                      <w:marBottom w:val="0"/>
                      <w:divBdr>
                        <w:top w:val="none" w:sz="0" w:space="0" w:color="auto"/>
                        <w:left w:val="none" w:sz="0" w:space="0" w:color="auto"/>
                        <w:bottom w:val="none" w:sz="0" w:space="0" w:color="auto"/>
                        <w:right w:val="none" w:sz="0" w:space="0" w:color="auto"/>
                      </w:divBdr>
                      <w:divsChild>
                        <w:div w:id="2008050488">
                          <w:marLeft w:val="0"/>
                          <w:marRight w:val="0"/>
                          <w:marTop w:val="0"/>
                          <w:marBottom w:val="0"/>
                          <w:divBdr>
                            <w:top w:val="none" w:sz="0" w:space="0" w:color="auto"/>
                            <w:left w:val="none" w:sz="0" w:space="0" w:color="auto"/>
                            <w:bottom w:val="none" w:sz="0" w:space="0" w:color="auto"/>
                            <w:right w:val="none" w:sz="0" w:space="0" w:color="auto"/>
                          </w:divBdr>
                          <w:divsChild>
                            <w:div w:id="509217098">
                              <w:marLeft w:val="0"/>
                              <w:marRight w:val="0"/>
                              <w:marTop w:val="0"/>
                              <w:marBottom w:val="0"/>
                              <w:divBdr>
                                <w:top w:val="none" w:sz="0" w:space="0" w:color="auto"/>
                                <w:left w:val="none" w:sz="0" w:space="0" w:color="auto"/>
                                <w:bottom w:val="none" w:sz="0" w:space="0" w:color="auto"/>
                                <w:right w:val="none" w:sz="0" w:space="0" w:color="auto"/>
                              </w:divBdr>
                              <w:divsChild>
                                <w:div w:id="1980261123">
                                  <w:marLeft w:val="0"/>
                                  <w:marRight w:val="0"/>
                                  <w:marTop w:val="0"/>
                                  <w:marBottom w:val="0"/>
                                  <w:divBdr>
                                    <w:top w:val="none" w:sz="0" w:space="0" w:color="auto"/>
                                    <w:left w:val="none" w:sz="0" w:space="0" w:color="auto"/>
                                    <w:bottom w:val="none" w:sz="0" w:space="0" w:color="auto"/>
                                    <w:right w:val="none" w:sz="0" w:space="0" w:color="auto"/>
                                  </w:divBdr>
                                  <w:divsChild>
                                    <w:div w:id="10444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622961">
      <w:bodyDiv w:val="1"/>
      <w:marLeft w:val="0"/>
      <w:marRight w:val="0"/>
      <w:marTop w:val="0"/>
      <w:marBottom w:val="0"/>
      <w:divBdr>
        <w:top w:val="none" w:sz="0" w:space="0" w:color="auto"/>
        <w:left w:val="none" w:sz="0" w:space="0" w:color="auto"/>
        <w:bottom w:val="none" w:sz="0" w:space="0" w:color="auto"/>
        <w:right w:val="none" w:sz="0" w:space="0" w:color="auto"/>
      </w:divBdr>
    </w:div>
    <w:div w:id="1471436509">
      <w:bodyDiv w:val="1"/>
      <w:marLeft w:val="0"/>
      <w:marRight w:val="0"/>
      <w:marTop w:val="0"/>
      <w:marBottom w:val="0"/>
      <w:divBdr>
        <w:top w:val="none" w:sz="0" w:space="0" w:color="auto"/>
        <w:left w:val="none" w:sz="0" w:space="0" w:color="auto"/>
        <w:bottom w:val="none" w:sz="0" w:space="0" w:color="auto"/>
        <w:right w:val="none" w:sz="0" w:space="0" w:color="auto"/>
      </w:divBdr>
    </w:div>
    <w:div w:id="1486316638">
      <w:bodyDiv w:val="1"/>
      <w:marLeft w:val="0"/>
      <w:marRight w:val="0"/>
      <w:marTop w:val="0"/>
      <w:marBottom w:val="0"/>
      <w:divBdr>
        <w:top w:val="none" w:sz="0" w:space="0" w:color="auto"/>
        <w:left w:val="none" w:sz="0" w:space="0" w:color="auto"/>
        <w:bottom w:val="none" w:sz="0" w:space="0" w:color="auto"/>
        <w:right w:val="none" w:sz="0" w:space="0" w:color="auto"/>
      </w:divBdr>
      <w:divsChild>
        <w:div w:id="1356006369">
          <w:marLeft w:val="58"/>
          <w:marRight w:val="58"/>
          <w:marTop w:val="0"/>
          <w:marBottom w:val="0"/>
          <w:divBdr>
            <w:top w:val="none" w:sz="0" w:space="0" w:color="auto"/>
            <w:left w:val="none" w:sz="0" w:space="0" w:color="auto"/>
            <w:bottom w:val="none" w:sz="0" w:space="0" w:color="auto"/>
            <w:right w:val="none" w:sz="0" w:space="0" w:color="auto"/>
          </w:divBdr>
          <w:divsChild>
            <w:div w:id="1878470064">
              <w:marLeft w:val="2650"/>
              <w:marRight w:val="0"/>
              <w:marTop w:val="0"/>
              <w:marBottom w:val="0"/>
              <w:divBdr>
                <w:top w:val="none" w:sz="0" w:space="0" w:color="auto"/>
                <w:left w:val="none" w:sz="0" w:space="0" w:color="auto"/>
                <w:bottom w:val="none" w:sz="0" w:space="0" w:color="auto"/>
                <w:right w:val="none" w:sz="0" w:space="0" w:color="auto"/>
              </w:divBdr>
              <w:divsChild>
                <w:div w:id="1812207981">
                  <w:marLeft w:val="0"/>
                  <w:marRight w:val="0"/>
                  <w:marTop w:val="0"/>
                  <w:marBottom w:val="0"/>
                  <w:divBdr>
                    <w:top w:val="single" w:sz="4" w:space="17" w:color="C2D9E8"/>
                    <w:left w:val="single" w:sz="4" w:space="0" w:color="C2D9E8"/>
                    <w:bottom w:val="single" w:sz="4" w:space="6" w:color="C2D9E8"/>
                    <w:right w:val="single" w:sz="4" w:space="0" w:color="C2D9E8"/>
                  </w:divBdr>
                  <w:divsChild>
                    <w:div w:id="636498964">
                      <w:marLeft w:val="0"/>
                      <w:marRight w:val="0"/>
                      <w:marTop w:val="0"/>
                      <w:marBottom w:val="0"/>
                      <w:divBdr>
                        <w:top w:val="none" w:sz="0" w:space="0" w:color="auto"/>
                        <w:left w:val="none" w:sz="0" w:space="0" w:color="auto"/>
                        <w:bottom w:val="none" w:sz="0" w:space="0" w:color="auto"/>
                        <w:right w:val="none" w:sz="0" w:space="0" w:color="auto"/>
                      </w:divBdr>
                      <w:divsChild>
                        <w:div w:id="962267287">
                          <w:marLeft w:val="0"/>
                          <w:marRight w:val="0"/>
                          <w:marTop w:val="0"/>
                          <w:marBottom w:val="0"/>
                          <w:divBdr>
                            <w:top w:val="none" w:sz="0" w:space="0" w:color="auto"/>
                            <w:left w:val="none" w:sz="0" w:space="0" w:color="auto"/>
                            <w:bottom w:val="none" w:sz="0" w:space="0" w:color="auto"/>
                            <w:right w:val="none" w:sz="0" w:space="0" w:color="auto"/>
                          </w:divBdr>
                          <w:divsChild>
                            <w:div w:id="614992628">
                              <w:marLeft w:val="0"/>
                              <w:marRight w:val="0"/>
                              <w:marTop w:val="0"/>
                              <w:marBottom w:val="0"/>
                              <w:divBdr>
                                <w:top w:val="none" w:sz="0" w:space="0" w:color="auto"/>
                                <w:left w:val="none" w:sz="0" w:space="0" w:color="auto"/>
                                <w:bottom w:val="none" w:sz="0" w:space="0" w:color="auto"/>
                                <w:right w:val="none" w:sz="0" w:space="0" w:color="auto"/>
                              </w:divBdr>
                              <w:divsChild>
                                <w:div w:id="1035040647">
                                  <w:marLeft w:val="0"/>
                                  <w:marRight w:val="0"/>
                                  <w:marTop w:val="0"/>
                                  <w:marBottom w:val="0"/>
                                  <w:divBdr>
                                    <w:top w:val="none" w:sz="0" w:space="0" w:color="auto"/>
                                    <w:left w:val="none" w:sz="0" w:space="0" w:color="auto"/>
                                    <w:bottom w:val="none" w:sz="0" w:space="0" w:color="auto"/>
                                    <w:right w:val="none" w:sz="0" w:space="0" w:color="auto"/>
                                  </w:divBdr>
                                  <w:divsChild>
                                    <w:div w:id="540561091">
                                      <w:marLeft w:val="0"/>
                                      <w:marRight w:val="0"/>
                                      <w:marTop w:val="0"/>
                                      <w:marBottom w:val="0"/>
                                      <w:divBdr>
                                        <w:top w:val="none" w:sz="0" w:space="0" w:color="auto"/>
                                        <w:left w:val="none" w:sz="0" w:space="0" w:color="auto"/>
                                        <w:bottom w:val="none" w:sz="0" w:space="0" w:color="auto"/>
                                        <w:right w:val="none" w:sz="0" w:space="0" w:color="auto"/>
                                      </w:divBdr>
                                      <w:divsChild>
                                        <w:div w:id="3413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960054">
      <w:bodyDiv w:val="1"/>
      <w:marLeft w:val="0"/>
      <w:marRight w:val="0"/>
      <w:marTop w:val="0"/>
      <w:marBottom w:val="0"/>
      <w:divBdr>
        <w:top w:val="none" w:sz="0" w:space="0" w:color="auto"/>
        <w:left w:val="none" w:sz="0" w:space="0" w:color="auto"/>
        <w:bottom w:val="none" w:sz="0" w:space="0" w:color="auto"/>
        <w:right w:val="none" w:sz="0" w:space="0" w:color="auto"/>
      </w:divBdr>
      <w:divsChild>
        <w:div w:id="1588537069">
          <w:marLeft w:val="0"/>
          <w:marRight w:val="0"/>
          <w:marTop w:val="0"/>
          <w:marBottom w:val="0"/>
          <w:divBdr>
            <w:top w:val="none" w:sz="0" w:space="0" w:color="auto"/>
            <w:left w:val="none" w:sz="0" w:space="0" w:color="auto"/>
            <w:bottom w:val="none" w:sz="0" w:space="0" w:color="auto"/>
            <w:right w:val="none" w:sz="0" w:space="0" w:color="auto"/>
          </w:divBdr>
        </w:div>
      </w:divsChild>
    </w:div>
    <w:div w:id="1594121023">
      <w:bodyDiv w:val="1"/>
      <w:marLeft w:val="0"/>
      <w:marRight w:val="0"/>
      <w:marTop w:val="0"/>
      <w:marBottom w:val="0"/>
      <w:divBdr>
        <w:top w:val="none" w:sz="0" w:space="0" w:color="auto"/>
        <w:left w:val="none" w:sz="0" w:space="0" w:color="auto"/>
        <w:bottom w:val="none" w:sz="0" w:space="0" w:color="auto"/>
        <w:right w:val="none" w:sz="0" w:space="0" w:color="auto"/>
      </w:divBdr>
      <w:divsChild>
        <w:div w:id="816721132">
          <w:marLeft w:val="0"/>
          <w:marRight w:val="0"/>
          <w:marTop w:val="0"/>
          <w:marBottom w:val="0"/>
          <w:divBdr>
            <w:top w:val="none" w:sz="0" w:space="0" w:color="auto"/>
            <w:left w:val="none" w:sz="0" w:space="0" w:color="auto"/>
            <w:bottom w:val="none" w:sz="0" w:space="0" w:color="auto"/>
            <w:right w:val="none" w:sz="0" w:space="0" w:color="auto"/>
          </w:divBdr>
        </w:div>
      </w:divsChild>
    </w:div>
    <w:div w:id="1635939343">
      <w:bodyDiv w:val="1"/>
      <w:marLeft w:val="0"/>
      <w:marRight w:val="0"/>
      <w:marTop w:val="0"/>
      <w:marBottom w:val="0"/>
      <w:divBdr>
        <w:top w:val="none" w:sz="0" w:space="0" w:color="auto"/>
        <w:left w:val="none" w:sz="0" w:space="0" w:color="auto"/>
        <w:bottom w:val="none" w:sz="0" w:space="0" w:color="auto"/>
        <w:right w:val="none" w:sz="0" w:space="0" w:color="auto"/>
      </w:divBdr>
    </w:div>
    <w:div w:id="1648122281">
      <w:bodyDiv w:val="1"/>
      <w:marLeft w:val="0"/>
      <w:marRight w:val="0"/>
      <w:marTop w:val="0"/>
      <w:marBottom w:val="0"/>
      <w:divBdr>
        <w:top w:val="none" w:sz="0" w:space="0" w:color="auto"/>
        <w:left w:val="none" w:sz="0" w:space="0" w:color="auto"/>
        <w:bottom w:val="none" w:sz="0" w:space="0" w:color="auto"/>
        <w:right w:val="none" w:sz="0" w:space="0" w:color="auto"/>
      </w:divBdr>
      <w:divsChild>
        <w:div w:id="1639602325">
          <w:marLeft w:val="0"/>
          <w:marRight w:val="0"/>
          <w:marTop w:val="0"/>
          <w:marBottom w:val="115"/>
          <w:divBdr>
            <w:top w:val="none" w:sz="0" w:space="0" w:color="auto"/>
            <w:left w:val="none" w:sz="0" w:space="0" w:color="auto"/>
            <w:bottom w:val="none" w:sz="0" w:space="0" w:color="auto"/>
            <w:right w:val="none" w:sz="0" w:space="0" w:color="auto"/>
          </w:divBdr>
          <w:divsChild>
            <w:div w:id="667556575">
              <w:marLeft w:val="0"/>
              <w:marRight w:val="0"/>
              <w:marTop w:val="0"/>
              <w:marBottom w:val="0"/>
              <w:divBdr>
                <w:top w:val="none" w:sz="0" w:space="0" w:color="auto"/>
                <w:left w:val="none" w:sz="0" w:space="0" w:color="auto"/>
                <w:bottom w:val="none" w:sz="0" w:space="0" w:color="auto"/>
                <w:right w:val="none" w:sz="0" w:space="0" w:color="auto"/>
              </w:divBdr>
              <w:divsChild>
                <w:div w:id="734008205">
                  <w:marLeft w:val="0"/>
                  <w:marRight w:val="0"/>
                  <w:marTop w:val="0"/>
                  <w:marBottom w:val="0"/>
                  <w:divBdr>
                    <w:top w:val="none" w:sz="0" w:space="0" w:color="auto"/>
                    <w:left w:val="none" w:sz="0" w:space="0" w:color="auto"/>
                    <w:bottom w:val="none" w:sz="0" w:space="0" w:color="auto"/>
                    <w:right w:val="none" w:sz="0" w:space="0" w:color="auto"/>
                  </w:divBdr>
                  <w:divsChild>
                    <w:div w:id="93403731">
                      <w:marLeft w:val="0"/>
                      <w:marRight w:val="0"/>
                      <w:marTop w:val="0"/>
                      <w:marBottom w:val="0"/>
                      <w:divBdr>
                        <w:top w:val="none" w:sz="0" w:space="0" w:color="auto"/>
                        <w:left w:val="none" w:sz="0" w:space="0" w:color="auto"/>
                        <w:bottom w:val="none" w:sz="0" w:space="0" w:color="auto"/>
                        <w:right w:val="none" w:sz="0" w:space="0" w:color="auto"/>
                      </w:divBdr>
                      <w:divsChild>
                        <w:div w:id="1742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266579">
      <w:bodyDiv w:val="1"/>
      <w:marLeft w:val="0"/>
      <w:marRight w:val="0"/>
      <w:marTop w:val="0"/>
      <w:marBottom w:val="0"/>
      <w:divBdr>
        <w:top w:val="none" w:sz="0" w:space="0" w:color="auto"/>
        <w:left w:val="none" w:sz="0" w:space="0" w:color="auto"/>
        <w:bottom w:val="none" w:sz="0" w:space="0" w:color="auto"/>
        <w:right w:val="none" w:sz="0" w:space="0" w:color="auto"/>
      </w:divBdr>
      <w:divsChild>
        <w:div w:id="1928339564">
          <w:marLeft w:val="0"/>
          <w:marRight w:val="0"/>
          <w:marTop w:val="0"/>
          <w:marBottom w:val="0"/>
          <w:divBdr>
            <w:top w:val="none" w:sz="0" w:space="0" w:color="auto"/>
            <w:left w:val="none" w:sz="0" w:space="0" w:color="auto"/>
            <w:bottom w:val="none" w:sz="0" w:space="0" w:color="auto"/>
            <w:right w:val="none" w:sz="0" w:space="0" w:color="auto"/>
          </w:divBdr>
        </w:div>
      </w:divsChild>
    </w:div>
    <w:div w:id="1692145117">
      <w:bodyDiv w:val="1"/>
      <w:marLeft w:val="0"/>
      <w:marRight w:val="0"/>
      <w:marTop w:val="0"/>
      <w:marBottom w:val="0"/>
      <w:divBdr>
        <w:top w:val="none" w:sz="0" w:space="0" w:color="auto"/>
        <w:left w:val="none" w:sz="0" w:space="0" w:color="auto"/>
        <w:bottom w:val="none" w:sz="0" w:space="0" w:color="auto"/>
        <w:right w:val="none" w:sz="0" w:space="0" w:color="auto"/>
      </w:divBdr>
      <w:divsChild>
        <w:div w:id="273024577">
          <w:marLeft w:val="0"/>
          <w:marRight w:val="0"/>
          <w:marTop w:val="0"/>
          <w:marBottom w:val="0"/>
          <w:divBdr>
            <w:top w:val="none" w:sz="0" w:space="0" w:color="auto"/>
            <w:left w:val="none" w:sz="0" w:space="0" w:color="auto"/>
            <w:bottom w:val="none" w:sz="0" w:space="0" w:color="auto"/>
            <w:right w:val="none" w:sz="0" w:space="0" w:color="auto"/>
          </w:divBdr>
        </w:div>
      </w:divsChild>
    </w:div>
    <w:div w:id="1696423503">
      <w:bodyDiv w:val="1"/>
      <w:marLeft w:val="0"/>
      <w:marRight w:val="0"/>
      <w:marTop w:val="0"/>
      <w:marBottom w:val="0"/>
      <w:divBdr>
        <w:top w:val="none" w:sz="0" w:space="0" w:color="auto"/>
        <w:left w:val="none" w:sz="0" w:space="0" w:color="auto"/>
        <w:bottom w:val="none" w:sz="0" w:space="0" w:color="auto"/>
        <w:right w:val="none" w:sz="0" w:space="0" w:color="auto"/>
      </w:divBdr>
      <w:divsChild>
        <w:div w:id="2135326331">
          <w:marLeft w:val="58"/>
          <w:marRight w:val="58"/>
          <w:marTop w:val="0"/>
          <w:marBottom w:val="0"/>
          <w:divBdr>
            <w:top w:val="none" w:sz="0" w:space="0" w:color="auto"/>
            <w:left w:val="none" w:sz="0" w:space="0" w:color="auto"/>
            <w:bottom w:val="none" w:sz="0" w:space="0" w:color="auto"/>
            <w:right w:val="none" w:sz="0" w:space="0" w:color="auto"/>
          </w:divBdr>
          <w:divsChild>
            <w:div w:id="413087768">
              <w:marLeft w:val="2650"/>
              <w:marRight w:val="0"/>
              <w:marTop w:val="0"/>
              <w:marBottom w:val="0"/>
              <w:divBdr>
                <w:top w:val="none" w:sz="0" w:space="0" w:color="auto"/>
                <w:left w:val="none" w:sz="0" w:space="0" w:color="auto"/>
                <w:bottom w:val="none" w:sz="0" w:space="0" w:color="auto"/>
                <w:right w:val="none" w:sz="0" w:space="0" w:color="auto"/>
              </w:divBdr>
              <w:divsChild>
                <w:div w:id="513303109">
                  <w:marLeft w:val="0"/>
                  <w:marRight w:val="0"/>
                  <w:marTop w:val="0"/>
                  <w:marBottom w:val="0"/>
                  <w:divBdr>
                    <w:top w:val="single" w:sz="4" w:space="17" w:color="C2D9E8"/>
                    <w:left w:val="single" w:sz="4" w:space="0" w:color="C2D9E8"/>
                    <w:bottom w:val="single" w:sz="4" w:space="6" w:color="C2D9E8"/>
                    <w:right w:val="single" w:sz="4" w:space="0" w:color="C2D9E8"/>
                  </w:divBdr>
                  <w:divsChild>
                    <w:div w:id="2033916020">
                      <w:marLeft w:val="0"/>
                      <w:marRight w:val="0"/>
                      <w:marTop w:val="0"/>
                      <w:marBottom w:val="0"/>
                      <w:divBdr>
                        <w:top w:val="none" w:sz="0" w:space="0" w:color="auto"/>
                        <w:left w:val="none" w:sz="0" w:space="0" w:color="auto"/>
                        <w:bottom w:val="none" w:sz="0" w:space="0" w:color="auto"/>
                        <w:right w:val="none" w:sz="0" w:space="0" w:color="auto"/>
                      </w:divBdr>
                      <w:divsChild>
                        <w:div w:id="603999851">
                          <w:marLeft w:val="0"/>
                          <w:marRight w:val="0"/>
                          <w:marTop w:val="0"/>
                          <w:marBottom w:val="0"/>
                          <w:divBdr>
                            <w:top w:val="none" w:sz="0" w:space="0" w:color="auto"/>
                            <w:left w:val="none" w:sz="0" w:space="0" w:color="auto"/>
                            <w:bottom w:val="none" w:sz="0" w:space="0" w:color="auto"/>
                            <w:right w:val="none" w:sz="0" w:space="0" w:color="auto"/>
                          </w:divBdr>
                          <w:divsChild>
                            <w:div w:id="567421882">
                              <w:marLeft w:val="0"/>
                              <w:marRight w:val="0"/>
                              <w:marTop w:val="0"/>
                              <w:marBottom w:val="0"/>
                              <w:divBdr>
                                <w:top w:val="none" w:sz="0" w:space="0" w:color="auto"/>
                                <w:left w:val="none" w:sz="0" w:space="0" w:color="auto"/>
                                <w:bottom w:val="none" w:sz="0" w:space="0" w:color="auto"/>
                                <w:right w:val="none" w:sz="0" w:space="0" w:color="auto"/>
                              </w:divBdr>
                              <w:divsChild>
                                <w:div w:id="1728264554">
                                  <w:marLeft w:val="0"/>
                                  <w:marRight w:val="0"/>
                                  <w:marTop w:val="0"/>
                                  <w:marBottom w:val="0"/>
                                  <w:divBdr>
                                    <w:top w:val="none" w:sz="0" w:space="0" w:color="auto"/>
                                    <w:left w:val="none" w:sz="0" w:space="0" w:color="auto"/>
                                    <w:bottom w:val="none" w:sz="0" w:space="0" w:color="auto"/>
                                    <w:right w:val="none" w:sz="0" w:space="0" w:color="auto"/>
                                  </w:divBdr>
                                  <w:divsChild>
                                    <w:div w:id="1725104918">
                                      <w:marLeft w:val="0"/>
                                      <w:marRight w:val="0"/>
                                      <w:marTop w:val="0"/>
                                      <w:marBottom w:val="0"/>
                                      <w:divBdr>
                                        <w:top w:val="none" w:sz="0" w:space="0" w:color="auto"/>
                                        <w:left w:val="none" w:sz="0" w:space="0" w:color="auto"/>
                                        <w:bottom w:val="none" w:sz="0" w:space="0" w:color="auto"/>
                                        <w:right w:val="none" w:sz="0" w:space="0" w:color="auto"/>
                                      </w:divBdr>
                                    </w:div>
                                    <w:div w:id="121047270">
                                      <w:marLeft w:val="0"/>
                                      <w:marRight w:val="0"/>
                                      <w:marTop w:val="0"/>
                                      <w:marBottom w:val="0"/>
                                      <w:divBdr>
                                        <w:top w:val="none" w:sz="0" w:space="0" w:color="auto"/>
                                        <w:left w:val="none" w:sz="0" w:space="0" w:color="auto"/>
                                        <w:bottom w:val="none" w:sz="0" w:space="0" w:color="auto"/>
                                        <w:right w:val="none" w:sz="0" w:space="0" w:color="auto"/>
                                      </w:divBdr>
                                      <w:divsChild>
                                        <w:div w:id="20761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2613">
      <w:bodyDiv w:val="1"/>
      <w:marLeft w:val="0"/>
      <w:marRight w:val="0"/>
      <w:marTop w:val="0"/>
      <w:marBottom w:val="0"/>
      <w:divBdr>
        <w:top w:val="none" w:sz="0" w:space="0" w:color="auto"/>
        <w:left w:val="none" w:sz="0" w:space="0" w:color="auto"/>
        <w:bottom w:val="none" w:sz="0" w:space="0" w:color="auto"/>
        <w:right w:val="none" w:sz="0" w:space="0" w:color="auto"/>
      </w:divBdr>
    </w:div>
    <w:div w:id="1701472158">
      <w:bodyDiv w:val="1"/>
      <w:marLeft w:val="0"/>
      <w:marRight w:val="0"/>
      <w:marTop w:val="0"/>
      <w:marBottom w:val="0"/>
      <w:divBdr>
        <w:top w:val="none" w:sz="0" w:space="0" w:color="auto"/>
        <w:left w:val="none" w:sz="0" w:space="0" w:color="auto"/>
        <w:bottom w:val="none" w:sz="0" w:space="0" w:color="auto"/>
        <w:right w:val="none" w:sz="0" w:space="0" w:color="auto"/>
      </w:divBdr>
    </w:div>
    <w:div w:id="1713459205">
      <w:bodyDiv w:val="1"/>
      <w:marLeft w:val="0"/>
      <w:marRight w:val="0"/>
      <w:marTop w:val="0"/>
      <w:marBottom w:val="0"/>
      <w:divBdr>
        <w:top w:val="none" w:sz="0" w:space="0" w:color="auto"/>
        <w:left w:val="none" w:sz="0" w:space="0" w:color="auto"/>
        <w:bottom w:val="none" w:sz="0" w:space="0" w:color="auto"/>
        <w:right w:val="none" w:sz="0" w:space="0" w:color="auto"/>
      </w:divBdr>
      <w:divsChild>
        <w:div w:id="1197934755">
          <w:marLeft w:val="0"/>
          <w:marRight w:val="0"/>
          <w:marTop w:val="0"/>
          <w:marBottom w:val="0"/>
          <w:divBdr>
            <w:top w:val="none" w:sz="0" w:space="0" w:color="auto"/>
            <w:left w:val="none" w:sz="0" w:space="0" w:color="auto"/>
            <w:bottom w:val="none" w:sz="0" w:space="0" w:color="auto"/>
            <w:right w:val="none" w:sz="0" w:space="0" w:color="auto"/>
          </w:divBdr>
          <w:divsChild>
            <w:div w:id="1305306094">
              <w:marLeft w:val="0"/>
              <w:marRight w:val="0"/>
              <w:marTop w:val="0"/>
              <w:marBottom w:val="0"/>
              <w:divBdr>
                <w:top w:val="none" w:sz="0" w:space="0" w:color="auto"/>
                <w:left w:val="none" w:sz="0" w:space="0" w:color="auto"/>
                <w:bottom w:val="none" w:sz="0" w:space="0" w:color="auto"/>
                <w:right w:val="none" w:sz="0" w:space="0" w:color="auto"/>
              </w:divBdr>
              <w:divsChild>
                <w:div w:id="10073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4477">
      <w:bodyDiv w:val="1"/>
      <w:marLeft w:val="0"/>
      <w:marRight w:val="0"/>
      <w:marTop w:val="0"/>
      <w:marBottom w:val="0"/>
      <w:divBdr>
        <w:top w:val="none" w:sz="0" w:space="0" w:color="auto"/>
        <w:left w:val="none" w:sz="0" w:space="0" w:color="auto"/>
        <w:bottom w:val="none" w:sz="0" w:space="0" w:color="auto"/>
        <w:right w:val="none" w:sz="0" w:space="0" w:color="auto"/>
      </w:divBdr>
      <w:divsChild>
        <w:div w:id="1549221051">
          <w:marLeft w:val="0"/>
          <w:marRight w:val="0"/>
          <w:marTop w:val="0"/>
          <w:marBottom w:val="0"/>
          <w:divBdr>
            <w:top w:val="none" w:sz="0" w:space="0" w:color="auto"/>
            <w:left w:val="none" w:sz="0" w:space="0" w:color="auto"/>
            <w:bottom w:val="none" w:sz="0" w:space="0" w:color="auto"/>
            <w:right w:val="none" w:sz="0" w:space="0" w:color="auto"/>
          </w:divBdr>
        </w:div>
      </w:divsChild>
    </w:div>
    <w:div w:id="1789542255">
      <w:bodyDiv w:val="1"/>
      <w:marLeft w:val="0"/>
      <w:marRight w:val="0"/>
      <w:marTop w:val="0"/>
      <w:marBottom w:val="0"/>
      <w:divBdr>
        <w:top w:val="none" w:sz="0" w:space="0" w:color="auto"/>
        <w:left w:val="none" w:sz="0" w:space="0" w:color="auto"/>
        <w:bottom w:val="none" w:sz="0" w:space="0" w:color="auto"/>
        <w:right w:val="none" w:sz="0" w:space="0" w:color="auto"/>
      </w:divBdr>
    </w:div>
    <w:div w:id="1805155170">
      <w:bodyDiv w:val="1"/>
      <w:marLeft w:val="0"/>
      <w:marRight w:val="0"/>
      <w:marTop w:val="0"/>
      <w:marBottom w:val="0"/>
      <w:divBdr>
        <w:top w:val="none" w:sz="0" w:space="0" w:color="auto"/>
        <w:left w:val="none" w:sz="0" w:space="0" w:color="auto"/>
        <w:bottom w:val="none" w:sz="0" w:space="0" w:color="auto"/>
        <w:right w:val="none" w:sz="0" w:space="0" w:color="auto"/>
      </w:divBdr>
    </w:div>
    <w:div w:id="1831287211">
      <w:bodyDiv w:val="1"/>
      <w:marLeft w:val="0"/>
      <w:marRight w:val="0"/>
      <w:marTop w:val="0"/>
      <w:marBottom w:val="0"/>
      <w:divBdr>
        <w:top w:val="none" w:sz="0" w:space="0" w:color="auto"/>
        <w:left w:val="none" w:sz="0" w:space="0" w:color="auto"/>
        <w:bottom w:val="none" w:sz="0" w:space="0" w:color="auto"/>
        <w:right w:val="none" w:sz="0" w:space="0" w:color="auto"/>
      </w:divBdr>
    </w:div>
    <w:div w:id="1917862737">
      <w:bodyDiv w:val="1"/>
      <w:marLeft w:val="0"/>
      <w:marRight w:val="0"/>
      <w:marTop w:val="0"/>
      <w:marBottom w:val="0"/>
      <w:divBdr>
        <w:top w:val="none" w:sz="0" w:space="0" w:color="auto"/>
        <w:left w:val="none" w:sz="0" w:space="0" w:color="auto"/>
        <w:bottom w:val="none" w:sz="0" w:space="0" w:color="auto"/>
        <w:right w:val="none" w:sz="0" w:space="0" w:color="auto"/>
      </w:divBdr>
      <w:divsChild>
        <w:div w:id="232086921">
          <w:marLeft w:val="0"/>
          <w:marRight w:val="0"/>
          <w:marTop w:val="0"/>
          <w:marBottom w:val="107"/>
          <w:divBdr>
            <w:top w:val="none" w:sz="0" w:space="0" w:color="auto"/>
            <w:left w:val="none" w:sz="0" w:space="0" w:color="auto"/>
            <w:bottom w:val="none" w:sz="0" w:space="0" w:color="auto"/>
            <w:right w:val="none" w:sz="0" w:space="0" w:color="auto"/>
          </w:divBdr>
          <w:divsChild>
            <w:div w:id="774791422">
              <w:marLeft w:val="0"/>
              <w:marRight w:val="0"/>
              <w:marTop w:val="0"/>
              <w:marBottom w:val="215"/>
              <w:divBdr>
                <w:top w:val="single" w:sz="4" w:space="0" w:color="E8E8E8"/>
                <w:left w:val="single" w:sz="4" w:space="0" w:color="E8E8E8"/>
                <w:bottom w:val="single" w:sz="4" w:space="0" w:color="E8E8E8"/>
                <w:right w:val="single" w:sz="4" w:space="0" w:color="E8E8E8"/>
              </w:divBdr>
              <w:divsChild>
                <w:div w:id="716858563">
                  <w:marLeft w:val="161"/>
                  <w:marRight w:val="161"/>
                  <w:marTop w:val="0"/>
                  <w:marBottom w:val="161"/>
                  <w:divBdr>
                    <w:top w:val="none" w:sz="0" w:space="0" w:color="auto"/>
                    <w:left w:val="none" w:sz="0" w:space="0" w:color="auto"/>
                    <w:bottom w:val="none" w:sz="0" w:space="0" w:color="auto"/>
                    <w:right w:val="none" w:sz="0" w:space="0" w:color="auto"/>
                  </w:divBdr>
                  <w:divsChild>
                    <w:div w:id="2145192261">
                      <w:marLeft w:val="0"/>
                      <w:marRight w:val="0"/>
                      <w:marTop w:val="0"/>
                      <w:marBottom w:val="0"/>
                      <w:divBdr>
                        <w:top w:val="none" w:sz="0" w:space="0" w:color="auto"/>
                        <w:left w:val="none" w:sz="0" w:space="0" w:color="auto"/>
                        <w:bottom w:val="none" w:sz="0" w:space="0" w:color="auto"/>
                        <w:right w:val="none" w:sz="0" w:space="0" w:color="auto"/>
                      </w:divBdr>
                      <w:divsChild>
                        <w:div w:id="403069521">
                          <w:marLeft w:val="107"/>
                          <w:marRight w:val="107"/>
                          <w:marTop w:val="0"/>
                          <w:marBottom w:val="0"/>
                          <w:divBdr>
                            <w:top w:val="none" w:sz="0" w:space="0" w:color="auto"/>
                            <w:left w:val="none" w:sz="0" w:space="0" w:color="auto"/>
                            <w:bottom w:val="single" w:sz="4" w:space="0" w:color="E1E1E1"/>
                            <w:right w:val="none" w:sz="0" w:space="0" w:color="auto"/>
                          </w:divBdr>
                        </w:div>
                      </w:divsChild>
                    </w:div>
                  </w:divsChild>
                </w:div>
              </w:divsChild>
            </w:div>
          </w:divsChild>
        </w:div>
      </w:divsChild>
    </w:div>
    <w:div w:id="1972636284">
      <w:bodyDiv w:val="1"/>
      <w:marLeft w:val="0"/>
      <w:marRight w:val="0"/>
      <w:marTop w:val="0"/>
      <w:marBottom w:val="0"/>
      <w:divBdr>
        <w:top w:val="none" w:sz="0" w:space="0" w:color="auto"/>
        <w:left w:val="none" w:sz="0" w:space="0" w:color="auto"/>
        <w:bottom w:val="none" w:sz="0" w:space="0" w:color="auto"/>
        <w:right w:val="none" w:sz="0" w:space="0" w:color="auto"/>
      </w:divBdr>
      <w:divsChild>
        <w:div w:id="299923838">
          <w:marLeft w:val="0"/>
          <w:marRight w:val="0"/>
          <w:marTop w:val="0"/>
          <w:marBottom w:val="0"/>
          <w:divBdr>
            <w:top w:val="none" w:sz="0" w:space="0" w:color="auto"/>
            <w:left w:val="none" w:sz="0" w:space="0" w:color="auto"/>
            <w:bottom w:val="none" w:sz="0" w:space="0" w:color="auto"/>
            <w:right w:val="none" w:sz="0" w:space="0" w:color="auto"/>
          </w:divBdr>
          <w:divsChild>
            <w:div w:id="21245999">
              <w:marLeft w:val="0"/>
              <w:marRight w:val="0"/>
              <w:marTop w:val="0"/>
              <w:marBottom w:val="115"/>
              <w:divBdr>
                <w:top w:val="single" w:sz="4" w:space="0" w:color="B0BEC7"/>
                <w:left w:val="single" w:sz="4" w:space="1" w:color="B0BEC7"/>
                <w:bottom w:val="single" w:sz="4" w:space="0" w:color="B0BEC7"/>
                <w:right w:val="single" w:sz="4" w:space="1" w:color="B0BEC7"/>
              </w:divBdr>
              <w:divsChild>
                <w:div w:id="72553116">
                  <w:marLeft w:val="0"/>
                  <w:marRight w:val="0"/>
                  <w:marTop w:val="115"/>
                  <w:marBottom w:val="0"/>
                  <w:divBdr>
                    <w:top w:val="none" w:sz="0" w:space="0" w:color="auto"/>
                    <w:left w:val="none" w:sz="0" w:space="0" w:color="auto"/>
                    <w:bottom w:val="none" w:sz="0" w:space="0" w:color="auto"/>
                    <w:right w:val="none" w:sz="0" w:space="0" w:color="auto"/>
                  </w:divBdr>
                  <w:divsChild>
                    <w:div w:id="1961835784">
                      <w:marLeft w:val="0"/>
                      <w:marRight w:val="0"/>
                      <w:marTop w:val="0"/>
                      <w:marBottom w:val="0"/>
                      <w:divBdr>
                        <w:top w:val="none" w:sz="0" w:space="0" w:color="auto"/>
                        <w:left w:val="none" w:sz="0" w:space="0" w:color="auto"/>
                        <w:bottom w:val="none" w:sz="0" w:space="0" w:color="auto"/>
                        <w:right w:val="none" w:sz="0" w:space="0" w:color="auto"/>
                      </w:divBdr>
                      <w:divsChild>
                        <w:div w:id="1387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08451">
      <w:bodyDiv w:val="1"/>
      <w:marLeft w:val="0"/>
      <w:marRight w:val="0"/>
      <w:marTop w:val="0"/>
      <w:marBottom w:val="0"/>
      <w:divBdr>
        <w:top w:val="none" w:sz="0" w:space="0" w:color="auto"/>
        <w:left w:val="none" w:sz="0" w:space="0" w:color="auto"/>
        <w:bottom w:val="none" w:sz="0" w:space="0" w:color="auto"/>
        <w:right w:val="none" w:sz="0" w:space="0" w:color="auto"/>
      </w:divBdr>
    </w:div>
    <w:div w:id="2040739351">
      <w:bodyDiv w:val="1"/>
      <w:marLeft w:val="0"/>
      <w:marRight w:val="0"/>
      <w:marTop w:val="0"/>
      <w:marBottom w:val="0"/>
      <w:divBdr>
        <w:top w:val="none" w:sz="0" w:space="0" w:color="auto"/>
        <w:left w:val="none" w:sz="0" w:space="0" w:color="auto"/>
        <w:bottom w:val="none" w:sz="0" w:space="0" w:color="auto"/>
        <w:right w:val="none" w:sz="0" w:space="0" w:color="auto"/>
      </w:divBdr>
    </w:div>
    <w:div w:id="2060128007">
      <w:bodyDiv w:val="1"/>
      <w:marLeft w:val="0"/>
      <w:marRight w:val="0"/>
      <w:marTop w:val="0"/>
      <w:marBottom w:val="0"/>
      <w:divBdr>
        <w:top w:val="none" w:sz="0" w:space="0" w:color="auto"/>
        <w:left w:val="none" w:sz="0" w:space="0" w:color="auto"/>
        <w:bottom w:val="none" w:sz="0" w:space="0" w:color="auto"/>
        <w:right w:val="none" w:sz="0" w:space="0" w:color="auto"/>
      </w:divBdr>
    </w:div>
    <w:div w:id="2072536116">
      <w:bodyDiv w:val="1"/>
      <w:marLeft w:val="0"/>
      <w:marRight w:val="0"/>
      <w:marTop w:val="0"/>
      <w:marBottom w:val="0"/>
      <w:divBdr>
        <w:top w:val="none" w:sz="0" w:space="0" w:color="auto"/>
        <w:left w:val="none" w:sz="0" w:space="0" w:color="auto"/>
        <w:bottom w:val="none" w:sz="0" w:space="0" w:color="auto"/>
        <w:right w:val="none" w:sz="0" w:space="0" w:color="auto"/>
      </w:divBdr>
      <w:divsChild>
        <w:div w:id="28801219">
          <w:marLeft w:val="0"/>
          <w:marRight w:val="0"/>
          <w:marTop w:val="0"/>
          <w:marBottom w:val="0"/>
          <w:divBdr>
            <w:top w:val="none" w:sz="0" w:space="0" w:color="auto"/>
            <w:left w:val="none" w:sz="0" w:space="0" w:color="auto"/>
            <w:bottom w:val="none" w:sz="0" w:space="0" w:color="auto"/>
            <w:right w:val="none" w:sz="0" w:space="0" w:color="auto"/>
          </w:divBdr>
        </w:div>
      </w:divsChild>
    </w:div>
    <w:div w:id="2092657096">
      <w:bodyDiv w:val="1"/>
      <w:marLeft w:val="0"/>
      <w:marRight w:val="0"/>
      <w:marTop w:val="0"/>
      <w:marBottom w:val="0"/>
      <w:divBdr>
        <w:top w:val="none" w:sz="0" w:space="0" w:color="auto"/>
        <w:left w:val="none" w:sz="0" w:space="0" w:color="auto"/>
        <w:bottom w:val="none" w:sz="0" w:space="0" w:color="auto"/>
        <w:right w:val="none" w:sz="0" w:space="0" w:color="auto"/>
      </w:divBdr>
      <w:divsChild>
        <w:div w:id="1520702939">
          <w:marLeft w:val="0"/>
          <w:marRight w:val="0"/>
          <w:marTop w:val="0"/>
          <w:marBottom w:val="0"/>
          <w:divBdr>
            <w:top w:val="none" w:sz="0" w:space="0" w:color="auto"/>
            <w:left w:val="none" w:sz="0" w:space="0" w:color="auto"/>
            <w:bottom w:val="none" w:sz="0" w:space="0" w:color="auto"/>
            <w:right w:val="none" w:sz="0" w:space="0" w:color="auto"/>
          </w:divBdr>
        </w:div>
      </w:divsChild>
    </w:div>
    <w:div w:id="2105999556">
      <w:bodyDiv w:val="1"/>
      <w:marLeft w:val="0"/>
      <w:marRight w:val="0"/>
      <w:marTop w:val="0"/>
      <w:marBottom w:val="0"/>
      <w:divBdr>
        <w:top w:val="none" w:sz="0" w:space="0" w:color="auto"/>
        <w:left w:val="none" w:sz="0" w:space="0" w:color="auto"/>
        <w:bottom w:val="none" w:sz="0" w:space="0" w:color="auto"/>
        <w:right w:val="none" w:sz="0" w:space="0" w:color="auto"/>
      </w:divBdr>
    </w:div>
    <w:div w:id="2141338122">
      <w:bodyDiv w:val="1"/>
      <w:marLeft w:val="0"/>
      <w:marRight w:val="0"/>
      <w:marTop w:val="0"/>
      <w:marBottom w:val="0"/>
      <w:divBdr>
        <w:top w:val="none" w:sz="0" w:space="0" w:color="auto"/>
        <w:left w:val="none" w:sz="0" w:space="0" w:color="auto"/>
        <w:bottom w:val="none" w:sz="0" w:space="0" w:color="auto"/>
        <w:right w:val="none" w:sz="0" w:space="0" w:color="auto"/>
      </w:divBdr>
      <w:divsChild>
        <w:div w:id="1428623945">
          <w:marLeft w:val="0"/>
          <w:marRight w:val="54"/>
          <w:marTop w:val="54"/>
          <w:marBottom w:val="54"/>
          <w:divBdr>
            <w:top w:val="none" w:sz="0" w:space="0" w:color="auto"/>
            <w:left w:val="none" w:sz="0" w:space="0" w:color="auto"/>
            <w:bottom w:val="none" w:sz="0" w:space="0" w:color="auto"/>
            <w:right w:val="none" w:sz="0" w:space="0" w:color="auto"/>
          </w:divBdr>
          <w:divsChild>
            <w:div w:id="1235355771">
              <w:marLeft w:val="0"/>
              <w:marRight w:val="0"/>
              <w:marTop w:val="0"/>
              <w:marBottom w:val="0"/>
              <w:divBdr>
                <w:top w:val="none" w:sz="0" w:space="0" w:color="auto"/>
                <w:left w:val="none" w:sz="0" w:space="0" w:color="auto"/>
                <w:bottom w:val="none" w:sz="0" w:space="0" w:color="auto"/>
                <w:right w:val="none" w:sz="0" w:space="0" w:color="auto"/>
              </w:divBdr>
              <w:divsChild>
                <w:div w:id="113448356">
                  <w:marLeft w:val="0"/>
                  <w:marRight w:val="0"/>
                  <w:marTop w:val="0"/>
                  <w:marBottom w:val="0"/>
                  <w:divBdr>
                    <w:top w:val="none" w:sz="0" w:space="0" w:color="auto"/>
                    <w:left w:val="none" w:sz="0" w:space="0" w:color="auto"/>
                    <w:bottom w:val="none" w:sz="0" w:space="0" w:color="auto"/>
                    <w:right w:val="none" w:sz="0" w:space="0" w:color="auto"/>
                  </w:divBdr>
                  <w:divsChild>
                    <w:div w:id="570382809">
                      <w:marLeft w:val="0"/>
                      <w:marRight w:val="0"/>
                      <w:marTop w:val="0"/>
                      <w:marBottom w:val="0"/>
                      <w:divBdr>
                        <w:top w:val="none" w:sz="0" w:space="0" w:color="auto"/>
                        <w:left w:val="none" w:sz="0" w:space="0" w:color="auto"/>
                        <w:bottom w:val="none" w:sz="0" w:space="0" w:color="auto"/>
                        <w:right w:val="none" w:sz="0" w:space="0" w:color="auto"/>
                      </w:divBdr>
                      <w:divsChild>
                        <w:div w:id="278683952">
                          <w:marLeft w:val="0"/>
                          <w:marRight w:val="0"/>
                          <w:marTop w:val="0"/>
                          <w:marBottom w:val="0"/>
                          <w:divBdr>
                            <w:top w:val="none" w:sz="0" w:space="0" w:color="auto"/>
                            <w:left w:val="none" w:sz="0" w:space="0" w:color="auto"/>
                            <w:bottom w:val="none" w:sz="0" w:space="0" w:color="auto"/>
                            <w:right w:val="none" w:sz="0" w:space="0" w:color="auto"/>
                          </w:divBdr>
                          <w:divsChild>
                            <w:div w:id="2116050701">
                              <w:marLeft w:val="0"/>
                              <w:marRight w:val="0"/>
                              <w:marTop w:val="0"/>
                              <w:marBottom w:val="0"/>
                              <w:divBdr>
                                <w:top w:val="none" w:sz="0" w:space="0" w:color="auto"/>
                                <w:left w:val="none" w:sz="0" w:space="0" w:color="auto"/>
                                <w:bottom w:val="none" w:sz="0" w:space="0" w:color="auto"/>
                                <w:right w:val="none" w:sz="0" w:space="0" w:color="auto"/>
                              </w:divBdr>
                              <w:divsChild>
                                <w:div w:id="1808207382">
                                  <w:marLeft w:val="1"/>
                                  <w:marRight w:val="0"/>
                                  <w:marTop w:val="21"/>
                                  <w:marBottom w:val="0"/>
                                  <w:divBdr>
                                    <w:top w:val="none" w:sz="0" w:space="0" w:color="auto"/>
                                    <w:left w:val="none" w:sz="0" w:space="0" w:color="auto"/>
                                    <w:bottom w:val="single" w:sz="4" w:space="0" w:color="EFEFEF"/>
                                    <w:right w:val="none" w:sz="0" w:space="0" w:color="auto"/>
                                  </w:divBdr>
                                  <w:divsChild>
                                    <w:div w:id="1226379705">
                                      <w:marLeft w:val="0"/>
                                      <w:marRight w:val="0"/>
                                      <w:marTop w:val="0"/>
                                      <w:marBottom w:val="0"/>
                                      <w:divBdr>
                                        <w:top w:val="none" w:sz="0" w:space="0" w:color="auto"/>
                                        <w:left w:val="none" w:sz="0" w:space="0" w:color="auto"/>
                                        <w:bottom w:val="none" w:sz="0" w:space="0" w:color="auto"/>
                                        <w:right w:val="none" w:sz="0" w:space="0" w:color="auto"/>
                                      </w:divBdr>
                                      <w:divsChild>
                                        <w:div w:id="61148086">
                                          <w:marLeft w:val="0"/>
                                          <w:marRight w:val="0"/>
                                          <w:marTop w:val="0"/>
                                          <w:marBottom w:val="0"/>
                                          <w:divBdr>
                                            <w:top w:val="none" w:sz="0" w:space="0" w:color="auto"/>
                                            <w:left w:val="none" w:sz="0" w:space="0" w:color="auto"/>
                                            <w:bottom w:val="none" w:sz="0" w:space="0" w:color="auto"/>
                                            <w:right w:val="none" w:sz="0" w:space="0" w:color="auto"/>
                                          </w:divBdr>
                                          <w:divsChild>
                                            <w:div w:id="10269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pi.vmall.com" TargetMode="External"/><Relationship Id="rId26" Type="http://schemas.openxmlformats.org/officeDocument/2006/relationships/hyperlink" Target="https://api.vmall.com/rest.php" TargetMode="External"/><Relationship Id="rId3" Type="http://schemas.openxmlformats.org/officeDocument/2006/relationships/customXml" Target="../customXml/item3.xml"/><Relationship Id="rId21" Type="http://schemas.openxmlformats.org/officeDocument/2006/relationships/hyperlink" Target="http://developer.huawei.com/cn/consumer/wiki/index.php?title=%E8%B0%83%E7%94%A8%E8%A7%84%E8%8C%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api.vmall.com/rest.php" TargetMode="External"/><Relationship Id="rId2" Type="http://schemas.openxmlformats.org/officeDocument/2006/relationships/customXml" Target="../customXml/item2.xml"/><Relationship Id="rId16" Type="http://schemas.openxmlformats.org/officeDocument/2006/relationships/hyperlink" Target="https://api.vmall.com/rest.php" TargetMode="External"/><Relationship Id="rId20" Type="http://schemas.openxmlformats.org/officeDocument/2006/relationships/hyperlink" Target="http://developer.huawei.com/cn/consumer/wiki/index.php?title=PushSDK%E4%B8%8B%E8%BD%B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pi.vmall.com/rest.php"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ogin.vmall.com/oauth2/token" TargetMode="External"/><Relationship Id="rId23" Type="http://schemas.openxmlformats.org/officeDocument/2006/relationships/hyperlink" Target="https://api.vmall.com/rest.php" TargetMode="External"/><Relationship Id="rId28" Type="http://schemas.openxmlformats.org/officeDocument/2006/relationships/hyperlink" Target="http://open.hicloud.com:8080/PushCRS/AcceptDataServlet" TargetMode="External"/><Relationship Id="rId10" Type="http://schemas.openxmlformats.org/officeDocument/2006/relationships/endnotes" Target="endnotes.xml"/><Relationship Id="rId19" Type="http://schemas.openxmlformats.org/officeDocument/2006/relationships/hyperlink" Target="http://developer.huawei.com/cn/consumer/wiki/index.php?title=%E6%8E%A5%E5%85%A5%E8%AF%B4%E6%98%8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ogin.vmall.com/oauth2/token" TargetMode="External"/><Relationship Id="rId27" Type="http://schemas.openxmlformats.org/officeDocument/2006/relationships/hyperlink" Target="https://api.vmall.com/rest.php"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E17818493A4684482D193D00BE9FB9A" ma:contentTypeVersion="0" ma:contentTypeDescription="新建文档。" ma:contentTypeScope="" ma:versionID="4a88ab9456aa8372ca7c44373da4dbfb">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18204-1AC9-4595-8EF3-1994230E7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1D2627-C517-476D-A5B5-C6049D1B8BFA}">
  <ds:schemaRefs>
    <ds:schemaRef ds:uri="http://schemas.microsoft.com/sharepoint/v3/contenttype/forms"/>
  </ds:schemaRefs>
</ds:datastoreItem>
</file>

<file path=customXml/itemProps3.xml><?xml version="1.0" encoding="utf-8"?>
<ds:datastoreItem xmlns:ds="http://schemas.openxmlformats.org/officeDocument/2006/customXml" ds:itemID="{9D6C154E-6D6E-42BE-9640-9CE6C7E22445}">
  <ds:schemaRefs>
    <ds:schemaRef ds:uri="http://schemas.microsoft.com/office/2006/metadata/properties"/>
  </ds:schemaRefs>
</ds:datastoreItem>
</file>

<file path=customXml/itemProps4.xml><?xml version="1.0" encoding="utf-8"?>
<ds:datastoreItem xmlns:ds="http://schemas.openxmlformats.org/officeDocument/2006/customXml" ds:itemID="{28E1AB1F-719B-4CAD-A040-75FB66D9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8779</TotalTime>
  <Pages>1</Pages>
  <Words>4924</Words>
  <Characters>28071</Characters>
  <Application>Microsoft Office Word</Application>
  <DocSecurity>0</DocSecurity>
  <Lines>233</Lines>
  <Paragraphs>65</Paragraphs>
  <ScaleCrop>false</ScaleCrop>
  <Company>Huawei Technologies Co., Ltd.</Company>
  <LinksUpToDate>false</LinksUpToDate>
  <CharactersWithSpaces>32930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ruihong Chen</dc:creator>
  <cp:keywords>°æ±¾£ºIPD CMM V2.0             ·¢²¼ÈÕÆÚ£º2002-09-30</cp:keywords>
  <cp:lastModifiedBy>Lusongchao</cp:lastModifiedBy>
  <cp:revision>2032</cp:revision>
  <cp:lastPrinted>1899-12-31T16:00:00Z</cp:lastPrinted>
  <dcterms:created xsi:type="dcterms:W3CDTF">2016-06-24T03:50:00Z</dcterms:created>
  <dcterms:modified xsi:type="dcterms:W3CDTF">2016-08-24T07:29:00Z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(2)hhEcROw9uaEbqzRPobEQuYGgdVHM1e+Uj7r3qrALS69RVoJDBVfLk36Wm/Uz8OY6iVixCWaG
edkVhVb11rvbvSuuYyRxZKOhtu6ycQOSubhihsijhNxrmF3NtBwKt+tk29lCIH58Bozai8Vn
ZGJiLi2DFRszgzuou1TkL8lb1IP7V6ekGp1we/4kVU59oW2I001LkCTp4FW1///kT/5ww7TA
2hFJGWt5F3n/Km6CDgE7k</vt:lpwstr>
  </property>
  <property fmtid="{D5CDD505-2E9C-101B-9397-08002B2CF9AE}" pid="3" name="_ms_pID_7253431">
    <vt:lpwstr>HfWeHKCmySJQj5oQiCrYDsVz39YaWvrrlHiH1EMxnoy/fCJ4/aT
RDLtPAl2Wbl12nRYkW7NAB0r4vzIaRM4uYZnRq/uqGdxEpBXNUG7vI3c4u6qmcdkR5BUAAVy
4fyWakNs+PmhhbJBawk27/X02JNvEKi0e9sKJwr5rvTAHUe+uznrL1smxvv75wYCgAQ=</vt:lpwstr>
  </property>
  <property fmtid="{D5CDD505-2E9C-101B-9397-08002B2CF9AE}" pid="4" name="ContentTypeId">
    <vt:lpwstr>0x010100DE17818493A4684482D193D00BE9FB9A</vt:lpwstr>
  </property>
  <property fmtid="{D5CDD505-2E9C-101B-9397-08002B2CF9AE}" pid="5" name="_2015_ms_pID_725343">
    <vt:lpwstr>(3)5VPw83o5qZPmxa/xkuXV6ftuH30KBV70Ei+LNEcXSW8AqynqiGUyh2JPssx+JogizV5oJfQ7
MrynMKw3bCdP8ZTMt76bOGRp7xX2AY8qhJ4VkEAxAM92khBjpltgWwSEZqm2tSVh82IOCymz
zBPYiHA7r5V2zDhwcyF5bLi86w2fjCfm3qGQWBtunZ46656tH6Xsptenc3SmpBDu9ceU+NOM
BuuOjMuZOPUtV6wYtY</vt:lpwstr>
  </property>
  <property fmtid="{D5CDD505-2E9C-101B-9397-08002B2CF9AE}" pid="6" name="_2015_ms_pID_7253431">
    <vt:lpwstr>67iM1EkJgRDIxva+vY37Ed+yNWfUC4/P97gSeMXpjXqhMEeC/3U5Tw
9shUR8+KEEVR+0xgIXKf7CxqwmFwy8JS2IedwVKyKzJEY4fi7B7lxeX3/Y4lyXovL9jU0kJL
EHMSMI5zBpnuvMheKnk9+bPH1zkqSKa+6/hIUIP2Ma+4Pp1tzXNrXkk91LmHTgkWxjpeU0ek
x/8Z4CPsDVxEFNBPbdJ9sOdElsB1OrieRicv</vt:lpwstr>
  </property>
  <property fmtid="{D5CDD505-2E9C-101B-9397-08002B2CF9AE}" pid="7" name="_2015_ms_pID_7253432">
    <vt:lpwstr>kxJdMv1RSz2hnYUgIekuY7hiz1oOJo1UyL/j
oYEyyD8oY1G4DyFRMX/g64y8Q5c3dxc5FKRPb7QWHqPgwr8z8hM=</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1471847420</vt:lpwstr>
  </property>
</Properties>
</file>