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44"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57" w:type="dxa"/>
          <w:right w:w="57" w:type="dxa"/>
        </w:tblCellMar>
        <w:tblLook w:val="00A0"/>
      </w:tblPr>
      <w:tblGrid>
        <w:gridCol w:w="4145"/>
        <w:gridCol w:w="4349"/>
      </w:tblGrid>
      <w:tr w:rsidR="00C7746B" w:rsidRPr="0050328A" w:rsidTr="00F1511F">
        <w:trPr>
          <w:cantSplit/>
          <w:trHeight w:val="350"/>
        </w:trPr>
        <w:tc>
          <w:tcPr>
            <w:tcW w:w="2440" w:type="pct"/>
          </w:tcPr>
          <w:p w:rsidR="00763809" w:rsidRDefault="00A032C8" w:rsidP="00C7746B">
            <w:pPr>
              <w:pStyle w:val="a7"/>
              <w:ind w:left="420"/>
            </w:pPr>
            <w:r>
              <w:pict>
                <v:shapetype id="_x0000_t74" coordsize="21600,21600" o:spt="74"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gradientshapeok="t" o:connecttype="custom" o:connectlocs="10860,2187;2928,10800;10860,21600;18672,10800" o:connectangles="270,180,90,0" textboxrect="5037,2277,16557,13677"/>
                </v:shapetype>
                <v:shape id="DtsShapeName" o:spid="_x0000_s1041" type="#_x0000_t74" alt="74DC16G0G@065877@C9982D210@05BG809;F8D9;LB3M11002757!!!BIHO@]m11002757!@4411G1110CC8ECGEB0110CC8ECGEB0!!!!!!!!!!!!!!!!!!!!!!!!!!!!!!!!!!!!!!!!!!!!!!!!!!!!9;I@=9:2EOP41399!!!!!!BIHO@]p41399!!!!@4411DG1102E28304C21102E28304C2!!!!!!!!!!!!!!!!!!!!!!!!!!!!!!!!!!!!!!!!!!!!!!!!!!!!9:5:&lt;9:K;]B71102!!!!!!BIHO@]b71102!!!!!!!!!!1110C00155DE5110C00155DE5!!!!!!!!!!!!!!!!!!!!!!!!!!!!!!!!!!!!!!!!!!!!!!!!!!!!9:7?[9:7&gt;7[54789S!!!!!BIHO@]{54789!!!!@1C0E281141C@G@35381141C@G@3538!!!!!!!!!!!!!!!!!!!!!!!!!!!!!!!!!!!!!!!!!!!!!!!!!!!!9:EEk85L8JJ46369!!!!!!BIHO@]j46369!!!!@@91C3B1107DB9E16431107DB9E1643!!!!!!!!!!!!!!!!!!!!!!!!!!!!!!!!!!!!!!!!!!!!!!!!!!!!88A9b8;8@&lt;[38562C!!!!!BIHO@]{11043107B1@91278110B34E303@4110B34E303@4!!!!!!!!!!!!!!!!!!!!!!!!!!!!!!!!!!!!!!!!!!!!!!!!!!!!8;8@W8=3AjXVY08215!!!!BIHO@]{110431071@@94130113086786418韩汐yUW糕圭羌桐蹄尘家聚哥斗蚀脉髓/enb!!!!!!!!!!!!!!!!!!!!!!!!!!!!!!!!!!!!!!!!!!!!!!!!!!!!!!!!!!!!!!!!!!!!!!!!!!!!!!!!!!!!!!!!!!!!!!!!!!!!!!!!!!!!!!!!!!!!!!!!!!!!!!!!!!!!!!!!!!!!!!!!!!!!!!!!!!!!!!!!!!!!!!!!!!!!!!!!!!!!!!!!!!!!!!!!!!!!!!!!!!!!!!!!!!!!!!!!!!!!!!!!!!!!!!!!!!!!!!!!!!!!!!!!!!!!!!!!!!!!!!!!!!!!!!!!!!!!!!!!!!!!!!!!!!!!!!!!!!!!!!!!!!!!!!!!!!!!!!!!!!!!!!!!!!!!!!!!!!!!!!!!!!!!!!!!!!!!!!!!!!!!!!!!!!!!!!!!!!!!!!!!!!!!!!!!!!!!!!!!!!!!!!!!!!!!!!!!!!!!!!!!!!!!!!!!!!!!!!!!!!!!!!!!!!!!!!!!!!!!!!!!!!!!!!!!!!!!!!!!!!!!!!!!!!!!!!!!!!!!!!!!!!!!!!!!!!!!!!!!!!!!!!!!!!!!!!!!!!!!!!!!!!!!!!!!!!!!!!!!!!!!!!!!!!!!!!!!!!!!!!!!!!!!!!!!!!!!!!!!!!!!!!!!!!!!!!!!!!!!!!!!!!!!!!!!!!!!!!!!!!!!!!!!!!!!!!!!!!!!!!!!!!!!!!!!!!!!!!!!!!!!!!!!!!!!!!!!!!!!!!!!!!!!!!!!!!!!!!!!!!!!!!!!!!!!!!!!!!!!!!!!!!!!!!!!!!!!!!!!!!!!!!!!!!!!!!!!!!!!!!!!!!!!!!!!!!!!!!!!!!!!!!!!!!!!!!!!!!!!!!!!!!!!!!!!!!!!!!!!!!!!!!!!!!!!!!!!!!!!!!!!!!!!!!!!!!!!!!!!!!!!!!!!!!!!!!!!!!!!!!!!!!!!!!!!!!!!!!!!!!!!!!!!!!!!!!!!!!!!!!!!!!!!!!!!!!!!!!!!!!!!!!!!!!!!!!!!!!!!!!!!!!!!!!!!!!!!!!!!!!!!!!!!!!!!!!!!!!!!!!!!!!!!!!!!!!!!!!!!!!!!!!!!!!!!!!!!!!!!!!!!!!!!!!!!!!!!!!!!!!!!!!!!!!!!!!!!!!!!!!!!!!!!!!!!!!!!!!!!!!!!!!!!!!!!!!!!!!!!!!!!!!!!!!!!!!!!!!!!!!!!!!!!!!!!!!!!!!!!!!!!!!!!!!!!!!!!!!!!!!!!!!!!!!!!!!!!!!!!!!!!!!!!!!!!!!!!!!!!!!!!!!!!!!!!!!!!!!!!!!!!!!!!!!!!!!!!!!!!!!!!!!!!!!!!!!!!!!!!!!!!!!!!!!!!!!!!!!!!!!!!!!!!!!!!!!!!!!!!!!!!!!!!!!!!!!!!!!!!!!!!!!!!!!!!!!!!!!!!!!!!!!!!!!!!!!!!!!!!!!!!!!!!!!!!!!!!!!!!!!!!!!!!!!!!!!!!!!!!!!!!!!!!!!!!!!!!!!!!!!!!!!!!!!!!!!!!!!!!!!!!!!!!!!!!!!!!!!!!!!!!!!!!!!!!!!!!!!!!!!!!!!!!!!!!!!!!!!!!!!!!!!!!!!!!!!!!!!!!!!!!!!!!!!!!!!!!!!!!!!!!!!!!!!!!!!!!!!!!1!&amp;" style="position:absolute;left:0;text-align:left;margin-left:0;margin-top:0;width:.05pt;height:.05pt;z-index:251660288;visibility:hidden">
                  <w10:wrap type="topAndBottom"/>
                  <w10:anchorlock/>
                </v:shape>
              </w:pict>
            </w:r>
            <w:r w:rsidR="00763809">
              <w:rPr>
                <w:rFonts w:hint="eastAsia"/>
              </w:rPr>
              <w:t>?</w:t>
            </w:r>
          </w:p>
          <w:p w:rsidR="00C7746B" w:rsidRPr="0050328A" w:rsidRDefault="00C7746B" w:rsidP="00C7746B">
            <w:pPr>
              <w:pStyle w:val="a7"/>
              <w:ind w:left="420"/>
            </w:pPr>
            <w:r w:rsidRPr="0050328A">
              <w:rPr>
                <w:rFonts w:hint="eastAsia"/>
              </w:rPr>
              <w:t>产品名称</w:t>
            </w:r>
            <w:r w:rsidRPr="0050328A">
              <w:t>Product name</w:t>
            </w:r>
          </w:p>
        </w:tc>
        <w:tc>
          <w:tcPr>
            <w:tcW w:w="2560" w:type="pct"/>
          </w:tcPr>
          <w:p w:rsidR="00C7746B" w:rsidRPr="0050328A" w:rsidRDefault="00C7746B" w:rsidP="00F1511F">
            <w:pPr>
              <w:pStyle w:val="a7"/>
            </w:pPr>
            <w:r w:rsidRPr="0050328A">
              <w:rPr>
                <w:rFonts w:hint="eastAsia"/>
              </w:rPr>
              <w:t>密级</w:t>
            </w:r>
            <w:r w:rsidRPr="0050328A">
              <w:t>Confidentiality level</w:t>
            </w:r>
          </w:p>
        </w:tc>
      </w:tr>
      <w:tr w:rsidR="00C7746B" w:rsidRPr="0050328A" w:rsidTr="00F1511F">
        <w:trPr>
          <w:cantSplit/>
          <w:trHeight w:val="311"/>
        </w:trPr>
        <w:tc>
          <w:tcPr>
            <w:tcW w:w="2440" w:type="pct"/>
          </w:tcPr>
          <w:p w:rsidR="00C7746B" w:rsidRPr="0050328A" w:rsidRDefault="00902975" w:rsidP="005571EF">
            <w:pPr>
              <w:pStyle w:val="a7"/>
              <w:jc w:val="center"/>
            </w:pPr>
            <w:r>
              <w:rPr>
                <w:rFonts w:hint="eastAsia"/>
              </w:rPr>
              <w:t>文件分享</w:t>
            </w:r>
          </w:p>
        </w:tc>
        <w:tc>
          <w:tcPr>
            <w:tcW w:w="2560" w:type="pct"/>
          </w:tcPr>
          <w:p w:rsidR="00C7746B" w:rsidRPr="0050328A" w:rsidRDefault="00C7746B" w:rsidP="00F1511F">
            <w:pPr>
              <w:pStyle w:val="a7"/>
            </w:pPr>
          </w:p>
        </w:tc>
      </w:tr>
      <w:tr w:rsidR="00C7746B" w:rsidRPr="0050328A" w:rsidTr="00F1511F">
        <w:trPr>
          <w:cantSplit/>
          <w:trHeight w:val="350"/>
        </w:trPr>
        <w:tc>
          <w:tcPr>
            <w:tcW w:w="2440" w:type="pct"/>
          </w:tcPr>
          <w:p w:rsidR="00C7746B" w:rsidRPr="0050328A" w:rsidRDefault="00C7746B" w:rsidP="00F1511F">
            <w:pPr>
              <w:pStyle w:val="a7"/>
            </w:pPr>
            <w:r w:rsidRPr="0050328A">
              <w:rPr>
                <w:rFonts w:hint="eastAsia"/>
              </w:rPr>
              <w:t>产品版本</w:t>
            </w:r>
            <w:r w:rsidRPr="0050328A">
              <w:t>Product version</w:t>
            </w:r>
          </w:p>
        </w:tc>
        <w:tc>
          <w:tcPr>
            <w:tcW w:w="2560" w:type="pct"/>
            <w:vMerge w:val="restart"/>
            <w:vAlign w:val="center"/>
          </w:tcPr>
          <w:p w:rsidR="00C7746B" w:rsidRPr="0050328A" w:rsidRDefault="00C7746B" w:rsidP="00F42F77">
            <w:pPr>
              <w:pStyle w:val="a7"/>
            </w:pPr>
            <w:r w:rsidRPr="0050328A">
              <w:t xml:space="preserve">Total </w:t>
            </w:r>
            <w:r w:rsidR="00F42F77">
              <w:t>n</w:t>
            </w:r>
            <w:r w:rsidRPr="0050328A">
              <w:rPr>
                <w:rFonts w:hint="eastAsia"/>
              </w:rPr>
              <w:t xml:space="preserve"> </w:t>
            </w:r>
            <w:r w:rsidRPr="0050328A">
              <w:t>pages</w:t>
            </w:r>
            <w:r w:rsidRPr="0050328A">
              <w:rPr>
                <w:rFonts w:hint="eastAsia"/>
              </w:rPr>
              <w:t xml:space="preserve"> </w:t>
            </w:r>
            <w:r w:rsidRPr="0050328A">
              <w:rPr>
                <w:rFonts w:hint="eastAsia"/>
              </w:rPr>
              <w:t>共</w:t>
            </w:r>
            <w:r w:rsidR="00F42F77">
              <w:t>n</w:t>
            </w:r>
            <w:r w:rsidRPr="0050328A">
              <w:rPr>
                <w:rFonts w:hint="eastAsia"/>
              </w:rPr>
              <w:t>页</w:t>
            </w:r>
          </w:p>
        </w:tc>
      </w:tr>
      <w:tr w:rsidR="00C7746B" w:rsidRPr="0050328A" w:rsidTr="00F1511F">
        <w:trPr>
          <w:cantSplit/>
          <w:trHeight w:val="331"/>
        </w:trPr>
        <w:tc>
          <w:tcPr>
            <w:tcW w:w="2440" w:type="pct"/>
          </w:tcPr>
          <w:p w:rsidR="00C7746B" w:rsidRPr="00CF63FB" w:rsidRDefault="00C7746B" w:rsidP="00F1511F">
            <w:pPr>
              <w:pStyle w:val="a8"/>
            </w:pPr>
          </w:p>
        </w:tc>
        <w:tc>
          <w:tcPr>
            <w:tcW w:w="2560" w:type="pct"/>
            <w:vMerge/>
          </w:tcPr>
          <w:p w:rsidR="00C7746B" w:rsidRPr="0050328A" w:rsidRDefault="00C7746B" w:rsidP="00F1511F">
            <w:pPr>
              <w:pStyle w:val="a8"/>
            </w:pPr>
          </w:p>
        </w:tc>
      </w:tr>
    </w:tbl>
    <w:p w:rsidR="00C7746B" w:rsidRPr="0050328A" w:rsidRDefault="00C7746B" w:rsidP="00C7746B"/>
    <w:p w:rsidR="00C7746B" w:rsidRPr="0050328A" w:rsidRDefault="00C7746B" w:rsidP="00C7746B"/>
    <w:p w:rsidR="00C7746B" w:rsidRPr="000A6491" w:rsidRDefault="00761D4B" w:rsidP="000A6491">
      <w:pPr>
        <w:pStyle w:val="af4"/>
        <w:outlineLvl w:val="0"/>
        <w:rPr>
          <w:rFonts w:cs="Arial"/>
        </w:rPr>
      </w:pPr>
      <w:bookmarkStart w:id="0" w:name="_Toc421693904"/>
      <w:r>
        <w:rPr>
          <w:rFonts w:cs="Arial" w:hint="eastAsia"/>
        </w:rPr>
        <w:t>华为</w:t>
      </w:r>
      <w:r>
        <w:rPr>
          <w:rFonts w:cs="Arial"/>
        </w:rPr>
        <w:t>健康云</w:t>
      </w:r>
      <w:r w:rsidR="00467710">
        <w:rPr>
          <w:rFonts w:cs="Arial" w:hint="eastAsia"/>
        </w:rPr>
        <w:t xml:space="preserve"> </w:t>
      </w:r>
      <w:r w:rsidR="00DA03CC">
        <w:rPr>
          <w:rFonts w:cs="Arial" w:hint="eastAsia"/>
        </w:rPr>
        <w:t>运营日志</w:t>
      </w:r>
      <w:r w:rsidR="00486F7A">
        <w:rPr>
          <w:rFonts w:cs="Arial" w:hint="eastAsia"/>
        </w:rPr>
        <w:t>打点</w:t>
      </w:r>
      <w:bookmarkEnd w:id="0"/>
    </w:p>
    <w:p w:rsidR="00C7746B" w:rsidRPr="00453722" w:rsidRDefault="00C7746B" w:rsidP="00C7746B"/>
    <w:p w:rsidR="00C7746B" w:rsidRPr="0050328A" w:rsidRDefault="00C7746B" w:rsidP="00C7746B"/>
    <w:p w:rsidR="00C7746B" w:rsidRPr="00EA5FDA" w:rsidRDefault="00C7746B" w:rsidP="00C7746B"/>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07"/>
        <w:gridCol w:w="2896"/>
        <w:gridCol w:w="1338"/>
        <w:gridCol w:w="2381"/>
      </w:tblGrid>
      <w:tr w:rsidR="00C7746B" w:rsidRPr="00EA5FDA" w:rsidTr="005F21BB">
        <w:trPr>
          <w:jc w:val="center"/>
        </w:trPr>
        <w:tc>
          <w:tcPr>
            <w:tcW w:w="1119" w:type="pct"/>
            <w:vAlign w:val="center"/>
          </w:tcPr>
          <w:p w:rsidR="00C7746B" w:rsidRPr="00EA5FDA" w:rsidRDefault="00C7746B" w:rsidP="00F1511F">
            <w:pPr>
              <w:pStyle w:val="CoverTableText"/>
            </w:pPr>
            <w:r w:rsidRPr="00EA5FDA">
              <w:t xml:space="preserve">Prepared by </w:t>
            </w:r>
          </w:p>
          <w:p w:rsidR="00C7746B" w:rsidRPr="00EA5FDA" w:rsidRDefault="00C7746B" w:rsidP="00F1511F">
            <w:pPr>
              <w:pStyle w:val="CoverTableText"/>
            </w:pPr>
            <w:r w:rsidRPr="00EA5FDA">
              <w:rPr>
                <w:rFonts w:hint="eastAsia"/>
              </w:rPr>
              <w:t>拟制</w:t>
            </w:r>
          </w:p>
        </w:tc>
        <w:tc>
          <w:tcPr>
            <w:tcW w:w="1699" w:type="pct"/>
            <w:vAlign w:val="center"/>
          </w:tcPr>
          <w:p w:rsidR="00C7746B" w:rsidRPr="00EA5FDA" w:rsidRDefault="00A54D42" w:rsidP="00902975">
            <w:pPr>
              <w:pStyle w:val="CoverTableText"/>
            </w:pPr>
            <w:r>
              <w:rPr>
                <w:rFonts w:hint="eastAsia"/>
              </w:rPr>
              <w:t>李橼</w:t>
            </w:r>
          </w:p>
        </w:tc>
        <w:tc>
          <w:tcPr>
            <w:tcW w:w="785" w:type="pct"/>
            <w:vAlign w:val="center"/>
          </w:tcPr>
          <w:p w:rsidR="00C7746B" w:rsidRPr="00EA5FDA" w:rsidRDefault="00C7746B" w:rsidP="00F1511F">
            <w:pPr>
              <w:pStyle w:val="CoverTableText"/>
            </w:pPr>
            <w:r w:rsidRPr="00EA5FDA">
              <w:t>Date</w:t>
            </w:r>
          </w:p>
          <w:p w:rsidR="00C7746B" w:rsidRPr="00EA5FDA" w:rsidRDefault="00C7746B" w:rsidP="00F1511F">
            <w:pPr>
              <w:pStyle w:val="CoverTableText"/>
            </w:pPr>
            <w:r w:rsidRPr="00EA5FDA">
              <w:rPr>
                <w:rFonts w:hint="eastAsia"/>
              </w:rPr>
              <w:t>日期</w:t>
            </w:r>
          </w:p>
        </w:tc>
        <w:tc>
          <w:tcPr>
            <w:tcW w:w="1397" w:type="pct"/>
            <w:vAlign w:val="center"/>
          </w:tcPr>
          <w:p w:rsidR="00C7746B" w:rsidRPr="00EA5FDA" w:rsidRDefault="00C7746B" w:rsidP="006001D3">
            <w:pPr>
              <w:pStyle w:val="CoverTableText"/>
            </w:pPr>
          </w:p>
        </w:tc>
      </w:tr>
      <w:tr w:rsidR="00C7746B" w:rsidRPr="00EA5FDA" w:rsidTr="005F21BB">
        <w:trPr>
          <w:jc w:val="center"/>
        </w:trPr>
        <w:tc>
          <w:tcPr>
            <w:tcW w:w="1119" w:type="pct"/>
            <w:vAlign w:val="center"/>
          </w:tcPr>
          <w:p w:rsidR="00C7746B" w:rsidRPr="00EA5FDA" w:rsidRDefault="00C7746B" w:rsidP="00F1511F">
            <w:pPr>
              <w:pStyle w:val="CoverTableText"/>
            </w:pPr>
            <w:r w:rsidRPr="00EA5FDA">
              <w:t xml:space="preserve">Reviewed by </w:t>
            </w:r>
          </w:p>
          <w:p w:rsidR="00C7746B" w:rsidRPr="00EA5FDA" w:rsidRDefault="00C7746B" w:rsidP="00F1511F">
            <w:pPr>
              <w:pStyle w:val="CoverTableText"/>
            </w:pPr>
            <w:r w:rsidRPr="00EA5FDA">
              <w:rPr>
                <w:rFonts w:hint="eastAsia"/>
              </w:rPr>
              <w:t>审核</w:t>
            </w:r>
          </w:p>
        </w:tc>
        <w:tc>
          <w:tcPr>
            <w:tcW w:w="1699" w:type="pct"/>
            <w:vAlign w:val="center"/>
          </w:tcPr>
          <w:p w:rsidR="00C7746B" w:rsidRPr="00EA5FDA" w:rsidRDefault="00C7746B" w:rsidP="00F1511F">
            <w:pPr>
              <w:pStyle w:val="CoverTableText"/>
            </w:pPr>
          </w:p>
        </w:tc>
        <w:tc>
          <w:tcPr>
            <w:tcW w:w="785" w:type="pct"/>
            <w:vAlign w:val="center"/>
          </w:tcPr>
          <w:p w:rsidR="00C7746B" w:rsidRPr="00EA5FDA" w:rsidRDefault="00C7746B" w:rsidP="00F1511F">
            <w:pPr>
              <w:pStyle w:val="CoverTableText"/>
            </w:pPr>
            <w:r w:rsidRPr="00EA5FDA">
              <w:t>Date</w:t>
            </w:r>
          </w:p>
          <w:p w:rsidR="00C7746B" w:rsidRPr="00EA5FDA" w:rsidRDefault="00C7746B" w:rsidP="00F1511F">
            <w:pPr>
              <w:pStyle w:val="CoverTableText"/>
            </w:pPr>
            <w:r w:rsidRPr="00EA5FDA">
              <w:rPr>
                <w:rFonts w:hint="eastAsia"/>
              </w:rPr>
              <w:t>日期</w:t>
            </w:r>
          </w:p>
        </w:tc>
        <w:tc>
          <w:tcPr>
            <w:tcW w:w="1397" w:type="pct"/>
            <w:vAlign w:val="center"/>
          </w:tcPr>
          <w:p w:rsidR="00C7746B" w:rsidRPr="00EA5FDA" w:rsidRDefault="00C7746B" w:rsidP="00F1511F">
            <w:pPr>
              <w:pStyle w:val="CoverTableText"/>
            </w:pPr>
          </w:p>
        </w:tc>
      </w:tr>
      <w:tr w:rsidR="00C7746B" w:rsidRPr="00EA5FDA" w:rsidTr="005F21BB">
        <w:trPr>
          <w:jc w:val="center"/>
        </w:trPr>
        <w:tc>
          <w:tcPr>
            <w:tcW w:w="1119" w:type="pct"/>
            <w:vAlign w:val="center"/>
          </w:tcPr>
          <w:p w:rsidR="00C7746B" w:rsidRPr="00EA5FDA" w:rsidRDefault="00C7746B" w:rsidP="00F1511F">
            <w:pPr>
              <w:pStyle w:val="CoverTableText"/>
            </w:pPr>
            <w:r w:rsidRPr="00EA5FDA">
              <w:t>Approved by</w:t>
            </w:r>
          </w:p>
          <w:p w:rsidR="00C7746B" w:rsidRPr="00EA5FDA" w:rsidRDefault="00C7746B" w:rsidP="00F1511F">
            <w:pPr>
              <w:pStyle w:val="CoverTableText"/>
            </w:pPr>
            <w:r w:rsidRPr="00EA5FDA">
              <w:rPr>
                <w:rFonts w:hint="eastAsia"/>
              </w:rPr>
              <w:t>批准</w:t>
            </w:r>
          </w:p>
        </w:tc>
        <w:tc>
          <w:tcPr>
            <w:tcW w:w="1699" w:type="pct"/>
            <w:vAlign w:val="center"/>
          </w:tcPr>
          <w:p w:rsidR="00C7746B" w:rsidRPr="00EA5FDA" w:rsidRDefault="00C7746B" w:rsidP="00F1511F">
            <w:pPr>
              <w:pStyle w:val="CoverTableText"/>
            </w:pPr>
          </w:p>
        </w:tc>
        <w:tc>
          <w:tcPr>
            <w:tcW w:w="785" w:type="pct"/>
            <w:vAlign w:val="center"/>
          </w:tcPr>
          <w:p w:rsidR="00C7746B" w:rsidRPr="00EA5FDA" w:rsidRDefault="00C7746B" w:rsidP="00F1511F">
            <w:pPr>
              <w:pStyle w:val="CoverTableText"/>
            </w:pPr>
            <w:r w:rsidRPr="00EA5FDA">
              <w:t>Date</w:t>
            </w:r>
          </w:p>
          <w:p w:rsidR="00C7746B" w:rsidRPr="00EA5FDA" w:rsidRDefault="00C7746B" w:rsidP="00F1511F">
            <w:pPr>
              <w:pStyle w:val="CoverTableText"/>
            </w:pPr>
            <w:r w:rsidRPr="00EA5FDA">
              <w:rPr>
                <w:rFonts w:hint="eastAsia"/>
              </w:rPr>
              <w:t>日期</w:t>
            </w:r>
          </w:p>
        </w:tc>
        <w:tc>
          <w:tcPr>
            <w:tcW w:w="1397" w:type="pct"/>
            <w:vAlign w:val="center"/>
          </w:tcPr>
          <w:p w:rsidR="00C7746B" w:rsidRPr="00EA5FDA" w:rsidRDefault="00C7746B" w:rsidP="00F1511F">
            <w:pPr>
              <w:pStyle w:val="CoverTableText"/>
            </w:pPr>
          </w:p>
        </w:tc>
      </w:tr>
    </w:tbl>
    <w:p w:rsidR="00C7746B" w:rsidRDefault="00C7746B" w:rsidP="00C7746B">
      <w:pPr>
        <w:jc w:val="center"/>
      </w:pPr>
    </w:p>
    <w:p w:rsidR="00C7746B" w:rsidRDefault="00C7746B" w:rsidP="00C7746B">
      <w:pPr>
        <w:jc w:val="center"/>
      </w:pPr>
    </w:p>
    <w:p w:rsidR="00C7746B" w:rsidRDefault="00C7746B" w:rsidP="00C7746B">
      <w:pPr>
        <w:jc w:val="center"/>
      </w:pPr>
    </w:p>
    <w:p w:rsidR="00C7746B" w:rsidRDefault="00C7746B" w:rsidP="00C7746B">
      <w:pPr>
        <w:jc w:val="center"/>
      </w:pPr>
    </w:p>
    <w:p w:rsidR="00195B22" w:rsidRPr="00962A0A" w:rsidRDefault="00195B22" w:rsidP="00195B22">
      <w:pPr>
        <w:pStyle w:val="a8"/>
        <w:rPr>
          <w:rFonts w:cs="Arial"/>
        </w:rPr>
      </w:pPr>
    </w:p>
    <w:p w:rsidR="00195B22" w:rsidRPr="00962A0A" w:rsidRDefault="00195B22" w:rsidP="00195B22">
      <w:pPr>
        <w:pStyle w:val="a9"/>
        <w:ind w:left="-99" w:right="9" w:firstLine="99"/>
        <w:jc w:val="center"/>
        <w:rPr>
          <w:rFonts w:cs="Arial"/>
        </w:rPr>
      </w:pPr>
      <w:r>
        <w:rPr>
          <w:rFonts w:cs="Arial"/>
          <w:noProof/>
          <w:lang w:val="en-US"/>
        </w:rPr>
        <w:drawing>
          <wp:inline distT="0" distB="0" distL="0" distR="0">
            <wp:extent cx="1110615" cy="1025525"/>
            <wp:effectExtent l="19050" t="0" r="0" b="0"/>
            <wp:docPr id="19" name="图片 1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go"/>
                    <pic:cNvPicPr>
                      <a:picLocks noChangeAspect="1" noChangeArrowheads="1"/>
                    </pic:cNvPicPr>
                  </pic:nvPicPr>
                  <pic:blipFill>
                    <a:blip r:embed="rId8" cstate="print"/>
                    <a:srcRect/>
                    <a:stretch>
                      <a:fillRect/>
                    </a:stretch>
                  </pic:blipFill>
                  <pic:spPr bwMode="auto">
                    <a:xfrm>
                      <a:off x="0" y="0"/>
                      <a:ext cx="1110615" cy="1025525"/>
                    </a:xfrm>
                    <a:prstGeom prst="rect">
                      <a:avLst/>
                    </a:prstGeom>
                    <a:noFill/>
                  </pic:spPr>
                </pic:pic>
              </a:graphicData>
            </a:graphic>
          </wp:inline>
        </w:drawing>
      </w:r>
    </w:p>
    <w:p w:rsidR="00195B22" w:rsidRPr="00962A0A" w:rsidRDefault="00195B22" w:rsidP="00195B22">
      <w:pPr>
        <w:pStyle w:val="aa"/>
        <w:ind w:left="-99" w:right="9" w:firstLine="176"/>
        <w:rPr>
          <w:rFonts w:cs="Arial"/>
        </w:rPr>
      </w:pPr>
      <w:proofErr w:type="spellStart"/>
      <w:r w:rsidRPr="00962A0A">
        <w:rPr>
          <w:rFonts w:cs="Arial"/>
        </w:rPr>
        <w:t>Huawei</w:t>
      </w:r>
      <w:proofErr w:type="spellEnd"/>
      <w:r w:rsidRPr="00962A0A">
        <w:rPr>
          <w:rFonts w:cs="Arial"/>
        </w:rPr>
        <w:t xml:space="preserve"> Technologies Co., Ltd. </w:t>
      </w:r>
    </w:p>
    <w:p w:rsidR="00195B22" w:rsidRPr="00962A0A" w:rsidRDefault="00195B22" w:rsidP="00195B22">
      <w:pPr>
        <w:pStyle w:val="aa"/>
        <w:ind w:left="-99" w:right="9" w:firstLine="176"/>
        <w:rPr>
          <w:rFonts w:cs="Arial"/>
        </w:rPr>
      </w:pPr>
      <w:r w:rsidRPr="00962A0A">
        <w:rPr>
          <w:rFonts w:cs="Arial"/>
        </w:rPr>
        <w:t>华为技术有限公司</w:t>
      </w:r>
    </w:p>
    <w:p w:rsidR="00195B22" w:rsidRPr="00962A0A" w:rsidRDefault="00195B22" w:rsidP="00195B22">
      <w:pPr>
        <w:pStyle w:val="a8"/>
        <w:rPr>
          <w:rFonts w:cs="Arial"/>
        </w:rPr>
      </w:pPr>
      <w:r w:rsidRPr="00962A0A">
        <w:rPr>
          <w:rFonts w:cs="Arial"/>
        </w:rPr>
        <w:t>All rights reserved</w:t>
      </w:r>
    </w:p>
    <w:p w:rsidR="00195B22" w:rsidRPr="00962A0A" w:rsidRDefault="00195B22" w:rsidP="00195B22">
      <w:pPr>
        <w:pStyle w:val="a8"/>
        <w:rPr>
          <w:rFonts w:cs="Arial"/>
        </w:rPr>
      </w:pPr>
      <w:r w:rsidRPr="00962A0A">
        <w:rPr>
          <w:rFonts w:cs="Arial"/>
        </w:rPr>
        <w:t>版权所有</w:t>
      </w:r>
      <w:r w:rsidRPr="00962A0A">
        <w:rPr>
          <w:rFonts w:cs="Arial"/>
        </w:rPr>
        <w:t xml:space="preserve">  </w:t>
      </w:r>
      <w:r w:rsidRPr="00962A0A">
        <w:rPr>
          <w:rFonts w:cs="Arial"/>
        </w:rPr>
        <w:t>侵权必究</w:t>
      </w:r>
    </w:p>
    <w:p w:rsidR="00195B22" w:rsidRPr="00962A0A" w:rsidRDefault="00195B22" w:rsidP="00195B22">
      <w:pPr>
        <w:pStyle w:val="a8"/>
        <w:rPr>
          <w:rFonts w:cs="Arial"/>
        </w:rPr>
      </w:pPr>
    </w:p>
    <w:p w:rsidR="00195B22" w:rsidRPr="00962A0A" w:rsidRDefault="00195B22" w:rsidP="00195B22">
      <w:pPr>
        <w:pStyle w:val="a8"/>
        <w:rPr>
          <w:rFonts w:cs="Arial"/>
        </w:rPr>
      </w:pPr>
      <w:r w:rsidRPr="00962A0A">
        <w:rPr>
          <w:rFonts w:cs="Arial"/>
        </w:rPr>
        <w:t>（</w:t>
      </w:r>
      <w:r w:rsidRPr="00962A0A">
        <w:rPr>
          <w:rFonts w:cs="Arial"/>
        </w:rPr>
        <w:t>for internal use only</w:t>
      </w:r>
      <w:r w:rsidRPr="00962A0A">
        <w:rPr>
          <w:rFonts w:cs="Arial"/>
        </w:rPr>
        <w:t>）</w:t>
      </w:r>
    </w:p>
    <w:p w:rsidR="00195B22" w:rsidRPr="00962A0A" w:rsidRDefault="00195B22" w:rsidP="00195B22">
      <w:pPr>
        <w:pStyle w:val="a8"/>
        <w:rPr>
          <w:rFonts w:cs="Arial"/>
        </w:rPr>
      </w:pPr>
      <w:r w:rsidRPr="00962A0A">
        <w:rPr>
          <w:rFonts w:cs="Arial"/>
        </w:rPr>
        <w:t>（仅供内部使用）</w:t>
      </w:r>
    </w:p>
    <w:p w:rsidR="000A6491" w:rsidRDefault="00C7746B" w:rsidP="00C7746B">
      <w:pPr>
        <w:pStyle w:val="a8"/>
      </w:pPr>
      <w:r>
        <w:br w:type="page"/>
      </w:r>
    </w:p>
    <w:p w:rsidR="000A6491" w:rsidRDefault="000A6491" w:rsidP="00C7746B">
      <w:pPr>
        <w:pStyle w:val="a8"/>
      </w:pPr>
    </w:p>
    <w:p w:rsidR="00C7746B" w:rsidRPr="000A6491" w:rsidRDefault="000A6491" w:rsidP="00907D09">
      <w:pPr>
        <w:pStyle w:val="QB1"/>
        <w:numPr>
          <w:ilvl w:val="0"/>
          <w:numId w:val="0"/>
        </w:numPr>
        <w:ind w:left="845"/>
        <w:rPr>
          <w:rFonts w:ascii="Arial" w:hAnsi="Arial" w:cs="Arial"/>
          <w:bCs w:val="0"/>
          <w:kern w:val="0"/>
          <w:sz w:val="32"/>
          <w:szCs w:val="32"/>
        </w:rPr>
      </w:pPr>
      <w:bookmarkStart w:id="1" w:name="_Toc421693905"/>
      <w:r w:rsidRPr="000A6491">
        <w:rPr>
          <w:rFonts w:ascii="Arial" w:hAnsi="Arial" w:cs="Arial" w:hint="eastAsia"/>
          <w:bCs w:val="0"/>
          <w:kern w:val="0"/>
          <w:sz w:val="32"/>
          <w:szCs w:val="32"/>
        </w:rPr>
        <w:t>修订记录</w:t>
      </w:r>
      <w:bookmarkEnd w:id="1"/>
      <w:r w:rsidR="00C7746B" w:rsidRPr="000A6491">
        <w:rPr>
          <w:rFonts w:ascii="Arial" w:hAnsi="Arial" w:cs="Arial"/>
          <w:bCs w:val="0"/>
          <w:kern w:val="0"/>
          <w:sz w:val="32"/>
          <w:szCs w:val="32"/>
        </w:rPr>
        <w:t xml:space="preserve"> </w:t>
      </w:r>
    </w:p>
    <w:tbl>
      <w:tblPr>
        <w:tblW w:w="4626" w:type="pct"/>
        <w:jc w:val="center"/>
        <w:tblCellMar>
          <w:left w:w="57" w:type="dxa"/>
          <w:right w:w="57" w:type="dxa"/>
        </w:tblCellMar>
        <w:tblLook w:val="0000"/>
      </w:tblPr>
      <w:tblGrid>
        <w:gridCol w:w="1163"/>
        <w:gridCol w:w="992"/>
        <w:gridCol w:w="827"/>
        <w:gridCol w:w="3424"/>
        <w:gridCol w:w="1384"/>
      </w:tblGrid>
      <w:tr w:rsidR="000717FA" w:rsidRPr="0059519F" w:rsidTr="00CA1312">
        <w:trPr>
          <w:cantSplit/>
          <w:tblHeader/>
          <w:jc w:val="center"/>
        </w:trPr>
        <w:tc>
          <w:tcPr>
            <w:tcW w:w="746" w:type="pct"/>
            <w:tcBorders>
              <w:top w:val="single" w:sz="6" w:space="0" w:color="auto"/>
              <w:left w:val="single" w:sz="6" w:space="0" w:color="auto"/>
              <w:bottom w:val="single" w:sz="6" w:space="0" w:color="auto"/>
              <w:right w:val="single" w:sz="6" w:space="0" w:color="auto"/>
            </w:tcBorders>
          </w:tcPr>
          <w:p w:rsidR="000717FA" w:rsidRPr="0059519F" w:rsidRDefault="000717FA" w:rsidP="00F1511F">
            <w:pPr>
              <w:pStyle w:val="Char2"/>
            </w:pPr>
            <w:r w:rsidRPr="0059519F">
              <w:t>Date</w:t>
            </w:r>
          </w:p>
          <w:p w:rsidR="000717FA" w:rsidRPr="0059519F" w:rsidRDefault="000717FA" w:rsidP="00F1511F">
            <w:pPr>
              <w:pStyle w:val="Char2"/>
            </w:pPr>
            <w:r w:rsidRPr="0059519F">
              <w:rPr>
                <w:rFonts w:hint="eastAsia"/>
              </w:rPr>
              <w:t>日期</w:t>
            </w:r>
          </w:p>
        </w:tc>
        <w:tc>
          <w:tcPr>
            <w:tcW w:w="637" w:type="pct"/>
            <w:tcBorders>
              <w:top w:val="single" w:sz="6" w:space="0" w:color="auto"/>
              <w:left w:val="single" w:sz="6" w:space="0" w:color="auto"/>
              <w:bottom w:val="single" w:sz="6" w:space="0" w:color="auto"/>
              <w:right w:val="single" w:sz="6" w:space="0" w:color="auto"/>
            </w:tcBorders>
          </w:tcPr>
          <w:p w:rsidR="000717FA" w:rsidRPr="0059519F" w:rsidRDefault="000717FA" w:rsidP="00F1511F">
            <w:pPr>
              <w:pStyle w:val="Char2"/>
            </w:pPr>
            <w:r w:rsidRPr="0059519F">
              <w:t>Revision Version</w:t>
            </w:r>
          </w:p>
          <w:p w:rsidR="000717FA" w:rsidRPr="0059519F" w:rsidRDefault="000717FA" w:rsidP="00F1511F">
            <w:pPr>
              <w:pStyle w:val="Char2"/>
            </w:pPr>
            <w:r w:rsidRPr="0059519F">
              <w:rPr>
                <w:rFonts w:hint="eastAsia"/>
              </w:rPr>
              <w:t>修订</w:t>
            </w:r>
            <w:r w:rsidRPr="0059519F">
              <w:br/>
            </w:r>
            <w:r w:rsidRPr="0059519F">
              <w:rPr>
                <w:rFonts w:hint="eastAsia"/>
              </w:rPr>
              <w:t>版本</w:t>
            </w:r>
          </w:p>
        </w:tc>
        <w:tc>
          <w:tcPr>
            <w:tcW w:w="531" w:type="pct"/>
            <w:tcBorders>
              <w:top w:val="single" w:sz="6" w:space="0" w:color="auto"/>
              <w:left w:val="single" w:sz="6" w:space="0" w:color="auto"/>
              <w:bottom w:val="single" w:sz="6" w:space="0" w:color="auto"/>
              <w:right w:val="single" w:sz="6" w:space="0" w:color="auto"/>
            </w:tcBorders>
          </w:tcPr>
          <w:p w:rsidR="000717FA" w:rsidRPr="0059519F" w:rsidRDefault="000717FA" w:rsidP="00F1511F">
            <w:pPr>
              <w:pStyle w:val="ab"/>
            </w:pPr>
            <w:r w:rsidRPr="0059519F">
              <w:t>CR ID / Defect ID</w:t>
            </w:r>
            <w:r w:rsidRPr="0059519F">
              <w:br/>
              <w:t>CR</w:t>
            </w:r>
            <w:r w:rsidRPr="0059519F">
              <w:rPr>
                <w:rFonts w:hint="eastAsia"/>
              </w:rPr>
              <w:t>号</w:t>
            </w:r>
          </w:p>
        </w:tc>
        <w:tc>
          <w:tcPr>
            <w:tcW w:w="2198" w:type="pct"/>
            <w:tcBorders>
              <w:top w:val="single" w:sz="6" w:space="0" w:color="auto"/>
              <w:left w:val="single" w:sz="6" w:space="0" w:color="auto"/>
              <w:bottom w:val="single" w:sz="6" w:space="0" w:color="auto"/>
              <w:right w:val="single" w:sz="6" w:space="0" w:color="auto"/>
            </w:tcBorders>
          </w:tcPr>
          <w:p w:rsidR="000717FA" w:rsidRPr="0059519F" w:rsidRDefault="000717FA" w:rsidP="00F1511F">
            <w:pPr>
              <w:pStyle w:val="Char2"/>
            </w:pPr>
            <w:r w:rsidRPr="0059519F">
              <w:t xml:space="preserve">Change </w:t>
            </w:r>
            <w:r>
              <w:t>Desc</w:t>
            </w:r>
            <w:r w:rsidRPr="0059519F">
              <w:t>ription</w:t>
            </w:r>
          </w:p>
          <w:p w:rsidR="000717FA" w:rsidRPr="0059519F" w:rsidRDefault="000717FA" w:rsidP="00F1511F">
            <w:pPr>
              <w:pStyle w:val="Char2"/>
            </w:pPr>
            <w:r w:rsidRPr="0059519F">
              <w:rPr>
                <w:rFonts w:hint="eastAsia"/>
              </w:rPr>
              <w:t>修改描述</w:t>
            </w:r>
          </w:p>
        </w:tc>
        <w:tc>
          <w:tcPr>
            <w:tcW w:w="888" w:type="pct"/>
            <w:tcBorders>
              <w:top w:val="single" w:sz="6" w:space="0" w:color="auto"/>
              <w:left w:val="single" w:sz="6" w:space="0" w:color="auto"/>
              <w:bottom w:val="single" w:sz="6" w:space="0" w:color="auto"/>
              <w:right w:val="single" w:sz="6" w:space="0" w:color="auto"/>
            </w:tcBorders>
          </w:tcPr>
          <w:p w:rsidR="000717FA" w:rsidRPr="0059519F" w:rsidRDefault="000717FA" w:rsidP="00F1511F">
            <w:pPr>
              <w:pStyle w:val="Char2"/>
            </w:pPr>
            <w:r w:rsidRPr="0059519F">
              <w:t>Author</w:t>
            </w:r>
          </w:p>
          <w:p w:rsidR="000717FA" w:rsidRPr="0059519F" w:rsidRDefault="000717FA" w:rsidP="00F1511F">
            <w:pPr>
              <w:pStyle w:val="Char2"/>
            </w:pPr>
            <w:r w:rsidRPr="0059519F">
              <w:rPr>
                <w:rFonts w:hint="eastAsia"/>
              </w:rPr>
              <w:t>作者</w:t>
            </w:r>
          </w:p>
        </w:tc>
      </w:tr>
      <w:tr w:rsidR="000717FA" w:rsidRPr="0059519F" w:rsidTr="00CA1312">
        <w:trPr>
          <w:cantSplit/>
          <w:jc w:val="center"/>
        </w:trPr>
        <w:tc>
          <w:tcPr>
            <w:tcW w:w="746" w:type="pct"/>
            <w:tcBorders>
              <w:top w:val="single" w:sz="6" w:space="0" w:color="auto"/>
              <w:left w:val="single" w:sz="6" w:space="0" w:color="auto"/>
              <w:bottom w:val="single" w:sz="6" w:space="0" w:color="auto"/>
              <w:right w:val="single" w:sz="6" w:space="0" w:color="auto"/>
            </w:tcBorders>
            <w:vAlign w:val="center"/>
          </w:tcPr>
          <w:p w:rsidR="000717FA" w:rsidRPr="0059519F" w:rsidRDefault="00F2327C" w:rsidP="004D1CAF">
            <w:pPr>
              <w:ind w:left="0"/>
              <w:jc w:val="center"/>
            </w:pPr>
            <w:r>
              <w:rPr>
                <w:rFonts w:hint="eastAsia"/>
              </w:rPr>
              <w:t>2015/06/08</w:t>
            </w:r>
          </w:p>
        </w:tc>
        <w:tc>
          <w:tcPr>
            <w:tcW w:w="637" w:type="pct"/>
            <w:tcBorders>
              <w:top w:val="single" w:sz="6" w:space="0" w:color="auto"/>
              <w:left w:val="single" w:sz="6" w:space="0" w:color="auto"/>
              <w:bottom w:val="single" w:sz="6" w:space="0" w:color="auto"/>
              <w:right w:val="single" w:sz="6" w:space="0" w:color="auto"/>
            </w:tcBorders>
            <w:vAlign w:val="center"/>
          </w:tcPr>
          <w:p w:rsidR="000717FA" w:rsidRPr="0059519F" w:rsidRDefault="00F2327C" w:rsidP="008B356B">
            <w:pPr>
              <w:pStyle w:val="a9"/>
              <w:ind w:left="-99" w:right="9" w:firstLine="99"/>
              <w:jc w:val="center"/>
            </w:pPr>
            <w:bookmarkStart w:id="2" w:name="OLE_LINK11"/>
            <w:bookmarkStart w:id="3" w:name="OLE_LINK12"/>
            <w:r>
              <w:rPr>
                <w:rFonts w:hint="eastAsia"/>
              </w:rPr>
              <w:t>2</w:t>
            </w:r>
            <w:bookmarkEnd w:id="2"/>
            <w:bookmarkEnd w:id="3"/>
          </w:p>
        </w:tc>
        <w:tc>
          <w:tcPr>
            <w:tcW w:w="531" w:type="pct"/>
            <w:tcBorders>
              <w:top w:val="single" w:sz="6" w:space="0" w:color="auto"/>
              <w:left w:val="single" w:sz="6" w:space="0" w:color="auto"/>
              <w:bottom w:val="single" w:sz="6" w:space="0" w:color="auto"/>
              <w:right w:val="single" w:sz="6" w:space="0" w:color="auto"/>
            </w:tcBorders>
            <w:vAlign w:val="center"/>
          </w:tcPr>
          <w:p w:rsidR="000717FA" w:rsidRPr="0059519F" w:rsidRDefault="000717FA" w:rsidP="00F1511F">
            <w:pPr>
              <w:pStyle w:val="a9"/>
              <w:ind w:left="-99" w:right="9" w:firstLine="99"/>
              <w:jc w:val="left"/>
            </w:pPr>
          </w:p>
        </w:tc>
        <w:tc>
          <w:tcPr>
            <w:tcW w:w="2198" w:type="pct"/>
            <w:tcBorders>
              <w:top w:val="single" w:sz="6" w:space="0" w:color="auto"/>
              <w:left w:val="single" w:sz="6" w:space="0" w:color="auto"/>
              <w:bottom w:val="single" w:sz="6" w:space="0" w:color="auto"/>
              <w:right w:val="single" w:sz="6" w:space="0" w:color="auto"/>
            </w:tcBorders>
            <w:vAlign w:val="center"/>
          </w:tcPr>
          <w:p w:rsidR="000717FA" w:rsidRPr="0059519F" w:rsidRDefault="000717FA" w:rsidP="00F1511F">
            <w:pPr>
              <w:pStyle w:val="a7"/>
            </w:pPr>
          </w:p>
        </w:tc>
        <w:tc>
          <w:tcPr>
            <w:tcW w:w="888" w:type="pct"/>
            <w:tcBorders>
              <w:top w:val="single" w:sz="6" w:space="0" w:color="auto"/>
              <w:left w:val="single" w:sz="6" w:space="0" w:color="auto"/>
              <w:bottom w:val="single" w:sz="6" w:space="0" w:color="auto"/>
              <w:right w:val="single" w:sz="6" w:space="0" w:color="auto"/>
            </w:tcBorders>
            <w:vAlign w:val="center"/>
          </w:tcPr>
          <w:p w:rsidR="000717FA" w:rsidRPr="0059519F" w:rsidRDefault="00F667B6" w:rsidP="00F667B6">
            <w:pPr>
              <w:pStyle w:val="a9"/>
              <w:ind w:left="-99" w:right="9" w:firstLine="99"/>
              <w:jc w:val="left"/>
            </w:pPr>
            <w:r>
              <w:rPr>
                <w:rFonts w:hint="eastAsia"/>
              </w:rPr>
              <w:t>wWX</w:t>
            </w:r>
            <w:r w:rsidR="00CD6906">
              <w:rPr>
                <w:rFonts w:hint="eastAsia"/>
              </w:rPr>
              <w:t>222518</w:t>
            </w:r>
          </w:p>
        </w:tc>
      </w:tr>
      <w:tr w:rsidR="000717FA" w:rsidRPr="0059519F" w:rsidTr="00CA1312">
        <w:trPr>
          <w:cantSplit/>
          <w:jc w:val="center"/>
        </w:trPr>
        <w:tc>
          <w:tcPr>
            <w:tcW w:w="746" w:type="pct"/>
            <w:tcBorders>
              <w:top w:val="single" w:sz="6" w:space="0" w:color="auto"/>
              <w:left w:val="single" w:sz="6" w:space="0" w:color="auto"/>
              <w:bottom w:val="single" w:sz="6" w:space="0" w:color="auto"/>
              <w:right w:val="single" w:sz="6" w:space="0" w:color="auto"/>
            </w:tcBorders>
            <w:vAlign w:val="center"/>
          </w:tcPr>
          <w:p w:rsidR="000717FA" w:rsidRPr="0059519F" w:rsidRDefault="000717FA" w:rsidP="00866041">
            <w:pPr>
              <w:ind w:left="0"/>
              <w:jc w:val="center"/>
            </w:pPr>
          </w:p>
        </w:tc>
        <w:tc>
          <w:tcPr>
            <w:tcW w:w="637" w:type="pct"/>
            <w:tcBorders>
              <w:top w:val="single" w:sz="6" w:space="0" w:color="auto"/>
              <w:left w:val="single" w:sz="6" w:space="0" w:color="auto"/>
              <w:bottom w:val="single" w:sz="6" w:space="0" w:color="auto"/>
              <w:right w:val="single" w:sz="6" w:space="0" w:color="auto"/>
            </w:tcBorders>
            <w:vAlign w:val="center"/>
          </w:tcPr>
          <w:p w:rsidR="000717FA" w:rsidRPr="0059519F" w:rsidRDefault="000717FA" w:rsidP="00866041">
            <w:pPr>
              <w:pStyle w:val="a9"/>
              <w:ind w:left="-99" w:right="9" w:firstLine="99"/>
              <w:jc w:val="center"/>
            </w:pPr>
          </w:p>
        </w:tc>
        <w:tc>
          <w:tcPr>
            <w:tcW w:w="531" w:type="pct"/>
            <w:tcBorders>
              <w:top w:val="single" w:sz="6" w:space="0" w:color="auto"/>
              <w:left w:val="single" w:sz="6" w:space="0" w:color="auto"/>
              <w:bottom w:val="single" w:sz="6" w:space="0" w:color="auto"/>
              <w:right w:val="single" w:sz="6" w:space="0" w:color="auto"/>
            </w:tcBorders>
            <w:vAlign w:val="center"/>
          </w:tcPr>
          <w:p w:rsidR="000717FA" w:rsidRPr="0059519F" w:rsidRDefault="000717FA" w:rsidP="00F1511F">
            <w:pPr>
              <w:pStyle w:val="a9"/>
              <w:ind w:left="-99" w:right="9" w:firstLine="99"/>
              <w:jc w:val="left"/>
            </w:pPr>
          </w:p>
        </w:tc>
        <w:tc>
          <w:tcPr>
            <w:tcW w:w="2198" w:type="pct"/>
            <w:tcBorders>
              <w:top w:val="single" w:sz="6" w:space="0" w:color="auto"/>
              <w:left w:val="single" w:sz="6" w:space="0" w:color="auto"/>
              <w:bottom w:val="single" w:sz="6" w:space="0" w:color="auto"/>
              <w:right w:val="single" w:sz="6" w:space="0" w:color="auto"/>
            </w:tcBorders>
            <w:vAlign w:val="center"/>
          </w:tcPr>
          <w:p w:rsidR="000717FA" w:rsidRPr="0059519F" w:rsidRDefault="000717FA" w:rsidP="00461457">
            <w:pPr>
              <w:pStyle w:val="a7"/>
            </w:pPr>
          </w:p>
        </w:tc>
        <w:tc>
          <w:tcPr>
            <w:tcW w:w="888" w:type="pct"/>
            <w:tcBorders>
              <w:top w:val="single" w:sz="6" w:space="0" w:color="auto"/>
              <w:left w:val="single" w:sz="6" w:space="0" w:color="auto"/>
              <w:bottom w:val="single" w:sz="6" w:space="0" w:color="auto"/>
              <w:right w:val="single" w:sz="6" w:space="0" w:color="auto"/>
            </w:tcBorders>
            <w:vAlign w:val="center"/>
          </w:tcPr>
          <w:p w:rsidR="000717FA" w:rsidRPr="0059519F" w:rsidRDefault="000717FA" w:rsidP="00F1511F">
            <w:pPr>
              <w:pStyle w:val="a9"/>
              <w:ind w:left="-99" w:right="9" w:firstLine="99"/>
              <w:jc w:val="left"/>
            </w:pPr>
          </w:p>
        </w:tc>
      </w:tr>
    </w:tbl>
    <w:p w:rsidR="00C7746B" w:rsidRDefault="00C7746B" w:rsidP="004251BA">
      <w:pPr>
        <w:pStyle w:val="QB1"/>
        <w:numPr>
          <w:ilvl w:val="0"/>
          <w:numId w:val="0"/>
        </w:numPr>
        <w:ind w:left="845" w:firstLineChars="1450" w:firstLine="3045"/>
      </w:pPr>
      <w:r>
        <w:br w:type="page"/>
      </w:r>
      <w:bookmarkStart w:id="4" w:name="_Toc421693906"/>
      <w:r w:rsidRPr="004251BA">
        <w:rPr>
          <w:rFonts w:ascii="Arial" w:hAnsi="Arial" w:cs="Arial"/>
          <w:bCs w:val="0"/>
          <w:kern w:val="0"/>
          <w:sz w:val="32"/>
          <w:szCs w:val="32"/>
        </w:rPr>
        <w:lastRenderedPageBreak/>
        <w:t>目录</w:t>
      </w:r>
      <w:bookmarkEnd w:id="4"/>
    </w:p>
    <w:p w:rsidR="00E7321F" w:rsidRDefault="00A032C8">
      <w:pPr>
        <w:pStyle w:val="10"/>
        <w:rPr>
          <w:rFonts w:asciiTheme="minorHAnsi" w:eastAsiaTheme="minorEastAsia" w:hAnsiTheme="minorHAnsi" w:cstheme="minorBidi"/>
          <w:kern w:val="2"/>
          <w:sz w:val="21"/>
          <w:szCs w:val="22"/>
        </w:rPr>
      </w:pPr>
      <w:r w:rsidRPr="00A032C8">
        <w:fldChar w:fldCharType="begin"/>
      </w:r>
      <w:r w:rsidR="00C7746B">
        <w:instrText xml:space="preserve"> TOC \o "1-3" \h \z \u </w:instrText>
      </w:r>
      <w:r w:rsidRPr="00A032C8">
        <w:fldChar w:fldCharType="separate"/>
      </w:r>
      <w:hyperlink w:anchor="_Toc421693904" w:history="1">
        <w:r w:rsidR="00E7321F" w:rsidRPr="00A26CAA">
          <w:rPr>
            <w:rStyle w:val="a6"/>
            <w:rFonts w:cs="Arial" w:hint="eastAsia"/>
          </w:rPr>
          <w:t>华为健康云</w:t>
        </w:r>
        <w:r w:rsidR="00E7321F" w:rsidRPr="00A26CAA">
          <w:rPr>
            <w:rStyle w:val="a6"/>
            <w:rFonts w:cs="Arial"/>
          </w:rPr>
          <w:t xml:space="preserve"> </w:t>
        </w:r>
        <w:r w:rsidR="00E7321F" w:rsidRPr="00A26CAA">
          <w:rPr>
            <w:rStyle w:val="a6"/>
            <w:rFonts w:cs="Arial" w:hint="eastAsia"/>
          </w:rPr>
          <w:t>运营日志打点</w:t>
        </w:r>
        <w:r w:rsidR="00E7321F">
          <w:rPr>
            <w:webHidden/>
          </w:rPr>
          <w:tab/>
        </w:r>
        <w:r>
          <w:rPr>
            <w:webHidden/>
          </w:rPr>
          <w:fldChar w:fldCharType="begin"/>
        </w:r>
        <w:r w:rsidR="00E7321F">
          <w:rPr>
            <w:webHidden/>
          </w:rPr>
          <w:instrText xml:space="preserve"> PAGEREF _Toc421693904 \h </w:instrText>
        </w:r>
        <w:r>
          <w:rPr>
            <w:webHidden/>
          </w:rPr>
        </w:r>
        <w:r>
          <w:rPr>
            <w:webHidden/>
          </w:rPr>
          <w:fldChar w:fldCharType="separate"/>
        </w:r>
        <w:r w:rsidR="00E7321F">
          <w:rPr>
            <w:webHidden/>
          </w:rPr>
          <w:t>1</w:t>
        </w:r>
        <w:r>
          <w:rPr>
            <w:webHidden/>
          </w:rPr>
          <w:fldChar w:fldCharType="end"/>
        </w:r>
      </w:hyperlink>
    </w:p>
    <w:p w:rsidR="00E7321F" w:rsidRDefault="00A032C8">
      <w:pPr>
        <w:pStyle w:val="10"/>
        <w:rPr>
          <w:rFonts w:asciiTheme="minorHAnsi" w:eastAsiaTheme="minorEastAsia" w:hAnsiTheme="minorHAnsi" w:cstheme="minorBidi"/>
          <w:kern w:val="2"/>
          <w:sz w:val="21"/>
          <w:szCs w:val="22"/>
        </w:rPr>
      </w:pPr>
      <w:hyperlink w:anchor="_Toc421693905" w:history="1">
        <w:r w:rsidR="00E7321F" w:rsidRPr="00A26CAA">
          <w:rPr>
            <w:rStyle w:val="a6"/>
            <w:rFonts w:ascii="Arial" w:hAnsi="Arial" w:cs="Arial" w:hint="eastAsia"/>
          </w:rPr>
          <w:t>修订记录</w:t>
        </w:r>
        <w:r w:rsidR="00E7321F">
          <w:rPr>
            <w:webHidden/>
          </w:rPr>
          <w:tab/>
        </w:r>
        <w:r>
          <w:rPr>
            <w:webHidden/>
          </w:rPr>
          <w:fldChar w:fldCharType="begin"/>
        </w:r>
        <w:r w:rsidR="00E7321F">
          <w:rPr>
            <w:webHidden/>
          </w:rPr>
          <w:instrText xml:space="preserve"> PAGEREF _Toc421693905 \h </w:instrText>
        </w:r>
        <w:r>
          <w:rPr>
            <w:webHidden/>
          </w:rPr>
        </w:r>
        <w:r>
          <w:rPr>
            <w:webHidden/>
          </w:rPr>
          <w:fldChar w:fldCharType="separate"/>
        </w:r>
        <w:r w:rsidR="00E7321F">
          <w:rPr>
            <w:webHidden/>
          </w:rPr>
          <w:t>2</w:t>
        </w:r>
        <w:r>
          <w:rPr>
            <w:webHidden/>
          </w:rPr>
          <w:fldChar w:fldCharType="end"/>
        </w:r>
      </w:hyperlink>
    </w:p>
    <w:p w:rsidR="00E7321F" w:rsidRDefault="00A032C8">
      <w:pPr>
        <w:pStyle w:val="10"/>
        <w:rPr>
          <w:rFonts w:asciiTheme="minorHAnsi" w:eastAsiaTheme="minorEastAsia" w:hAnsiTheme="minorHAnsi" w:cstheme="minorBidi"/>
          <w:kern w:val="2"/>
          <w:sz w:val="21"/>
          <w:szCs w:val="22"/>
        </w:rPr>
      </w:pPr>
      <w:hyperlink w:anchor="_Toc421693906" w:history="1">
        <w:r w:rsidR="00E7321F" w:rsidRPr="00A26CAA">
          <w:rPr>
            <w:rStyle w:val="a6"/>
            <w:rFonts w:ascii="Arial" w:hAnsi="Arial" w:cs="Arial" w:hint="eastAsia"/>
          </w:rPr>
          <w:t>目录</w:t>
        </w:r>
        <w:r w:rsidR="00E7321F">
          <w:rPr>
            <w:webHidden/>
          </w:rPr>
          <w:tab/>
        </w:r>
        <w:r>
          <w:rPr>
            <w:webHidden/>
          </w:rPr>
          <w:fldChar w:fldCharType="begin"/>
        </w:r>
        <w:r w:rsidR="00E7321F">
          <w:rPr>
            <w:webHidden/>
          </w:rPr>
          <w:instrText xml:space="preserve"> PAGEREF _Toc421693906 \h </w:instrText>
        </w:r>
        <w:r>
          <w:rPr>
            <w:webHidden/>
          </w:rPr>
        </w:r>
        <w:r>
          <w:rPr>
            <w:webHidden/>
          </w:rPr>
          <w:fldChar w:fldCharType="separate"/>
        </w:r>
        <w:r w:rsidR="00E7321F">
          <w:rPr>
            <w:webHidden/>
          </w:rPr>
          <w:t>3</w:t>
        </w:r>
        <w:r>
          <w:rPr>
            <w:webHidden/>
          </w:rPr>
          <w:fldChar w:fldCharType="end"/>
        </w:r>
      </w:hyperlink>
    </w:p>
    <w:p w:rsidR="00E7321F" w:rsidRDefault="00A032C8">
      <w:pPr>
        <w:pStyle w:val="10"/>
        <w:tabs>
          <w:tab w:val="left" w:pos="420"/>
        </w:tabs>
        <w:rPr>
          <w:rFonts w:asciiTheme="minorHAnsi" w:eastAsiaTheme="minorEastAsia" w:hAnsiTheme="minorHAnsi" w:cstheme="minorBidi"/>
          <w:kern w:val="2"/>
          <w:sz w:val="21"/>
          <w:szCs w:val="22"/>
        </w:rPr>
      </w:pPr>
      <w:hyperlink w:anchor="_Toc421693907" w:history="1">
        <w:r w:rsidR="00E7321F" w:rsidRPr="00A26CAA">
          <w:rPr>
            <w:rStyle w:val="a6"/>
          </w:rPr>
          <w:t>1</w:t>
        </w:r>
        <w:r w:rsidR="00E7321F">
          <w:rPr>
            <w:rFonts w:asciiTheme="minorHAnsi" w:eastAsiaTheme="minorEastAsia" w:hAnsiTheme="minorHAnsi" w:cstheme="minorBidi"/>
            <w:kern w:val="2"/>
            <w:sz w:val="21"/>
            <w:szCs w:val="22"/>
          </w:rPr>
          <w:tab/>
        </w:r>
        <w:r w:rsidR="00E7321F" w:rsidRPr="00A26CAA">
          <w:rPr>
            <w:rStyle w:val="a6"/>
            <w:rFonts w:hint="eastAsia"/>
          </w:rPr>
          <w:t>说明</w:t>
        </w:r>
        <w:r w:rsidR="00E7321F">
          <w:rPr>
            <w:webHidden/>
          </w:rPr>
          <w:tab/>
        </w:r>
        <w:r>
          <w:rPr>
            <w:webHidden/>
          </w:rPr>
          <w:fldChar w:fldCharType="begin"/>
        </w:r>
        <w:r w:rsidR="00E7321F">
          <w:rPr>
            <w:webHidden/>
          </w:rPr>
          <w:instrText xml:space="preserve"> PAGEREF _Toc421693907 \h </w:instrText>
        </w:r>
        <w:r>
          <w:rPr>
            <w:webHidden/>
          </w:rPr>
        </w:r>
        <w:r>
          <w:rPr>
            <w:webHidden/>
          </w:rPr>
          <w:fldChar w:fldCharType="separate"/>
        </w:r>
        <w:r w:rsidR="00E7321F">
          <w:rPr>
            <w:webHidden/>
          </w:rPr>
          <w:t>5</w:t>
        </w:r>
        <w:r>
          <w:rPr>
            <w:webHidden/>
          </w:rPr>
          <w:fldChar w:fldCharType="end"/>
        </w:r>
      </w:hyperlink>
    </w:p>
    <w:p w:rsidR="00E7321F" w:rsidRDefault="00A032C8">
      <w:pPr>
        <w:pStyle w:val="21"/>
        <w:tabs>
          <w:tab w:val="left" w:pos="1260"/>
        </w:tabs>
        <w:rPr>
          <w:rFonts w:asciiTheme="minorHAnsi" w:eastAsiaTheme="minorEastAsia" w:hAnsiTheme="minorHAnsi" w:cstheme="minorBidi"/>
          <w:kern w:val="2"/>
          <w:sz w:val="21"/>
          <w:szCs w:val="22"/>
        </w:rPr>
      </w:pPr>
      <w:hyperlink w:anchor="_Toc421693908" w:history="1">
        <w:r w:rsidR="00E7321F" w:rsidRPr="00A26CAA">
          <w:rPr>
            <w:rStyle w:val="a6"/>
            <w:rFonts w:ascii="微软雅黑" w:eastAsia="微软雅黑" w:hAnsi="微软雅黑"/>
            <w:kern w:val="44"/>
          </w:rPr>
          <w:t>1.1</w:t>
        </w:r>
        <w:r w:rsidR="00E7321F">
          <w:rPr>
            <w:rFonts w:asciiTheme="minorHAnsi" w:eastAsiaTheme="minorEastAsia" w:hAnsiTheme="minorHAnsi" w:cstheme="minorBidi"/>
            <w:kern w:val="2"/>
            <w:sz w:val="21"/>
            <w:szCs w:val="22"/>
          </w:rPr>
          <w:tab/>
        </w:r>
        <w:r w:rsidR="00E7321F" w:rsidRPr="00A26CAA">
          <w:rPr>
            <w:rStyle w:val="a6"/>
            <w:rFonts w:ascii="微软雅黑" w:eastAsia="微软雅黑" w:hAnsi="微软雅黑" w:hint="eastAsia"/>
            <w:kern w:val="44"/>
          </w:rPr>
          <w:t>目的和范围</w:t>
        </w:r>
        <w:r w:rsidR="00E7321F">
          <w:rPr>
            <w:webHidden/>
          </w:rPr>
          <w:tab/>
        </w:r>
        <w:r>
          <w:rPr>
            <w:webHidden/>
          </w:rPr>
          <w:fldChar w:fldCharType="begin"/>
        </w:r>
        <w:r w:rsidR="00E7321F">
          <w:rPr>
            <w:webHidden/>
          </w:rPr>
          <w:instrText xml:space="preserve"> PAGEREF _Toc421693908 \h </w:instrText>
        </w:r>
        <w:r>
          <w:rPr>
            <w:webHidden/>
          </w:rPr>
        </w:r>
        <w:r>
          <w:rPr>
            <w:webHidden/>
          </w:rPr>
          <w:fldChar w:fldCharType="separate"/>
        </w:r>
        <w:r w:rsidR="00E7321F">
          <w:rPr>
            <w:webHidden/>
          </w:rPr>
          <w:t>5</w:t>
        </w:r>
        <w:r>
          <w:rPr>
            <w:webHidden/>
          </w:rPr>
          <w:fldChar w:fldCharType="end"/>
        </w:r>
      </w:hyperlink>
    </w:p>
    <w:p w:rsidR="00E7321F" w:rsidRDefault="00A032C8">
      <w:pPr>
        <w:pStyle w:val="21"/>
        <w:tabs>
          <w:tab w:val="left" w:pos="1260"/>
        </w:tabs>
        <w:rPr>
          <w:rFonts w:asciiTheme="minorHAnsi" w:eastAsiaTheme="minorEastAsia" w:hAnsiTheme="minorHAnsi" w:cstheme="minorBidi"/>
          <w:kern w:val="2"/>
          <w:sz w:val="21"/>
          <w:szCs w:val="22"/>
        </w:rPr>
      </w:pPr>
      <w:hyperlink w:anchor="_Toc421693909" w:history="1">
        <w:r w:rsidR="00E7321F" w:rsidRPr="00A26CAA">
          <w:rPr>
            <w:rStyle w:val="a6"/>
            <w:rFonts w:ascii="微软雅黑" w:eastAsia="微软雅黑" w:hAnsi="微软雅黑"/>
            <w:kern w:val="44"/>
          </w:rPr>
          <w:t>1.2</w:t>
        </w:r>
        <w:r w:rsidR="00E7321F">
          <w:rPr>
            <w:rFonts w:asciiTheme="minorHAnsi" w:eastAsiaTheme="minorEastAsia" w:hAnsiTheme="minorHAnsi" w:cstheme="minorBidi"/>
            <w:kern w:val="2"/>
            <w:sz w:val="21"/>
            <w:szCs w:val="22"/>
          </w:rPr>
          <w:tab/>
        </w:r>
        <w:r w:rsidR="00E7321F" w:rsidRPr="00A26CAA">
          <w:rPr>
            <w:rStyle w:val="a6"/>
            <w:rFonts w:ascii="微软雅黑" w:eastAsia="微软雅黑" w:hAnsi="微软雅黑" w:hint="eastAsia"/>
            <w:kern w:val="44"/>
          </w:rPr>
          <w:t>定义和术语</w:t>
        </w:r>
        <w:r w:rsidR="00E7321F">
          <w:rPr>
            <w:webHidden/>
          </w:rPr>
          <w:tab/>
        </w:r>
        <w:r>
          <w:rPr>
            <w:webHidden/>
          </w:rPr>
          <w:fldChar w:fldCharType="begin"/>
        </w:r>
        <w:r w:rsidR="00E7321F">
          <w:rPr>
            <w:webHidden/>
          </w:rPr>
          <w:instrText xml:space="preserve"> PAGEREF _Toc421693909 \h </w:instrText>
        </w:r>
        <w:r>
          <w:rPr>
            <w:webHidden/>
          </w:rPr>
        </w:r>
        <w:r>
          <w:rPr>
            <w:webHidden/>
          </w:rPr>
          <w:fldChar w:fldCharType="separate"/>
        </w:r>
        <w:r w:rsidR="00E7321F">
          <w:rPr>
            <w:webHidden/>
          </w:rPr>
          <w:t>5</w:t>
        </w:r>
        <w:r>
          <w:rPr>
            <w:webHidden/>
          </w:rPr>
          <w:fldChar w:fldCharType="end"/>
        </w:r>
      </w:hyperlink>
    </w:p>
    <w:p w:rsidR="00E7321F" w:rsidRDefault="00A032C8">
      <w:pPr>
        <w:pStyle w:val="21"/>
        <w:tabs>
          <w:tab w:val="left" w:pos="1260"/>
        </w:tabs>
        <w:rPr>
          <w:rFonts w:asciiTheme="minorHAnsi" w:eastAsiaTheme="minorEastAsia" w:hAnsiTheme="minorHAnsi" w:cstheme="minorBidi"/>
          <w:kern w:val="2"/>
          <w:sz w:val="21"/>
          <w:szCs w:val="22"/>
        </w:rPr>
      </w:pPr>
      <w:hyperlink w:anchor="_Toc421693910" w:history="1">
        <w:r w:rsidR="00E7321F" w:rsidRPr="00A26CAA">
          <w:rPr>
            <w:rStyle w:val="a6"/>
            <w:rFonts w:ascii="微软雅黑" w:eastAsia="微软雅黑" w:hAnsi="微软雅黑"/>
            <w:kern w:val="44"/>
          </w:rPr>
          <w:t>1.3</w:t>
        </w:r>
        <w:r w:rsidR="00E7321F">
          <w:rPr>
            <w:rFonts w:asciiTheme="minorHAnsi" w:eastAsiaTheme="minorEastAsia" w:hAnsiTheme="minorHAnsi" w:cstheme="minorBidi"/>
            <w:kern w:val="2"/>
            <w:sz w:val="21"/>
            <w:szCs w:val="22"/>
          </w:rPr>
          <w:tab/>
        </w:r>
        <w:r w:rsidR="00E7321F" w:rsidRPr="00A26CAA">
          <w:rPr>
            <w:rStyle w:val="a6"/>
            <w:rFonts w:ascii="微软雅黑" w:eastAsia="微软雅黑" w:hAnsi="微软雅黑" w:hint="eastAsia"/>
            <w:kern w:val="44"/>
          </w:rPr>
          <w:t>说明</w:t>
        </w:r>
        <w:r w:rsidR="00E7321F">
          <w:rPr>
            <w:webHidden/>
          </w:rPr>
          <w:tab/>
        </w:r>
        <w:r>
          <w:rPr>
            <w:webHidden/>
          </w:rPr>
          <w:fldChar w:fldCharType="begin"/>
        </w:r>
        <w:r w:rsidR="00E7321F">
          <w:rPr>
            <w:webHidden/>
          </w:rPr>
          <w:instrText xml:space="preserve"> PAGEREF _Toc421693910 \h </w:instrText>
        </w:r>
        <w:r>
          <w:rPr>
            <w:webHidden/>
          </w:rPr>
        </w:r>
        <w:r>
          <w:rPr>
            <w:webHidden/>
          </w:rPr>
          <w:fldChar w:fldCharType="separate"/>
        </w:r>
        <w:r w:rsidR="00E7321F">
          <w:rPr>
            <w:webHidden/>
          </w:rPr>
          <w:t>5</w:t>
        </w:r>
        <w:r>
          <w:rPr>
            <w:webHidden/>
          </w:rPr>
          <w:fldChar w:fldCharType="end"/>
        </w:r>
      </w:hyperlink>
    </w:p>
    <w:p w:rsidR="00E7321F" w:rsidRDefault="00A032C8">
      <w:pPr>
        <w:pStyle w:val="10"/>
        <w:tabs>
          <w:tab w:val="left" w:pos="420"/>
        </w:tabs>
        <w:rPr>
          <w:rFonts w:asciiTheme="minorHAnsi" w:eastAsiaTheme="minorEastAsia" w:hAnsiTheme="minorHAnsi" w:cstheme="minorBidi"/>
          <w:kern w:val="2"/>
          <w:sz w:val="21"/>
          <w:szCs w:val="22"/>
        </w:rPr>
      </w:pPr>
      <w:hyperlink w:anchor="_Toc421693911" w:history="1">
        <w:r w:rsidR="00E7321F" w:rsidRPr="00A26CAA">
          <w:rPr>
            <w:rStyle w:val="a6"/>
          </w:rPr>
          <w:t>2</w:t>
        </w:r>
        <w:r w:rsidR="00E7321F">
          <w:rPr>
            <w:rFonts w:asciiTheme="minorHAnsi" w:eastAsiaTheme="minorEastAsia" w:hAnsiTheme="minorHAnsi" w:cstheme="minorBidi"/>
            <w:kern w:val="2"/>
            <w:sz w:val="21"/>
            <w:szCs w:val="22"/>
          </w:rPr>
          <w:tab/>
        </w:r>
        <w:r w:rsidR="00E7321F" w:rsidRPr="00A26CAA">
          <w:rPr>
            <w:rStyle w:val="a6"/>
          </w:rPr>
          <w:t>APP</w:t>
        </w:r>
        <w:r w:rsidR="00E7321F" w:rsidRPr="00A26CAA">
          <w:rPr>
            <w:rStyle w:val="a6"/>
            <w:rFonts w:hint="eastAsia"/>
          </w:rPr>
          <w:t>客户端日志打点</w:t>
        </w:r>
        <w:r w:rsidR="00E7321F">
          <w:rPr>
            <w:webHidden/>
          </w:rPr>
          <w:tab/>
        </w:r>
        <w:r>
          <w:rPr>
            <w:webHidden/>
          </w:rPr>
          <w:fldChar w:fldCharType="begin"/>
        </w:r>
        <w:r w:rsidR="00E7321F">
          <w:rPr>
            <w:webHidden/>
          </w:rPr>
          <w:instrText xml:space="preserve"> PAGEREF _Toc421693911 \h </w:instrText>
        </w:r>
        <w:r>
          <w:rPr>
            <w:webHidden/>
          </w:rPr>
        </w:r>
        <w:r>
          <w:rPr>
            <w:webHidden/>
          </w:rPr>
          <w:fldChar w:fldCharType="separate"/>
        </w:r>
        <w:r w:rsidR="00E7321F">
          <w:rPr>
            <w:webHidden/>
          </w:rPr>
          <w:t>5</w:t>
        </w:r>
        <w:r>
          <w:rPr>
            <w:webHidden/>
          </w:rPr>
          <w:fldChar w:fldCharType="end"/>
        </w:r>
      </w:hyperlink>
    </w:p>
    <w:p w:rsidR="00E7321F" w:rsidRDefault="00A032C8">
      <w:pPr>
        <w:pStyle w:val="21"/>
        <w:tabs>
          <w:tab w:val="left" w:pos="1260"/>
        </w:tabs>
        <w:rPr>
          <w:rFonts w:asciiTheme="minorHAnsi" w:eastAsiaTheme="minorEastAsia" w:hAnsiTheme="minorHAnsi" w:cstheme="minorBidi"/>
          <w:kern w:val="2"/>
          <w:sz w:val="21"/>
          <w:szCs w:val="22"/>
        </w:rPr>
      </w:pPr>
      <w:hyperlink w:anchor="_Toc421693912" w:history="1">
        <w:r w:rsidR="00E7321F" w:rsidRPr="00A26CAA">
          <w:rPr>
            <w:rStyle w:val="a6"/>
            <w:kern w:val="44"/>
          </w:rPr>
          <w:t>2.1.</w:t>
        </w:r>
        <w:r w:rsidR="00E7321F">
          <w:rPr>
            <w:rFonts w:asciiTheme="minorHAnsi" w:eastAsiaTheme="minorEastAsia" w:hAnsiTheme="minorHAnsi" w:cstheme="minorBidi"/>
            <w:kern w:val="2"/>
            <w:sz w:val="21"/>
            <w:szCs w:val="22"/>
          </w:rPr>
          <w:tab/>
        </w:r>
        <w:r w:rsidR="00E7321F" w:rsidRPr="00A26CAA">
          <w:rPr>
            <w:rStyle w:val="a6"/>
            <w:rFonts w:hint="eastAsia"/>
            <w:kern w:val="44"/>
          </w:rPr>
          <w:t>安装日志</w:t>
        </w:r>
        <w:r w:rsidR="00E7321F">
          <w:rPr>
            <w:webHidden/>
          </w:rPr>
          <w:tab/>
        </w:r>
        <w:r>
          <w:rPr>
            <w:webHidden/>
          </w:rPr>
          <w:fldChar w:fldCharType="begin"/>
        </w:r>
        <w:r w:rsidR="00E7321F">
          <w:rPr>
            <w:webHidden/>
          </w:rPr>
          <w:instrText xml:space="preserve"> PAGEREF _Toc421693912 \h </w:instrText>
        </w:r>
        <w:r>
          <w:rPr>
            <w:webHidden/>
          </w:rPr>
        </w:r>
        <w:r>
          <w:rPr>
            <w:webHidden/>
          </w:rPr>
          <w:fldChar w:fldCharType="separate"/>
        </w:r>
        <w:r w:rsidR="00E7321F">
          <w:rPr>
            <w:webHidden/>
          </w:rPr>
          <w:t>5</w:t>
        </w:r>
        <w:r>
          <w:rPr>
            <w:webHidden/>
          </w:rPr>
          <w:fldChar w:fldCharType="end"/>
        </w:r>
      </w:hyperlink>
    </w:p>
    <w:p w:rsidR="00E7321F" w:rsidRDefault="00A032C8" w:rsidP="00E7321F">
      <w:pPr>
        <w:pStyle w:val="32"/>
        <w:tabs>
          <w:tab w:val="left" w:pos="2100"/>
          <w:tab w:val="right" w:leader="dot" w:pos="8296"/>
        </w:tabs>
        <w:ind w:left="720"/>
        <w:rPr>
          <w:rFonts w:asciiTheme="minorHAnsi" w:eastAsiaTheme="minorEastAsia" w:hAnsiTheme="minorHAnsi" w:cstheme="minorBidi"/>
          <w:noProof/>
        </w:rPr>
      </w:pPr>
      <w:hyperlink w:anchor="_Toc421693913" w:history="1">
        <w:r w:rsidR="00E7321F" w:rsidRPr="00A26CAA">
          <w:rPr>
            <w:rStyle w:val="a6"/>
            <w:noProof/>
          </w:rPr>
          <w:t>2.1.1.</w:t>
        </w:r>
        <w:r w:rsidR="00E7321F">
          <w:rPr>
            <w:rFonts w:asciiTheme="minorHAnsi" w:eastAsiaTheme="minorEastAsia" w:hAnsiTheme="minorHAnsi" w:cstheme="minorBidi"/>
            <w:noProof/>
          </w:rPr>
          <w:tab/>
        </w:r>
        <w:r w:rsidR="00E7321F" w:rsidRPr="00A26CAA">
          <w:rPr>
            <w:rStyle w:val="a6"/>
            <w:rFonts w:hint="eastAsia"/>
            <w:noProof/>
          </w:rPr>
          <w:t>描述</w:t>
        </w:r>
        <w:r w:rsidR="00E7321F">
          <w:rPr>
            <w:noProof/>
            <w:webHidden/>
          </w:rPr>
          <w:tab/>
        </w:r>
        <w:r>
          <w:rPr>
            <w:noProof/>
            <w:webHidden/>
          </w:rPr>
          <w:fldChar w:fldCharType="begin"/>
        </w:r>
        <w:r w:rsidR="00E7321F">
          <w:rPr>
            <w:noProof/>
            <w:webHidden/>
          </w:rPr>
          <w:instrText xml:space="preserve"> PAGEREF _Toc421693913 \h </w:instrText>
        </w:r>
        <w:r>
          <w:rPr>
            <w:noProof/>
            <w:webHidden/>
          </w:rPr>
        </w:r>
        <w:r>
          <w:rPr>
            <w:noProof/>
            <w:webHidden/>
          </w:rPr>
          <w:fldChar w:fldCharType="separate"/>
        </w:r>
        <w:r w:rsidR="00E7321F">
          <w:rPr>
            <w:noProof/>
            <w:webHidden/>
          </w:rPr>
          <w:t>5</w:t>
        </w:r>
        <w:r>
          <w:rPr>
            <w:noProof/>
            <w:webHidden/>
          </w:rPr>
          <w:fldChar w:fldCharType="end"/>
        </w:r>
      </w:hyperlink>
    </w:p>
    <w:p w:rsidR="00E7321F" w:rsidRDefault="00A032C8" w:rsidP="00E7321F">
      <w:pPr>
        <w:pStyle w:val="32"/>
        <w:tabs>
          <w:tab w:val="left" w:pos="2100"/>
          <w:tab w:val="right" w:leader="dot" w:pos="8296"/>
        </w:tabs>
        <w:ind w:left="720"/>
        <w:rPr>
          <w:rFonts w:asciiTheme="minorHAnsi" w:eastAsiaTheme="minorEastAsia" w:hAnsiTheme="minorHAnsi" w:cstheme="minorBidi"/>
          <w:noProof/>
        </w:rPr>
      </w:pPr>
      <w:hyperlink w:anchor="_Toc421693914" w:history="1">
        <w:r w:rsidR="00E7321F" w:rsidRPr="00A26CAA">
          <w:rPr>
            <w:rStyle w:val="a6"/>
            <w:noProof/>
          </w:rPr>
          <w:t>2.1.2.</w:t>
        </w:r>
        <w:r w:rsidR="00E7321F">
          <w:rPr>
            <w:rFonts w:asciiTheme="minorHAnsi" w:eastAsiaTheme="minorEastAsia" w:hAnsiTheme="minorHAnsi" w:cstheme="minorBidi"/>
            <w:noProof/>
          </w:rPr>
          <w:tab/>
        </w:r>
        <w:r w:rsidR="00E7321F" w:rsidRPr="00A26CAA">
          <w:rPr>
            <w:rStyle w:val="a6"/>
            <w:rFonts w:hint="eastAsia"/>
            <w:noProof/>
          </w:rPr>
          <w:t>策略</w:t>
        </w:r>
        <w:r w:rsidR="00E7321F">
          <w:rPr>
            <w:noProof/>
            <w:webHidden/>
          </w:rPr>
          <w:tab/>
        </w:r>
        <w:r>
          <w:rPr>
            <w:noProof/>
            <w:webHidden/>
          </w:rPr>
          <w:fldChar w:fldCharType="begin"/>
        </w:r>
        <w:r w:rsidR="00E7321F">
          <w:rPr>
            <w:noProof/>
            <w:webHidden/>
          </w:rPr>
          <w:instrText xml:space="preserve"> PAGEREF _Toc421693914 \h </w:instrText>
        </w:r>
        <w:r>
          <w:rPr>
            <w:noProof/>
            <w:webHidden/>
          </w:rPr>
        </w:r>
        <w:r>
          <w:rPr>
            <w:noProof/>
            <w:webHidden/>
          </w:rPr>
          <w:fldChar w:fldCharType="separate"/>
        </w:r>
        <w:r w:rsidR="00E7321F">
          <w:rPr>
            <w:noProof/>
            <w:webHidden/>
          </w:rPr>
          <w:t>5</w:t>
        </w:r>
        <w:r>
          <w:rPr>
            <w:noProof/>
            <w:webHidden/>
          </w:rPr>
          <w:fldChar w:fldCharType="end"/>
        </w:r>
      </w:hyperlink>
    </w:p>
    <w:p w:rsidR="00E7321F" w:rsidRDefault="00A032C8" w:rsidP="00E7321F">
      <w:pPr>
        <w:pStyle w:val="32"/>
        <w:tabs>
          <w:tab w:val="left" w:pos="2100"/>
          <w:tab w:val="right" w:leader="dot" w:pos="8296"/>
        </w:tabs>
        <w:ind w:left="720"/>
        <w:rPr>
          <w:rFonts w:asciiTheme="minorHAnsi" w:eastAsiaTheme="minorEastAsia" w:hAnsiTheme="minorHAnsi" w:cstheme="minorBidi"/>
          <w:noProof/>
        </w:rPr>
      </w:pPr>
      <w:hyperlink w:anchor="_Toc421693915" w:history="1">
        <w:r w:rsidR="00E7321F" w:rsidRPr="00A26CAA">
          <w:rPr>
            <w:rStyle w:val="a6"/>
            <w:noProof/>
          </w:rPr>
          <w:t>2.1.3.</w:t>
        </w:r>
        <w:r w:rsidR="00E7321F">
          <w:rPr>
            <w:rFonts w:asciiTheme="minorHAnsi" w:eastAsiaTheme="minorEastAsia" w:hAnsiTheme="minorHAnsi" w:cstheme="minorBidi"/>
            <w:noProof/>
          </w:rPr>
          <w:tab/>
        </w:r>
        <w:r w:rsidR="00E7321F" w:rsidRPr="00A26CAA">
          <w:rPr>
            <w:rStyle w:val="a6"/>
            <w:rFonts w:hint="eastAsia"/>
            <w:noProof/>
          </w:rPr>
          <w:t>字段说明</w:t>
        </w:r>
        <w:r w:rsidR="00E7321F">
          <w:rPr>
            <w:noProof/>
            <w:webHidden/>
          </w:rPr>
          <w:tab/>
        </w:r>
        <w:r>
          <w:rPr>
            <w:noProof/>
            <w:webHidden/>
          </w:rPr>
          <w:fldChar w:fldCharType="begin"/>
        </w:r>
        <w:r w:rsidR="00E7321F">
          <w:rPr>
            <w:noProof/>
            <w:webHidden/>
          </w:rPr>
          <w:instrText xml:space="preserve"> PAGEREF _Toc421693915 \h </w:instrText>
        </w:r>
        <w:r>
          <w:rPr>
            <w:noProof/>
            <w:webHidden/>
          </w:rPr>
        </w:r>
        <w:r>
          <w:rPr>
            <w:noProof/>
            <w:webHidden/>
          </w:rPr>
          <w:fldChar w:fldCharType="separate"/>
        </w:r>
        <w:r w:rsidR="00E7321F">
          <w:rPr>
            <w:noProof/>
            <w:webHidden/>
          </w:rPr>
          <w:t>6</w:t>
        </w:r>
        <w:r>
          <w:rPr>
            <w:noProof/>
            <w:webHidden/>
          </w:rPr>
          <w:fldChar w:fldCharType="end"/>
        </w:r>
      </w:hyperlink>
    </w:p>
    <w:p w:rsidR="00E7321F" w:rsidRDefault="00A032C8" w:rsidP="00E7321F">
      <w:pPr>
        <w:pStyle w:val="32"/>
        <w:tabs>
          <w:tab w:val="left" w:pos="2100"/>
          <w:tab w:val="right" w:leader="dot" w:pos="8296"/>
        </w:tabs>
        <w:ind w:left="720"/>
        <w:rPr>
          <w:rFonts w:asciiTheme="minorHAnsi" w:eastAsiaTheme="minorEastAsia" w:hAnsiTheme="minorHAnsi" w:cstheme="minorBidi"/>
          <w:noProof/>
        </w:rPr>
      </w:pPr>
      <w:hyperlink w:anchor="_Toc421693916" w:history="1">
        <w:r w:rsidR="00E7321F" w:rsidRPr="00A26CAA">
          <w:rPr>
            <w:rStyle w:val="a6"/>
            <w:noProof/>
          </w:rPr>
          <w:t>2.1.1.</w:t>
        </w:r>
        <w:r w:rsidR="00E7321F">
          <w:rPr>
            <w:rFonts w:asciiTheme="minorHAnsi" w:eastAsiaTheme="minorEastAsia" w:hAnsiTheme="minorHAnsi" w:cstheme="minorBidi"/>
            <w:noProof/>
          </w:rPr>
          <w:tab/>
        </w:r>
        <w:r w:rsidR="00E7321F" w:rsidRPr="00A26CAA">
          <w:rPr>
            <w:rStyle w:val="a6"/>
            <w:rFonts w:hint="eastAsia"/>
            <w:noProof/>
          </w:rPr>
          <w:t>示例</w:t>
        </w:r>
        <w:r w:rsidR="00E7321F">
          <w:rPr>
            <w:noProof/>
            <w:webHidden/>
          </w:rPr>
          <w:tab/>
        </w:r>
        <w:r>
          <w:rPr>
            <w:noProof/>
            <w:webHidden/>
          </w:rPr>
          <w:fldChar w:fldCharType="begin"/>
        </w:r>
        <w:r w:rsidR="00E7321F">
          <w:rPr>
            <w:noProof/>
            <w:webHidden/>
          </w:rPr>
          <w:instrText xml:space="preserve"> PAGEREF _Toc421693916 \h </w:instrText>
        </w:r>
        <w:r>
          <w:rPr>
            <w:noProof/>
            <w:webHidden/>
          </w:rPr>
        </w:r>
        <w:r>
          <w:rPr>
            <w:noProof/>
            <w:webHidden/>
          </w:rPr>
          <w:fldChar w:fldCharType="separate"/>
        </w:r>
        <w:r w:rsidR="00E7321F">
          <w:rPr>
            <w:noProof/>
            <w:webHidden/>
          </w:rPr>
          <w:t>6</w:t>
        </w:r>
        <w:r>
          <w:rPr>
            <w:noProof/>
            <w:webHidden/>
          </w:rPr>
          <w:fldChar w:fldCharType="end"/>
        </w:r>
      </w:hyperlink>
    </w:p>
    <w:p w:rsidR="00E7321F" w:rsidRDefault="00A032C8">
      <w:pPr>
        <w:pStyle w:val="21"/>
        <w:tabs>
          <w:tab w:val="left" w:pos="1260"/>
        </w:tabs>
        <w:rPr>
          <w:rFonts w:asciiTheme="minorHAnsi" w:eastAsiaTheme="minorEastAsia" w:hAnsiTheme="minorHAnsi" w:cstheme="minorBidi"/>
          <w:kern w:val="2"/>
          <w:sz w:val="21"/>
          <w:szCs w:val="22"/>
        </w:rPr>
      </w:pPr>
      <w:hyperlink w:anchor="_Toc421693917" w:history="1">
        <w:r w:rsidR="00E7321F" w:rsidRPr="00A26CAA">
          <w:rPr>
            <w:rStyle w:val="a6"/>
            <w:kern w:val="44"/>
          </w:rPr>
          <w:t>2.2.</w:t>
        </w:r>
        <w:r w:rsidR="00E7321F">
          <w:rPr>
            <w:rFonts w:asciiTheme="minorHAnsi" w:eastAsiaTheme="minorEastAsia" w:hAnsiTheme="minorHAnsi" w:cstheme="minorBidi"/>
            <w:kern w:val="2"/>
            <w:sz w:val="21"/>
            <w:szCs w:val="22"/>
          </w:rPr>
          <w:tab/>
        </w:r>
        <w:r w:rsidR="00E7321F" w:rsidRPr="00A26CAA">
          <w:rPr>
            <w:rStyle w:val="a6"/>
            <w:rFonts w:hint="eastAsia"/>
            <w:kern w:val="44"/>
          </w:rPr>
          <w:t>功能使用日志</w:t>
        </w:r>
        <w:r w:rsidR="00E7321F">
          <w:rPr>
            <w:webHidden/>
          </w:rPr>
          <w:tab/>
        </w:r>
        <w:r>
          <w:rPr>
            <w:webHidden/>
          </w:rPr>
          <w:fldChar w:fldCharType="begin"/>
        </w:r>
        <w:r w:rsidR="00E7321F">
          <w:rPr>
            <w:webHidden/>
          </w:rPr>
          <w:instrText xml:space="preserve"> PAGEREF _Toc421693917 \h </w:instrText>
        </w:r>
        <w:r>
          <w:rPr>
            <w:webHidden/>
          </w:rPr>
        </w:r>
        <w:r>
          <w:rPr>
            <w:webHidden/>
          </w:rPr>
          <w:fldChar w:fldCharType="separate"/>
        </w:r>
        <w:r w:rsidR="00E7321F">
          <w:rPr>
            <w:webHidden/>
          </w:rPr>
          <w:t>6</w:t>
        </w:r>
        <w:r>
          <w:rPr>
            <w:webHidden/>
          </w:rPr>
          <w:fldChar w:fldCharType="end"/>
        </w:r>
      </w:hyperlink>
    </w:p>
    <w:p w:rsidR="00E7321F" w:rsidRDefault="00A032C8" w:rsidP="00E7321F">
      <w:pPr>
        <w:pStyle w:val="32"/>
        <w:tabs>
          <w:tab w:val="left" w:pos="2100"/>
          <w:tab w:val="right" w:leader="dot" w:pos="8296"/>
        </w:tabs>
        <w:ind w:left="720"/>
        <w:rPr>
          <w:rFonts w:asciiTheme="minorHAnsi" w:eastAsiaTheme="minorEastAsia" w:hAnsiTheme="minorHAnsi" w:cstheme="minorBidi"/>
          <w:noProof/>
        </w:rPr>
      </w:pPr>
      <w:hyperlink w:anchor="_Toc421693918" w:history="1">
        <w:r w:rsidR="00E7321F" w:rsidRPr="00A26CAA">
          <w:rPr>
            <w:rStyle w:val="a6"/>
            <w:noProof/>
          </w:rPr>
          <w:t>2.2.1.</w:t>
        </w:r>
        <w:r w:rsidR="00E7321F">
          <w:rPr>
            <w:rFonts w:asciiTheme="minorHAnsi" w:eastAsiaTheme="minorEastAsia" w:hAnsiTheme="minorHAnsi" w:cstheme="minorBidi"/>
            <w:noProof/>
          </w:rPr>
          <w:tab/>
        </w:r>
        <w:r w:rsidR="00E7321F" w:rsidRPr="00A26CAA">
          <w:rPr>
            <w:rStyle w:val="a6"/>
            <w:rFonts w:hint="eastAsia"/>
            <w:noProof/>
          </w:rPr>
          <w:t>描述</w:t>
        </w:r>
        <w:r w:rsidR="00E7321F">
          <w:rPr>
            <w:noProof/>
            <w:webHidden/>
          </w:rPr>
          <w:tab/>
        </w:r>
        <w:r>
          <w:rPr>
            <w:noProof/>
            <w:webHidden/>
          </w:rPr>
          <w:fldChar w:fldCharType="begin"/>
        </w:r>
        <w:r w:rsidR="00E7321F">
          <w:rPr>
            <w:noProof/>
            <w:webHidden/>
          </w:rPr>
          <w:instrText xml:space="preserve"> PAGEREF _Toc421693918 \h </w:instrText>
        </w:r>
        <w:r>
          <w:rPr>
            <w:noProof/>
            <w:webHidden/>
          </w:rPr>
        </w:r>
        <w:r>
          <w:rPr>
            <w:noProof/>
            <w:webHidden/>
          </w:rPr>
          <w:fldChar w:fldCharType="separate"/>
        </w:r>
        <w:r w:rsidR="00E7321F">
          <w:rPr>
            <w:noProof/>
            <w:webHidden/>
          </w:rPr>
          <w:t>6</w:t>
        </w:r>
        <w:r>
          <w:rPr>
            <w:noProof/>
            <w:webHidden/>
          </w:rPr>
          <w:fldChar w:fldCharType="end"/>
        </w:r>
      </w:hyperlink>
    </w:p>
    <w:p w:rsidR="00E7321F" w:rsidRDefault="00A032C8" w:rsidP="00E7321F">
      <w:pPr>
        <w:pStyle w:val="32"/>
        <w:tabs>
          <w:tab w:val="left" w:pos="2100"/>
          <w:tab w:val="right" w:leader="dot" w:pos="8296"/>
        </w:tabs>
        <w:ind w:left="720"/>
        <w:rPr>
          <w:rFonts w:asciiTheme="minorHAnsi" w:eastAsiaTheme="minorEastAsia" w:hAnsiTheme="minorHAnsi" w:cstheme="minorBidi"/>
          <w:noProof/>
        </w:rPr>
      </w:pPr>
      <w:hyperlink w:anchor="_Toc421693919" w:history="1">
        <w:r w:rsidR="00E7321F" w:rsidRPr="00A26CAA">
          <w:rPr>
            <w:rStyle w:val="a6"/>
            <w:noProof/>
          </w:rPr>
          <w:t>2.2.2.</w:t>
        </w:r>
        <w:r w:rsidR="00E7321F">
          <w:rPr>
            <w:rFonts w:asciiTheme="minorHAnsi" w:eastAsiaTheme="minorEastAsia" w:hAnsiTheme="minorHAnsi" w:cstheme="minorBidi"/>
            <w:noProof/>
          </w:rPr>
          <w:tab/>
        </w:r>
        <w:r w:rsidR="00E7321F" w:rsidRPr="00A26CAA">
          <w:rPr>
            <w:rStyle w:val="a6"/>
            <w:rFonts w:hint="eastAsia"/>
            <w:noProof/>
          </w:rPr>
          <w:t>策略</w:t>
        </w:r>
        <w:r w:rsidR="00E7321F">
          <w:rPr>
            <w:noProof/>
            <w:webHidden/>
          </w:rPr>
          <w:tab/>
        </w:r>
        <w:r>
          <w:rPr>
            <w:noProof/>
            <w:webHidden/>
          </w:rPr>
          <w:fldChar w:fldCharType="begin"/>
        </w:r>
        <w:r w:rsidR="00E7321F">
          <w:rPr>
            <w:noProof/>
            <w:webHidden/>
          </w:rPr>
          <w:instrText xml:space="preserve"> PAGEREF _Toc421693919 \h </w:instrText>
        </w:r>
        <w:r>
          <w:rPr>
            <w:noProof/>
            <w:webHidden/>
          </w:rPr>
        </w:r>
        <w:r>
          <w:rPr>
            <w:noProof/>
            <w:webHidden/>
          </w:rPr>
          <w:fldChar w:fldCharType="separate"/>
        </w:r>
        <w:r w:rsidR="00E7321F">
          <w:rPr>
            <w:noProof/>
            <w:webHidden/>
          </w:rPr>
          <w:t>6</w:t>
        </w:r>
        <w:r>
          <w:rPr>
            <w:noProof/>
            <w:webHidden/>
          </w:rPr>
          <w:fldChar w:fldCharType="end"/>
        </w:r>
      </w:hyperlink>
    </w:p>
    <w:p w:rsidR="00E7321F" w:rsidRDefault="00A032C8" w:rsidP="00E7321F">
      <w:pPr>
        <w:pStyle w:val="32"/>
        <w:tabs>
          <w:tab w:val="left" w:pos="2100"/>
          <w:tab w:val="right" w:leader="dot" w:pos="8296"/>
        </w:tabs>
        <w:ind w:left="720"/>
        <w:rPr>
          <w:rFonts w:asciiTheme="minorHAnsi" w:eastAsiaTheme="minorEastAsia" w:hAnsiTheme="minorHAnsi" w:cstheme="minorBidi"/>
          <w:noProof/>
        </w:rPr>
      </w:pPr>
      <w:hyperlink w:anchor="_Toc421693920" w:history="1">
        <w:r w:rsidR="00E7321F" w:rsidRPr="00A26CAA">
          <w:rPr>
            <w:rStyle w:val="a6"/>
            <w:noProof/>
          </w:rPr>
          <w:t>2.2.3.</w:t>
        </w:r>
        <w:r w:rsidR="00E7321F">
          <w:rPr>
            <w:rFonts w:asciiTheme="minorHAnsi" w:eastAsiaTheme="minorEastAsia" w:hAnsiTheme="minorHAnsi" w:cstheme="minorBidi"/>
            <w:noProof/>
          </w:rPr>
          <w:tab/>
        </w:r>
        <w:r w:rsidR="00E7321F" w:rsidRPr="00A26CAA">
          <w:rPr>
            <w:rStyle w:val="a6"/>
            <w:rFonts w:hint="eastAsia"/>
            <w:noProof/>
          </w:rPr>
          <w:t>字段说明</w:t>
        </w:r>
        <w:r w:rsidR="00E7321F">
          <w:rPr>
            <w:noProof/>
            <w:webHidden/>
          </w:rPr>
          <w:tab/>
        </w:r>
        <w:r>
          <w:rPr>
            <w:noProof/>
            <w:webHidden/>
          </w:rPr>
          <w:fldChar w:fldCharType="begin"/>
        </w:r>
        <w:r w:rsidR="00E7321F">
          <w:rPr>
            <w:noProof/>
            <w:webHidden/>
          </w:rPr>
          <w:instrText xml:space="preserve"> PAGEREF _Toc421693920 \h </w:instrText>
        </w:r>
        <w:r>
          <w:rPr>
            <w:noProof/>
            <w:webHidden/>
          </w:rPr>
        </w:r>
        <w:r>
          <w:rPr>
            <w:noProof/>
            <w:webHidden/>
          </w:rPr>
          <w:fldChar w:fldCharType="separate"/>
        </w:r>
        <w:r w:rsidR="00E7321F">
          <w:rPr>
            <w:noProof/>
            <w:webHidden/>
          </w:rPr>
          <w:t>6</w:t>
        </w:r>
        <w:r>
          <w:rPr>
            <w:noProof/>
            <w:webHidden/>
          </w:rPr>
          <w:fldChar w:fldCharType="end"/>
        </w:r>
      </w:hyperlink>
    </w:p>
    <w:p w:rsidR="00E7321F" w:rsidRDefault="00A032C8">
      <w:pPr>
        <w:pStyle w:val="10"/>
        <w:tabs>
          <w:tab w:val="left" w:pos="420"/>
        </w:tabs>
        <w:rPr>
          <w:rFonts w:asciiTheme="minorHAnsi" w:eastAsiaTheme="minorEastAsia" w:hAnsiTheme="minorHAnsi" w:cstheme="minorBidi"/>
          <w:kern w:val="2"/>
          <w:sz w:val="21"/>
          <w:szCs w:val="22"/>
        </w:rPr>
      </w:pPr>
      <w:hyperlink w:anchor="_Toc421693921" w:history="1">
        <w:r w:rsidR="00E7321F" w:rsidRPr="00A26CAA">
          <w:rPr>
            <w:rStyle w:val="a6"/>
          </w:rPr>
          <w:t>3</w:t>
        </w:r>
        <w:r w:rsidR="00E7321F">
          <w:rPr>
            <w:rFonts w:asciiTheme="minorHAnsi" w:eastAsiaTheme="minorEastAsia" w:hAnsiTheme="minorHAnsi" w:cstheme="minorBidi"/>
            <w:kern w:val="2"/>
            <w:sz w:val="21"/>
            <w:szCs w:val="22"/>
          </w:rPr>
          <w:tab/>
        </w:r>
        <w:r w:rsidR="00E7321F" w:rsidRPr="00A26CAA">
          <w:rPr>
            <w:rStyle w:val="a6"/>
            <w:rFonts w:hint="eastAsia"/>
          </w:rPr>
          <w:t>云服务日志打点</w:t>
        </w:r>
        <w:r w:rsidR="00E7321F">
          <w:rPr>
            <w:webHidden/>
          </w:rPr>
          <w:tab/>
        </w:r>
        <w:r>
          <w:rPr>
            <w:webHidden/>
          </w:rPr>
          <w:fldChar w:fldCharType="begin"/>
        </w:r>
        <w:r w:rsidR="00E7321F">
          <w:rPr>
            <w:webHidden/>
          </w:rPr>
          <w:instrText xml:space="preserve"> PAGEREF _Toc421693921 \h </w:instrText>
        </w:r>
        <w:r>
          <w:rPr>
            <w:webHidden/>
          </w:rPr>
        </w:r>
        <w:r>
          <w:rPr>
            <w:webHidden/>
          </w:rPr>
          <w:fldChar w:fldCharType="separate"/>
        </w:r>
        <w:r w:rsidR="00E7321F">
          <w:rPr>
            <w:webHidden/>
          </w:rPr>
          <w:t>7</w:t>
        </w:r>
        <w:r>
          <w:rPr>
            <w:webHidden/>
          </w:rPr>
          <w:fldChar w:fldCharType="end"/>
        </w:r>
      </w:hyperlink>
    </w:p>
    <w:p w:rsidR="00E7321F" w:rsidRDefault="00A032C8">
      <w:pPr>
        <w:pStyle w:val="21"/>
        <w:tabs>
          <w:tab w:val="left" w:pos="1260"/>
        </w:tabs>
        <w:rPr>
          <w:rFonts w:asciiTheme="minorHAnsi" w:eastAsiaTheme="minorEastAsia" w:hAnsiTheme="minorHAnsi" w:cstheme="minorBidi"/>
          <w:kern w:val="2"/>
          <w:sz w:val="21"/>
          <w:szCs w:val="22"/>
        </w:rPr>
      </w:pPr>
      <w:hyperlink w:anchor="_Toc421693922" w:history="1">
        <w:r w:rsidR="00E7321F" w:rsidRPr="00A26CAA">
          <w:rPr>
            <w:rStyle w:val="a6"/>
            <w:kern w:val="44"/>
          </w:rPr>
          <w:t>3.1.</w:t>
        </w:r>
        <w:r w:rsidR="00E7321F">
          <w:rPr>
            <w:rFonts w:asciiTheme="minorHAnsi" w:eastAsiaTheme="minorEastAsia" w:hAnsiTheme="minorHAnsi" w:cstheme="minorBidi"/>
            <w:kern w:val="2"/>
            <w:sz w:val="21"/>
            <w:szCs w:val="22"/>
          </w:rPr>
          <w:tab/>
        </w:r>
        <w:r w:rsidR="00E7321F" w:rsidRPr="00A26CAA">
          <w:rPr>
            <w:rStyle w:val="a6"/>
            <w:rFonts w:hint="eastAsia"/>
            <w:kern w:val="44"/>
          </w:rPr>
          <w:t>接口日志</w:t>
        </w:r>
        <w:r w:rsidR="00E7321F">
          <w:rPr>
            <w:webHidden/>
          </w:rPr>
          <w:tab/>
        </w:r>
        <w:r>
          <w:rPr>
            <w:webHidden/>
          </w:rPr>
          <w:fldChar w:fldCharType="begin"/>
        </w:r>
        <w:r w:rsidR="00E7321F">
          <w:rPr>
            <w:webHidden/>
          </w:rPr>
          <w:instrText xml:space="preserve"> PAGEREF _Toc421693922 \h </w:instrText>
        </w:r>
        <w:r>
          <w:rPr>
            <w:webHidden/>
          </w:rPr>
        </w:r>
        <w:r>
          <w:rPr>
            <w:webHidden/>
          </w:rPr>
          <w:fldChar w:fldCharType="separate"/>
        </w:r>
        <w:r w:rsidR="00E7321F">
          <w:rPr>
            <w:webHidden/>
          </w:rPr>
          <w:t>7</w:t>
        </w:r>
        <w:r>
          <w:rPr>
            <w:webHidden/>
          </w:rPr>
          <w:fldChar w:fldCharType="end"/>
        </w:r>
      </w:hyperlink>
    </w:p>
    <w:p w:rsidR="00E7321F" w:rsidRDefault="00A032C8" w:rsidP="00E7321F">
      <w:pPr>
        <w:pStyle w:val="32"/>
        <w:tabs>
          <w:tab w:val="left" w:pos="2100"/>
          <w:tab w:val="right" w:leader="dot" w:pos="8296"/>
        </w:tabs>
        <w:ind w:left="720"/>
        <w:rPr>
          <w:rFonts w:asciiTheme="minorHAnsi" w:eastAsiaTheme="minorEastAsia" w:hAnsiTheme="minorHAnsi" w:cstheme="minorBidi"/>
          <w:noProof/>
        </w:rPr>
      </w:pPr>
      <w:hyperlink w:anchor="_Toc421693923" w:history="1">
        <w:r w:rsidR="00E7321F" w:rsidRPr="00A26CAA">
          <w:rPr>
            <w:rStyle w:val="a6"/>
            <w:noProof/>
          </w:rPr>
          <w:t>3.1.1.</w:t>
        </w:r>
        <w:r w:rsidR="00E7321F">
          <w:rPr>
            <w:rFonts w:asciiTheme="minorHAnsi" w:eastAsiaTheme="minorEastAsia" w:hAnsiTheme="minorHAnsi" w:cstheme="minorBidi"/>
            <w:noProof/>
          </w:rPr>
          <w:tab/>
        </w:r>
        <w:r w:rsidR="00E7321F" w:rsidRPr="00A26CAA">
          <w:rPr>
            <w:rStyle w:val="a6"/>
            <w:rFonts w:hint="eastAsia"/>
            <w:noProof/>
          </w:rPr>
          <w:t>描述</w:t>
        </w:r>
        <w:r w:rsidR="00E7321F">
          <w:rPr>
            <w:noProof/>
            <w:webHidden/>
          </w:rPr>
          <w:tab/>
        </w:r>
        <w:r>
          <w:rPr>
            <w:noProof/>
            <w:webHidden/>
          </w:rPr>
          <w:fldChar w:fldCharType="begin"/>
        </w:r>
        <w:r w:rsidR="00E7321F">
          <w:rPr>
            <w:noProof/>
            <w:webHidden/>
          </w:rPr>
          <w:instrText xml:space="preserve"> PAGEREF _Toc421693923 \h </w:instrText>
        </w:r>
        <w:r>
          <w:rPr>
            <w:noProof/>
            <w:webHidden/>
          </w:rPr>
        </w:r>
        <w:r>
          <w:rPr>
            <w:noProof/>
            <w:webHidden/>
          </w:rPr>
          <w:fldChar w:fldCharType="separate"/>
        </w:r>
        <w:r w:rsidR="00E7321F">
          <w:rPr>
            <w:noProof/>
            <w:webHidden/>
          </w:rPr>
          <w:t>7</w:t>
        </w:r>
        <w:r>
          <w:rPr>
            <w:noProof/>
            <w:webHidden/>
          </w:rPr>
          <w:fldChar w:fldCharType="end"/>
        </w:r>
      </w:hyperlink>
    </w:p>
    <w:p w:rsidR="00E7321F" w:rsidRDefault="00A032C8" w:rsidP="00E7321F">
      <w:pPr>
        <w:pStyle w:val="32"/>
        <w:tabs>
          <w:tab w:val="left" w:pos="2100"/>
          <w:tab w:val="right" w:leader="dot" w:pos="8296"/>
        </w:tabs>
        <w:ind w:left="720"/>
        <w:rPr>
          <w:rFonts w:asciiTheme="minorHAnsi" w:eastAsiaTheme="minorEastAsia" w:hAnsiTheme="minorHAnsi" w:cstheme="minorBidi"/>
          <w:noProof/>
        </w:rPr>
      </w:pPr>
      <w:hyperlink w:anchor="_Toc421693924" w:history="1">
        <w:r w:rsidR="00E7321F" w:rsidRPr="00A26CAA">
          <w:rPr>
            <w:rStyle w:val="a6"/>
            <w:noProof/>
          </w:rPr>
          <w:t>3.1.2.</w:t>
        </w:r>
        <w:r w:rsidR="00E7321F">
          <w:rPr>
            <w:rFonts w:asciiTheme="minorHAnsi" w:eastAsiaTheme="minorEastAsia" w:hAnsiTheme="minorHAnsi" w:cstheme="minorBidi"/>
            <w:noProof/>
          </w:rPr>
          <w:tab/>
        </w:r>
        <w:r w:rsidR="00E7321F" w:rsidRPr="00A26CAA">
          <w:rPr>
            <w:rStyle w:val="a6"/>
            <w:rFonts w:hint="eastAsia"/>
            <w:noProof/>
          </w:rPr>
          <w:t>策略</w:t>
        </w:r>
        <w:r w:rsidR="00E7321F">
          <w:rPr>
            <w:noProof/>
            <w:webHidden/>
          </w:rPr>
          <w:tab/>
        </w:r>
        <w:r>
          <w:rPr>
            <w:noProof/>
            <w:webHidden/>
          </w:rPr>
          <w:fldChar w:fldCharType="begin"/>
        </w:r>
        <w:r w:rsidR="00E7321F">
          <w:rPr>
            <w:noProof/>
            <w:webHidden/>
          </w:rPr>
          <w:instrText xml:space="preserve"> PAGEREF _Toc421693924 \h </w:instrText>
        </w:r>
        <w:r>
          <w:rPr>
            <w:noProof/>
            <w:webHidden/>
          </w:rPr>
        </w:r>
        <w:r>
          <w:rPr>
            <w:noProof/>
            <w:webHidden/>
          </w:rPr>
          <w:fldChar w:fldCharType="separate"/>
        </w:r>
        <w:r w:rsidR="00E7321F">
          <w:rPr>
            <w:noProof/>
            <w:webHidden/>
          </w:rPr>
          <w:t>7</w:t>
        </w:r>
        <w:r>
          <w:rPr>
            <w:noProof/>
            <w:webHidden/>
          </w:rPr>
          <w:fldChar w:fldCharType="end"/>
        </w:r>
      </w:hyperlink>
    </w:p>
    <w:p w:rsidR="00E7321F" w:rsidRDefault="00A032C8" w:rsidP="00E7321F">
      <w:pPr>
        <w:pStyle w:val="32"/>
        <w:tabs>
          <w:tab w:val="left" w:pos="2100"/>
          <w:tab w:val="right" w:leader="dot" w:pos="8296"/>
        </w:tabs>
        <w:ind w:left="720"/>
        <w:rPr>
          <w:rFonts w:asciiTheme="minorHAnsi" w:eastAsiaTheme="minorEastAsia" w:hAnsiTheme="minorHAnsi" w:cstheme="minorBidi"/>
          <w:noProof/>
        </w:rPr>
      </w:pPr>
      <w:hyperlink w:anchor="_Toc421693925" w:history="1">
        <w:r w:rsidR="00E7321F" w:rsidRPr="00A26CAA">
          <w:rPr>
            <w:rStyle w:val="a6"/>
            <w:noProof/>
          </w:rPr>
          <w:t>3.1.3.</w:t>
        </w:r>
        <w:r w:rsidR="00E7321F">
          <w:rPr>
            <w:rFonts w:asciiTheme="minorHAnsi" w:eastAsiaTheme="minorEastAsia" w:hAnsiTheme="minorHAnsi" w:cstheme="minorBidi"/>
            <w:noProof/>
          </w:rPr>
          <w:tab/>
        </w:r>
        <w:r w:rsidR="00E7321F" w:rsidRPr="00A26CAA">
          <w:rPr>
            <w:rStyle w:val="a6"/>
            <w:rFonts w:hint="eastAsia"/>
            <w:noProof/>
          </w:rPr>
          <w:t>字段说明</w:t>
        </w:r>
        <w:r w:rsidR="00E7321F">
          <w:rPr>
            <w:noProof/>
            <w:webHidden/>
          </w:rPr>
          <w:tab/>
        </w:r>
        <w:r>
          <w:rPr>
            <w:noProof/>
            <w:webHidden/>
          </w:rPr>
          <w:fldChar w:fldCharType="begin"/>
        </w:r>
        <w:r w:rsidR="00E7321F">
          <w:rPr>
            <w:noProof/>
            <w:webHidden/>
          </w:rPr>
          <w:instrText xml:space="preserve"> PAGEREF _Toc421693925 \h </w:instrText>
        </w:r>
        <w:r>
          <w:rPr>
            <w:noProof/>
            <w:webHidden/>
          </w:rPr>
        </w:r>
        <w:r>
          <w:rPr>
            <w:noProof/>
            <w:webHidden/>
          </w:rPr>
          <w:fldChar w:fldCharType="separate"/>
        </w:r>
        <w:r w:rsidR="00E7321F">
          <w:rPr>
            <w:noProof/>
            <w:webHidden/>
          </w:rPr>
          <w:t>8</w:t>
        </w:r>
        <w:r>
          <w:rPr>
            <w:noProof/>
            <w:webHidden/>
          </w:rPr>
          <w:fldChar w:fldCharType="end"/>
        </w:r>
      </w:hyperlink>
    </w:p>
    <w:p w:rsidR="00E7321F" w:rsidRDefault="00A032C8">
      <w:pPr>
        <w:pStyle w:val="21"/>
        <w:tabs>
          <w:tab w:val="left" w:pos="1260"/>
        </w:tabs>
        <w:rPr>
          <w:rFonts w:asciiTheme="minorHAnsi" w:eastAsiaTheme="minorEastAsia" w:hAnsiTheme="minorHAnsi" w:cstheme="minorBidi"/>
          <w:kern w:val="2"/>
          <w:sz w:val="21"/>
          <w:szCs w:val="22"/>
        </w:rPr>
      </w:pPr>
      <w:hyperlink w:anchor="_Toc421693926" w:history="1">
        <w:r w:rsidR="00E7321F" w:rsidRPr="00A26CAA">
          <w:rPr>
            <w:rStyle w:val="a6"/>
            <w:kern w:val="44"/>
          </w:rPr>
          <w:t>3.2.</w:t>
        </w:r>
        <w:r w:rsidR="00E7321F">
          <w:rPr>
            <w:rFonts w:asciiTheme="minorHAnsi" w:eastAsiaTheme="minorEastAsia" w:hAnsiTheme="minorHAnsi" w:cstheme="minorBidi"/>
            <w:kern w:val="2"/>
            <w:sz w:val="21"/>
            <w:szCs w:val="22"/>
          </w:rPr>
          <w:tab/>
        </w:r>
        <w:r w:rsidR="00E7321F" w:rsidRPr="00A26CAA">
          <w:rPr>
            <w:rStyle w:val="a6"/>
            <w:rFonts w:hint="eastAsia"/>
            <w:kern w:val="44"/>
          </w:rPr>
          <w:t>用户健康数据使用行为日志</w:t>
        </w:r>
        <w:r w:rsidR="00E7321F">
          <w:rPr>
            <w:webHidden/>
          </w:rPr>
          <w:tab/>
        </w:r>
        <w:r>
          <w:rPr>
            <w:webHidden/>
          </w:rPr>
          <w:fldChar w:fldCharType="begin"/>
        </w:r>
        <w:r w:rsidR="00E7321F">
          <w:rPr>
            <w:webHidden/>
          </w:rPr>
          <w:instrText xml:space="preserve"> PAGEREF _Toc421693926 \h </w:instrText>
        </w:r>
        <w:r>
          <w:rPr>
            <w:webHidden/>
          </w:rPr>
        </w:r>
        <w:r>
          <w:rPr>
            <w:webHidden/>
          </w:rPr>
          <w:fldChar w:fldCharType="separate"/>
        </w:r>
        <w:r w:rsidR="00E7321F">
          <w:rPr>
            <w:webHidden/>
          </w:rPr>
          <w:t>8</w:t>
        </w:r>
        <w:r>
          <w:rPr>
            <w:webHidden/>
          </w:rPr>
          <w:fldChar w:fldCharType="end"/>
        </w:r>
      </w:hyperlink>
    </w:p>
    <w:p w:rsidR="00E7321F" w:rsidRDefault="00A032C8" w:rsidP="00E7321F">
      <w:pPr>
        <w:pStyle w:val="32"/>
        <w:tabs>
          <w:tab w:val="left" w:pos="2100"/>
          <w:tab w:val="right" w:leader="dot" w:pos="8296"/>
        </w:tabs>
        <w:ind w:left="720"/>
        <w:rPr>
          <w:rFonts w:asciiTheme="minorHAnsi" w:eastAsiaTheme="minorEastAsia" w:hAnsiTheme="minorHAnsi" w:cstheme="minorBidi"/>
          <w:noProof/>
        </w:rPr>
      </w:pPr>
      <w:hyperlink w:anchor="_Toc421693927" w:history="1">
        <w:r w:rsidR="00E7321F" w:rsidRPr="00A26CAA">
          <w:rPr>
            <w:rStyle w:val="a6"/>
            <w:noProof/>
          </w:rPr>
          <w:t>3.2.1.</w:t>
        </w:r>
        <w:r w:rsidR="00E7321F">
          <w:rPr>
            <w:rFonts w:asciiTheme="minorHAnsi" w:eastAsiaTheme="minorEastAsia" w:hAnsiTheme="minorHAnsi" w:cstheme="minorBidi"/>
            <w:noProof/>
          </w:rPr>
          <w:tab/>
        </w:r>
        <w:r w:rsidR="00E7321F" w:rsidRPr="00A26CAA">
          <w:rPr>
            <w:rStyle w:val="a6"/>
            <w:rFonts w:hint="eastAsia"/>
            <w:noProof/>
          </w:rPr>
          <w:t>描述</w:t>
        </w:r>
        <w:r w:rsidR="00E7321F">
          <w:rPr>
            <w:noProof/>
            <w:webHidden/>
          </w:rPr>
          <w:tab/>
        </w:r>
        <w:r>
          <w:rPr>
            <w:noProof/>
            <w:webHidden/>
          </w:rPr>
          <w:fldChar w:fldCharType="begin"/>
        </w:r>
        <w:r w:rsidR="00E7321F">
          <w:rPr>
            <w:noProof/>
            <w:webHidden/>
          </w:rPr>
          <w:instrText xml:space="preserve"> PAGEREF _Toc421693927 \h </w:instrText>
        </w:r>
        <w:r>
          <w:rPr>
            <w:noProof/>
            <w:webHidden/>
          </w:rPr>
        </w:r>
        <w:r>
          <w:rPr>
            <w:noProof/>
            <w:webHidden/>
          </w:rPr>
          <w:fldChar w:fldCharType="separate"/>
        </w:r>
        <w:r w:rsidR="00E7321F">
          <w:rPr>
            <w:noProof/>
            <w:webHidden/>
          </w:rPr>
          <w:t>8</w:t>
        </w:r>
        <w:r>
          <w:rPr>
            <w:noProof/>
            <w:webHidden/>
          </w:rPr>
          <w:fldChar w:fldCharType="end"/>
        </w:r>
      </w:hyperlink>
    </w:p>
    <w:p w:rsidR="00E7321F" w:rsidRDefault="00A032C8" w:rsidP="00E7321F">
      <w:pPr>
        <w:pStyle w:val="32"/>
        <w:tabs>
          <w:tab w:val="left" w:pos="2100"/>
          <w:tab w:val="right" w:leader="dot" w:pos="8296"/>
        </w:tabs>
        <w:ind w:left="720"/>
        <w:rPr>
          <w:rFonts w:asciiTheme="minorHAnsi" w:eastAsiaTheme="minorEastAsia" w:hAnsiTheme="minorHAnsi" w:cstheme="minorBidi"/>
          <w:noProof/>
        </w:rPr>
      </w:pPr>
      <w:hyperlink w:anchor="_Toc421693928" w:history="1">
        <w:r w:rsidR="00E7321F" w:rsidRPr="00A26CAA">
          <w:rPr>
            <w:rStyle w:val="a6"/>
            <w:noProof/>
          </w:rPr>
          <w:t>3.2.2.</w:t>
        </w:r>
        <w:r w:rsidR="00E7321F">
          <w:rPr>
            <w:rFonts w:asciiTheme="minorHAnsi" w:eastAsiaTheme="minorEastAsia" w:hAnsiTheme="minorHAnsi" w:cstheme="minorBidi"/>
            <w:noProof/>
          </w:rPr>
          <w:tab/>
        </w:r>
        <w:r w:rsidR="00E7321F" w:rsidRPr="00A26CAA">
          <w:rPr>
            <w:rStyle w:val="a6"/>
            <w:rFonts w:hint="eastAsia"/>
            <w:noProof/>
          </w:rPr>
          <w:t>策略</w:t>
        </w:r>
        <w:r w:rsidR="00E7321F">
          <w:rPr>
            <w:noProof/>
            <w:webHidden/>
          </w:rPr>
          <w:tab/>
        </w:r>
        <w:r>
          <w:rPr>
            <w:noProof/>
            <w:webHidden/>
          </w:rPr>
          <w:fldChar w:fldCharType="begin"/>
        </w:r>
        <w:r w:rsidR="00E7321F">
          <w:rPr>
            <w:noProof/>
            <w:webHidden/>
          </w:rPr>
          <w:instrText xml:space="preserve"> PAGEREF _Toc421693928 \h </w:instrText>
        </w:r>
        <w:r>
          <w:rPr>
            <w:noProof/>
            <w:webHidden/>
          </w:rPr>
        </w:r>
        <w:r>
          <w:rPr>
            <w:noProof/>
            <w:webHidden/>
          </w:rPr>
          <w:fldChar w:fldCharType="separate"/>
        </w:r>
        <w:r w:rsidR="00E7321F">
          <w:rPr>
            <w:noProof/>
            <w:webHidden/>
          </w:rPr>
          <w:t>8</w:t>
        </w:r>
        <w:r>
          <w:rPr>
            <w:noProof/>
            <w:webHidden/>
          </w:rPr>
          <w:fldChar w:fldCharType="end"/>
        </w:r>
      </w:hyperlink>
    </w:p>
    <w:p w:rsidR="00E7321F" w:rsidRDefault="00A032C8" w:rsidP="00E7321F">
      <w:pPr>
        <w:pStyle w:val="32"/>
        <w:tabs>
          <w:tab w:val="left" w:pos="2100"/>
          <w:tab w:val="right" w:leader="dot" w:pos="8296"/>
        </w:tabs>
        <w:ind w:left="720"/>
        <w:rPr>
          <w:rFonts w:asciiTheme="minorHAnsi" w:eastAsiaTheme="minorEastAsia" w:hAnsiTheme="minorHAnsi" w:cstheme="minorBidi"/>
          <w:noProof/>
        </w:rPr>
      </w:pPr>
      <w:hyperlink w:anchor="_Toc421693929" w:history="1">
        <w:r w:rsidR="00E7321F" w:rsidRPr="00A26CAA">
          <w:rPr>
            <w:rStyle w:val="a6"/>
            <w:noProof/>
          </w:rPr>
          <w:t>3.2.3.</w:t>
        </w:r>
        <w:r w:rsidR="00E7321F">
          <w:rPr>
            <w:rFonts w:asciiTheme="minorHAnsi" w:eastAsiaTheme="minorEastAsia" w:hAnsiTheme="minorHAnsi" w:cstheme="minorBidi"/>
            <w:noProof/>
          </w:rPr>
          <w:tab/>
        </w:r>
        <w:r w:rsidR="00E7321F" w:rsidRPr="00A26CAA">
          <w:rPr>
            <w:rStyle w:val="a6"/>
            <w:rFonts w:hint="eastAsia"/>
            <w:noProof/>
          </w:rPr>
          <w:t>字段说明</w:t>
        </w:r>
        <w:r w:rsidR="00E7321F">
          <w:rPr>
            <w:noProof/>
            <w:webHidden/>
          </w:rPr>
          <w:tab/>
        </w:r>
        <w:r>
          <w:rPr>
            <w:noProof/>
            <w:webHidden/>
          </w:rPr>
          <w:fldChar w:fldCharType="begin"/>
        </w:r>
        <w:r w:rsidR="00E7321F">
          <w:rPr>
            <w:noProof/>
            <w:webHidden/>
          </w:rPr>
          <w:instrText xml:space="preserve"> PAGEREF _Toc421693929 \h </w:instrText>
        </w:r>
        <w:r>
          <w:rPr>
            <w:noProof/>
            <w:webHidden/>
          </w:rPr>
        </w:r>
        <w:r>
          <w:rPr>
            <w:noProof/>
            <w:webHidden/>
          </w:rPr>
          <w:fldChar w:fldCharType="separate"/>
        </w:r>
        <w:r w:rsidR="00E7321F">
          <w:rPr>
            <w:noProof/>
            <w:webHidden/>
          </w:rPr>
          <w:t>9</w:t>
        </w:r>
        <w:r>
          <w:rPr>
            <w:noProof/>
            <w:webHidden/>
          </w:rPr>
          <w:fldChar w:fldCharType="end"/>
        </w:r>
      </w:hyperlink>
    </w:p>
    <w:p w:rsidR="00E7321F" w:rsidRDefault="00A032C8">
      <w:pPr>
        <w:pStyle w:val="10"/>
        <w:tabs>
          <w:tab w:val="left" w:pos="420"/>
        </w:tabs>
        <w:rPr>
          <w:rFonts w:asciiTheme="minorHAnsi" w:eastAsiaTheme="minorEastAsia" w:hAnsiTheme="minorHAnsi" w:cstheme="minorBidi"/>
          <w:kern w:val="2"/>
          <w:sz w:val="21"/>
          <w:szCs w:val="22"/>
        </w:rPr>
      </w:pPr>
      <w:hyperlink w:anchor="_Toc421693930" w:history="1">
        <w:r w:rsidR="00E7321F" w:rsidRPr="00A26CAA">
          <w:rPr>
            <w:rStyle w:val="a6"/>
          </w:rPr>
          <w:t>4</w:t>
        </w:r>
        <w:r w:rsidR="00E7321F">
          <w:rPr>
            <w:rFonts w:asciiTheme="minorHAnsi" w:eastAsiaTheme="minorEastAsia" w:hAnsiTheme="minorHAnsi" w:cstheme="minorBidi"/>
            <w:kern w:val="2"/>
            <w:sz w:val="21"/>
            <w:szCs w:val="22"/>
          </w:rPr>
          <w:tab/>
        </w:r>
        <w:r w:rsidR="00E7321F" w:rsidRPr="00A26CAA">
          <w:rPr>
            <w:rStyle w:val="a6"/>
            <w:rFonts w:hint="eastAsia"/>
          </w:rPr>
          <w:t>数据类型</w:t>
        </w:r>
        <w:r w:rsidR="00E7321F">
          <w:rPr>
            <w:webHidden/>
          </w:rPr>
          <w:tab/>
        </w:r>
        <w:r>
          <w:rPr>
            <w:webHidden/>
          </w:rPr>
          <w:fldChar w:fldCharType="begin"/>
        </w:r>
        <w:r w:rsidR="00E7321F">
          <w:rPr>
            <w:webHidden/>
          </w:rPr>
          <w:instrText xml:space="preserve"> PAGEREF _Toc421693930 \h </w:instrText>
        </w:r>
        <w:r>
          <w:rPr>
            <w:webHidden/>
          </w:rPr>
        </w:r>
        <w:r>
          <w:rPr>
            <w:webHidden/>
          </w:rPr>
          <w:fldChar w:fldCharType="separate"/>
        </w:r>
        <w:r w:rsidR="00E7321F">
          <w:rPr>
            <w:webHidden/>
          </w:rPr>
          <w:t>9</w:t>
        </w:r>
        <w:r>
          <w:rPr>
            <w:webHidden/>
          </w:rPr>
          <w:fldChar w:fldCharType="end"/>
        </w:r>
      </w:hyperlink>
    </w:p>
    <w:p w:rsidR="00E7321F" w:rsidRDefault="00A032C8">
      <w:pPr>
        <w:pStyle w:val="21"/>
        <w:tabs>
          <w:tab w:val="left" w:pos="1260"/>
        </w:tabs>
        <w:rPr>
          <w:rFonts w:asciiTheme="minorHAnsi" w:eastAsiaTheme="minorEastAsia" w:hAnsiTheme="minorHAnsi" w:cstheme="minorBidi"/>
          <w:kern w:val="2"/>
          <w:sz w:val="21"/>
          <w:szCs w:val="22"/>
        </w:rPr>
      </w:pPr>
      <w:hyperlink w:anchor="_Toc421693931" w:history="1">
        <w:r w:rsidR="00E7321F" w:rsidRPr="00A26CAA">
          <w:rPr>
            <w:rStyle w:val="a6"/>
          </w:rPr>
          <w:t>4.1.</w:t>
        </w:r>
        <w:r w:rsidR="00E7321F">
          <w:rPr>
            <w:rFonts w:asciiTheme="minorHAnsi" w:eastAsiaTheme="minorEastAsia" w:hAnsiTheme="minorHAnsi" w:cstheme="minorBidi"/>
            <w:kern w:val="2"/>
            <w:sz w:val="21"/>
            <w:szCs w:val="22"/>
          </w:rPr>
          <w:tab/>
        </w:r>
        <w:r w:rsidR="00E7321F" w:rsidRPr="00A26CAA">
          <w:rPr>
            <w:rStyle w:val="a6"/>
            <w:rFonts w:hint="eastAsia"/>
          </w:rPr>
          <w:t>功能编号</w:t>
        </w:r>
        <w:r w:rsidR="00E7321F">
          <w:rPr>
            <w:webHidden/>
          </w:rPr>
          <w:tab/>
        </w:r>
        <w:r>
          <w:rPr>
            <w:webHidden/>
          </w:rPr>
          <w:fldChar w:fldCharType="begin"/>
        </w:r>
        <w:r w:rsidR="00E7321F">
          <w:rPr>
            <w:webHidden/>
          </w:rPr>
          <w:instrText xml:space="preserve"> PAGEREF _Toc421693931 \h </w:instrText>
        </w:r>
        <w:r>
          <w:rPr>
            <w:webHidden/>
          </w:rPr>
        </w:r>
        <w:r>
          <w:rPr>
            <w:webHidden/>
          </w:rPr>
          <w:fldChar w:fldCharType="separate"/>
        </w:r>
        <w:r w:rsidR="00E7321F">
          <w:rPr>
            <w:webHidden/>
          </w:rPr>
          <w:t>9</w:t>
        </w:r>
        <w:r>
          <w:rPr>
            <w:webHidden/>
          </w:rPr>
          <w:fldChar w:fldCharType="end"/>
        </w:r>
      </w:hyperlink>
    </w:p>
    <w:p w:rsidR="00E7321F" w:rsidRDefault="00A032C8">
      <w:pPr>
        <w:pStyle w:val="10"/>
        <w:tabs>
          <w:tab w:val="left" w:pos="420"/>
        </w:tabs>
        <w:rPr>
          <w:rFonts w:asciiTheme="minorHAnsi" w:eastAsiaTheme="minorEastAsia" w:hAnsiTheme="minorHAnsi" w:cstheme="minorBidi"/>
          <w:kern w:val="2"/>
          <w:sz w:val="21"/>
          <w:szCs w:val="22"/>
        </w:rPr>
      </w:pPr>
      <w:hyperlink w:anchor="_Toc421693932" w:history="1">
        <w:r w:rsidR="00E7321F" w:rsidRPr="00A26CAA">
          <w:rPr>
            <w:rStyle w:val="a6"/>
            <w:rFonts w:ascii="微软雅黑" w:eastAsia="微软雅黑" w:hAnsi="微软雅黑"/>
          </w:rPr>
          <w:t>5</w:t>
        </w:r>
        <w:r w:rsidR="00E7321F">
          <w:rPr>
            <w:rFonts w:asciiTheme="minorHAnsi" w:eastAsiaTheme="minorEastAsia" w:hAnsiTheme="minorHAnsi" w:cstheme="minorBidi"/>
            <w:kern w:val="2"/>
            <w:sz w:val="21"/>
            <w:szCs w:val="22"/>
          </w:rPr>
          <w:tab/>
        </w:r>
        <w:r w:rsidR="00E7321F" w:rsidRPr="00A26CAA">
          <w:rPr>
            <w:rStyle w:val="a6"/>
          </w:rPr>
          <w:t xml:space="preserve">appId </w:t>
        </w:r>
        <w:r w:rsidR="00E7321F" w:rsidRPr="00A26CAA">
          <w:rPr>
            <w:rStyle w:val="a6"/>
            <w:rFonts w:hint="eastAsia"/>
          </w:rPr>
          <w:t>和对应数据来源关系对应表</w:t>
        </w:r>
        <w:r w:rsidR="00E7321F">
          <w:rPr>
            <w:webHidden/>
          </w:rPr>
          <w:tab/>
        </w:r>
        <w:r>
          <w:rPr>
            <w:webHidden/>
          </w:rPr>
          <w:fldChar w:fldCharType="begin"/>
        </w:r>
        <w:r w:rsidR="00E7321F">
          <w:rPr>
            <w:webHidden/>
          </w:rPr>
          <w:instrText xml:space="preserve"> PAGEREF _Toc421693932 \h </w:instrText>
        </w:r>
        <w:r>
          <w:rPr>
            <w:webHidden/>
          </w:rPr>
        </w:r>
        <w:r>
          <w:rPr>
            <w:webHidden/>
          </w:rPr>
          <w:fldChar w:fldCharType="separate"/>
        </w:r>
        <w:r w:rsidR="00E7321F">
          <w:rPr>
            <w:webHidden/>
          </w:rPr>
          <w:t>11</w:t>
        </w:r>
        <w:r>
          <w:rPr>
            <w:webHidden/>
          </w:rPr>
          <w:fldChar w:fldCharType="end"/>
        </w:r>
      </w:hyperlink>
    </w:p>
    <w:p w:rsidR="00E7321F" w:rsidRDefault="00A032C8">
      <w:pPr>
        <w:pStyle w:val="10"/>
        <w:tabs>
          <w:tab w:val="left" w:pos="420"/>
        </w:tabs>
        <w:rPr>
          <w:rFonts w:asciiTheme="minorHAnsi" w:eastAsiaTheme="minorEastAsia" w:hAnsiTheme="minorHAnsi" w:cstheme="minorBidi"/>
          <w:kern w:val="2"/>
          <w:sz w:val="21"/>
          <w:szCs w:val="22"/>
        </w:rPr>
      </w:pPr>
      <w:hyperlink w:anchor="_Toc421693933" w:history="1">
        <w:r w:rsidR="00E7321F" w:rsidRPr="00A26CAA">
          <w:rPr>
            <w:rStyle w:val="a6"/>
          </w:rPr>
          <w:t>6</w:t>
        </w:r>
        <w:r w:rsidR="00E7321F">
          <w:rPr>
            <w:rFonts w:asciiTheme="minorHAnsi" w:eastAsiaTheme="minorEastAsia" w:hAnsiTheme="minorHAnsi" w:cstheme="minorBidi"/>
            <w:kern w:val="2"/>
            <w:sz w:val="21"/>
            <w:szCs w:val="22"/>
          </w:rPr>
          <w:tab/>
        </w:r>
        <w:r w:rsidR="00E7321F" w:rsidRPr="00A26CAA">
          <w:rPr>
            <w:rStyle w:val="a6"/>
            <w:rFonts w:hint="eastAsia"/>
          </w:rPr>
          <w:t>华为账号登陆</w:t>
        </w:r>
        <w:r w:rsidR="00E7321F" w:rsidRPr="00A26CAA">
          <w:rPr>
            <w:rStyle w:val="a6"/>
          </w:rPr>
          <w:t>Id</w:t>
        </w:r>
        <w:r w:rsidR="00E7321F">
          <w:rPr>
            <w:webHidden/>
          </w:rPr>
          <w:tab/>
        </w:r>
        <w:r>
          <w:rPr>
            <w:webHidden/>
          </w:rPr>
          <w:fldChar w:fldCharType="begin"/>
        </w:r>
        <w:r w:rsidR="00E7321F">
          <w:rPr>
            <w:webHidden/>
          </w:rPr>
          <w:instrText xml:space="preserve"> PAGEREF _Toc421693933 \h </w:instrText>
        </w:r>
        <w:r>
          <w:rPr>
            <w:webHidden/>
          </w:rPr>
        </w:r>
        <w:r>
          <w:rPr>
            <w:webHidden/>
          </w:rPr>
          <w:fldChar w:fldCharType="separate"/>
        </w:r>
        <w:r w:rsidR="00E7321F">
          <w:rPr>
            <w:webHidden/>
          </w:rPr>
          <w:t>12</w:t>
        </w:r>
        <w:r>
          <w:rPr>
            <w:webHidden/>
          </w:rPr>
          <w:fldChar w:fldCharType="end"/>
        </w:r>
      </w:hyperlink>
    </w:p>
    <w:p w:rsidR="000F4885" w:rsidRDefault="00A032C8" w:rsidP="00C7746B">
      <w:r>
        <w:fldChar w:fldCharType="end"/>
      </w:r>
    </w:p>
    <w:p w:rsidR="000F4885" w:rsidRDefault="000F4885">
      <w:pPr>
        <w:snapToGrid/>
        <w:spacing w:before="0" w:after="0" w:line="240" w:lineRule="auto"/>
        <w:ind w:left="0"/>
      </w:pPr>
      <w:r>
        <w:br w:type="page"/>
      </w:r>
    </w:p>
    <w:p w:rsidR="00C7746B" w:rsidRPr="000A6491" w:rsidRDefault="00DA03CC" w:rsidP="0074560C">
      <w:pPr>
        <w:pStyle w:val="QB1"/>
        <w:numPr>
          <w:ilvl w:val="0"/>
          <w:numId w:val="6"/>
        </w:numPr>
        <w:tabs>
          <w:tab w:val="clear" w:pos="845"/>
          <w:tab w:val="num" w:pos="567"/>
        </w:tabs>
        <w:ind w:hanging="845"/>
        <w:rPr>
          <w:sz w:val="44"/>
          <w:szCs w:val="44"/>
        </w:rPr>
      </w:pPr>
      <w:bookmarkStart w:id="5" w:name="_Toc421693907"/>
      <w:r>
        <w:rPr>
          <w:rFonts w:hint="eastAsia"/>
          <w:sz w:val="44"/>
          <w:szCs w:val="44"/>
        </w:rPr>
        <w:lastRenderedPageBreak/>
        <w:t>说明</w:t>
      </w:r>
      <w:bookmarkEnd w:id="5"/>
    </w:p>
    <w:p w:rsidR="00C7746B" w:rsidRDefault="00C7746B" w:rsidP="00566638">
      <w:pPr>
        <w:pStyle w:val="2"/>
        <w:keepLines/>
        <w:widowControl w:val="0"/>
        <w:numPr>
          <w:ilvl w:val="1"/>
          <w:numId w:val="4"/>
        </w:numPr>
        <w:spacing w:before="340" w:after="330" w:line="360" w:lineRule="auto"/>
        <w:ind w:right="240"/>
        <w:rPr>
          <w:rFonts w:ascii="微软雅黑" w:eastAsia="微软雅黑" w:hAnsi="微软雅黑"/>
          <w:kern w:val="44"/>
          <w:szCs w:val="44"/>
        </w:rPr>
      </w:pPr>
      <w:bookmarkStart w:id="6" w:name="_Ref346616940"/>
      <w:bookmarkStart w:id="7" w:name="_Toc421693908"/>
      <w:r>
        <w:rPr>
          <w:rFonts w:ascii="微软雅黑" w:eastAsia="微软雅黑" w:hAnsi="微软雅黑" w:hint="eastAsia"/>
          <w:kern w:val="44"/>
          <w:szCs w:val="44"/>
        </w:rPr>
        <w:t>目的和范围</w:t>
      </w:r>
      <w:bookmarkEnd w:id="6"/>
      <w:bookmarkEnd w:id="7"/>
    </w:p>
    <w:p w:rsidR="00C7746B" w:rsidRPr="00A51EA6" w:rsidRDefault="00C7746B" w:rsidP="002562ED">
      <w:pPr>
        <w:spacing w:before="100" w:beforeAutospacing="1" w:after="100" w:afterAutospacing="1" w:line="309" w:lineRule="atLeast"/>
        <w:ind w:left="0" w:firstLineChars="300" w:firstLine="540"/>
        <w:rPr>
          <w:rFonts w:ascii="宋体" w:hAnsi="宋体" w:cs="宋体"/>
          <w:color w:val="000000"/>
          <w:szCs w:val="21"/>
        </w:rPr>
      </w:pPr>
      <w:r w:rsidRPr="00A51EA6">
        <w:rPr>
          <w:rFonts w:ascii="宋体" w:hAnsi="宋体" w:cs="宋体"/>
          <w:color w:val="000000"/>
          <w:szCs w:val="21"/>
        </w:rPr>
        <w:t>说明编写这份说明书的目</w:t>
      </w:r>
      <w:r w:rsidRPr="00A51EA6">
        <w:rPr>
          <w:rFonts w:ascii="宋体" w:hAnsi="宋体" w:cs="宋体" w:hint="eastAsia"/>
          <w:color w:val="000000"/>
          <w:szCs w:val="21"/>
        </w:rPr>
        <w:t>的、影响的范围以及</w:t>
      </w:r>
      <w:r w:rsidRPr="00A51EA6">
        <w:rPr>
          <w:rFonts w:ascii="宋体" w:hAnsi="宋体" w:cs="宋体"/>
          <w:color w:val="000000"/>
          <w:szCs w:val="21"/>
        </w:rPr>
        <w:t>预期的读者</w:t>
      </w:r>
      <w:r w:rsidRPr="00A51EA6">
        <w:rPr>
          <w:rFonts w:ascii="宋体" w:hAnsi="宋体" w:cs="宋体" w:hint="eastAsia"/>
          <w:color w:val="000000"/>
          <w:szCs w:val="21"/>
        </w:rPr>
        <w:t>。</w:t>
      </w:r>
    </w:p>
    <w:p w:rsidR="00C7746B" w:rsidRDefault="00C7746B" w:rsidP="00566638">
      <w:pPr>
        <w:pStyle w:val="2"/>
        <w:keepLines/>
        <w:widowControl w:val="0"/>
        <w:numPr>
          <w:ilvl w:val="1"/>
          <w:numId w:val="4"/>
        </w:numPr>
        <w:spacing w:before="340" w:after="330" w:line="360" w:lineRule="auto"/>
        <w:ind w:right="240"/>
        <w:rPr>
          <w:rFonts w:ascii="微软雅黑" w:eastAsia="微软雅黑" w:hAnsi="微软雅黑"/>
          <w:kern w:val="44"/>
          <w:szCs w:val="44"/>
        </w:rPr>
      </w:pPr>
      <w:bookmarkStart w:id="8" w:name="_定义和术语"/>
      <w:bookmarkStart w:id="9" w:name="_Toc421693909"/>
      <w:bookmarkEnd w:id="8"/>
      <w:r>
        <w:rPr>
          <w:rFonts w:ascii="微软雅黑" w:eastAsia="微软雅黑" w:hAnsi="微软雅黑" w:hint="eastAsia"/>
          <w:kern w:val="44"/>
          <w:szCs w:val="44"/>
        </w:rPr>
        <w:t>定义和术语</w:t>
      </w:r>
      <w:bookmarkEnd w:id="9"/>
    </w:p>
    <w:p w:rsidR="00C7746B" w:rsidRPr="001F04F9" w:rsidRDefault="00C7746B" w:rsidP="002562ED">
      <w:pPr>
        <w:spacing w:before="100" w:beforeAutospacing="1" w:after="100" w:afterAutospacing="1" w:line="309" w:lineRule="atLeast"/>
        <w:ind w:left="0" w:firstLineChars="300" w:firstLine="540"/>
        <w:rPr>
          <w:rFonts w:ascii="宋体" w:hAnsi="宋体" w:cs="宋体"/>
          <w:color w:val="000000"/>
          <w:szCs w:val="21"/>
        </w:rPr>
      </w:pPr>
    </w:p>
    <w:p w:rsidR="007F5381" w:rsidRDefault="00F00103" w:rsidP="00F00103">
      <w:pPr>
        <w:pStyle w:val="2"/>
        <w:keepLines/>
        <w:widowControl w:val="0"/>
        <w:numPr>
          <w:ilvl w:val="1"/>
          <w:numId w:val="4"/>
        </w:numPr>
        <w:spacing w:before="340" w:after="330" w:line="360" w:lineRule="auto"/>
        <w:ind w:right="240"/>
        <w:rPr>
          <w:rFonts w:ascii="微软雅黑" w:eastAsia="微软雅黑" w:hAnsi="微软雅黑"/>
          <w:kern w:val="44"/>
          <w:szCs w:val="44"/>
        </w:rPr>
      </w:pPr>
      <w:bookmarkStart w:id="10" w:name="_Toc421693910"/>
      <w:r>
        <w:rPr>
          <w:rFonts w:ascii="微软雅黑" w:eastAsia="微软雅黑" w:hAnsi="微软雅黑" w:hint="eastAsia"/>
          <w:kern w:val="44"/>
          <w:szCs w:val="44"/>
        </w:rPr>
        <w:t>说明</w:t>
      </w:r>
      <w:bookmarkEnd w:id="10"/>
    </w:p>
    <w:p w:rsidR="00F00103" w:rsidRPr="0007160D" w:rsidRDefault="00F00103" w:rsidP="0007160D">
      <w:pPr>
        <w:pStyle w:val="ad"/>
        <w:numPr>
          <w:ilvl w:val="0"/>
          <w:numId w:val="46"/>
        </w:numPr>
        <w:spacing w:before="100" w:beforeAutospacing="1" w:after="100" w:afterAutospacing="1" w:line="309" w:lineRule="atLeast"/>
        <w:ind w:firstLineChars="0"/>
        <w:rPr>
          <w:rFonts w:ascii="宋体" w:hAnsi="宋体" w:cs="宋体"/>
          <w:szCs w:val="21"/>
        </w:rPr>
      </w:pPr>
      <w:r w:rsidRPr="0007160D">
        <w:rPr>
          <w:rFonts w:ascii="宋体" w:hAnsi="宋体" w:cs="宋体" w:hint="eastAsia"/>
          <w:szCs w:val="21"/>
        </w:rPr>
        <w:t>考虑到隐私</w:t>
      </w:r>
      <w:r w:rsidR="00AA372B">
        <w:rPr>
          <w:rFonts w:ascii="宋体" w:hAnsi="宋体" w:cs="宋体" w:hint="eastAsia"/>
          <w:szCs w:val="21"/>
        </w:rPr>
        <w:t>，</w:t>
      </w:r>
      <w:r w:rsidRPr="0007160D">
        <w:rPr>
          <w:rFonts w:ascii="宋体" w:hAnsi="宋体" w:cs="宋体" w:hint="eastAsia"/>
          <w:szCs w:val="21"/>
        </w:rPr>
        <w:t>所有涉及用户账户</w:t>
      </w:r>
      <w:r w:rsidRPr="0007160D">
        <w:rPr>
          <w:rFonts w:ascii="宋体" w:hAnsi="宋体" w:cs="宋体" w:hint="eastAsia"/>
          <w:szCs w:val="21"/>
        </w:rPr>
        <w:t>id</w:t>
      </w:r>
      <w:r w:rsidRPr="0007160D">
        <w:rPr>
          <w:rFonts w:ascii="宋体" w:hAnsi="宋体" w:cs="宋体" w:hint="eastAsia"/>
          <w:szCs w:val="21"/>
        </w:rPr>
        <w:t>都需要进行</w:t>
      </w:r>
      <w:r w:rsidRPr="0007160D">
        <w:rPr>
          <w:rFonts w:ascii="宋体" w:hAnsi="宋体" w:cs="宋体" w:hint="eastAsia"/>
          <w:szCs w:val="21"/>
        </w:rPr>
        <w:t>hash</w:t>
      </w:r>
      <w:r w:rsidRPr="0007160D">
        <w:rPr>
          <w:rFonts w:ascii="宋体" w:hAnsi="宋体" w:cs="宋体" w:hint="eastAsia"/>
          <w:szCs w:val="21"/>
        </w:rPr>
        <w:t>处理</w:t>
      </w:r>
      <w:r w:rsidR="0007160D">
        <w:rPr>
          <w:rFonts w:ascii="宋体" w:hAnsi="宋体" w:cs="宋体" w:hint="eastAsia"/>
          <w:szCs w:val="21"/>
        </w:rPr>
        <w:t>。</w:t>
      </w:r>
      <w:r w:rsidRPr="0007160D">
        <w:rPr>
          <w:rFonts w:ascii="宋体" w:hAnsi="宋体" w:cs="宋体" w:hint="eastAsia"/>
          <w:szCs w:val="21"/>
        </w:rPr>
        <w:t>如果没有特别指明</w:t>
      </w:r>
      <w:r w:rsidRPr="0007160D">
        <w:rPr>
          <w:rFonts w:ascii="宋体" w:hAnsi="宋体" w:cs="宋体" w:hint="eastAsia"/>
          <w:szCs w:val="21"/>
        </w:rPr>
        <w:t>hash</w:t>
      </w:r>
      <w:r w:rsidRPr="0007160D">
        <w:rPr>
          <w:rFonts w:ascii="宋体" w:hAnsi="宋体" w:cs="宋体" w:hint="eastAsia"/>
          <w:szCs w:val="21"/>
        </w:rPr>
        <w:t>算法，均表示采用</w:t>
      </w:r>
      <w:r w:rsidRPr="0007160D">
        <w:rPr>
          <w:rFonts w:ascii="宋体" w:hAnsi="宋体" w:cs="宋体" w:hint="eastAsia"/>
          <w:szCs w:val="21"/>
        </w:rPr>
        <w:t>sha256</w:t>
      </w:r>
      <w:r w:rsidR="002636EA">
        <w:rPr>
          <w:rFonts w:ascii="宋体" w:hAnsi="宋体" w:cs="宋体" w:hint="eastAsia"/>
          <w:szCs w:val="21"/>
        </w:rPr>
        <w:t>方式</w:t>
      </w:r>
      <w:r w:rsidRPr="0007160D">
        <w:rPr>
          <w:rFonts w:ascii="宋体" w:hAnsi="宋体" w:cs="宋体"/>
          <w:szCs w:val="21"/>
        </w:rPr>
        <w:t>。</w:t>
      </w:r>
    </w:p>
    <w:p w:rsidR="0007160D" w:rsidRPr="0007160D" w:rsidRDefault="0007160D" w:rsidP="0007160D">
      <w:pPr>
        <w:pStyle w:val="ad"/>
        <w:numPr>
          <w:ilvl w:val="0"/>
          <w:numId w:val="46"/>
        </w:numPr>
        <w:spacing w:before="100" w:beforeAutospacing="1" w:after="100" w:afterAutospacing="1" w:line="309" w:lineRule="atLeast"/>
        <w:ind w:firstLineChars="0"/>
        <w:rPr>
          <w:rFonts w:ascii="宋体" w:hAnsi="宋体" w:cs="宋体"/>
          <w:szCs w:val="21"/>
        </w:rPr>
      </w:pPr>
      <w:r w:rsidRPr="0007160D">
        <w:rPr>
          <w:rFonts w:ascii="宋体" w:hAnsi="宋体" w:cs="宋体" w:hint="eastAsia"/>
          <w:szCs w:val="21"/>
        </w:rPr>
        <w:t>所有日志</w:t>
      </w:r>
      <w:r w:rsidR="00CE6A47">
        <w:rPr>
          <w:rFonts w:ascii="宋体" w:hAnsi="宋体" w:cs="宋体" w:hint="eastAsia"/>
          <w:szCs w:val="21"/>
        </w:rPr>
        <w:t>打点时，</w:t>
      </w:r>
      <w:r w:rsidRPr="0007160D">
        <w:rPr>
          <w:rFonts w:ascii="宋体" w:hAnsi="宋体" w:cs="宋体" w:hint="eastAsia"/>
          <w:szCs w:val="21"/>
        </w:rPr>
        <w:t>字段都是以竖线进行分割</w:t>
      </w:r>
      <w:r w:rsidR="00794948">
        <w:rPr>
          <w:rFonts w:ascii="宋体" w:hAnsi="宋体" w:cs="宋体" w:hint="eastAsia"/>
          <w:szCs w:val="21"/>
        </w:rPr>
        <w:t>。</w:t>
      </w:r>
      <w:r w:rsidR="006913EA">
        <w:rPr>
          <w:rFonts w:ascii="宋体" w:hAnsi="宋体" w:cs="宋体" w:hint="eastAsia"/>
          <w:szCs w:val="21"/>
        </w:rPr>
        <w:t>按表格字段顺序组成一条记录。</w:t>
      </w:r>
    </w:p>
    <w:p w:rsidR="00F00103" w:rsidRPr="00F00103" w:rsidRDefault="00F00103" w:rsidP="00F00103">
      <w:pPr>
        <w:ind w:left="0"/>
      </w:pPr>
    </w:p>
    <w:p w:rsidR="0096484A" w:rsidRPr="0096484A" w:rsidRDefault="0096484A" w:rsidP="0013341C">
      <w:pPr>
        <w:pStyle w:val="QB"/>
        <w:ind w:firstLine="420"/>
      </w:pPr>
    </w:p>
    <w:p w:rsidR="00C7746B" w:rsidRPr="00111378" w:rsidRDefault="0074560C" w:rsidP="0074560C">
      <w:pPr>
        <w:pStyle w:val="QB1"/>
        <w:numPr>
          <w:ilvl w:val="0"/>
          <w:numId w:val="6"/>
        </w:numPr>
        <w:tabs>
          <w:tab w:val="clear" w:pos="845"/>
          <w:tab w:val="num" w:pos="426"/>
        </w:tabs>
        <w:ind w:hanging="845"/>
        <w:rPr>
          <w:sz w:val="44"/>
          <w:szCs w:val="44"/>
        </w:rPr>
      </w:pPr>
      <w:bookmarkStart w:id="11" w:name="_Toc421693911"/>
      <w:r>
        <w:rPr>
          <w:rFonts w:hint="eastAsia"/>
          <w:sz w:val="44"/>
          <w:szCs w:val="44"/>
        </w:rPr>
        <w:t>APP客户端</w:t>
      </w:r>
      <w:r w:rsidR="00DA03CC">
        <w:rPr>
          <w:rFonts w:hint="eastAsia"/>
          <w:sz w:val="44"/>
          <w:szCs w:val="44"/>
        </w:rPr>
        <w:t>日志</w:t>
      </w:r>
      <w:r>
        <w:rPr>
          <w:rFonts w:hint="eastAsia"/>
          <w:sz w:val="44"/>
          <w:szCs w:val="44"/>
        </w:rPr>
        <w:t>打点</w:t>
      </w:r>
      <w:bookmarkEnd w:id="11"/>
    </w:p>
    <w:p w:rsidR="009A06D8" w:rsidRDefault="0074560C" w:rsidP="009A06D8">
      <w:pPr>
        <w:pStyle w:val="QB2"/>
        <w:numPr>
          <w:ilvl w:val="1"/>
          <w:numId w:val="6"/>
        </w:numPr>
        <w:rPr>
          <w:kern w:val="44"/>
          <w:sz w:val="30"/>
          <w:szCs w:val="30"/>
        </w:rPr>
      </w:pPr>
      <w:bookmarkStart w:id="12" w:name="_Toc421693912"/>
      <w:r w:rsidRPr="0074560C">
        <w:rPr>
          <w:rFonts w:hint="eastAsia"/>
          <w:kern w:val="44"/>
          <w:sz w:val="30"/>
          <w:szCs w:val="30"/>
        </w:rPr>
        <w:t>安装日志</w:t>
      </w:r>
      <w:bookmarkEnd w:id="12"/>
    </w:p>
    <w:p w:rsidR="009A06D8" w:rsidRDefault="009A06D8" w:rsidP="009A06D8">
      <w:pPr>
        <w:pStyle w:val="QB3"/>
        <w:numPr>
          <w:ilvl w:val="2"/>
          <w:numId w:val="6"/>
        </w:numPr>
      </w:pPr>
      <w:bookmarkStart w:id="13" w:name="_Toc421693913"/>
      <w:r>
        <w:rPr>
          <w:rFonts w:hint="eastAsia"/>
        </w:rPr>
        <w:t>描述</w:t>
      </w:r>
      <w:bookmarkEnd w:id="13"/>
    </w:p>
    <w:p w:rsidR="009A06D8" w:rsidRDefault="00053029" w:rsidP="009A06D8">
      <w:pPr>
        <w:pStyle w:val="QB"/>
        <w:ind w:firstLine="420"/>
      </w:pPr>
      <w:r>
        <w:rPr>
          <w:rFonts w:hint="eastAsia"/>
        </w:rPr>
        <w:t>用于收集APP安装时</w:t>
      </w:r>
      <w:r w:rsidR="00C17CAE">
        <w:rPr>
          <w:rFonts w:hint="eastAsia"/>
        </w:rPr>
        <w:t>对应</w:t>
      </w:r>
      <w:r>
        <w:rPr>
          <w:rFonts w:hint="eastAsia"/>
        </w:rPr>
        <w:t>的设备信息，APP版本信息</w:t>
      </w:r>
    </w:p>
    <w:p w:rsidR="009A06D8" w:rsidRDefault="0074560C" w:rsidP="009A06D8">
      <w:pPr>
        <w:pStyle w:val="QB3"/>
        <w:numPr>
          <w:ilvl w:val="2"/>
          <w:numId w:val="6"/>
        </w:numPr>
      </w:pPr>
      <w:bookmarkStart w:id="14" w:name="_Toc421693914"/>
      <w:r>
        <w:rPr>
          <w:rFonts w:hint="eastAsia"/>
        </w:rPr>
        <w:t>策略</w:t>
      </w:r>
      <w:bookmarkEnd w:id="14"/>
    </w:p>
    <w:tbl>
      <w:tblPr>
        <w:tblStyle w:val="af"/>
        <w:tblW w:w="0" w:type="auto"/>
        <w:tblLook w:val="04A0"/>
      </w:tblPr>
      <w:tblGrid>
        <w:gridCol w:w="1668"/>
        <w:gridCol w:w="5953"/>
      </w:tblGrid>
      <w:tr w:rsidR="009A06D8" w:rsidTr="0009707F">
        <w:tc>
          <w:tcPr>
            <w:tcW w:w="1668" w:type="dxa"/>
            <w:shd w:val="clear" w:color="auto" w:fill="DDD9C3" w:themeFill="background2" w:themeFillShade="E6"/>
          </w:tcPr>
          <w:p w:rsidR="009A06D8" w:rsidRPr="003626BB" w:rsidRDefault="009A06D8" w:rsidP="00077C46">
            <w:pPr>
              <w:pStyle w:val="QB"/>
              <w:ind w:firstLineChars="0" w:firstLine="0"/>
              <w:jc w:val="center"/>
              <w:rPr>
                <w:b/>
              </w:rPr>
            </w:pPr>
            <w:r w:rsidRPr="003626BB">
              <w:rPr>
                <w:rFonts w:hint="eastAsia"/>
                <w:b/>
              </w:rPr>
              <w:t>方向</w:t>
            </w:r>
          </w:p>
        </w:tc>
        <w:tc>
          <w:tcPr>
            <w:tcW w:w="5953" w:type="dxa"/>
          </w:tcPr>
          <w:p w:rsidR="009A06D8" w:rsidRDefault="009A06D8" w:rsidP="00077C46">
            <w:pPr>
              <w:pStyle w:val="QB"/>
              <w:ind w:firstLineChars="0" w:firstLine="0"/>
            </w:pPr>
            <w:r>
              <w:rPr>
                <w:rFonts w:hint="eastAsia"/>
              </w:rPr>
              <w:t xml:space="preserve">Client </w:t>
            </w:r>
            <w:r>
              <w:sym w:font="Wingdings" w:char="F0E0"/>
            </w:r>
            <w:r>
              <w:rPr>
                <w:rFonts w:hint="eastAsia"/>
              </w:rPr>
              <w:t xml:space="preserve"> </w:t>
            </w:r>
            <w:r w:rsidR="0074560C">
              <w:rPr>
                <w:rFonts w:hint="eastAsia"/>
              </w:rPr>
              <w:t>BI服务器</w:t>
            </w:r>
          </w:p>
        </w:tc>
      </w:tr>
      <w:tr w:rsidR="009A06D8" w:rsidTr="0009707F">
        <w:tc>
          <w:tcPr>
            <w:tcW w:w="1668" w:type="dxa"/>
            <w:shd w:val="clear" w:color="auto" w:fill="DDD9C3" w:themeFill="background2" w:themeFillShade="E6"/>
          </w:tcPr>
          <w:p w:rsidR="009A06D8" w:rsidRPr="003626BB" w:rsidRDefault="0074560C" w:rsidP="00077C46">
            <w:pPr>
              <w:pStyle w:val="QB"/>
              <w:ind w:firstLineChars="0" w:firstLine="0"/>
              <w:jc w:val="center"/>
              <w:rPr>
                <w:b/>
              </w:rPr>
            </w:pPr>
            <w:r>
              <w:rPr>
                <w:rFonts w:hint="eastAsia"/>
                <w:b/>
              </w:rPr>
              <w:t>收集方式</w:t>
            </w:r>
          </w:p>
        </w:tc>
        <w:tc>
          <w:tcPr>
            <w:tcW w:w="5953" w:type="dxa"/>
          </w:tcPr>
          <w:p w:rsidR="009A06D8" w:rsidRDefault="0074560C" w:rsidP="00077C46">
            <w:pPr>
              <w:pStyle w:val="QB"/>
              <w:ind w:firstLineChars="0" w:firstLine="0"/>
            </w:pPr>
            <w:r>
              <w:rPr>
                <w:rFonts w:hint="eastAsia"/>
              </w:rPr>
              <w:t>通过BI的SDK上报</w:t>
            </w:r>
          </w:p>
        </w:tc>
      </w:tr>
      <w:tr w:rsidR="009A06D8" w:rsidTr="0009707F">
        <w:tc>
          <w:tcPr>
            <w:tcW w:w="1668" w:type="dxa"/>
            <w:shd w:val="clear" w:color="auto" w:fill="DDD9C3" w:themeFill="background2" w:themeFillShade="E6"/>
          </w:tcPr>
          <w:p w:rsidR="009A06D8" w:rsidRPr="003626BB" w:rsidRDefault="00053029" w:rsidP="00077C46">
            <w:pPr>
              <w:pStyle w:val="QB"/>
              <w:ind w:firstLineChars="0" w:firstLine="0"/>
              <w:jc w:val="center"/>
              <w:rPr>
                <w:b/>
              </w:rPr>
            </w:pPr>
            <w:r>
              <w:rPr>
                <w:rFonts w:hint="eastAsia"/>
                <w:b/>
              </w:rPr>
              <w:t>生成方式</w:t>
            </w:r>
          </w:p>
        </w:tc>
        <w:tc>
          <w:tcPr>
            <w:tcW w:w="5953" w:type="dxa"/>
          </w:tcPr>
          <w:p w:rsidR="0074560C" w:rsidRDefault="0074560C" w:rsidP="00053029">
            <w:pPr>
              <w:pStyle w:val="QB"/>
              <w:ind w:firstLineChars="0" w:firstLine="0"/>
            </w:pPr>
            <w:r>
              <w:rPr>
                <w:rFonts w:hint="eastAsia"/>
              </w:rPr>
              <w:t>APP客户端安装后</w:t>
            </w:r>
            <w:r w:rsidR="00053029">
              <w:rPr>
                <w:rFonts w:hint="eastAsia"/>
              </w:rPr>
              <w:t>生成一</w:t>
            </w:r>
            <w:r w:rsidR="0009707F">
              <w:rPr>
                <w:rFonts w:hint="eastAsia"/>
              </w:rPr>
              <w:t>条</w:t>
            </w:r>
            <w:r w:rsidR="00053029">
              <w:rPr>
                <w:rFonts w:hint="eastAsia"/>
              </w:rPr>
              <w:t>安装打点。</w:t>
            </w:r>
            <w:r>
              <w:rPr>
                <w:rFonts w:hint="eastAsia"/>
              </w:rPr>
              <w:t>卸载APP重装后需要重新</w:t>
            </w:r>
            <w:r w:rsidR="00053029">
              <w:rPr>
                <w:rFonts w:hint="eastAsia"/>
              </w:rPr>
              <w:lastRenderedPageBreak/>
              <w:t>生成安装打点</w:t>
            </w:r>
            <w:r>
              <w:rPr>
                <w:rFonts w:hint="eastAsia"/>
              </w:rPr>
              <w:t>。</w:t>
            </w:r>
          </w:p>
        </w:tc>
      </w:tr>
      <w:tr w:rsidR="009A06D8" w:rsidTr="0009707F">
        <w:tc>
          <w:tcPr>
            <w:tcW w:w="1668" w:type="dxa"/>
            <w:shd w:val="clear" w:color="auto" w:fill="DDD9C3" w:themeFill="background2" w:themeFillShade="E6"/>
          </w:tcPr>
          <w:p w:rsidR="009A06D8" w:rsidRPr="003626BB" w:rsidRDefault="009A06D8" w:rsidP="00077C46">
            <w:pPr>
              <w:pStyle w:val="QB"/>
              <w:ind w:firstLineChars="0" w:firstLine="0"/>
              <w:jc w:val="center"/>
              <w:rPr>
                <w:b/>
              </w:rPr>
            </w:pPr>
          </w:p>
        </w:tc>
        <w:tc>
          <w:tcPr>
            <w:tcW w:w="5953" w:type="dxa"/>
          </w:tcPr>
          <w:p w:rsidR="009A06D8" w:rsidRDefault="009A06D8" w:rsidP="00077C46">
            <w:pPr>
              <w:pStyle w:val="QB"/>
              <w:ind w:firstLineChars="0" w:firstLine="0"/>
            </w:pPr>
          </w:p>
        </w:tc>
      </w:tr>
    </w:tbl>
    <w:p w:rsidR="009A06D8" w:rsidRPr="00B44490" w:rsidRDefault="009A06D8" w:rsidP="009A06D8">
      <w:pPr>
        <w:ind w:left="0"/>
      </w:pPr>
    </w:p>
    <w:p w:rsidR="0074560C" w:rsidRDefault="0074560C" w:rsidP="009A06D8">
      <w:pPr>
        <w:ind w:left="0"/>
        <w:rPr>
          <w:color w:val="000000" w:themeColor="text1"/>
        </w:rPr>
      </w:pPr>
    </w:p>
    <w:p w:rsidR="009A06D8" w:rsidRPr="004F33DC" w:rsidRDefault="0074560C" w:rsidP="009A06D8">
      <w:pPr>
        <w:pStyle w:val="QB3"/>
        <w:numPr>
          <w:ilvl w:val="2"/>
          <w:numId w:val="6"/>
        </w:numPr>
      </w:pPr>
      <w:bookmarkStart w:id="15" w:name="_Toc421693915"/>
      <w:r>
        <w:rPr>
          <w:rFonts w:hint="eastAsia"/>
        </w:rPr>
        <w:t>字段说明</w:t>
      </w:r>
      <w:bookmarkEnd w:id="15"/>
    </w:p>
    <w:p w:rsidR="009A06D8" w:rsidRPr="00B80D15" w:rsidRDefault="009A06D8" w:rsidP="009A06D8">
      <w:pPr>
        <w:ind w:left="0"/>
      </w:pPr>
    </w:p>
    <w:tbl>
      <w:tblPr>
        <w:tblStyle w:val="af"/>
        <w:tblW w:w="0" w:type="auto"/>
        <w:tblLook w:val="04A0"/>
      </w:tblPr>
      <w:tblGrid>
        <w:gridCol w:w="1809"/>
        <w:gridCol w:w="5812"/>
      </w:tblGrid>
      <w:tr w:rsidR="00736CEF" w:rsidTr="00736CEF">
        <w:tc>
          <w:tcPr>
            <w:tcW w:w="1809" w:type="dxa"/>
            <w:shd w:val="clear" w:color="auto" w:fill="DDD9C3" w:themeFill="background2" w:themeFillShade="E6"/>
          </w:tcPr>
          <w:p w:rsidR="00736CEF" w:rsidRPr="00941571" w:rsidRDefault="00736CEF" w:rsidP="00077C46">
            <w:pPr>
              <w:pStyle w:val="QB"/>
              <w:ind w:firstLineChars="0" w:firstLine="0"/>
              <w:jc w:val="center"/>
              <w:rPr>
                <w:b/>
              </w:rPr>
            </w:pPr>
            <w:r>
              <w:rPr>
                <w:rFonts w:hint="eastAsia"/>
                <w:b/>
              </w:rPr>
              <w:t>参数</w:t>
            </w:r>
          </w:p>
        </w:tc>
        <w:tc>
          <w:tcPr>
            <w:tcW w:w="5812" w:type="dxa"/>
            <w:shd w:val="clear" w:color="auto" w:fill="DDD9C3" w:themeFill="background2" w:themeFillShade="E6"/>
          </w:tcPr>
          <w:p w:rsidR="00736CEF" w:rsidRPr="00941571" w:rsidRDefault="00736CEF" w:rsidP="00077C46">
            <w:pPr>
              <w:pStyle w:val="QB"/>
              <w:ind w:firstLineChars="0" w:firstLine="0"/>
              <w:jc w:val="center"/>
              <w:rPr>
                <w:b/>
              </w:rPr>
            </w:pPr>
            <w:r>
              <w:rPr>
                <w:rFonts w:hint="eastAsia"/>
                <w:b/>
              </w:rPr>
              <w:t>描述</w:t>
            </w:r>
          </w:p>
        </w:tc>
      </w:tr>
      <w:tr w:rsidR="00736CEF" w:rsidTr="00736CEF">
        <w:tc>
          <w:tcPr>
            <w:tcW w:w="1809" w:type="dxa"/>
            <w:vAlign w:val="center"/>
          </w:tcPr>
          <w:p w:rsidR="00736CEF" w:rsidRDefault="00736CEF" w:rsidP="00EE37BE">
            <w:pPr>
              <w:pStyle w:val="QB"/>
              <w:ind w:firstLineChars="0" w:firstLine="0"/>
            </w:pPr>
            <w:proofErr w:type="spellStart"/>
            <w:r>
              <w:rPr>
                <w:rFonts w:hint="eastAsia"/>
              </w:rPr>
              <w:t>logdate</w:t>
            </w:r>
            <w:proofErr w:type="spellEnd"/>
          </w:p>
        </w:tc>
        <w:tc>
          <w:tcPr>
            <w:tcW w:w="5812" w:type="dxa"/>
            <w:vAlign w:val="center"/>
          </w:tcPr>
          <w:p w:rsidR="00736CEF" w:rsidRDefault="00736CEF" w:rsidP="00C91A03">
            <w:pPr>
              <w:pStyle w:val="QB"/>
              <w:ind w:firstLineChars="0" w:firstLine="0"/>
            </w:pPr>
            <w:r>
              <w:rPr>
                <w:rFonts w:hint="eastAsia"/>
              </w:rPr>
              <w:t>打点日期，格式</w:t>
            </w:r>
            <w:r>
              <w:t>：</w:t>
            </w:r>
            <w:proofErr w:type="spellStart"/>
            <w:r>
              <w:rPr>
                <w:rFonts w:hint="eastAsia"/>
              </w:rPr>
              <w:t>yyyyMMdd</w:t>
            </w:r>
            <w:proofErr w:type="spellEnd"/>
          </w:p>
        </w:tc>
      </w:tr>
      <w:tr w:rsidR="00736CEF" w:rsidTr="00736CEF">
        <w:tc>
          <w:tcPr>
            <w:tcW w:w="1809" w:type="dxa"/>
            <w:vAlign w:val="center"/>
          </w:tcPr>
          <w:p w:rsidR="00736CEF" w:rsidRDefault="00C34C33" w:rsidP="00077C46">
            <w:pPr>
              <w:pStyle w:val="QB"/>
              <w:ind w:firstLineChars="0" w:firstLine="0"/>
            </w:pPr>
            <w:proofErr w:type="spellStart"/>
            <w:r>
              <w:rPr>
                <w:rFonts w:hint="eastAsia"/>
              </w:rPr>
              <w:t>phoneType</w:t>
            </w:r>
            <w:proofErr w:type="spellEnd"/>
          </w:p>
        </w:tc>
        <w:tc>
          <w:tcPr>
            <w:tcW w:w="5812" w:type="dxa"/>
            <w:vAlign w:val="center"/>
          </w:tcPr>
          <w:p w:rsidR="00736CEF" w:rsidRPr="00DB53E7" w:rsidRDefault="00736CEF" w:rsidP="00077C46">
            <w:pPr>
              <w:pStyle w:val="QB"/>
              <w:ind w:firstLineChars="0" w:firstLine="0"/>
            </w:pPr>
            <w:r w:rsidRPr="00DB53E7">
              <w:rPr>
                <w:rFonts w:hint="eastAsia"/>
              </w:rPr>
              <w:t>手机型号</w:t>
            </w:r>
          </w:p>
        </w:tc>
      </w:tr>
      <w:tr w:rsidR="00736CEF" w:rsidTr="00736CEF">
        <w:tc>
          <w:tcPr>
            <w:tcW w:w="1809" w:type="dxa"/>
            <w:vAlign w:val="center"/>
          </w:tcPr>
          <w:p w:rsidR="00736CEF" w:rsidRDefault="0009707F" w:rsidP="00077C46">
            <w:pPr>
              <w:pStyle w:val="QB"/>
              <w:ind w:firstLineChars="0" w:firstLine="0"/>
            </w:pPr>
            <w:proofErr w:type="spellStart"/>
            <w:r>
              <w:rPr>
                <w:rFonts w:hint="eastAsia"/>
              </w:rPr>
              <w:t>c</w:t>
            </w:r>
            <w:r w:rsidR="00736CEF">
              <w:rPr>
                <w:rFonts w:hint="eastAsia"/>
              </w:rPr>
              <w:t>lientVersion</w:t>
            </w:r>
            <w:proofErr w:type="spellEnd"/>
          </w:p>
        </w:tc>
        <w:tc>
          <w:tcPr>
            <w:tcW w:w="5812" w:type="dxa"/>
            <w:vAlign w:val="center"/>
          </w:tcPr>
          <w:p w:rsidR="00736CEF" w:rsidRPr="00DB53E7" w:rsidRDefault="00736CEF" w:rsidP="00077C46">
            <w:pPr>
              <w:pStyle w:val="QB"/>
              <w:ind w:firstLineChars="0" w:firstLine="0"/>
            </w:pPr>
            <w:r w:rsidRPr="00053029">
              <w:rPr>
                <w:rFonts w:hint="eastAsia"/>
              </w:rPr>
              <w:t>APP的版本</w:t>
            </w:r>
            <w:r>
              <w:rPr>
                <w:rFonts w:hint="eastAsia"/>
              </w:rPr>
              <w:t>号</w:t>
            </w:r>
          </w:p>
        </w:tc>
      </w:tr>
      <w:tr w:rsidR="00736CEF" w:rsidTr="00736CEF">
        <w:tc>
          <w:tcPr>
            <w:tcW w:w="1809" w:type="dxa"/>
            <w:vAlign w:val="center"/>
          </w:tcPr>
          <w:p w:rsidR="00736CEF" w:rsidRDefault="00736CEF" w:rsidP="00077C46">
            <w:pPr>
              <w:pStyle w:val="QB"/>
              <w:ind w:firstLineChars="0" w:firstLine="0"/>
            </w:pPr>
            <w:proofErr w:type="spellStart"/>
            <w:r>
              <w:t>channel</w:t>
            </w:r>
            <w:r w:rsidR="00590828">
              <w:rPr>
                <w:rFonts w:hint="eastAsia"/>
              </w:rPr>
              <w:t>I</w:t>
            </w:r>
            <w:r>
              <w:t>d</w:t>
            </w:r>
            <w:proofErr w:type="spellEnd"/>
          </w:p>
        </w:tc>
        <w:tc>
          <w:tcPr>
            <w:tcW w:w="5812" w:type="dxa"/>
            <w:vAlign w:val="center"/>
          </w:tcPr>
          <w:p w:rsidR="00736CEF" w:rsidRPr="00DB53E7" w:rsidRDefault="00736CEF" w:rsidP="00077C46">
            <w:pPr>
              <w:pStyle w:val="QB"/>
              <w:ind w:firstLineChars="0" w:firstLine="0"/>
            </w:pPr>
            <w:r w:rsidRPr="00053029">
              <w:rPr>
                <w:rFonts w:hint="eastAsia"/>
              </w:rPr>
              <w:t>渠道标示</w:t>
            </w:r>
            <w:r>
              <w:rPr>
                <w:rFonts w:hint="eastAsia"/>
              </w:rPr>
              <w:t>。</w:t>
            </w:r>
            <w:r w:rsidRPr="00053029">
              <w:rPr>
                <w:rFonts w:hint="eastAsia"/>
              </w:rPr>
              <w:t>不同分发渠道的安装包都预分配一个</w:t>
            </w:r>
            <w:r>
              <w:rPr>
                <w:rFonts w:hint="eastAsia"/>
              </w:rPr>
              <w:t>特定</w:t>
            </w:r>
            <w:r w:rsidRPr="00053029">
              <w:rPr>
                <w:rFonts w:hint="eastAsia"/>
              </w:rPr>
              <w:t>渠道标示</w:t>
            </w:r>
          </w:p>
        </w:tc>
      </w:tr>
      <w:tr w:rsidR="0058610C" w:rsidTr="00736CEF">
        <w:tc>
          <w:tcPr>
            <w:tcW w:w="1809" w:type="dxa"/>
            <w:vAlign w:val="center"/>
          </w:tcPr>
          <w:p w:rsidR="0058610C" w:rsidRDefault="0058610C" w:rsidP="00077C46">
            <w:pPr>
              <w:pStyle w:val="QB"/>
              <w:ind w:firstLineChars="0" w:firstLine="0"/>
            </w:pPr>
          </w:p>
        </w:tc>
        <w:tc>
          <w:tcPr>
            <w:tcW w:w="5812" w:type="dxa"/>
            <w:vAlign w:val="center"/>
          </w:tcPr>
          <w:p w:rsidR="0058610C" w:rsidRPr="00053029" w:rsidRDefault="0058610C" w:rsidP="00077C46">
            <w:pPr>
              <w:pStyle w:val="QB"/>
              <w:ind w:firstLineChars="0" w:firstLine="0"/>
            </w:pPr>
          </w:p>
        </w:tc>
      </w:tr>
    </w:tbl>
    <w:p w:rsidR="009A06D8" w:rsidRDefault="009A06D8" w:rsidP="009A06D8">
      <w:pPr>
        <w:ind w:left="0"/>
      </w:pPr>
    </w:p>
    <w:p w:rsidR="0058610C" w:rsidRPr="004F33DC" w:rsidRDefault="0058610C" w:rsidP="0058610C">
      <w:pPr>
        <w:pStyle w:val="QB3"/>
        <w:numPr>
          <w:ilvl w:val="2"/>
          <w:numId w:val="47"/>
        </w:numPr>
      </w:pPr>
      <w:bookmarkStart w:id="16" w:name="_Toc421693916"/>
      <w:r>
        <w:rPr>
          <w:rFonts w:hint="eastAsia"/>
        </w:rPr>
        <w:t>示例</w:t>
      </w:r>
      <w:bookmarkEnd w:id="16"/>
    </w:p>
    <w:p w:rsidR="0058610C" w:rsidRPr="00B80D15" w:rsidRDefault="0058610C" w:rsidP="009A06D8">
      <w:pPr>
        <w:ind w:left="0"/>
      </w:pPr>
      <w:r>
        <w:rPr>
          <w:rFonts w:hint="eastAsia"/>
        </w:rPr>
        <w:t xml:space="preserve">  </w:t>
      </w:r>
      <w:r w:rsidR="00531418">
        <w:t>20140724</w:t>
      </w:r>
      <w:r w:rsidR="00D24B76">
        <w:t>|U8999|v1.0.1|</w:t>
      </w:r>
      <w:r w:rsidR="00DF4286">
        <w:rPr>
          <w:rFonts w:hint="eastAsia"/>
        </w:rPr>
        <w:t>100</w:t>
      </w:r>
      <w:r w:rsidR="00D24B76">
        <w:t>2</w:t>
      </w:r>
    </w:p>
    <w:p w:rsidR="005B143B" w:rsidRDefault="00053029" w:rsidP="005B143B">
      <w:pPr>
        <w:pStyle w:val="QB2"/>
        <w:numPr>
          <w:ilvl w:val="1"/>
          <w:numId w:val="6"/>
        </w:numPr>
        <w:rPr>
          <w:kern w:val="44"/>
          <w:sz w:val="30"/>
          <w:szCs w:val="30"/>
        </w:rPr>
      </w:pPr>
      <w:bookmarkStart w:id="17" w:name="_Toc421693917"/>
      <w:r>
        <w:rPr>
          <w:rFonts w:hint="eastAsia"/>
          <w:kern w:val="44"/>
          <w:sz w:val="30"/>
          <w:szCs w:val="30"/>
        </w:rPr>
        <w:t>功能使用日志</w:t>
      </w:r>
      <w:bookmarkEnd w:id="17"/>
    </w:p>
    <w:p w:rsidR="005B143B" w:rsidRDefault="005B143B" w:rsidP="005B143B">
      <w:pPr>
        <w:pStyle w:val="QB3"/>
        <w:numPr>
          <w:ilvl w:val="2"/>
          <w:numId w:val="6"/>
        </w:numPr>
      </w:pPr>
      <w:bookmarkStart w:id="18" w:name="_Toc421693918"/>
      <w:r>
        <w:rPr>
          <w:rFonts w:hint="eastAsia"/>
        </w:rPr>
        <w:t>描述</w:t>
      </w:r>
      <w:bookmarkEnd w:id="18"/>
    </w:p>
    <w:p w:rsidR="005B143B" w:rsidRDefault="00053029" w:rsidP="005B143B">
      <w:pPr>
        <w:pStyle w:val="QB"/>
        <w:ind w:firstLine="420"/>
      </w:pPr>
      <w:r>
        <w:rPr>
          <w:rFonts w:hint="eastAsia"/>
        </w:rPr>
        <w:t>用于收集用户功能使用情况</w:t>
      </w:r>
      <w:r w:rsidR="005B143B">
        <w:rPr>
          <w:rFonts w:hint="eastAsia"/>
        </w:rPr>
        <w:t>。</w:t>
      </w:r>
    </w:p>
    <w:p w:rsidR="00053029" w:rsidRDefault="00053029" w:rsidP="00053029">
      <w:pPr>
        <w:pStyle w:val="QB3"/>
        <w:numPr>
          <w:ilvl w:val="2"/>
          <w:numId w:val="6"/>
        </w:numPr>
      </w:pPr>
      <w:bookmarkStart w:id="19" w:name="_Toc421693919"/>
      <w:r>
        <w:rPr>
          <w:rFonts w:hint="eastAsia"/>
        </w:rPr>
        <w:t>策略</w:t>
      </w:r>
      <w:bookmarkEnd w:id="19"/>
    </w:p>
    <w:tbl>
      <w:tblPr>
        <w:tblStyle w:val="af"/>
        <w:tblW w:w="0" w:type="auto"/>
        <w:tblLook w:val="04A0"/>
      </w:tblPr>
      <w:tblGrid>
        <w:gridCol w:w="1668"/>
        <w:gridCol w:w="5953"/>
      </w:tblGrid>
      <w:tr w:rsidR="00053029" w:rsidTr="00736CEF">
        <w:tc>
          <w:tcPr>
            <w:tcW w:w="1668" w:type="dxa"/>
            <w:shd w:val="clear" w:color="auto" w:fill="DDD9C3" w:themeFill="background2" w:themeFillShade="E6"/>
          </w:tcPr>
          <w:p w:rsidR="00053029" w:rsidRPr="003626BB" w:rsidRDefault="00053029" w:rsidP="00C91A03">
            <w:pPr>
              <w:pStyle w:val="QB"/>
              <w:ind w:firstLineChars="0" w:firstLine="0"/>
              <w:jc w:val="center"/>
              <w:rPr>
                <w:b/>
              </w:rPr>
            </w:pPr>
            <w:r w:rsidRPr="003626BB">
              <w:rPr>
                <w:rFonts w:hint="eastAsia"/>
                <w:b/>
              </w:rPr>
              <w:t>方向</w:t>
            </w:r>
          </w:p>
        </w:tc>
        <w:tc>
          <w:tcPr>
            <w:tcW w:w="5953" w:type="dxa"/>
          </w:tcPr>
          <w:p w:rsidR="00053029" w:rsidRDefault="00053029" w:rsidP="00C91A03">
            <w:pPr>
              <w:pStyle w:val="QB"/>
              <w:ind w:firstLineChars="0" w:firstLine="0"/>
            </w:pPr>
            <w:r>
              <w:rPr>
                <w:rFonts w:hint="eastAsia"/>
              </w:rPr>
              <w:t xml:space="preserve">Client </w:t>
            </w:r>
            <w:r>
              <w:sym w:font="Wingdings" w:char="F0E0"/>
            </w:r>
            <w:r>
              <w:rPr>
                <w:rFonts w:hint="eastAsia"/>
              </w:rPr>
              <w:t xml:space="preserve"> BI服务器</w:t>
            </w:r>
          </w:p>
        </w:tc>
      </w:tr>
      <w:tr w:rsidR="00053029" w:rsidTr="00736CEF">
        <w:tc>
          <w:tcPr>
            <w:tcW w:w="1668" w:type="dxa"/>
            <w:shd w:val="clear" w:color="auto" w:fill="DDD9C3" w:themeFill="background2" w:themeFillShade="E6"/>
          </w:tcPr>
          <w:p w:rsidR="00053029" w:rsidRPr="003626BB" w:rsidRDefault="00053029" w:rsidP="00C91A03">
            <w:pPr>
              <w:pStyle w:val="QB"/>
              <w:ind w:firstLineChars="0" w:firstLine="0"/>
              <w:jc w:val="center"/>
              <w:rPr>
                <w:b/>
              </w:rPr>
            </w:pPr>
            <w:r>
              <w:rPr>
                <w:rFonts w:hint="eastAsia"/>
                <w:b/>
              </w:rPr>
              <w:t>收集方式</w:t>
            </w:r>
          </w:p>
        </w:tc>
        <w:tc>
          <w:tcPr>
            <w:tcW w:w="5953" w:type="dxa"/>
          </w:tcPr>
          <w:p w:rsidR="00053029" w:rsidRDefault="00053029" w:rsidP="00C91A03">
            <w:pPr>
              <w:pStyle w:val="QB"/>
              <w:ind w:firstLineChars="0" w:firstLine="0"/>
            </w:pPr>
            <w:r>
              <w:rPr>
                <w:rFonts w:hint="eastAsia"/>
              </w:rPr>
              <w:t>通过BI的SDK上报</w:t>
            </w:r>
          </w:p>
        </w:tc>
      </w:tr>
      <w:tr w:rsidR="00053029" w:rsidTr="00736CEF">
        <w:tc>
          <w:tcPr>
            <w:tcW w:w="1668" w:type="dxa"/>
            <w:shd w:val="clear" w:color="auto" w:fill="DDD9C3" w:themeFill="background2" w:themeFillShade="E6"/>
          </w:tcPr>
          <w:p w:rsidR="00053029" w:rsidRPr="003626BB" w:rsidRDefault="00053029" w:rsidP="00C91A03">
            <w:pPr>
              <w:pStyle w:val="QB"/>
              <w:ind w:firstLineChars="0" w:firstLine="0"/>
              <w:jc w:val="center"/>
              <w:rPr>
                <w:b/>
              </w:rPr>
            </w:pPr>
            <w:r>
              <w:rPr>
                <w:rFonts w:hint="eastAsia"/>
                <w:b/>
              </w:rPr>
              <w:t>生成方式</w:t>
            </w:r>
          </w:p>
        </w:tc>
        <w:tc>
          <w:tcPr>
            <w:tcW w:w="5953" w:type="dxa"/>
          </w:tcPr>
          <w:p w:rsidR="00053029" w:rsidRDefault="00053029" w:rsidP="00C91A03">
            <w:pPr>
              <w:pStyle w:val="QB"/>
              <w:ind w:firstLineChars="0" w:firstLine="0"/>
            </w:pPr>
            <w:r>
              <w:rPr>
                <w:rFonts w:hint="eastAsia"/>
              </w:rPr>
              <w:t>每天生成一条功能使用日志。</w:t>
            </w:r>
          </w:p>
        </w:tc>
      </w:tr>
      <w:tr w:rsidR="00053029" w:rsidTr="00736CEF">
        <w:tc>
          <w:tcPr>
            <w:tcW w:w="1668" w:type="dxa"/>
            <w:shd w:val="clear" w:color="auto" w:fill="DDD9C3" w:themeFill="background2" w:themeFillShade="E6"/>
          </w:tcPr>
          <w:p w:rsidR="00053029" w:rsidRPr="003626BB" w:rsidRDefault="00053029" w:rsidP="00C91A03">
            <w:pPr>
              <w:pStyle w:val="QB"/>
              <w:ind w:firstLineChars="0" w:firstLine="0"/>
              <w:jc w:val="center"/>
              <w:rPr>
                <w:b/>
              </w:rPr>
            </w:pPr>
          </w:p>
        </w:tc>
        <w:tc>
          <w:tcPr>
            <w:tcW w:w="5953" w:type="dxa"/>
          </w:tcPr>
          <w:p w:rsidR="00053029" w:rsidRDefault="00053029" w:rsidP="00C91A03">
            <w:pPr>
              <w:pStyle w:val="QB"/>
              <w:ind w:firstLineChars="0" w:firstLine="0"/>
            </w:pPr>
          </w:p>
        </w:tc>
      </w:tr>
    </w:tbl>
    <w:p w:rsidR="00053029" w:rsidRPr="00B44490" w:rsidRDefault="00053029" w:rsidP="00053029">
      <w:pPr>
        <w:ind w:left="0"/>
      </w:pPr>
    </w:p>
    <w:p w:rsidR="00053029" w:rsidRDefault="00053029" w:rsidP="00053029">
      <w:pPr>
        <w:ind w:left="0"/>
        <w:rPr>
          <w:color w:val="000000" w:themeColor="text1"/>
        </w:rPr>
      </w:pPr>
    </w:p>
    <w:p w:rsidR="00053029" w:rsidRPr="004F33DC" w:rsidRDefault="00053029" w:rsidP="00053029">
      <w:pPr>
        <w:pStyle w:val="QB3"/>
        <w:numPr>
          <w:ilvl w:val="2"/>
          <w:numId w:val="6"/>
        </w:numPr>
      </w:pPr>
      <w:bookmarkStart w:id="20" w:name="_Toc421693920"/>
      <w:r>
        <w:rPr>
          <w:rFonts w:hint="eastAsia"/>
        </w:rPr>
        <w:t>字段说明</w:t>
      </w:r>
      <w:bookmarkEnd w:id="20"/>
    </w:p>
    <w:p w:rsidR="00053029" w:rsidRDefault="00053029" w:rsidP="00053029">
      <w:pPr>
        <w:ind w:left="0"/>
      </w:pPr>
    </w:p>
    <w:p w:rsidR="00FD262E" w:rsidRPr="00B80D15" w:rsidRDefault="00FD262E" w:rsidP="00053029">
      <w:pPr>
        <w:ind w:left="0"/>
      </w:pPr>
    </w:p>
    <w:tbl>
      <w:tblPr>
        <w:tblStyle w:val="af"/>
        <w:tblW w:w="0" w:type="auto"/>
        <w:tblLook w:val="04A0"/>
      </w:tblPr>
      <w:tblGrid>
        <w:gridCol w:w="1896"/>
        <w:gridCol w:w="5812"/>
      </w:tblGrid>
      <w:tr w:rsidR="00736CEF" w:rsidTr="000323CC">
        <w:tc>
          <w:tcPr>
            <w:tcW w:w="1896" w:type="dxa"/>
            <w:shd w:val="clear" w:color="auto" w:fill="DDD9C3" w:themeFill="background2" w:themeFillShade="E6"/>
          </w:tcPr>
          <w:p w:rsidR="00736CEF" w:rsidRPr="00941571" w:rsidRDefault="00736CEF" w:rsidP="00C91A03">
            <w:pPr>
              <w:pStyle w:val="QB"/>
              <w:ind w:firstLineChars="0" w:firstLine="0"/>
              <w:jc w:val="center"/>
              <w:rPr>
                <w:b/>
              </w:rPr>
            </w:pPr>
            <w:r>
              <w:rPr>
                <w:rFonts w:hint="eastAsia"/>
                <w:b/>
              </w:rPr>
              <w:t>参数</w:t>
            </w:r>
          </w:p>
        </w:tc>
        <w:tc>
          <w:tcPr>
            <w:tcW w:w="5812" w:type="dxa"/>
            <w:shd w:val="clear" w:color="auto" w:fill="DDD9C3" w:themeFill="background2" w:themeFillShade="E6"/>
          </w:tcPr>
          <w:p w:rsidR="00736CEF" w:rsidRPr="00941571" w:rsidRDefault="00736CEF" w:rsidP="00C91A03">
            <w:pPr>
              <w:pStyle w:val="QB"/>
              <w:ind w:firstLineChars="0" w:firstLine="0"/>
              <w:jc w:val="center"/>
              <w:rPr>
                <w:b/>
              </w:rPr>
            </w:pPr>
            <w:r>
              <w:rPr>
                <w:rFonts w:hint="eastAsia"/>
                <w:b/>
              </w:rPr>
              <w:t>描述</w:t>
            </w:r>
          </w:p>
        </w:tc>
      </w:tr>
      <w:tr w:rsidR="00736CEF" w:rsidTr="000323CC">
        <w:tc>
          <w:tcPr>
            <w:tcW w:w="1896" w:type="dxa"/>
            <w:vAlign w:val="center"/>
          </w:tcPr>
          <w:p w:rsidR="00736CEF" w:rsidRDefault="0009707F" w:rsidP="00C91A03">
            <w:pPr>
              <w:pStyle w:val="QB"/>
              <w:ind w:firstLineChars="0" w:firstLine="0"/>
            </w:pPr>
            <w:proofErr w:type="spellStart"/>
            <w:r>
              <w:rPr>
                <w:rFonts w:hint="eastAsia"/>
              </w:rPr>
              <w:lastRenderedPageBreak/>
              <w:t>l</w:t>
            </w:r>
            <w:r w:rsidR="00736CEF">
              <w:rPr>
                <w:rFonts w:hint="eastAsia"/>
              </w:rPr>
              <w:t>ogdat</w:t>
            </w:r>
            <w:r w:rsidR="00C17CAE">
              <w:rPr>
                <w:rFonts w:hint="eastAsia"/>
              </w:rPr>
              <w:t>e</w:t>
            </w:r>
            <w:proofErr w:type="spellEnd"/>
          </w:p>
        </w:tc>
        <w:tc>
          <w:tcPr>
            <w:tcW w:w="5812" w:type="dxa"/>
            <w:vAlign w:val="center"/>
          </w:tcPr>
          <w:p w:rsidR="00736CEF" w:rsidRDefault="00736CEF" w:rsidP="00C91A03">
            <w:pPr>
              <w:pStyle w:val="QB"/>
              <w:ind w:firstLineChars="0" w:firstLine="0"/>
            </w:pPr>
            <w:r>
              <w:rPr>
                <w:rFonts w:hint="eastAsia"/>
              </w:rPr>
              <w:t>打点日期，格式</w:t>
            </w:r>
            <w:r>
              <w:t>：</w:t>
            </w:r>
            <w:proofErr w:type="spellStart"/>
            <w:r>
              <w:rPr>
                <w:rFonts w:hint="eastAsia"/>
              </w:rPr>
              <w:t>yyyyMMdd</w:t>
            </w:r>
            <w:proofErr w:type="spellEnd"/>
          </w:p>
        </w:tc>
      </w:tr>
      <w:tr w:rsidR="00736CEF" w:rsidTr="000323CC">
        <w:tc>
          <w:tcPr>
            <w:tcW w:w="1896" w:type="dxa"/>
            <w:vAlign w:val="center"/>
          </w:tcPr>
          <w:p w:rsidR="00736CEF" w:rsidRDefault="0009707F" w:rsidP="00C91A03">
            <w:pPr>
              <w:pStyle w:val="QB"/>
              <w:ind w:firstLineChars="0" w:firstLine="0"/>
            </w:pPr>
            <w:proofErr w:type="spellStart"/>
            <w:r>
              <w:rPr>
                <w:rFonts w:hint="eastAsia"/>
              </w:rPr>
              <w:t>userId</w:t>
            </w:r>
            <w:proofErr w:type="spellEnd"/>
          </w:p>
        </w:tc>
        <w:tc>
          <w:tcPr>
            <w:tcW w:w="5812" w:type="dxa"/>
            <w:vAlign w:val="center"/>
          </w:tcPr>
          <w:p w:rsidR="00736CEF" w:rsidRDefault="00736CEF" w:rsidP="00C91A03">
            <w:pPr>
              <w:pStyle w:val="QB"/>
              <w:ind w:firstLineChars="0" w:firstLine="0"/>
            </w:pPr>
            <w:r w:rsidRPr="00053029">
              <w:rPr>
                <w:rFonts w:hint="eastAsia"/>
              </w:rPr>
              <w:t>用户</w:t>
            </w:r>
            <w:r w:rsidR="0009707F">
              <w:rPr>
                <w:rFonts w:hint="eastAsia"/>
              </w:rPr>
              <w:t>账户</w:t>
            </w:r>
            <w:r w:rsidRPr="00053029">
              <w:rPr>
                <w:rFonts w:hint="eastAsia"/>
              </w:rPr>
              <w:t>id</w:t>
            </w:r>
            <w:r w:rsidR="008B6853">
              <w:rPr>
                <w:rFonts w:hint="eastAsia"/>
              </w:rPr>
              <w:t>的hash值</w:t>
            </w:r>
            <w:r w:rsidR="0009707F">
              <w:rPr>
                <w:rFonts w:hint="eastAsia"/>
              </w:rPr>
              <w:t>。对于</w:t>
            </w:r>
            <w:r w:rsidR="00C86588">
              <w:rPr>
                <w:rFonts w:hint="eastAsia"/>
              </w:rPr>
              <w:t>支持不需登录</w:t>
            </w:r>
            <w:r w:rsidR="0009707F">
              <w:rPr>
                <w:rFonts w:hint="eastAsia"/>
              </w:rPr>
              <w:t>可以使用的功能，该字段为空。</w:t>
            </w:r>
          </w:p>
        </w:tc>
      </w:tr>
      <w:tr w:rsidR="002A6D37" w:rsidTr="000323CC">
        <w:tc>
          <w:tcPr>
            <w:tcW w:w="1896" w:type="dxa"/>
            <w:vAlign w:val="center"/>
          </w:tcPr>
          <w:p w:rsidR="002A6D37" w:rsidRDefault="002A6D37" w:rsidP="00C91A03">
            <w:pPr>
              <w:pStyle w:val="QB"/>
              <w:ind w:firstLineChars="0" w:firstLine="0"/>
            </w:pPr>
            <w:proofErr w:type="spellStart"/>
            <w:r>
              <w:rPr>
                <w:rFonts w:hint="eastAsia"/>
              </w:rPr>
              <w:t>phoneType</w:t>
            </w:r>
            <w:proofErr w:type="spellEnd"/>
          </w:p>
        </w:tc>
        <w:tc>
          <w:tcPr>
            <w:tcW w:w="5812" w:type="dxa"/>
            <w:vAlign w:val="center"/>
          </w:tcPr>
          <w:p w:rsidR="002A6D37" w:rsidRDefault="008370BD" w:rsidP="00C91A03">
            <w:pPr>
              <w:pStyle w:val="QB"/>
              <w:ind w:firstLineChars="0" w:firstLine="0"/>
            </w:pPr>
            <w:r>
              <w:rPr>
                <w:rFonts w:hint="eastAsia"/>
              </w:rPr>
              <w:t>P6/ HUAWEI G750-T00</w:t>
            </w:r>
            <w:r w:rsidR="00231430">
              <w:rPr>
                <w:rFonts w:hint="eastAsia"/>
              </w:rPr>
              <w:t>/ Iphone5/Note3</w:t>
            </w:r>
          </w:p>
        </w:tc>
      </w:tr>
      <w:tr w:rsidR="00736CEF" w:rsidTr="000323CC">
        <w:tc>
          <w:tcPr>
            <w:tcW w:w="1896" w:type="dxa"/>
            <w:vAlign w:val="center"/>
          </w:tcPr>
          <w:p w:rsidR="00736CEF" w:rsidRDefault="00BC219C" w:rsidP="00BC219C">
            <w:pPr>
              <w:pStyle w:val="QB"/>
              <w:ind w:firstLineChars="0" w:firstLine="0"/>
            </w:pPr>
            <w:proofErr w:type="spellStart"/>
            <w:r>
              <w:rPr>
                <w:rFonts w:hint="eastAsia"/>
              </w:rPr>
              <w:t>moduleInfo</w:t>
            </w:r>
            <w:proofErr w:type="spellEnd"/>
          </w:p>
        </w:tc>
        <w:tc>
          <w:tcPr>
            <w:tcW w:w="5812" w:type="dxa"/>
            <w:vAlign w:val="center"/>
          </w:tcPr>
          <w:p w:rsidR="00736CEF" w:rsidRPr="00DB53E7" w:rsidRDefault="00736CEF" w:rsidP="00922B36">
            <w:pPr>
              <w:pStyle w:val="QB"/>
              <w:ind w:firstLineChars="0" w:firstLine="0"/>
            </w:pPr>
            <w:r w:rsidRPr="00053029">
              <w:rPr>
                <w:rFonts w:hint="eastAsia"/>
              </w:rPr>
              <w:t>功能编号</w:t>
            </w:r>
            <w:r w:rsidR="00BC219C">
              <w:rPr>
                <w:rFonts w:hint="eastAsia"/>
              </w:rPr>
              <w:t>.多个功能编号要以逗号进行分割。</w:t>
            </w:r>
            <w:r w:rsidR="00922B36">
              <w:rPr>
                <w:rFonts w:hint="eastAsia"/>
              </w:rPr>
              <w:t>如果同一功能一天反复使用时，只需记录对应的</w:t>
            </w:r>
            <w:r w:rsidR="00922B36" w:rsidRPr="00053029">
              <w:rPr>
                <w:rFonts w:hint="eastAsia"/>
              </w:rPr>
              <w:t>功能编号</w:t>
            </w:r>
            <w:r w:rsidR="00922B36">
              <w:rPr>
                <w:rFonts w:hint="eastAsia"/>
              </w:rPr>
              <w:t>一次即可。</w:t>
            </w:r>
          </w:p>
        </w:tc>
      </w:tr>
      <w:tr w:rsidR="000A7BA8" w:rsidTr="000323CC">
        <w:tc>
          <w:tcPr>
            <w:tcW w:w="1896" w:type="dxa"/>
            <w:vAlign w:val="center"/>
          </w:tcPr>
          <w:p w:rsidR="000A7BA8" w:rsidRDefault="000A7BA8" w:rsidP="00BC219C">
            <w:pPr>
              <w:pStyle w:val="QB"/>
              <w:ind w:firstLineChars="0" w:firstLine="0"/>
            </w:pPr>
            <w:bookmarkStart w:id="21" w:name="_Hlk421547813"/>
            <w:proofErr w:type="spellStart"/>
            <w:r w:rsidRPr="00322078">
              <w:rPr>
                <w:rFonts w:hint="eastAsia"/>
              </w:rPr>
              <w:t>pluginDeviceInfo</w:t>
            </w:r>
            <w:proofErr w:type="spellEnd"/>
          </w:p>
        </w:tc>
        <w:tc>
          <w:tcPr>
            <w:tcW w:w="5812" w:type="dxa"/>
            <w:vAlign w:val="center"/>
          </w:tcPr>
          <w:p w:rsidR="000A7BA8" w:rsidRPr="00053029" w:rsidRDefault="000A7BA8" w:rsidP="00922B36">
            <w:pPr>
              <w:pStyle w:val="QB"/>
              <w:ind w:firstLineChars="0" w:firstLine="0"/>
            </w:pPr>
            <w:r w:rsidRPr="00322078">
              <w:rPr>
                <w:rFonts w:hint="eastAsia"/>
              </w:rPr>
              <w:t>记录用户每天在APP</w:t>
            </w:r>
            <w:r>
              <w:rPr>
                <w:rFonts w:hint="eastAsia"/>
              </w:rPr>
              <w:t>上使用</w:t>
            </w:r>
            <w:r w:rsidRPr="00322078">
              <w:rPr>
                <w:rFonts w:hint="eastAsia"/>
              </w:rPr>
              <w:t>设备插件情况。每种插件设备只保留1个即可。每条插件设备信息包括设备</w:t>
            </w:r>
            <w:proofErr w:type="spellStart"/>
            <w:r w:rsidRPr="00322078">
              <w:rPr>
                <w:rFonts w:hint="eastAsia"/>
              </w:rPr>
              <w:t>productId</w:t>
            </w:r>
            <w:proofErr w:type="spellEnd"/>
            <w:r w:rsidRPr="00322078">
              <w:rPr>
                <w:rFonts w:hint="eastAsia"/>
              </w:rPr>
              <w:t>,设备Id,应用Id等。插件信息以逗号风格。多组设备插件用分号分割。设备Id需要</w:t>
            </w:r>
            <w:r>
              <w:rPr>
                <w:rFonts w:hAnsi="宋体" w:cs="宋体" w:hint="eastAsia"/>
                <w:szCs w:val="21"/>
              </w:rPr>
              <w:t>hash</w:t>
            </w:r>
            <w:r w:rsidRPr="00322078">
              <w:rPr>
                <w:rFonts w:hint="eastAsia"/>
              </w:rPr>
              <w:t>处理</w:t>
            </w:r>
          </w:p>
        </w:tc>
      </w:tr>
      <w:bookmarkEnd w:id="21"/>
      <w:tr w:rsidR="00736CEF" w:rsidTr="000323CC">
        <w:tc>
          <w:tcPr>
            <w:tcW w:w="1896" w:type="dxa"/>
            <w:vAlign w:val="center"/>
          </w:tcPr>
          <w:p w:rsidR="00736CEF" w:rsidRDefault="00736CEF" w:rsidP="00C91A03">
            <w:pPr>
              <w:pStyle w:val="QB"/>
              <w:ind w:firstLineChars="0" w:firstLine="0"/>
            </w:pPr>
            <w:proofErr w:type="spellStart"/>
            <w:r>
              <w:rPr>
                <w:rFonts w:hint="eastAsia"/>
              </w:rPr>
              <w:t>usedTime</w:t>
            </w:r>
            <w:proofErr w:type="spellEnd"/>
          </w:p>
        </w:tc>
        <w:tc>
          <w:tcPr>
            <w:tcW w:w="5812" w:type="dxa"/>
            <w:vAlign w:val="center"/>
          </w:tcPr>
          <w:p w:rsidR="00736CEF" w:rsidRPr="00053029" w:rsidRDefault="00736CEF" w:rsidP="00B858E6">
            <w:pPr>
              <w:pStyle w:val="QB"/>
              <w:ind w:firstLineChars="0" w:firstLine="0"/>
            </w:pPr>
            <w:r w:rsidRPr="00053029">
              <w:rPr>
                <w:rFonts w:hint="eastAsia"/>
              </w:rPr>
              <w:t>使用时长</w:t>
            </w:r>
            <w:r>
              <w:rPr>
                <w:rFonts w:hint="eastAsia"/>
              </w:rPr>
              <w:t>，</w:t>
            </w:r>
            <w:r w:rsidR="00B858E6">
              <w:rPr>
                <w:rFonts w:hint="eastAsia"/>
              </w:rPr>
              <w:t>即</w:t>
            </w:r>
            <w:r w:rsidR="00B858E6" w:rsidRPr="00053029">
              <w:rPr>
                <w:rFonts w:hint="eastAsia"/>
              </w:rPr>
              <w:t>每次用户从打开界面到退到后台或退出应用的时间段</w:t>
            </w:r>
            <w:r w:rsidRPr="00053029">
              <w:rPr>
                <w:rFonts w:hint="eastAsia"/>
              </w:rPr>
              <w:t>。</w:t>
            </w:r>
            <w:r w:rsidR="00B858E6">
              <w:rPr>
                <w:rFonts w:hint="eastAsia"/>
              </w:rPr>
              <w:t>单位分。</w:t>
            </w:r>
          </w:p>
        </w:tc>
      </w:tr>
      <w:tr w:rsidR="00736CEF" w:rsidTr="000323CC">
        <w:tc>
          <w:tcPr>
            <w:tcW w:w="1896" w:type="dxa"/>
            <w:vAlign w:val="center"/>
          </w:tcPr>
          <w:p w:rsidR="00736CEF" w:rsidRDefault="006E769C" w:rsidP="00C91A03">
            <w:pPr>
              <w:pStyle w:val="QB"/>
              <w:ind w:firstLineChars="0" w:firstLine="0"/>
            </w:pPr>
            <w:proofErr w:type="spellStart"/>
            <w:r>
              <w:rPr>
                <w:rFonts w:hint="eastAsia"/>
              </w:rPr>
              <w:t>r</w:t>
            </w:r>
            <w:r w:rsidR="00736CEF">
              <w:rPr>
                <w:rFonts w:hint="eastAsia"/>
              </w:rPr>
              <w:t>unCount</w:t>
            </w:r>
            <w:proofErr w:type="spellEnd"/>
          </w:p>
        </w:tc>
        <w:tc>
          <w:tcPr>
            <w:tcW w:w="5812" w:type="dxa"/>
            <w:vAlign w:val="center"/>
          </w:tcPr>
          <w:p w:rsidR="00736CEF" w:rsidRPr="00053029" w:rsidRDefault="00736CEF" w:rsidP="00B858E6">
            <w:pPr>
              <w:pStyle w:val="QB"/>
              <w:ind w:firstLineChars="0" w:firstLine="0"/>
            </w:pPr>
            <w:r w:rsidRPr="00053029">
              <w:rPr>
                <w:rFonts w:hint="eastAsia"/>
              </w:rPr>
              <w:t>日启动次数</w:t>
            </w:r>
            <w:r>
              <w:rPr>
                <w:rFonts w:hint="eastAsia"/>
              </w:rPr>
              <w:t>，</w:t>
            </w:r>
            <w:r w:rsidR="00B858E6">
              <w:rPr>
                <w:rFonts w:hint="eastAsia"/>
              </w:rPr>
              <w:t>即</w:t>
            </w:r>
            <w:r w:rsidR="00B858E6" w:rsidRPr="00053029">
              <w:rPr>
                <w:rFonts w:hint="eastAsia"/>
              </w:rPr>
              <w:t>用户在某一天启动应用次数</w:t>
            </w:r>
          </w:p>
        </w:tc>
      </w:tr>
      <w:tr w:rsidR="000323CC" w:rsidTr="000323CC">
        <w:tc>
          <w:tcPr>
            <w:tcW w:w="1896" w:type="dxa"/>
          </w:tcPr>
          <w:p w:rsidR="000323CC" w:rsidRPr="009A2F57" w:rsidRDefault="000323CC" w:rsidP="00C91A03">
            <w:pPr>
              <w:pStyle w:val="QB"/>
              <w:ind w:firstLineChars="0" w:firstLine="0"/>
              <w:rPr>
                <w:highlight w:val="lightGray"/>
              </w:rPr>
            </w:pPr>
            <w:proofErr w:type="spellStart"/>
            <w:r w:rsidRPr="00C34F26">
              <w:rPr>
                <w:rFonts w:hint="eastAsia"/>
              </w:rPr>
              <w:t>clientVersion</w:t>
            </w:r>
            <w:proofErr w:type="spellEnd"/>
          </w:p>
        </w:tc>
        <w:tc>
          <w:tcPr>
            <w:tcW w:w="5812" w:type="dxa"/>
          </w:tcPr>
          <w:p w:rsidR="000323CC" w:rsidRPr="00DB53E7" w:rsidRDefault="000323CC" w:rsidP="00C91A03">
            <w:pPr>
              <w:pStyle w:val="QB"/>
              <w:ind w:firstLineChars="0" w:firstLine="0"/>
            </w:pPr>
            <w:r w:rsidRPr="00C34F26">
              <w:rPr>
                <w:rFonts w:hint="eastAsia"/>
              </w:rPr>
              <w:t>APP的版本号</w:t>
            </w:r>
          </w:p>
        </w:tc>
      </w:tr>
      <w:tr w:rsidR="000323CC" w:rsidTr="00C91A03">
        <w:tc>
          <w:tcPr>
            <w:tcW w:w="1896" w:type="dxa"/>
            <w:vAlign w:val="center"/>
          </w:tcPr>
          <w:p w:rsidR="000323CC" w:rsidRPr="009A2F57" w:rsidRDefault="000323CC" w:rsidP="00C91A03">
            <w:pPr>
              <w:pStyle w:val="QB"/>
              <w:ind w:firstLineChars="0" w:firstLine="0"/>
              <w:rPr>
                <w:highlight w:val="lightGray"/>
              </w:rPr>
            </w:pPr>
            <w:proofErr w:type="spellStart"/>
            <w:r w:rsidRPr="00C34F26">
              <w:rPr>
                <w:rFonts w:hint="eastAsia"/>
              </w:rPr>
              <w:t>syncCount</w:t>
            </w:r>
            <w:proofErr w:type="spellEnd"/>
          </w:p>
        </w:tc>
        <w:tc>
          <w:tcPr>
            <w:tcW w:w="5812" w:type="dxa"/>
            <w:vAlign w:val="center"/>
          </w:tcPr>
          <w:p w:rsidR="000323CC" w:rsidRPr="00DB53E7" w:rsidRDefault="000323CC" w:rsidP="00C91A03">
            <w:pPr>
              <w:pStyle w:val="QB"/>
              <w:ind w:firstLineChars="0" w:firstLine="0"/>
            </w:pPr>
            <w:r>
              <w:rPr>
                <w:rFonts w:hint="eastAsia"/>
              </w:rPr>
              <w:t>每</w:t>
            </w:r>
            <w:r w:rsidRPr="00C34F26">
              <w:rPr>
                <w:rFonts w:hint="eastAsia"/>
              </w:rPr>
              <w:t>日</w:t>
            </w:r>
            <w:r>
              <w:rPr>
                <w:rFonts w:hint="eastAsia"/>
              </w:rPr>
              <w:t>成功</w:t>
            </w:r>
            <w:r w:rsidRPr="00C34F26">
              <w:rPr>
                <w:rFonts w:hint="eastAsia"/>
              </w:rPr>
              <w:t>同步次数，即用户在某一天APP与云</w:t>
            </w:r>
            <w:r>
              <w:rPr>
                <w:rFonts w:hint="eastAsia"/>
              </w:rPr>
              <w:t>成功</w:t>
            </w:r>
            <w:r w:rsidRPr="00C34F26">
              <w:rPr>
                <w:rFonts w:hint="eastAsia"/>
              </w:rPr>
              <w:t>进行同步操作次数</w:t>
            </w:r>
          </w:p>
        </w:tc>
      </w:tr>
    </w:tbl>
    <w:p w:rsidR="006E155A" w:rsidRDefault="006E155A" w:rsidP="006E155A">
      <w:pPr>
        <w:ind w:left="0"/>
      </w:pPr>
    </w:p>
    <w:p w:rsidR="006E155A" w:rsidRPr="00B650B7" w:rsidRDefault="00B650B7" w:rsidP="006E155A">
      <w:pPr>
        <w:widowControl w:val="0"/>
        <w:autoSpaceDE w:val="0"/>
        <w:autoSpaceDN w:val="0"/>
        <w:adjustRightInd w:val="0"/>
        <w:snapToGrid/>
        <w:spacing w:before="0" w:after="0" w:line="240" w:lineRule="auto"/>
        <w:ind w:left="0"/>
        <w:rPr>
          <w:rFonts w:ascii="华文楷体" w:eastAsia="华文楷体" w:hAnsi="Times New Roman" w:cs="华文楷体"/>
          <w:color w:val="000080"/>
          <w:sz w:val="29"/>
          <w:szCs w:val="29"/>
        </w:rPr>
      </w:pPr>
      <w:r w:rsidRPr="00B650B7">
        <w:rPr>
          <w:rFonts w:ascii="华文楷体" w:eastAsia="华文楷体" w:hAnsi="Times New Roman" w:cs="华文楷体"/>
          <w:color w:val="000080"/>
          <w:sz w:val="29"/>
          <w:szCs w:val="29"/>
        </w:rPr>
        <w:t>20150608||SUR-CL00|100010</w:t>
      </w:r>
      <w:proofErr w:type="gramStart"/>
      <w:r w:rsidRPr="00B650B7">
        <w:rPr>
          <w:rFonts w:ascii="华文楷体" w:eastAsia="华文楷体" w:hAnsi="Times New Roman" w:cs="华文楷体"/>
          <w:color w:val="000080"/>
          <w:sz w:val="29"/>
          <w:szCs w:val="29"/>
        </w:rPr>
        <w:t>,100000,100007,100014,100013</w:t>
      </w:r>
      <w:proofErr w:type="gramEnd"/>
      <w:r w:rsidRPr="00B650B7">
        <w:rPr>
          <w:rFonts w:ascii="华文楷体" w:eastAsia="华文楷体" w:hAnsi="Times New Roman" w:cs="华文楷体"/>
          <w:color w:val="000080"/>
          <w:sz w:val="29"/>
          <w:szCs w:val="29"/>
        </w:rPr>
        <w:t>|30,owNUv+xpIC+TGv0ET2iOUAfFaqEdM+V4yEVrHjZGgew=,1</w:t>
      </w:r>
      <w:r>
        <w:rPr>
          <w:rFonts w:ascii="华文楷体" w:eastAsia="华文楷体" w:hAnsi="Times New Roman" w:cs="华文楷体" w:hint="eastAsia"/>
          <w:color w:val="000080"/>
          <w:sz w:val="29"/>
          <w:szCs w:val="29"/>
        </w:rPr>
        <w:t>;</w:t>
      </w:r>
      <w:r w:rsidRPr="00B650B7">
        <w:rPr>
          <w:rFonts w:ascii="华文楷体" w:eastAsia="华文楷体" w:hAnsi="Times New Roman" w:cs="华文楷体"/>
          <w:color w:val="000080"/>
          <w:sz w:val="29"/>
          <w:szCs w:val="29"/>
        </w:rPr>
        <w:t xml:space="preserve"> 0,owNUv+xpIC+TGv0ET2iOUAfFaqEdM+V4yEVrHjZGgew=,1|573|7|1.0.13|0</w:t>
      </w:r>
    </w:p>
    <w:p w:rsidR="006E155A" w:rsidRDefault="006E155A" w:rsidP="006E155A">
      <w:pPr>
        <w:ind w:left="0"/>
      </w:pPr>
    </w:p>
    <w:p w:rsidR="00135BD0" w:rsidRPr="00111378" w:rsidRDefault="00135BD0" w:rsidP="00135BD0">
      <w:pPr>
        <w:pStyle w:val="QB1"/>
        <w:numPr>
          <w:ilvl w:val="0"/>
          <w:numId w:val="6"/>
        </w:numPr>
        <w:tabs>
          <w:tab w:val="clear" w:pos="845"/>
          <w:tab w:val="num" w:pos="426"/>
        </w:tabs>
        <w:ind w:hanging="845"/>
        <w:rPr>
          <w:sz w:val="44"/>
          <w:szCs w:val="44"/>
        </w:rPr>
      </w:pPr>
      <w:bookmarkStart w:id="22" w:name="_Toc421693921"/>
      <w:r>
        <w:rPr>
          <w:rFonts w:hint="eastAsia"/>
          <w:sz w:val="44"/>
          <w:szCs w:val="44"/>
        </w:rPr>
        <w:t>云服务日志打点</w:t>
      </w:r>
      <w:bookmarkEnd w:id="22"/>
    </w:p>
    <w:p w:rsidR="00135BD0" w:rsidRDefault="00135BD0" w:rsidP="00135BD0">
      <w:pPr>
        <w:pStyle w:val="QB2"/>
        <w:numPr>
          <w:ilvl w:val="1"/>
          <w:numId w:val="6"/>
        </w:numPr>
        <w:rPr>
          <w:kern w:val="44"/>
          <w:sz w:val="30"/>
          <w:szCs w:val="30"/>
        </w:rPr>
      </w:pPr>
      <w:bookmarkStart w:id="23" w:name="_Toc421693922"/>
      <w:r>
        <w:rPr>
          <w:rFonts w:hint="eastAsia"/>
          <w:kern w:val="44"/>
          <w:sz w:val="30"/>
          <w:szCs w:val="30"/>
        </w:rPr>
        <w:t>接口</w:t>
      </w:r>
      <w:r w:rsidRPr="0074560C">
        <w:rPr>
          <w:rFonts w:hint="eastAsia"/>
          <w:kern w:val="44"/>
          <w:sz w:val="30"/>
          <w:szCs w:val="30"/>
        </w:rPr>
        <w:t>日志</w:t>
      </w:r>
      <w:bookmarkEnd w:id="23"/>
    </w:p>
    <w:p w:rsidR="00135BD0" w:rsidRDefault="00135BD0" w:rsidP="00135BD0">
      <w:pPr>
        <w:pStyle w:val="QB3"/>
        <w:numPr>
          <w:ilvl w:val="2"/>
          <w:numId w:val="6"/>
        </w:numPr>
      </w:pPr>
      <w:bookmarkStart w:id="24" w:name="_Toc421693923"/>
      <w:r>
        <w:rPr>
          <w:rFonts w:hint="eastAsia"/>
        </w:rPr>
        <w:t>描述</w:t>
      </w:r>
      <w:bookmarkEnd w:id="24"/>
    </w:p>
    <w:p w:rsidR="00135BD0" w:rsidRDefault="00135BD0" w:rsidP="00135BD0">
      <w:pPr>
        <w:pStyle w:val="QB"/>
        <w:ind w:firstLine="420"/>
      </w:pPr>
      <w:r>
        <w:rPr>
          <w:rFonts w:hint="eastAsia"/>
        </w:rPr>
        <w:t>用于</w:t>
      </w:r>
      <w:r w:rsidR="009E0ECB">
        <w:rPr>
          <w:rFonts w:hint="eastAsia"/>
        </w:rPr>
        <w:t>收集客户端使用云服务器的情况。特别是对于非自有客户端（如微信）和隐私要求较高不允许客户端上报打点的地区，只能</w:t>
      </w:r>
      <w:r w:rsidR="00294612">
        <w:rPr>
          <w:rFonts w:hint="eastAsia"/>
        </w:rPr>
        <w:t>通过</w:t>
      </w:r>
      <w:r w:rsidR="009E0ECB">
        <w:rPr>
          <w:rFonts w:hint="eastAsia"/>
        </w:rPr>
        <w:t>云服务接口日志侧面跟踪用户行为。</w:t>
      </w:r>
    </w:p>
    <w:p w:rsidR="00135BD0" w:rsidRDefault="00135BD0" w:rsidP="00135BD0">
      <w:pPr>
        <w:pStyle w:val="QB3"/>
        <w:numPr>
          <w:ilvl w:val="2"/>
          <w:numId w:val="6"/>
        </w:numPr>
      </w:pPr>
      <w:bookmarkStart w:id="25" w:name="_Toc421693924"/>
      <w:r>
        <w:rPr>
          <w:rFonts w:hint="eastAsia"/>
        </w:rPr>
        <w:t>策略</w:t>
      </w:r>
      <w:bookmarkEnd w:id="25"/>
    </w:p>
    <w:tbl>
      <w:tblPr>
        <w:tblStyle w:val="af"/>
        <w:tblW w:w="0" w:type="auto"/>
        <w:tblLook w:val="04A0"/>
      </w:tblPr>
      <w:tblGrid>
        <w:gridCol w:w="1668"/>
        <w:gridCol w:w="5953"/>
      </w:tblGrid>
      <w:tr w:rsidR="00135BD0" w:rsidTr="00C91A03">
        <w:tc>
          <w:tcPr>
            <w:tcW w:w="1668" w:type="dxa"/>
            <w:shd w:val="clear" w:color="auto" w:fill="DDD9C3" w:themeFill="background2" w:themeFillShade="E6"/>
          </w:tcPr>
          <w:p w:rsidR="00135BD0" w:rsidRPr="003626BB" w:rsidRDefault="00135BD0" w:rsidP="00C91A03">
            <w:pPr>
              <w:pStyle w:val="QB"/>
              <w:ind w:firstLineChars="0" w:firstLine="0"/>
              <w:jc w:val="center"/>
              <w:rPr>
                <w:b/>
              </w:rPr>
            </w:pPr>
            <w:r w:rsidRPr="003626BB">
              <w:rPr>
                <w:rFonts w:hint="eastAsia"/>
                <w:b/>
              </w:rPr>
              <w:t>方向</w:t>
            </w:r>
          </w:p>
        </w:tc>
        <w:tc>
          <w:tcPr>
            <w:tcW w:w="5953" w:type="dxa"/>
          </w:tcPr>
          <w:p w:rsidR="00135BD0" w:rsidRDefault="009E0ECB" w:rsidP="00C91A03">
            <w:pPr>
              <w:pStyle w:val="QB"/>
              <w:ind w:firstLineChars="0" w:firstLine="0"/>
            </w:pPr>
            <w:r>
              <w:rPr>
                <w:rFonts w:hint="eastAsia"/>
              </w:rPr>
              <w:t>云服务器</w:t>
            </w:r>
            <w:r w:rsidR="00135BD0">
              <w:rPr>
                <w:rFonts w:hint="eastAsia"/>
              </w:rPr>
              <w:t xml:space="preserve"> </w:t>
            </w:r>
            <w:r w:rsidR="00135BD0">
              <w:sym w:font="Wingdings" w:char="F0E0"/>
            </w:r>
            <w:r w:rsidR="00135BD0">
              <w:rPr>
                <w:rFonts w:hint="eastAsia"/>
              </w:rPr>
              <w:t xml:space="preserve"> BI服务器</w:t>
            </w:r>
          </w:p>
        </w:tc>
      </w:tr>
      <w:tr w:rsidR="00135BD0" w:rsidTr="00C91A03">
        <w:tc>
          <w:tcPr>
            <w:tcW w:w="1668" w:type="dxa"/>
            <w:shd w:val="clear" w:color="auto" w:fill="DDD9C3" w:themeFill="background2" w:themeFillShade="E6"/>
          </w:tcPr>
          <w:p w:rsidR="00135BD0" w:rsidRPr="003626BB" w:rsidRDefault="00135BD0" w:rsidP="00C91A03">
            <w:pPr>
              <w:pStyle w:val="QB"/>
              <w:ind w:firstLineChars="0" w:firstLine="0"/>
              <w:jc w:val="center"/>
              <w:rPr>
                <w:b/>
              </w:rPr>
            </w:pPr>
            <w:r>
              <w:rPr>
                <w:rFonts w:hint="eastAsia"/>
                <w:b/>
              </w:rPr>
              <w:lastRenderedPageBreak/>
              <w:t>收集方式</w:t>
            </w:r>
          </w:p>
        </w:tc>
        <w:tc>
          <w:tcPr>
            <w:tcW w:w="5953" w:type="dxa"/>
          </w:tcPr>
          <w:p w:rsidR="00135BD0" w:rsidRDefault="00135BD0" w:rsidP="009E0ECB">
            <w:pPr>
              <w:pStyle w:val="QB"/>
              <w:ind w:firstLineChars="0" w:firstLine="0"/>
            </w:pPr>
            <w:r>
              <w:rPr>
                <w:rFonts w:hint="eastAsia"/>
              </w:rPr>
              <w:t>通过</w:t>
            </w:r>
            <w:r w:rsidR="009E0ECB">
              <w:rPr>
                <w:rFonts w:hint="eastAsia"/>
              </w:rPr>
              <w:t>日志文件推送给BI服务器</w:t>
            </w:r>
          </w:p>
        </w:tc>
      </w:tr>
      <w:tr w:rsidR="00135BD0" w:rsidTr="00C91A03">
        <w:tc>
          <w:tcPr>
            <w:tcW w:w="1668" w:type="dxa"/>
            <w:shd w:val="clear" w:color="auto" w:fill="DDD9C3" w:themeFill="background2" w:themeFillShade="E6"/>
          </w:tcPr>
          <w:p w:rsidR="00135BD0" w:rsidRPr="003626BB" w:rsidRDefault="00135BD0" w:rsidP="00C91A03">
            <w:pPr>
              <w:pStyle w:val="QB"/>
              <w:ind w:firstLineChars="0" w:firstLine="0"/>
              <w:jc w:val="center"/>
              <w:rPr>
                <w:b/>
              </w:rPr>
            </w:pPr>
            <w:r>
              <w:rPr>
                <w:rFonts w:hint="eastAsia"/>
                <w:b/>
              </w:rPr>
              <w:t>生成方式</w:t>
            </w:r>
          </w:p>
        </w:tc>
        <w:tc>
          <w:tcPr>
            <w:tcW w:w="5953" w:type="dxa"/>
          </w:tcPr>
          <w:p w:rsidR="006E769C" w:rsidRDefault="009E0ECB" w:rsidP="00C91A03">
            <w:pPr>
              <w:pStyle w:val="QB"/>
              <w:ind w:firstLineChars="0" w:firstLine="0"/>
            </w:pPr>
            <w:r>
              <w:rPr>
                <w:rFonts w:hint="eastAsia"/>
              </w:rPr>
              <w:t>每天生成一个打点文件</w:t>
            </w:r>
            <w:r w:rsidR="006E769C">
              <w:rPr>
                <w:rFonts w:hint="eastAsia"/>
              </w:rPr>
              <w:t>，日志文件名：</w:t>
            </w:r>
          </w:p>
          <w:p w:rsidR="006E769C" w:rsidRPr="006E769C" w:rsidRDefault="006E769C" w:rsidP="006E769C">
            <w:pPr>
              <w:pStyle w:val="QB"/>
              <w:ind w:firstLineChars="0" w:firstLine="0"/>
            </w:pPr>
            <w:r>
              <w:rPr>
                <w:rFonts w:hint="eastAsia"/>
              </w:rPr>
              <w:t>health-service-yyyyMMdd.log</w:t>
            </w:r>
          </w:p>
        </w:tc>
      </w:tr>
      <w:tr w:rsidR="00135BD0" w:rsidTr="00C91A03">
        <w:tc>
          <w:tcPr>
            <w:tcW w:w="1668" w:type="dxa"/>
            <w:shd w:val="clear" w:color="auto" w:fill="DDD9C3" w:themeFill="background2" w:themeFillShade="E6"/>
          </w:tcPr>
          <w:p w:rsidR="00135BD0" w:rsidRPr="003626BB" w:rsidRDefault="00135BD0" w:rsidP="00C91A03">
            <w:pPr>
              <w:pStyle w:val="QB"/>
              <w:ind w:firstLineChars="0" w:firstLine="0"/>
              <w:jc w:val="center"/>
              <w:rPr>
                <w:b/>
              </w:rPr>
            </w:pPr>
          </w:p>
        </w:tc>
        <w:tc>
          <w:tcPr>
            <w:tcW w:w="5953" w:type="dxa"/>
          </w:tcPr>
          <w:p w:rsidR="00135BD0" w:rsidRDefault="00135BD0" w:rsidP="00C91A03">
            <w:pPr>
              <w:pStyle w:val="QB"/>
              <w:ind w:firstLineChars="0" w:firstLine="0"/>
            </w:pPr>
          </w:p>
        </w:tc>
      </w:tr>
    </w:tbl>
    <w:p w:rsidR="00135BD0" w:rsidRPr="00B44490" w:rsidRDefault="00135BD0" w:rsidP="00135BD0">
      <w:pPr>
        <w:ind w:left="0"/>
      </w:pPr>
    </w:p>
    <w:p w:rsidR="00135BD0" w:rsidRDefault="00135BD0" w:rsidP="00135BD0">
      <w:pPr>
        <w:ind w:left="0"/>
        <w:rPr>
          <w:color w:val="000000" w:themeColor="text1"/>
        </w:rPr>
      </w:pPr>
    </w:p>
    <w:p w:rsidR="00135BD0" w:rsidRPr="004F33DC" w:rsidRDefault="00135BD0" w:rsidP="00135BD0">
      <w:pPr>
        <w:pStyle w:val="QB3"/>
        <w:numPr>
          <w:ilvl w:val="2"/>
          <w:numId w:val="6"/>
        </w:numPr>
      </w:pPr>
      <w:bookmarkStart w:id="26" w:name="_Toc421693925"/>
      <w:r>
        <w:rPr>
          <w:rFonts w:hint="eastAsia"/>
        </w:rPr>
        <w:t>字段说明</w:t>
      </w:r>
      <w:bookmarkEnd w:id="26"/>
    </w:p>
    <w:p w:rsidR="00135BD0" w:rsidRPr="00B80D15" w:rsidRDefault="00135BD0" w:rsidP="00135BD0">
      <w:pPr>
        <w:ind w:left="0"/>
      </w:pPr>
    </w:p>
    <w:tbl>
      <w:tblPr>
        <w:tblStyle w:val="af"/>
        <w:tblW w:w="0" w:type="auto"/>
        <w:tblLook w:val="04A0"/>
      </w:tblPr>
      <w:tblGrid>
        <w:gridCol w:w="1809"/>
        <w:gridCol w:w="5812"/>
      </w:tblGrid>
      <w:tr w:rsidR="00135BD0" w:rsidTr="00C91A03">
        <w:tc>
          <w:tcPr>
            <w:tcW w:w="1809" w:type="dxa"/>
            <w:shd w:val="clear" w:color="auto" w:fill="DDD9C3" w:themeFill="background2" w:themeFillShade="E6"/>
          </w:tcPr>
          <w:p w:rsidR="00135BD0" w:rsidRPr="00941571" w:rsidRDefault="00135BD0" w:rsidP="00C91A03">
            <w:pPr>
              <w:pStyle w:val="QB"/>
              <w:ind w:firstLineChars="0" w:firstLine="0"/>
              <w:jc w:val="center"/>
              <w:rPr>
                <w:b/>
              </w:rPr>
            </w:pPr>
            <w:r>
              <w:rPr>
                <w:rFonts w:hint="eastAsia"/>
                <w:b/>
              </w:rPr>
              <w:t>参数</w:t>
            </w:r>
          </w:p>
        </w:tc>
        <w:tc>
          <w:tcPr>
            <w:tcW w:w="5812" w:type="dxa"/>
            <w:shd w:val="clear" w:color="auto" w:fill="DDD9C3" w:themeFill="background2" w:themeFillShade="E6"/>
          </w:tcPr>
          <w:p w:rsidR="00135BD0" w:rsidRPr="00941571" w:rsidRDefault="00135BD0" w:rsidP="00C91A03">
            <w:pPr>
              <w:pStyle w:val="QB"/>
              <w:ind w:firstLineChars="0" w:firstLine="0"/>
              <w:jc w:val="center"/>
              <w:rPr>
                <w:b/>
              </w:rPr>
            </w:pPr>
            <w:r>
              <w:rPr>
                <w:rFonts w:hint="eastAsia"/>
                <w:b/>
              </w:rPr>
              <w:t>描述</w:t>
            </w:r>
          </w:p>
        </w:tc>
      </w:tr>
      <w:tr w:rsidR="00135BD0" w:rsidTr="00C91A03">
        <w:tc>
          <w:tcPr>
            <w:tcW w:w="1809" w:type="dxa"/>
            <w:vAlign w:val="center"/>
          </w:tcPr>
          <w:p w:rsidR="00135BD0" w:rsidRDefault="00135BD0" w:rsidP="00C91A03">
            <w:pPr>
              <w:pStyle w:val="QB"/>
              <w:ind w:firstLineChars="0" w:firstLine="0"/>
            </w:pPr>
            <w:proofErr w:type="spellStart"/>
            <w:r>
              <w:rPr>
                <w:rFonts w:hint="eastAsia"/>
              </w:rPr>
              <w:t>logdate</w:t>
            </w:r>
            <w:proofErr w:type="spellEnd"/>
          </w:p>
        </w:tc>
        <w:tc>
          <w:tcPr>
            <w:tcW w:w="5812" w:type="dxa"/>
            <w:vAlign w:val="center"/>
          </w:tcPr>
          <w:p w:rsidR="00135BD0" w:rsidRDefault="00135BD0" w:rsidP="000E7B45">
            <w:pPr>
              <w:pStyle w:val="QB"/>
              <w:ind w:firstLineChars="0" w:firstLine="0"/>
            </w:pPr>
            <w:r>
              <w:rPr>
                <w:rFonts w:hint="eastAsia"/>
              </w:rPr>
              <w:t>打点</w:t>
            </w:r>
            <w:r w:rsidR="006E769C">
              <w:rPr>
                <w:rFonts w:hint="eastAsia"/>
              </w:rPr>
              <w:t>时间</w:t>
            </w:r>
            <w:r>
              <w:rPr>
                <w:rFonts w:hint="eastAsia"/>
              </w:rPr>
              <w:t>，格式</w:t>
            </w:r>
            <w:r>
              <w:t>：</w:t>
            </w:r>
            <w:proofErr w:type="spellStart"/>
            <w:r>
              <w:rPr>
                <w:rFonts w:hint="eastAsia"/>
              </w:rPr>
              <w:t>yyyyMMdd</w:t>
            </w:r>
            <w:proofErr w:type="spellEnd"/>
            <w:r w:rsidR="000E7B45">
              <w:rPr>
                <w:rFonts w:hint="eastAsia"/>
              </w:rPr>
              <w:t xml:space="preserve"> </w:t>
            </w:r>
            <w:proofErr w:type="spellStart"/>
            <w:r w:rsidR="000E7B45" w:rsidRPr="000E7B45">
              <w:t>HH:mm:ss</w:t>
            </w:r>
            <w:proofErr w:type="spellEnd"/>
          </w:p>
        </w:tc>
      </w:tr>
      <w:tr w:rsidR="00135BD0" w:rsidTr="00C91A03">
        <w:tc>
          <w:tcPr>
            <w:tcW w:w="1809" w:type="dxa"/>
            <w:vAlign w:val="center"/>
          </w:tcPr>
          <w:p w:rsidR="00135BD0" w:rsidRDefault="006E769C" w:rsidP="00C91A03">
            <w:pPr>
              <w:pStyle w:val="QB"/>
              <w:ind w:firstLineChars="0" w:firstLine="0"/>
            </w:pPr>
            <w:r>
              <w:rPr>
                <w:rFonts w:hint="eastAsia"/>
              </w:rPr>
              <w:t>source</w:t>
            </w:r>
          </w:p>
        </w:tc>
        <w:tc>
          <w:tcPr>
            <w:tcW w:w="5812" w:type="dxa"/>
            <w:vAlign w:val="center"/>
          </w:tcPr>
          <w:p w:rsidR="006E769C" w:rsidRPr="00535CC1" w:rsidRDefault="006E769C" w:rsidP="00294612">
            <w:pPr>
              <w:pStyle w:val="QB"/>
              <w:ind w:firstLineChars="0" w:firstLine="0"/>
            </w:pPr>
            <w:r w:rsidRPr="00535CC1">
              <w:rPr>
                <w:rFonts w:hint="eastAsia"/>
              </w:rPr>
              <w:t>客户端来源，如:</w:t>
            </w:r>
            <w:proofErr w:type="spellStart"/>
            <w:r w:rsidRPr="00535CC1">
              <w:rPr>
                <w:rFonts w:hint="eastAsia"/>
              </w:rPr>
              <w:t>weixin,android</w:t>
            </w:r>
            <w:r w:rsidR="00294612" w:rsidRPr="00535CC1">
              <w:rPr>
                <w:rFonts w:hint="eastAsia"/>
              </w:rPr>
              <w:t>App,web,iosApp</w:t>
            </w:r>
            <w:proofErr w:type="spellEnd"/>
            <w:r w:rsidRPr="00535CC1">
              <w:rPr>
                <w:rFonts w:hint="eastAsia"/>
              </w:rPr>
              <w:t>等</w:t>
            </w:r>
            <w:r w:rsidR="00214809" w:rsidRPr="00535CC1">
              <w:rPr>
                <w:rFonts w:hint="eastAsia"/>
              </w:rPr>
              <w:t>请求来源的</w:t>
            </w:r>
            <w:proofErr w:type="spellStart"/>
            <w:r w:rsidR="00214809" w:rsidRPr="00535CC1">
              <w:rPr>
                <w:rFonts w:hint="eastAsia"/>
              </w:rPr>
              <w:t>appId</w:t>
            </w:r>
            <w:proofErr w:type="spellEnd"/>
            <w:r w:rsidR="00214809" w:rsidRPr="00535CC1">
              <w:rPr>
                <w:rFonts w:hint="eastAsia"/>
              </w:rPr>
              <w:t>，具体</w:t>
            </w:r>
            <w:proofErr w:type="spellStart"/>
            <w:r w:rsidR="00214809" w:rsidRPr="00535CC1">
              <w:rPr>
                <w:rFonts w:hint="eastAsia"/>
              </w:rPr>
              <w:t>appId</w:t>
            </w:r>
            <w:proofErr w:type="spellEnd"/>
            <w:r w:rsidR="00214809" w:rsidRPr="00535CC1">
              <w:rPr>
                <w:rFonts w:hint="eastAsia"/>
              </w:rPr>
              <w:t xml:space="preserve"> 的对应关系详见</w:t>
            </w:r>
            <w:r w:rsidR="00F31AD0" w:rsidRPr="00535CC1">
              <w:rPr>
                <w:rFonts w:hint="eastAsia"/>
              </w:rPr>
              <w:t xml:space="preserve"> </w:t>
            </w:r>
            <w:proofErr w:type="spellStart"/>
            <w:r w:rsidR="00F31AD0" w:rsidRPr="00535CC1">
              <w:rPr>
                <w:rFonts w:hint="eastAsia"/>
              </w:rPr>
              <w:t>appId</w:t>
            </w:r>
            <w:proofErr w:type="spellEnd"/>
            <w:r w:rsidR="00F31AD0" w:rsidRPr="00535CC1">
              <w:rPr>
                <w:rFonts w:hint="eastAsia"/>
              </w:rPr>
              <w:t xml:space="preserve"> 和对应数据来源关系对应表</w:t>
            </w:r>
          </w:p>
        </w:tc>
      </w:tr>
      <w:tr w:rsidR="00135BD0" w:rsidTr="00C91A03">
        <w:tc>
          <w:tcPr>
            <w:tcW w:w="1809" w:type="dxa"/>
            <w:vAlign w:val="center"/>
          </w:tcPr>
          <w:p w:rsidR="00135BD0" w:rsidRDefault="006E769C" w:rsidP="00C91A03">
            <w:pPr>
              <w:pStyle w:val="QB"/>
              <w:ind w:firstLineChars="0" w:firstLine="0"/>
            </w:pPr>
            <w:proofErr w:type="spellStart"/>
            <w:r>
              <w:rPr>
                <w:rFonts w:hint="eastAsia"/>
              </w:rPr>
              <w:t>ip</w:t>
            </w:r>
            <w:proofErr w:type="spellEnd"/>
          </w:p>
        </w:tc>
        <w:tc>
          <w:tcPr>
            <w:tcW w:w="5812" w:type="dxa"/>
            <w:vAlign w:val="center"/>
          </w:tcPr>
          <w:p w:rsidR="00135BD0" w:rsidRPr="00DB53E7" w:rsidRDefault="006E769C" w:rsidP="00C91A03">
            <w:pPr>
              <w:pStyle w:val="QB"/>
              <w:ind w:firstLineChars="0" w:firstLine="0"/>
            </w:pPr>
            <w:r>
              <w:rPr>
                <w:rFonts w:hint="eastAsia"/>
              </w:rPr>
              <w:t>客户端IP地址</w:t>
            </w:r>
          </w:p>
        </w:tc>
      </w:tr>
      <w:tr w:rsidR="00D82814" w:rsidTr="00C91A03">
        <w:tc>
          <w:tcPr>
            <w:tcW w:w="1809" w:type="dxa"/>
            <w:vAlign w:val="center"/>
          </w:tcPr>
          <w:p w:rsidR="00D82814" w:rsidRDefault="00D82814" w:rsidP="00C91A03">
            <w:pPr>
              <w:pStyle w:val="QB"/>
              <w:ind w:firstLineChars="0" w:firstLine="0"/>
            </w:pPr>
            <w:proofErr w:type="spellStart"/>
            <w:r>
              <w:rPr>
                <w:rFonts w:hint="eastAsia"/>
              </w:rPr>
              <w:t>uid</w:t>
            </w:r>
            <w:proofErr w:type="spellEnd"/>
          </w:p>
        </w:tc>
        <w:tc>
          <w:tcPr>
            <w:tcW w:w="5812" w:type="dxa"/>
            <w:vAlign w:val="center"/>
          </w:tcPr>
          <w:p w:rsidR="00D82814" w:rsidRDefault="00D82814" w:rsidP="00C91A03">
            <w:pPr>
              <w:pStyle w:val="QB"/>
              <w:ind w:firstLineChars="0" w:firstLine="0"/>
            </w:pPr>
            <w:r>
              <w:rPr>
                <w:rFonts w:hint="eastAsia"/>
              </w:rPr>
              <w:t>用户id</w:t>
            </w:r>
            <w:r w:rsidR="008B6853">
              <w:rPr>
                <w:rFonts w:hint="eastAsia"/>
              </w:rPr>
              <w:t>的hash值</w:t>
            </w:r>
          </w:p>
        </w:tc>
      </w:tr>
      <w:tr w:rsidR="00135BD0" w:rsidTr="00C91A03">
        <w:tc>
          <w:tcPr>
            <w:tcW w:w="1809" w:type="dxa"/>
            <w:vAlign w:val="center"/>
          </w:tcPr>
          <w:p w:rsidR="00135BD0" w:rsidRDefault="006E769C" w:rsidP="00C91A03">
            <w:pPr>
              <w:pStyle w:val="QB"/>
              <w:ind w:firstLineChars="0" w:firstLine="0"/>
            </w:pPr>
            <w:proofErr w:type="spellStart"/>
            <w:r>
              <w:rPr>
                <w:rFonts w:hint="eastAsia"/>
              </w:rPr>
              <w:t>serviceName</w:t>
            </w:r>
            <w:proofErr w:type="spellEnd"/>
          </w:p>
        </w:tc>
        <w:tc>
          <w:tcPr>
            <w:tcW w:w="5812" w:type="dxa"/>
            <w:vAlign w:val="center"/>
          </w:tcPr>
          <w:p w:rsidR="00135BD0" w:rsidRPr="00DB53E7" w:rsidRDefault="006E769C" w:rsidP="00C91A03">
            <w:pPr>
              <w:pStyle w:val="QB"/>
              <w:ind w:firstLineChars="0" w:firstLine="0"/>
            </w:pPr>
            <w:r>
              <w:rPr>
                <w:rFonts w:hint="eastAsia"/>
              </w:rPr>
              <w:t>服务接口名</w:t>
            </w:r>
          </w:p>
        </w:tc>
      </w:tr>
      <w:tr w:rsidR="00135BD0" w:rsidTr="00C91A03">
        <w:tc>
          <w:tcPr>
            <w:tcW w:w="1809" w:type="dxa"/>
            <w:vAlign w:val="center"/>
          </w:tcPr>
          <w:p w:rsidR="00135BD0" w:rsidRDefault="006E769C" w:rsidP="00C91A03">
            <w:pPr>
              <w:pStyle w:val="QB"/>
              <w:ind w:firstLineChars="0" w:firstLine="0"/>
            </w:pPr>
            <w:r>
              <w:rPr>
                <w:rFonts w:hint="eastAsia"/>
              </w:rPr>
              <w:t>result</w:t>
            </w:r>
          </w:p>
        </w:tc>
        <w:tc>
          <w:tcPr>
            <w:tcW w:w="5812" w:type="dxa"/>
            <w:vAlign w:val="center"/>
          </w:tcPr>
          <w:p w:rsidR="00135BD0" w:rsidRPr="00DB53E7" w:rsidRDefault="006E769C" w:rsidP="00214809">
            <w:pPr>
              <w:pStyle w:val="QB"/>
              <w:ind w:firstLineChars="0" w:firstLine="0"/>
            </w:pPr>
            <w:r>
              <w:rPr>
                <w:rFonts w:hint="eastAsia"/>
              </w:rPr>
              <w:t>处理结果，如</w:t>
            </w:r>
            <w:r>
              <w:t>success</w:t>
            </w:r>
            <w:r>
              <w:rPr>
                <w:rFonts w:hint="eastAsia"/>
              </w:rPr>
              <w:t>，fail</w:t>
            </w:r>
            <w:r w:rsidR="00BC4F0F">
              <w:rPr>
                <w:rFonts w:hint="eastAsia"/>
              </w:rPr>
              <w:t>等</w:t>
            </w:r>
            <w:r>
              <w:rPr>
                <w:rFonts w:hint="eastAsia"/>
              </w:rPr>
              <w:t>。用于统计各个客户端接口访问质量。</w:t>
            </w:r>
            <w:r w:rsidR="00C33FB1" w:rsidRPr="00C33FB1">
              <w:rPr>
                <w:rFonts w:ascii="华文楷体" w:eastAsia="华文楷体" w:cs="华文楷体"/>
                <w:color w:val="000080"/>
                <w:sz w:val="29"/>
                <w:szCs w:val="29"/>
              </w:rPr>
              <w:t>result</w:t>
            </w:r>
            <w:r w:rsidR="00C33FB1" w:rsidRPr="00C33FB1">
              <w:rPr>
                <w:rFonts w:ascii="华文楷体" w:eastAsia="华文楷体" w:cs="华文楷体" w:hint="eastAsia"/>
                <w:color w:val="000080"/>
                <w:sz w:val="29"/>
                <w:szCs w:val="29"/>
              </w:rPr>
              <w:t>，</w:t>
            </w:r>
            <w:r w:rsidR="00214809">
              <w:rPr>
                <w:rFonts w:ascii="华文楷体" w:eastAsia="华文楷体" w:cs="华文楷体" w:hint="eastAsia"/>
                <w:color w:val="000080"/>
                <w:sz w:val="29"/>
                <w:szCs w:val="29"/>
              </w:rPr>
              <w:t>true</w:t>
            </w:r>
            <w:r w:rsidR="00C33FB1" w:rsidRPr="00C33FB1">
              <w:rPr>
                <w:rFonts w:ascii="华文楷体" w:eastAsia="华文楷体" w:cs="华文楷体" w:hint="eastAsia"/>
                <w:color w:val="000080"/>
                <w:sz w:val="29"/>
                <w:szCs w:val="29"/>
              </w:rPr>
              <w:t>：</w:t>
            </w:r>
            <w:r w:rsidR="00C33FB1" w:rsidRPr="00C33FB1">
              <w:rPr>
                <w:rFonts w:ascii="华文楷体" w:eastAsia="华文楷体" w:cs="华文楷体"/>
                <w:color w:val="000080"/>
                <w:sz w:val="29"/>
                <w:szCs w:val="29"/>
              </w:rPr>
              <w:t>success</w:t>
            </w:r>
            <w:r w:rsidR="00C33FB1" w:rsidRPr="00C33FB1">
              <w:rPr>
                <w:rFonts w:ascii="华文楷体" w:eastAsia="华文楷体" w:cs="华文楷体" w:hint="eastAsia"/>
                <w:color w:val="000080"/>
                <w:sz w:val="29"/>
                <w:szCs w:val="29"/>
              </w:rPr>
              <w:t>，</w:t>
            </w:r>
            <w:r w:rsidR="00C33FB1" w:rsidRPr="00C33FB1">
              <w:rPr>
                <w:rFonts w:ascii="华文楷体" w:eastAsia="华文楷体" w:cs="华文楷体"/>
                <w:color w:val="000080"/>
                <w:sz w:val="29"/>
                <w:szCs w:val="29"/>
              </w:rPr>
              <w:t xml:space="preserve"> </w:t>
            </w:r>
            <w:r w:rsidR="00214809">
              <w:rPr>
                <w:rFonts w:ascii="华文楷体" w:eastAsia="华文楷体" w:cs="华文楷体" w:hint="eastAsia"/>
                <w:color w:val="000080"/>
                <w:sz w:val="29"/>
                <w:szCs w:val="29"/>
              </w:rPr>
              <w:t>false</w:t>
            </w:r>
            <w:r w:rsidR="00C33FB1" w:rsidRPr="00C33FB1">
              <w:rPr>
                <w:rFonts w:ascii="华文楷体" w:eastAsia="华文楷体" w:cs="华文楷体" w:hint="eastAsia"/>
                <w:color w:val="000080"/>
                <w:sz w:val="29"/>
                <w:szCs w:val="29"/>
              </w:rPr>
              <w:t>：</w:t>
            </w:r>
            <w:r w:rsidR="00C33FB1" w:rsidRPr="00C33FB1">
              <w:rPr>
                <w:rFonts w:ascii="华文楷体" w:eastAsia="华文楷体" w:cs="华文楷体"/>
                <w:color w:val="000080"/>
                <w:sz w:val="29"/>
                <w:szCs w:val="29"/>
              </w:rPr>
              <w:t xml:space="preserve"> fail</w:t>
            </w:r>
            <w:r w:rsidR="00C33FB1" w:rsidRPr="00C33FB1">
              <w:rPr>
                <w:rFonts w:ascii="华文楷体" w:eastAsia="华文楷体" w:cs="华文楷体" w:hint="eastAsia"/>
                <w:color w:val="000080"/>
                <w:sz w:val="29"/>
                <w:szCs w:val="29"/>
              </w:rPr>
              <w:t>，</w:t>
            </w:r>
          </w:p>
        </w:tc>
      </w:tr>
    </w:tbl>
    <w:p w:rsidR="00135BD0" w:rsidRPr="00B80D15" w:rsidRDefault="00135BD0" w:rsidP="00135BD0">
      <w:pPr>
        <w:ind w:left="0"/>
      </w:pPr>
    </w:p>
    <w:p w:rsidR="004E13F0" w:rsidRPr="00135BD0" w:rsidRDefault="004E13F0" w:rsidP="004E13F0">
      <w:pPr>
        <w:pStyle w:val="QB"/>
        <w:ind w:firstLine="420"/>
      </w:pPr>
    </w:p>
    <w:p w:rsidR="005D4B03" w:rsidRDefault="005D4B03" w:rsidP="005D4B03">
      <w:pPr>
        <w:pStyle w:val="QB2"/>
        <w:numPr>
          <w:ilvl w:val="1"/>
          <w:numId w:val="6"/>
        </w:numPr>
        <w:rPr>
          <w:kern w:val="44"/>
          <w:sz w:val="30"/>
          <w:szCs w:val="30"/>
        </w:rPr>
      </w:pPr>
      <w:bookmarkStart w:id="27" w:name="_Toc417301604"/>
      <w:bookmarkStart w:id="28" w:name="_Toc421693926"/>
      <w:r>
        <w:rPr>
          <w:rFonts w:hint="eastAsia"/>
          <w:kern w:val="44"/>
          <w:sz w:val="30"/>
          <w:szCs w:val="30"/>
        </w:rPr>
        <w:t>用户健康数据使用行为</w:t>
      </w:r>
      <w:r w:rsidRPr="0074560C">
        <w:rPr>
          <w:rFonts w:hint="eastAsia"/>
          <w:kern w:val="44"/>
          <w:sz w:val="30"/>
          <w:szCs w:val="30"/>
        </w:rPr>
        <w:t>日志</w:t>
      </w:r>
      <w:bookmarkEnd w:id="27"/>
      <w:bookmarkEnd w:id="28"/>
    </w:p>
    <w:p w:rsidR="005D4B03" w:rsidRDefault="005D4B03" w:rsidP="005D4B03">
      <w:pPr>
        <w:pStyle w:val="QB3"/>
        <w:numPr>
          <w:ilvl w:val="2"/>
          <w:numId w:val="6"/>
        </w:numPr>
      </w:pPr>
      <w:bookmarkStart w:id="29" w:name="_Toc417301605"/>
      <w:bookmarkStart w:id="30" w:name="_Toc421693927"/>
      <w:r>
        <w:rPr>
          <w:rFonts w:hint="eastAsia"/>
        </w:rPr>
        <w:t>描述</w:t>
      </w:r>
      <w:bookmarkEnd w:id="29"/>
      <w:bookmarkEnd w:id="30"/>
    </w:p>
    <w:p w:rsidR="005D4B03" w:rsidRDefault="005D4B03" w:rsidP="005D4B03">
      <w:pPr>
        <w:pStyle w:val="QB"/>
        <w:ind w:firstLine="420"/>
      </w:pPr>
      <w:r>
        <w:rPr>
          <w:rFonts w:hint="eastAsia"/>
        </w:rPr>
        <w:t>用于收集用户每日提交健康数据使用行为统计。</w:t>
      </w:r>
    </w:p>
    <w:p w:rsidR="005D4B03" w:rsidRDefault="005D4B03" w:rsidP="005D4B03">
      <w:pPr>
        <w:pStyle w:val="QB3"/>
        <w:numPr>
          <w:ilvl w:val="2"/>
          <w:numId w:val="6"/>
        </w:numPr>
      </w:pPr>
      <w:bookmarkStart w:id="31" w:name="_Toc417301606"/>
      <w:bookmarkStart w:id="32" w:name="_Toc421693928"/>
      <w:r>
        <w:rPr>
          <w:rFonts w:hint="eastAsia"/>
        </w:rPr>
        <w:t>策略</w:t>
      </w:r>
      <w:bookmarkEnd w:id="31"/>
      <w:bookmarkEnd w:id="32"/>
    </w:p>
    <w:tbl>
      <w:tblPr>
        <w:tblStyle w:val="af"/>
        <w:tblW w:w="0" w:type="auto"/>
        <w:tblLook w:val="04A0"/>
      </w:tblPr>
      <w:tblGrid>
        <w:gridCol w:w="1668"/>
        <w:gridCol w:w="5953"/>
      </w:tblGrid>
      <w:tr w:rsidR="005D4B03" w:rsidTr="00C91A03">
        <w:tc>
          <w:tcPr>
            <w:tcW w:w="1668" w:type="dxa"/>
            <w:shd w:val="clear" w:color="auto" w:fill="DDD9C3" w:themeFill="background2" w:themeFillShade="E6"/>
          </w:tcPr>
          <w:p w:rsidR="005D4B03" w:rsidRPr="003626BB" w:rsidRDefault="005D4B03" w:rsidP="00C91A03">
            <w:pPr>
              <w:pStyle w:val="QB"/>
              <w:ind w:firstLineChars="0" w:firstLine="0"/>
              <w:jc w:val="center"/>
              <w:rPr>
                <w:b/>
              </w:rPr>
            </w:pPr>
            <w:r w:rsidRPr="003626BB">
              <w:rPr>
                <w:rFonts w:hint="eastAsia"/>
                <w:b/>
              </w:rPr>
              <w:t>方向</w:t>
            </w:r>
          </w:p>
        </w:tc>
        <w:tc>
          <w:tcPr>
            <w:tcW w:w="5953" w:type="dxa"/>
          </w:tcPr>
          <w:p w:rsidR="005D4B03" w:rsidRDefault="005D4B03" w:rsidP="00C91A03">
            <w:pPr>
              <w:pStyle w:val="QB"/>
              <w:ind w:firstLineChars="0" w:firstLine="0"/>
            </w:pPr>
            <w:r>
              <w:rPr>
                <w:rFonts w:hint="eastAsia"/>
              </w:rPr>
              <w:t xml:space="preserve">云服务器 </w:t>
            </w:r>
            <w:r>
              <w:sym w:font="Wingdings" w:char="F0E0"/>
            </w:r>
            <w:r>
              <w:rPr>
                <w:rFonts w:hint="eastAsia"/>
              </w:rPr>
              <w:t xml:space="preserve"> BI服务器</w:t>
            </w:r>
          </w:p>
        </w:tc>
      </w:tr>
      <w:tr w:rsidR="005D4B03" w:rsidTr="00C91A03">
        <w:tc>
          <w:tcPr>
            <w:tcW w:w="1668" w:type="dxa"/>
            <w:shd w:val="clear" w:color="auto" w:fill="DDD9C3" w:themeFill="background2" w:themeFillShade="E6"/>
          </w:tcPr>
          <w:p w:rsidR="005D4B03" w:rsidRPr="003626BB" w:rsidRDefault="005D4B03" w:rsidP="00C91A03">
            <w:pPr>
              <w:pStyle w:val="QB"/>
              <w:ind w:firstLineChars="0" w:firstLine="0"/>
              <w:jc w:val="center"/>
              <w:rPr>
                <w:b/>
              </w:rPr>
            </w:pPr>
            <w:r>
              <w:rPr>
                <w:rFonts w:hint="eastAsia"/>
                <w:b/>
              </w:rPr>
              <w:t>收集方式</w:t>
            </w:r>
          </w:p>
        </w:tc>
        <w:tc>
          <w:tcPr>
            <w:tcW w:w="5953" w:type="dxa"/>
          </w:tcPr>
          <w:p w:rsidR="005D4B03" w:rsidRDefault="005D4B03" w:rsidP="00C91A03">
            <w:pPr>
              <w:pStyle w:val="QB"/>
              <w:ind w:firstLineChars="0" w:firstLine="0"/>
            </w:pPr>
            <w:r>
              <w:rPr>
                <w:rFonts w:hint="eastAsia"/>
              </w:rPr>
              <w:t>通过日志文件推送给BI服务器</w:t>
            </w:r>
          </w:p>
        </w:tc>
      </w:tr>
      <w:tr w:rsidR="005D4B03" w:rsidTr="00C91A03">
        <w:tc>
          <w:tcPr>
            <w:tcW w:w="1668" w:type="dxa"/>
            <w:shd w:val="clear" w:color="auto" w:fill="DDD9C3" w:themeFill="background2" w:themeFillShade="E6"/>
          </w:tcPr>
          <w:p w:rsidR="005D4B03" w:rsidRPr="003626BB" w:rsidRDefault="005D4B03" w:rsidP="00C91A03">
            <w:pPr>
              <w:pStyle w:val="QB"/>
              <w:ind w:firstLineChars="0" w:firstLine="0"/>
              <w:jc w:val="center"/>
              <w:rPr>
                <w:b/>
              </w:rPr>
            </w:pPr>
            <w:r>
              <w:rPr>
                <w:rFonts w:hint="eastAsia"/>
                <w:b/>
              </w:rPr>
              <w:t>生成方式</w:t>
            </w:r>
          </w:p>
        </w:tc>
        <w:tc>
          <w:tcPr>
            <w:tcW w:w="5953" w:type="dxa"/>
          </w:tcPr>
          <w:p w:rsidR="005D4B03" w:rsidRDefault="005D4B03" w:rsidP="00C91A03">
            <w:pPr>
              <w:pStyle w:val="QB"/>
              <w:ind w:firstLineChars="0" w:firstLine="0"/>
            </w:pPr>
            <w:r>
              <w:rPr>
                <w:rFonts w:hint="eastAsia"/>
              </w:rPr>
              <w:t>每天生成一个打点文件，日志文件名：</w:t>
            </w:r>
          </w:p>
          <w:p w:rsidR="005D4B03" w:rsidRPr="006E769C" w:rsidRDefault="005D4B03" w:rsidP="00C91A03">
            <w:pPr>
              <w:pStyle w:val="QB"/>
              <w:ind w:firstLineChars="0" w:firstLine="0"/>
            </w:pPr>
            <w:r>
              <w:rPr>
                <w:rFonts w:hint="eastAsia"/>
              </w:rPr>
              <w:t>health-data</w:t>
            </w:r>
            <w:r w:rsidRPr="000E5376">
              <w:t>behavior</w:t>
            </w:r>
            <w:r>
              <w:rPr>
                <w:rFonts w:hint="eastAsia"/>
              </w:rPr>
              <w:t>-yyyyMMdd.log</w:t>
            </w:r>
          </w:p>
        </w:tc>
      </w:tr>
      <w:tr w:rsidR="005D4B03" w:rsidTr="00C91A03">
        <w:tc>
          <w:tcPr>
            <w:tcW w:w="1668" w:type="dxa"/>
            <w:shd w:val="clear" w:color="auto" w:fill="DDD9C3" w:themeFill="background2" w:themeFillShade="E6"/>
          </w:tcPr>
          <w:p w:rsidR="005D4B03" w:rsidRPr="003626BB" w:rsidRDefault="005D4B03" w:rsidP="00C91A03">
            <w:pPr>
              <w:pStyle w:val="QB"/>
              <w:ind w:firstLineChars="0" w:firstLine="0"/>
              <w:jc w:val="center"/>
              <w:rPr>
                <w:b/>
              </w:rPr>
            </w:pPr>
          </w:p>
        </w:tc>
        <w:tc>
          <w:tcPr>
            <w:tcW w:w="5953" w:type="dxa"/>
          </w:tcPr>
          <w:p w:rsidR="005D4B03" w:rsidRDefault="005D4B03" w:rsidP="00C91A03">
            <w:pPr>
              <w:pStyle w:val="QB"/>
              <w:ind w:firstLineChars="0" w:firstLine="0"/>
            </w:pPr>
          </w:p>
        </w:tc>
      </w:tr>
    </w:tbl>
    <w:p w:rsidR="005D4B03" w:rsidRPr="00B44490" w:rsidRDefault="005D4B03" w:rsidP="005D4B03">
      <w:pPr>
        <w:ind w:left="0"/>
      </w:pPr>
    </w:p>
    <w:p w:rsidR="005D4B03" w:rsidRDefault="005D4B03" w:rsidP="005D4B03">
      <w:pPr>
        <w:ind w:left="0"/>
        <w:rPr>
          <w:color w:val="000000" w:themeColor="text1"/>
        </w:rPr>
      </w:pPr>
    </w:p>
    <w:p w:rsidR="005D4B03" w:rsidRPr="004F33DC" w:rsidRDefault="005D4B03" w:rsidP="005D4B03">
      <w:pPr>
        <w:pStyle w:val="QB3"/>
        <w:numPr>
          <w:ilvl w:val="2"/>
          <w:numId w:val="6"/>
        </w:numPr>
      </w:pPr>
      <w:bookmarkStart w:id="33" w:name="_Toc417301607"/>
      <w:bookmarkStart w:id="34" w:name="_Toc421693929"/>
      <w:r>
        <w:rPr>
          <w:rFonts w:hint="eastAsia"/>
        </w:rPr>
        <w:lastRenderedPageBreak/>
        <w:t>字段说明</w:t>
      </w:r>
      <w:bookmarkEnd w:id="33"/>
      <w:bookmarkEnd w:id="34"/>
    </w:p>
    <w:p w:rsidR="005D4B03" w:rsidRPr="00B80D15" w:rsidRDefault="005D4B03" w:rsidP="005D4B03">
      <w:pPr>
        <w:ind w:left="0"/>
      </w:pPr>
    </w:p>
    <w:tbl>
      <w:tblPr>
        <w:tblStyle w:val="af"/>
        <w:tblW w:w="0" w:type="auto"/>
        <w:tblLook w:val="04A0"/>
      </w:tblPr>
      <w:tblGrid>
        <w:gridCol w:w="1809"/>
        <w:gridCol w:w="5812"/>
      </w:tblGrid>
      <w:tr w:rsidR="005D4B03" w:rsidTr="00C91A03">
        <w:tc>
          <w:tcPr>
            <w:tcW w:w="1809" w:type="dxa"/>
            <w:shd w:val="clear" w:color="auto" w:fill="DDD9C3" w:themeFill="background2" w:themeFillShade="E6"/>
          </w:tcPr>
          <w:p w:rsidR="005D4B03" w:rsidRPr="00941571" w:rsidRDefault="005D4B03" w:rsidP="00C91A03">
            <w:pPr>
              <w:pStyle w:val="QB"/>
              <w:ind w:firstLineChars="0" w:firstLine="0"/>
              <w:jc w:val="center"/>
              <w:rPr>
                <w:b/>
              </w:rPr>
            </w:pPr>
            <w:r>
              <w:rPr>
                <w:rFonts w:hint="eastAsia"/>
                <w:b/>
              </w:rPr>
              <w:t>参数</w:t>
            </w:r>
          </w:p>
        </w:tc>
        <w:tc>
          <w:tcPr>
            <w:tcW w:w="5812" w:type="dxa"/>
            <w:shd w:val="clear" w:color="auto" w:fill="DDD9C3" w:themeFill="background2" w:themeFillShade="E6"/>
          </w:tcPr>
          <w:p w:rsidR="005D4B03" w:rsidRPr="00941571" w:rsidRDefault="005D4B03" w:rsidP="00C91A03">
            <w:pPr>
              <w:pStyle w:val="QB"/>
              <w:ind w:firstLineChars="0" w:firstLine="0"/>
              <w:jc w:val="center"/>
              <w:rPr>
                <w:b/>
              </w:rPr>
            </w:pPr>
            <w:r>
              <w:rPr>
                <w:rFonts w:hint="eastAsia"/>
                <w:b/>
              </w:rPr>
              <w:t>描述</w:t>
            </w:r>
          </w:p>
        </w:tc>
      </w:tr>
      <w:tr w:rsidR="005D4B03" w:rsidTr="00C91A03">
        <w:tc>
          <w:tcPr>
            <w:tcW w:w="1809" w:type="dxa"/>
            <w:vAlign w:val="center"/>
          </w:tcPr>
          <w:p w:rsidR="005D4B03" w:rsidRDefault="005D4B03" w:rsidP="00C91A03">
            <w:pPr>
              <w:pStyle w:val="QB"/>
              <w:ind w:firstLineChars="0" w:firstLine="0"/>
            </w:pPr>
            <w:proofErr w:type="spellStart"/>
            <w:r>
              <w:rPr>
                <w:rFonts w:hint="eastAsia"/>
              </w:rPr>
              <w:t>logdate</w:t>
            </w:r>
            <w:proofErr w:type="spellEnd"/>
          </w:p>
        </w:tc>
        <w:tc>
          <w:tcPr>
            <w:tcW w:w="5812" w:type="dxa"/>
            <w:vAlign w:val="center"/>
          </w:tcPr>
          <w:p w:rsidR="005D4B03" w:rsidRDefault="005D4B03" w:rsidP="00C91A03">
            <w:pPr>
              <w:pStyle w:val="QB"/>
              <w:ind w:firstLineChars="0" w:firstLine="0"/>
            </w:pPr>
            <w:r>
              <w:rPr>
                <w:rFonts w:hint="eastAsia"/>
              </w:rPr>
              <w:t>打点时间，格式</w:t>
            </w:r>
            <w:r>
              <w:t>：</w:t>
            </w:r>
            <w:proofErr w:type="spellStart"/>
            <w:r>
              <w:rPr>
                <w:rFonts w:hint="eastAsia"/>
              </w:rPr>
              <w:t>yyyyMMdd</w:t>
            </w:r>
            <w:proofErr w:type="spellEnd"/>
            <w:r>
              <w:rPr>
                <w:rFonts w:hint="eastAsia"/>
              </w:rPr>
              <w:t xml:space="preserve"> </w:t>
            </w:r>
            <w:proofErr w:type="spellStart"/>
            <w:r w:rsidRPr="000E7B45">
              <w:t>HH:mm:ss</w:t>
            </w:r>
            <w:proofErr w:type="spellEnd"/>
          </w:p>
        </w:tc>
      </w:tr>
      <w:tr w:rsidR="005D4B03" w:rsidTr="00C91A03">
        <w:tc>
          <w:tcPr>
            <w:tcW w:w="1809" w:type="dxa"/>
            <w:vAlign w:val="center"/>
          </w:tcPr>
          <w:p w:rsidR="005D4B03" w:rsidRDefault="005D4B03" w:rsidP="00C91A03">
            <w:pPr>
              <w:pStyle w:val="QB"/>
              <w:ind w:firstLineChars="0" w:firstLine="0"/>
            </w:pPr>
            <w:r>
              <w:rPr>
                <w:rFonts w:hint="eastAsia"/>
              </w:rPr>
              <w:t>source</w:t>
            </w:r>
          </w:p>
        </w:tc>
        <w:tc>
          <w:tcPr>
            <w:tcW w:w="5812" w:type="dxa"/>
            <w:vAlign w:val="center"/>
          </w:tcPr>
          <w:p w:rsidR="005D4B03" w:rsidRPr="005749BC" w:rsidRDefault="00F31AD0" w:rsidP="00C91A03">
            <w:pPr>
              <w:pStyle w:val="QB"/>
              <w:ind w:firstLineChars="0" w:firstLine="0"/>
            </w:pPr>
            <w:r w:rsidRPr="005749BC">
              <w:rPr>
                <w:rFonts w:hint="eastAsia"/>
              </w:rPr>
              <w:t>客户端来源，如:</w:t>
            </w:r>
            <w:proofErr w:type="spellStart"/>
            <w:r w:rsidRPr="005749BC">
              <w:rPr>
                <w:rFonts w:hint="eastAsia"/>
              </w:rPr>
              <w:t>weixin,androidApp,web,iosApp</w:t>
            </w:r>
            <w:proofErr w:type="spellEnd"/>
            <w:r w:rsidRPr="005749BC">
              <w:rPr>
                <w:rFonts w:hint="eastAsia"/>
              </w:rPr>
              <w:t>等请求来源的</w:t>
            </w:r>
            <w:proofErr w:type="spellStart"/>
            <w:r w:rsidRPr="005749BC">
              <w:rPr>
                <w:rFonts w:hint="eastAsia"/>
              </w:rPr>
              <w:t>appId</w:t>
            </w:r>
            <w:proofErr w:type="spellEnd"/>
            <w:r w:rsidRPr="005749BC">
              <w:rPr>
                <w:rFonts w:hint="eastAsia"/>
              </w:rPr>
              <w:t>，具体</w:t>
            </w:r>
            <w:proofErr w:type="spellStart"/>
            <w:r w:rsidRPr="005749BC">
              <w:rPr>
                <w:rFonts w:hint="eastAsia"/>
              </w:rPr>
              <w:t>appId</w:t>
            </w:r>
            <w:proofErr w:type="spellEnd"/>
            <w:r w:rsidRPr="005749BC">
              <w:rPr>
                <w:rFonts w:hint="eastAsia"/>
              </w:rPr>
              <w:t xml:space="preserve"> 的对应关系详见 </w:t>
            </w:r>
            <w:proofErr w:type="spellStart"/>
            <w:r w:rsidRPr="005749BC">
              <w:rPr>
                <w:rFonts w:hint="eastAsia"/>
              </w:rPr>
              <w:t>appId</w:t>
            </w:r>
            <w:proofErr w:type="spellEnd"/>
            <w:r w:rsidRPr="005749BC">
              <w:rPr>
                <w:rFonts w:hint="eastAsia"/>
              </w:rPr>
              <w:t xml:space="preserve"> 和对应数据来源关系对应表</w:t>
            </w:r>
          </w:p>
        </w:tc>
      </w:tr>
      <w:tr w:rsidR="005D4B03" w:rsidTr="00C91A03">
        <w:tc>
          <w:tcPr>
            <w:tcW w:w="1809" w:type="dxa"/>
            <w:vAlign w:val="center"/>
          </w:tcPr>
          <w:p w:rsidR="005D4B03" w:rsidRDefault="005D4B03" w:rsidP="00C91A03">
            <w:pPr>
              <w:pStyle w:val="QB"/>
              <w:ind w:firstLineChars="0" w:firstLine="0"/>
            </w:pPr>
            <w:proofErr w:type="spellStart"/>
            <w:r>
              <w:rPr>
                <w:rFonts w:hint="eastAsia"/>
              </w:rPr>
              <w:t>ip</w:t>
            </w:r>
            <w:proofErr w:type="spellEnd"/>
          </w:p>
        </w:tc>
        <w:tc>
          <w:tcPr>
            <w:tcW w:w="5812" w:type="dxa"/>
            <w:vAlign w:val="center"/>
          </w:tcPr>
          <w:p w:rsidR="005D4B03" w:rsidRPr="00DB53E7" w:rsidRDefault="005D4B03" w:rsidP="00C91A03">
            <w:pPr>
              <w:pStyle w:val="QB"/>
              <w:ind w:firstLineChars="0" w:firstLine="0"/>
            </w:pPr>
            <w:r>
              <w:rPr>
                <w:rFonts w:hint="eastAsia"/>
              </w:rPr>
              <w:t>客户端IP地址</w:t>
            </w:r>
          </w:p>
        </w:tc>
      </w:tr>
      <w:tr w:rsidR="005D4B03" w:rsidTr="00C91A03">
        <w:tc>
          <w:tcPr>
            <w:tcW w:w="1809" w:type="dxa"/>
            <w:vAlign w:val="center"/>
          </w:tcPr>
          <w:p w:rsidR="005D4B03" w:rsidRDefault="005D4B03" w:rsidP="00C91A03">
            <w:pPr>
              <w:pStyle w:val="QB"/>
              <w:ind w:firstLineChars="0" w:firstLine="0"/>
            </w:pPr>
            <w:proofErr w:type="spellStart"/>
            <w:r>
              <w:rPr>
                <w:rFonts w:hint="eastAsia"/>
              </w:rPr>
              <w:t>userId</w:t>
            </w:r>
            <w:proofErr w:type="spellEnd"/>
          </w:p>
        </w:tc>
        <w:tc>
          <w:tcPr>
            <w:tcW w:w="5812" w:type="dxa"/>
            <w:vAlign w:val="center"/>
          </w:tcPr>
          <w:p w:rsidR="005D4B03" w:rsidRDefault="005D4B03" w:rsidP="00C91A03">
            <w:pPr>
              <w:pStyle w:val="QB"/>
              <w:ind w:firstLineChars="0" w:firstLine="0"/>
            </w:pPr>
            <w:r>
              <w:rPr>
                <w:rFonts w:hint="eastAsia"/>
              </w:rPr>
              <w:t>用户id的hash值</w:t>
            </w:r>
          </w:p>
        </w:tc>
      </w:tr>
      <w:tr w:rsidR="005D4B03" w:rsidTr="00C91A03">
        <w:tc>
          <w:tcPr>
            <w:tcW w:w="1809" w:type="dxa"/>
            <w:vAlign w:val="center"/>
          </w:tcPr>
          <w:p w:rsidR="005D4B03" w:rsidRDefault="005D4B03" w:rsidP="00C91A03">
            <w:pPr>
              <w:pStyle w:val="QB"/>
              <w:ind w:firstLineChars="0" w:firstLine="0"/>
            </w:pPr>
            <w:proofErr w:type="spellStart"/>
            <w:r>
              <w:rPr>
                <w:rFonts w:hint="eastAsia"/>
              </w:rPr>
              <w:t>healthType</w:t>
            </w:r>
            <w:proofErr w:type="spellEnd"/>
          </w:p>
        </w:tc>
        <w:tc>
          <w:tcPr>
            <w:tcW w:w="5812" w:type="dxa"/>
            <w:vAlign w:val="center"/>
          </w:tcPr>
          <w:p w:rsidR="005D4B03" w:rsidRPr="00DB53E7" w:rsidRDefault="005D4B03" w:rsidP="00C91A03">
            <w:pPr>
              <w:pStyle w:val="QB"/>
              <w:ind w:firstLineChars="0" w:firstLine="0"/>
            </w:pPr>
            <w:r>
              <w:rPr>
                <w:rFonts w:hint="eastAsia"/>
              </w:rPr>
              <w:t>健康数据类型</w:t>
            </w:r>
          </w:p>
        </w:tc>
      </w:tr>
      <w:tr w:rsidR="005D4B03" w:rsidTr="00C91A03">
        <w:tc>
          <w:tcPr>
            <w:tcW w:w="1809" w:type="dxa"/>
            <w:vAlign w:val="center"/>
          </w:tcPr>
          <w:p w:rsidR="005D4B03" w:rsidRDefault="005D4B03" w:rsidP="00C91A03">
            <w:pPr>
              <w:pStyle w:val="QB"/>
              <w:ind w:firstLineChars="0" w:firstLine="0"/>
            </w:pPr>
            <w:r>
              <w:rPr>
                <w:rFonts w:hint="eastAsia"/>
              </w:rPr>
              <w:t>action</w:t>
            </w:r>
          </w:p>
        </w:tc>
        <w:tc>
          <w:tcPr>
            <w:tcW w:w="5812" w:type="dxa"/>
            <w:vAlign w:val="center"/>
          </w:tcPr>
          <w:p w:rsidR="005D4B03" w:rsidRPr="00DB53E7" w:rsidRDefault="005D4B03" w:rsidP="00C91A03">
            <w:pPr>
              <w:pStyle w:val="QB"/>
              <w:ind w:firstLineChars="0" w:firstLine="0"/>
            </w:pPr>
            <w:r>
              <w:rPr>
                <w:rFonts w:hint="eastAsia"/>
              </w:rPr>
              <w:t>操作行为</w:t>
            </w:r>
          </w:p>
        </w:tc>
      </w:tr>
      <w:tr w:rsidR="005D4B03" w:rsidTr="00C91A03">
        <w:tc>
          <w:tcPr>
            <w:tcW w:w="1809" w:type="dxa"/>
            <w:vAlign w:val="center"/>
          </w:tcPr>
          <w:p w:rsidR="005D4B03" w:rsidRDefault="005D4B03" w:rsidP="00C91A03">
            <w:pPr>
              <w:pStyle w:val="QB"/>
              <w:ind w:firstLineChars="0" w:firstLine="0"/>
            </w:pPr>
            <w:proofErr w:type="spellStart"/>
            <w:r>
              <w:rPr>
                <w:rFonts w:hint="eastAsia"/>
              </w:rPr>
              <w:t>dataCount</w:t>
            </w:r>
            <w:proofErr w:type="spellEnd"/>
          </w:p>
        </w:tc>
        <w:tc>
          <w:tcPr>
            <w:tcW w:w="5812" w:type="dxa"/>
            <w:vAlign w:val="center"/>
          </w:tcPr>
          <w:p w:rsidR="005D4B03" w:rsidRDefault="005D4B03" w:rsidP="00C91A03">
            <w:pPr>
              <w:pStyle w:val="QB"/>
              <w:ind w:firstLineChars="0" w:firstLine="0"/>
            </w:pPr>
            <w:r>
              <w:rPr>
                <w:rFonts w:hint="eastAsia"/>
              </w:rPr>
              <w:t>提交记录数</w:t>
            </w:r>
          </w:p>
        </w:tc>
      </w:tr>
      <w:tr w:rsidR="005D4B03" w:rsidTr="00C91A03">
        <w:tc>
          <w:tcPr>
            <w:tcW w:w="1809" w:type="dxa"/>
            <w:vAlign w:val="center"/>
          </w:tcPr>
          <w:p w:rsidR="005D4B03" w:rsidRDefault="005D4B03" w:rsidP="00C91A03">
            <w:pPr>
              <w:pStyle w:val="QB"/>
              <w:ind w:firstLineChars="0" w:firstLine="0"/>
            </w:pPr>
            <w:r>
              <w:rPr>
                <w:rFonts w:hint="eastAsia"/>
              </w:rPr>
              <w:t>size</w:t>
            </w:r>
          </w:p>
        </w:tc>
        <w:tc>
          <w:tcPr>
            <w:tcW w:w="5812" w:type="dxa"/>
            <w:vAlign w:val="center"/>
          </w:tcPr>
          <w:p w:rsidR="005D4B03" w:rsidRDefault="005D4B03" w:rsidP="00C91A03">
            <w:pPr>
              <w:pStyle w:val="QB"/>
              <w:ind w:firstLineChars="0" w:firstLine="0"/>
            </w:pPr>
            <w:r>
              <w:rPr>
                <w:rFonts w:hint="eastAsia"/>
              </w:rPr>
              <w:t>记录总大小（单位字节）</w:t>
            </w:r>
          </w:p>
        </w:tc>
      </w:tr>
    </w:tbl>
    <w:p w:rsidR="005D4B03" w:rsidRPr="00B80D15" w:rsidRDefault="005D4B03" w:rsidP="005D4B03">
      <w:pPr>
        <w:ind w:left="0"/>
      </w:pPr>
    </w:p>
    <w:p w:rsidR="005625B4" w:rsidRDefault="005625B4" w:rsidP="005625B4">
      <w:pPr>
        <w:pStyle w:val="QB"/>
        <w:ind w:firstLine="420"/>
      </w:pPr>
    </w:p>
    <w:p w:rsidR="00A155D9" w:rsidRDefault="00A155D9" w:rsidP="005625B4">
      <w:pPr>
        <w:pStyle w:val="QB"/>
        <w:ind w:firstLine="420"/>
      </w:pPr>
    </w:p>
    <w:p w:rsidR="00A155D9" w:rsidRDefault="00A155D9" w:rsidP="005625B4">
      <w:pPr>
        <w:pStyle w:val="QB"/>
        <w:ind w:firstLine="420"/>
      </w:pPr>
    </w:p>
    <w:p w:rsidR="00A155D9" w:rsidRPr="005D4B03" w:rsidRDefault="00A155D9" w:rsidP="005625B4">
      <w:pPr>
        <w:pStyle w:val="QB"/>
        <w:ind w:firstLine="420"/>
      </w:pPr>
    </w:p>
    <w:p w:rsidR="005625B4" w:rsidRPr="00347A15" w:rsidRDefault="005625B4" w:rsidP="00AA5392">
      <w:pPr>
        <w:pStyle w:val="aaaa"/>
      </w:pPr>
      <w:bookmarkStart w:id="35" w:name="_Toc330972547"/>
      <w:bookmarkStart w:id="36" w:name="_Toc421693930"/>
      <w:r w:rsidRPr="000F6903">
        <w:rPr>
          <w:rFonts w:hint="eastAsia"/>
        </w:rPr>
        <w:t>数据类型</w:t>
      </w:r>
      <w:bookmarkEnd w:id="35"/>
      <w:bookmarkEnd w:id="36"/>
    </w:p>
    <w:p w:rsidR="002357EF" w:rsidRDefault="005625B4" w:rsidP="009B5F03">
      <w:pPr>
        <w:pStyle w:val="QB2"/>
        <w:numPr>
          <w:ilvl w:val="1"/>
          <w:numId w:val="6"/>
        </w:numPr>
      </w:pPr>
      <w:bookmarkStart w:id="37" w:name="_Toc421693931"/>
      <w:r>
        <w:rPr>
          <w:rFonts w:hint="eastAsia"/>
        </w:rPr>
        <w:t>功能编号</w:t>
      </w:r>
      <w:bookmarkStart w:id="38" w:name="OLE_LINK15"/>
      <w:bookmarkStart w:id="39" w:name="OLE_LINK16"/>
      <w:bookmarkStart w:id="40" w:name="OLE_LINK19"/>
      <w:bookmarkEnd w:id="37"/>
    </w:p>
    <w:p w:rsidR="009B5F03" w:rsidRPr="009B5F03" w:rsidRDefault="009B5F03" w:rsidP="009B5F03">
      <w:pPr>
        <w:pStyle w:val="QB"/>
        <w:ind w:firstLine="420"/>
      </w:pPr>
      <w:r w:rsidRPr="00653625">
        <w:rPr>
          <w:rFonts w:hint="eastAsia"/>
        </w:rPr>
        <w:t>原先穿戴APP功能编码</w:t>
      </w:r>
    </w:p>
    <w:tbl>
      <w:tblPr>
        <w:tblW w:w="7384" w:type="dxa"/>
        <w:tblInd w:w="95" w:type="dxa"/>
        <w:tblLook w:val="04A0"/>
      </w:tblPr>
      <w:tblGrid>
        <w:gridCol w:w="1720"/>
        <w:gridCol w:w="3396"/>
        <w:gridCol w:w="2268"/>
      </w:tblGrid>
      <w:tr w:rsidR="002357EF" w:rsidRPr="009978FD" w:rsidTr="00C91A03">
        <w:trPr>
          <w:trHeight w:val="270"/>
        </w:trPr>
        <w:tc>
          <w:tcPr>
            <w:tcW w:w="172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bookmarkEnd w:id="38"/>
          <w:bookmarkEnd w:id="39"/>
          <w:bookmarkEnd w:id="40"/>
          <w:p w:rsidR="002357EF" w:rsidRPr="00653625" w:rsidRDefault="002357EF" w:rsidP="00C91A03">
            <w:pPr>
              <w:snapToGrid/>
              <w:spacing w:before="0" w:after="0" w:line="240" w:lineRule="auto"/>
              <w:ind w:left="0"/>
              <w:jc w:val="center"/>
              <w:rPr>
                <w:rFonts w:ascii="宋体" w:hAnsi="宋体" w:cs="宋体"/>
                <w:sz w:val="22"/>
                <w:szCs w:val="22"/>
              </w:rPr>
            </w:pPr>
            <w:r w:rsidRPr="00653625">
              <w:rPr>
                <w:rFonts w:ascii="宋体" w:hAnsi="宋体" w:cs="宋体" w:hint="eastAsia"/>
                <w:sz w:val="22"/>
                <w:szCs w:val="22"/>
              </w:rPr>
              <w:t>大类</w:t>
            </w:r>
          </w:p>
        </w:tc>
        <w:tc>
          <w:tcPr>
            <w:tcW w:w="3396" w:type="dxa"/>
            <w:tcBorders>
              <w:top w:val="single" w:sz="4" w:space="0" w:color="auto"/>
              <w:left w:val="nil"/>
              <w:bottom w:val="single" w:sz="4" w:space="0" w:color="auto"/>
              <w:right w:val="single" w:sz="4" w:space="0" w:color="auto"/>
            </w:tcBorders>
            <w:shd w:val="clear" w:color="000000" w:fill="BFBFBF"/>
            <w:noWrap/>
            <w:vAlign w:val="center"/>
            <w:hideMark/>
          </w:tcPr>
          <w:p w:rsidR="002357EF" w:rsidRPr="00653625" w:rsidRDefault="002357EF" w:rsidP="00C91A03">
            <w:pPr>
              <w:snapToGrid/>
              <w:spacing w:before="0" w:after="0" w:line="240" w:lineRule="auto"/>
              <w:ind w:left="0"/>
              <w:jc w:val="center"/>
              <w:rPr>
                <w:rFonts w:ascii="宋体" w:hAnsi="宋体" w:cs="宋体"/>
                <w:sz w:val="22"/>
                <w:szCs w:val="22"/>
              </w:rPr>
            </w:pPr>
            <w:r w:rsidRPr="00653625">
              <w:rPr>
                <w:rFonts w:ascii="宋体" w:hAnsi="宋体" w:cs="宋体" w:hint="eastAsia"/>
                <w:sz w:val="22"/>
                <w:szCs w:val="22"/>
              </w:rPr>
              <w:t>子功能</w:t>
            </w:r>
          </w:p>
        </w:tc>
        <w:tc>
          <w:tcPr>
            <w:tcW w:w="2268" w:type="dxa"/>
            <w:tcBorders>
              <w:top w:val="single" w:sz="4" w:space="0" w:color="auto"/>
              <w:left w:val="nil"/>
              <w:bottom w:val="single" w:sz="4" w:space="0" w:color="auto"/>
              <w:right w:val="single" w:sz="4" w:space="0" w:color="auto"/>
            </w:tcBorders>
            <w:shd w:val="clear" w:color="000000" w:fill="BFBFBF"/>
            <w:noWrap/>
            <w:vAlign w:val="center"/>
            <w:hideMark/>
          </w:tcPr>
          <w:p w:rsidR="002357EF" w:rsidRPr="00653625" w:rsidRDefault="002357EF" w:rsidP="00C91A03">
            <w:pPr>
              <w:snapToGrid/>
              <w:spacing w:before="0" w:after="0" w:line="240" w:lineRule="auto"/>
              <w:ind w:left="0"/>
              <w:jc w:val="center"/>
              <w:rPr>
                <w:rFonts w:ascii="宋体" w:hAnsi="宋体" w:cs="宋体"/>
                <w:sz w:val="22"/>
                <w:szCs w:val="22"/>
              </w:rPr>
            </w:pPr>
            <w:r w:rsidRPr="00653625">
              <w:rPr>
                <w:rFonts w:ascii="宋体" w:hAnsi="宋体" w:cs="宋体" w:hint="eastAsia"/>
                <w:sz w:val="22"/>
                <w:szCs w:val="22"/>
              </w:rPr>
              <w:t>编号</w:t>
            </w:r>
          </w:p>
        </w:tc>
      </w:tr>
      <w:tr w:rsidR="002357EF" w:rsidRPr="009978FD" w:rsidTr="00C91A03">
        <w:trPr>
          <w:trHeight w:val="270"/>
        </w:trPr>
        <w:tc>
          <w:tcPr>
            <w:tcW w:w="1720" w:type="dxa"/>
            <w:vMerge w:val="restart"/>
            <w:tcBorders>
              <w:top w:val="nil"/>
              <w:left w:val="single" w:sz="4" w:space="0" w:color="auto"/>
              <w:right w:val="single" w:sz="4" w:space="0" w:color="auto"/>
            </w:tcBorders>
            <w:shd w:val="clear" w:color="auto" w:fill="auto"/>
            <w:noWrap/>
            <w:vAlign w:val="center"/>
            <w:hideMark/>
          </w:tcPr>
          <w:p w:rsidR="002357EF" w:rsidRPr="00653625" w:rsidRDefault="002357EF" w:rsidP="00C91A03">
            <w:pPr>
              <w:snapToGrid/>
              <w:spacing w:before="0" w:after="0" w:line="240" w:lineRule="auto"/>
              <w:ind w:left="0"/>
              <w:jc w:val="center"/>
              <w:rPr>
                <w:rFonts w:ascii="宋体" w:hAnsi="宋体" w:cs="宋体"/>
                <w:sz w:val="22"/>
                <w:szCs w:val="22"/>
              </w:rPr>
            </w:pPr>
            <w:r w:rsidRPr="00653625">
              <w:rPr>
                <w:rFonts w:ascii="宋体" w:hAnsi="宋体" w:cs="宋体" w:hint="eastAsia"/>
                <w:sz w:val="22"/>
                <w:szCs w:val="22"/>
              </w:rPr>
              <w:t>帐户(10)</w:t>
            </w:r>
          </w:p>
        </w:tc>
        <w:tc>
          <w:tcPr>
            <w:tcW w:w="3396" w:type="dxa"/>
            <w:tcBorders>
              <w:top w:val="nil"/>
              <w:left w:val="nil"/>
              <w:bottom w:val="single" w:sz="4" w:space="0" w:color="auto"/>
              <w:right w:val="single" w:sz="4" w:space="0" w:color="auto"/>
            </w:tcBorders>
            <w:shd w:val="clear" w:color="auto" w:fill="auto"/>
            <w:noWrap/>
            <w:vAlign w:val="center"/>
            <w:hideMark/>
          </w:tcPr>
          <w:p w:rsidR="002357EF" w:rsidRPr="00653625" w:rsidRDefault="002357EF" w:rsidP="00C91A03">
            <w:pPr>
              <w:snapToGrid/>
              <w:spacing w:before="0" w:after="0" w:line="240" w:lineRule="auto"/>
              <w:ind w:left="0"/>
              <w:rPr>
                <w:rFonts w:ascii="宋体" w:hAnsi="宋体" w:cs="宋体"/>
                <w:sz w:val="22"/>
                <w:szCs w:val="22"/>
              </w:rPr>
            </w:pPr>
            <w:r w:rsidRPr="00653625">
              <w:rPr>
                <w:rFonts w:ascii="宋体" w:hAnsi="宋体" w:cs="宋体" w:hint="eastAsia"/>
                <w:sz w:val="22"/>
                <w:szCs w:val="22"/>
              </w:rPr>
              <w:t>登录</w:t>
            </w:r>
          </w:p>
        </w:tc>
        <w:tc>
          <w:tcPr>
            <w:tcW w:w="2268" w:type="dxa"/>
            <w:tcBorders>
              <w:top w:val="nil"/>
              <w:left w:val="nil"/>
              <w:bottom w:val="single" w:sz="4" w:space="0" w:color="auto"/>
              <w:right w:val="single" w:sz="4" w:space="0" w:color="auto"/>
            </w:tcBorders>
            <w:shd w:val="clear" w:color="auto" w:fill="auto"/>
            <w:noWrap/>
            <w:vAlign w:val="center"/>
            <w:hideMark/>
          </w:tcPr>
          <w:p w:rsidR="002357EF" w:rsidRPr="00653625" w:rsidRDefault="002357EF" w:rsidP="00C91A03">
            <w:pPr>
              <w:snapToGrid/>
              <w:spacing w:before="0" w:after="0" w:line="240" w:lineRule="auto"/>
              <w:ind w:left="0"/>
              <w:jc w:val="center"/>
              <w:rPr>
                <w:rFonts w:ascii="宋体" w:hAnsi="宋体" w:cs="宋体"/>
                <w:sz w:val="22"/>
                <w:szCs w:val="22"/>
              </w:rPr>
            </w:pPr>
            <w:r w:rsidRPr="00653625">
              <w:rPr>
                <w:rFonts w:ascii="宋体" w:hAnsi="宋体" w:cs="宋体" w:hint="eastAsia"/>
                <w:sz w:val="22"/>
                <w:szCs w:val="22"/>
              </w:rPr>
              <w:t>1001</w:t>
            </w:r>
          </w:p>
        </w:tc>
      </w:tr>
      <w:tr w:rsidR="002357EF" w:rsidRPr="009978FD" w:rsidTr="00C91A03">
        <w:trPr>
          <w:trHeight w:val="270"/>
        </w:trPr>
        <w:tc>
          <w:tcPr>
            <w:tcW w:w="1720" w:type="dxa"/>
            <w:vMerge/>
            <w:tcBorders>
              <w:left w:val="single" w:sz="4" w:space="0" w:color="auto"/>
              <w:bottom w:val="single" w:sz="4" w:space="0" w:color="auto"/>
              <w:right w:val="single" w:sz="4" w:space="0" w:color="auto"/>
            </w:tcBorders>
            <w:shd w:val="clear" w:color="auto" w:fill="auto"/>
            <w:noWrap/>
            <w:vAlign w:val="center"/>
            <w:hideMark/>
          </w:tcPr>
          <w:p w:rsidR="002357EF" w:rsidRPr="00653625" w:rsidRDefault="002357EF" w:rsidP="00C91A03">
            <w:pPr>
              <w:snapToGrid/>
              <w:spacing w:before="0" w:after="0" w:line="240" w:lineRule="auto"/>
              <w:ind w:left="0"/>
              <w:jc w:val="center"/>
              <w:rPr>
                <w:rFonts w:ascii="宋体" w:hAnsi="宋体" w:cs="宋体"/>
                <w:sz w:val="22"/>
                <w:szCs w:val="22"/>
              </w:rPr>
            </w:pPr>
          </w:p>
        </w:tc>
        <w:tc>
          <w:tcPr>
            <w:tcW w:w="3396" w:type="dxa"/>
            <w:tcBorders>
              <w:top w:val="nil"/>
              <w:left w:val="nil"/>
              <w:bottom w:val="single" w:sz="4" w:space="0" w:color="auto"/>
              <w:right w:val="single" w:sz="4" w:space="0" w:color="auto"/>
            </w:tcBorders>
            <w:shd w:val="clear" w:color="auto" w:fill="auto"/>
            <w:noWrap/>
            <w:vAlign w:val="center"/>
            <w:hideMark/>
          </w:tcPr>
          <w:p w:rsidR="002357EF" w:rsidRPr="00653625" w:rsidRDefault="002357EF" w:rsidP="00C91A03">
            <w:pPr>
              <w:snapToGrid/>
              <w:spacing w:before="0" w:after="0" w:line="240" w:lineRule="auto"/>
              <w:ind w:left="0"/>
              <w:rPr>
                <w:rFonts w:ascii="宋体" w:hAnsi="宋体" w:cs="宋体"/>
                <w:sz w:val="22"/>
                <w:szCs w:val="22"/>
              </w:rPr>
            </w:pPr>
            <w:r w:rsidRPr="00653625">
              <w:rPr>
                <w:rFonts w:ascii="宋体" w:hAnsi="宋体" w:cs="宋体" w:hint="eastAsia"/>
                <w:sz w:val="22"/>
                <w:szCs w:val="22"/>
              </w:rPr>
              <w:t>登录退出</w:t>
            </w:r>
          </w:p>
        </w:tc>
        <w:tc>
          <w:tcPr>
            <w:tcW w:w="2268" w:type="dxa"/>
            <w:tcBorders>
              <w:top w:val="nil"/>
              <w:left w:val="nil"/>
              <w:bottom w:val="single" w:sz="4" w:space="0" w:color="auto"/>
              <w:right w:val="single" w:sz="4" w:space="0" w:color="auto"/>
            </w:tcBorders>
            <w:shd w:val="clear" w:color="auto" w:fill="auto"/>
            <w:noWrap/>
            <w:vAlign w:val="center"/>
            <w:hideMark/>
          </w:tcPr>
          <w:p w:rsidR="002357EF" w:rsidRPr="00653625" w:rsidRDefault="002357EF" w:rsidP="00C91A03">
            <w:pPr>
              <w:snapToGrid/>
              <w:spacing w:before="0" w:after="0" w:line="240" w:lineRule="auto"/>
              <w:ind w:left="0"/>
              <w:jc w:val="center"/>
              <w:rPr>
                <w:rFonts w:ascii="宋体" w:hAnsi="宋体" w:cs="宋体"/>
                <w:sz w:val="22"/>
                <w:szCs w:val="22"/>
              </w:rPr>
            </w:pPr>
            <w:r w:rsidRPr="00653625">
              <w:rPr>
                <w:rFonts w:ascii="宋体" w:hAnsi="宋体" w:cs="宋体" w:hint="eastAsia"/>
                <w:sz w:val="22"/>
                <w:szCs w:val="22"/>
              </w:rPr>
              <w:t>1002</w:t>
            </w:r>
          </w:p>
        </w:tc>
      </w:tr>
      <w:tr w:rsidR="00C62AA2" w:rsidRPr="009978FD" w:rsidTr="00C91A03">
        <w:trPr>
          <w:trHeight w:val="270"/>
        </w:trPr>
        <w:tc>
          <w:tcPr>
            <w:tcW w:w="17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62AA2" w:rsidRPr="009978FD" w:rsidRDefault="00C62AA2" w:rsidP="00C91A03">
            <w:pPr>
              <w:snapToGrid/>
              <w:spacing w:before="0" w:after="0" w:line="240" w:lineRule="auto"/>
              <w:ind w:left="0"/>
              <w:jc w:val="center"/>
              <w:rPr>
                <w:rFonts w:ascii="宋体" w:hAnsi="宋体" w:cs="宋体"/>
                <w:color w:val="A6A6A6" w:themeColor="background1" w:themeShade="A6"/>
                <w:sz w:val="22"/>
                <w:szCs w:val="22"/>
              </w:rPr>
            </w:pPr>
            <w:r w:rsidRPr="009978FD">
              <w:rPr>
                <w:rFonts w:ascii="宋体" w:hAnsi="宋体" w:cs="宋体" w:hint="eastAsia"/>
                <w:color w:val="A6A6A6" w:themeColor="background1" w:themeShade="A6"/>
                <w:sz w:val="22"/>
                <w:szCs w:val="22"/>
              </w:rPr>
              <w:t>统计(11)</w:t>
            </w:r>
          </w:p>
        </w:tc>
        <w:tc>
          <w:tcPr>
            <w:tcW w:w="3396" w:type="dxa"/>
            <w:tcBorders>
              <w:top w:val="nil"/>
              <w:left w:val="nil"/>
              <w:bottom w:val="single" w:sz="4" w:space="0" w:color="auto"/>
              <w:right w:val="single" w:sz="4" w:space="0" w:color="auto"/>
            </w:tcBorders>
            <w:shd w:val="clear" w:color="auto" w:fill="auto"/>
            <w:noWrap/>
            <w:vAlign w:val="center"/>
            <w:hideMark/>
          </w:tcPr>
          <w:p w:rsidR="00C62AA2" w:rsidRPr="009978FD" w:rsidRDefault="00C62AA2" w:rsidP="00C91A03">
            <w:pPr>
              <w:snapToGrid/>
              <w:spacing w:before="0" w:after="0" w:line="240" w:lineRule="auto"/>
              <w:ind w:left="0"/>
              <w:rPr>
                <w:rFonts w:ascii="宋体" w:hAnsi="宋体" w:cs="宋体"/>
                <w:color w:val="A6A6A6" w:themeColor="background1" w:themeShade="A6"/>
                <w:sz w:val="22"/>
                <w:szCs w:val="22"/>
              </w:rPr>
            </w:pPr>
            <w:r w:rsidRPr="009978FD">
              <w:rPr>
                <w:rFonts w:ascii="宋体" w:hAnsi="宋体" w:cs="宋体" w:hint="eastAsia"/>
                <w:color w:val="A6A6A6" w:themeColor="background1" w:themeShade="A6"/>
                <w:sz w:val="22"/>
                <w:szCs w:val="22"/>
              </w:rPr>
              <w:t>按日查询历史数据</w:t>
            </w:r>
          </w:p>
        </w:tc>
        <w:tc>
          <w:tcPr>
            <w:tcW w:w="2268" w:type="dxa"/>
            <w:tcBorders>
              <w:top w:val="nil"/>
              <w:left w:val="nil"/>
              <w:bottom w:val="single" w:sz="4" w:space="0" w:color="auto"/>
              <w:right w:val="single" w:sz="4" w:space="0" w:color="auto"/>
            </w:tcBorders>
            <w:shd w:val="clear" w:color="auto" w:fill="auto"/>
            <w:noWrap/>
            <w:vAlign w:val="center"/>
            <w:hideMark/>
          </w:tcPr>
          <w:p w:rsidR="00C62AA2" w:rsidRPr="009978FD" w:rsidRDefault="00C62AA2" w:rsidP="00C91A03">
            <w:pPr>
              <w:snapToGrid/>
              <w:spacing w:before="0" w:after="0" w:line="240" w:lineRule="auto"/>
              <w:ind w:left="0"/>
              <w:jc w:val="center"/>
              <w:rPr>
                <w:rFonts w:ascii="宋体" w:hAnsi="宋体" w:cs="宋体"/>
                <w:color w:val="A6A6A6" w:themeColor="background1" w:themeShade="A6"/>
                <w:sz w:val="22"/>
                <w:szCs w:val="22"/>
              </w:rPr>
            </w:pPr>
            <w:r w:rsidRPr="009978FD">
              <w:rPr>
                <w:rFonts w:ascii="宋体" w:hAnsi="宋体" w:cs="宋体" w:hint="eastAsia"/>
                <w:color w:val="A6A6A6" w:themeColor="background1" w:themeShade="A6"/>
                <w:sz w:val="22"/>
                <w:szCs w:val="22"/>
              </w:rPr>
              <w:t>1101</w:t>
            </w:r>
          </w:p>
        </w:tc>
      </w:tr>
      <w:tr w:rsidR="00C62AA2" w:rsidRPr="009978FD" w:rsidTr="00C91A03">
        <w:trPr>
          <w:trHeight w:val="270"/>
        </w:trPr>
        <w:tc>
          <w:tcPr>
            <w:tcW w:w="1720" w:type="dxa"/>
            <w:vMerge/>
            <w:tcBorders>
              <w:top w:val="nil"/>
              <w:left w:val="single" w:sz="4" w:space="0" w:color="auto"/>
              <w:bottom w:val="single" w:sz="4" w:space="0" w:color="auto"/>
              <w:right w:val="single" w:sz="4" w:space="0" w:color="auto"/>
            </w:tcBorders>
            <w:vAlign w:val="center"/>
            <w:hideMark/>
          </w:tcPr>
          <w:p w:rsidR="00C62AA2" w:rsidRPr="009978FD" w:rsidRDefault="00C62AA2" w:rsidP="00C91A03">
            <w:pPr>
              <w:snapToGrid/>
              <w:spacing w:before="0" w:after="0" w:line="240" w:lineRule="auto"/>
              <w:ind w:left="0"/>
              <w:rPr>
                <w:rFonts w:ascii="宋体" w:hAnsi="宋体" w:cs="宋体"/>
                <w:color w:val="A6A6A6" w:themeColor="background1" w:themeShade="A6"/>
                <w:sz w:val="22"/>
                <w:szCs w:val="22"/>
              </w:rPr>
            </w:pPr>
          </w:p>
        </w:tc>
        <w:tc>
          <w:tcPr>
            <w:tcW w:w="3396" w:type="dxa"/>
            <w:tcBorders>
              <w:top w:val="nil"/>
              <w:left w:val="nil"/>
              <w:bottom w:val="single" w:sz="4" w:space="0" w:color="auto"/>
              <w:right w:val="single" w:sz="4" w:space="0" w:color="auto"/>
            </w:tcBorders>
            <w:shd w:val="clear" w:color="auto" w:fill="auto"/>
            <w:noWrap/>
            <w:vAlign w:val="center"/>
            <w:hideMark/>
          </w:tcPr>
          <w:p w:rsidR="00C62AA2" w:rsidRPr="009978FD" w:rsidRDefault="00C62AA2" w:rsidP="00C91A03">
            <w:pPr>
              <w:snapToGrid/>
              <w:spacing w:before="0" w:after="0" w:line="240" w:lineRule="auto"/>
              <w:ind w:left="0"/>
              <w:rPr>
                <w:rFonts w:ascii="宋体" w:hAnsi="宋体" w:cs="宋体"/>
                <w:color w:val="A6A6A6" w:themeColor="background1" w:themeShade="A6"/>
                <w:sz w:val="22"/>
                <w:szCs w:val="22"/>
              </w:rPr>
            </w:pPr>
            <w:r w:rsidRPr="009978FD">
              <w:rPr>
                <w:rFonts w:ascii="宋体" w:hAnsi="宋体" w:cs="宋体" w:hint="eastAsia"/>
                <w:color w:val="A6A6A6" w:themeColor="background1" w:themeShade="A6"/>
                <w:sz w:val="22"/>
                <w:szCs w:val="22"/>
              </w:rPr>
              <w:t>按天统计</w:t>
            </w:r>
          </w:p>
        </w:tc>
        <w:tc>
          <w:tcPr>
            <w:tcW w:w="2268" w:type="dxa"/>
            <w:tcBorders>
              <w:top w:val="nil"/>
              <w:left w:val="nil"/>
              <w:bottom w:val="single" w:sz="4" w:space="0" w:color="auto"/>
              <w:right w:val="single" w:sz="4" w:space="0" w:color="auto"/>
            </w:tcBorders>
            <w:shd w:val="clear" w:color="auto" w:fill="auto"/>
            <w:noWrap/>
            <w:vAlign w:val="center"/>
            <w:hideMark/>
          </w:tcPr>
          <w:p w:rsidR="00C62AA2" w:rsidRPr="009978FD" w:rsidRDefault="00C62AA2" w:rsidP="00C91A03">
            <w:pPr>
              <w:snapToGrid/>
              <w:spacing w:before="0" w:after="0" w:line="240" w:lineRule="auto"/>
              <w:ind w:left="0"/>
              <w:jc w:val="center"/>
              <w:rPr>
                <w:rFonts w:ascii="宋体" w:hAnsi="宋体" w:cs="宋体"/>
                <w:color w:val="A6A6A6" w:themeColor="background1" w:themeShade="A6"/>
                <w:sz w:val="22"/>
                <w:szCs w:val="22"/>
              </w:rPr>
            </w:pPr>
            <w:r w:rsidRPr="009978FD">
              <w:rPr>
                <w:rFonts w:ascii="宋体" w:hAnsi="宋体" w:cs="宋体" w:hint="eastAsia"/>
                <w:color w:val="A6A6A6" w:themeColor="background1" w:themeShade="A6"/>
                <w:sz w:val="22"/>
                <w:szCs w:val="22"/>
              </w:rPr>
              <w:t>1102</w:t>
            </w:r>
          </w:p>
        </w:tc>
      </w:tr>
      <w:tr w:rsidR="00C62AA2" w:rsidRPr="009978FD" w:rsidTr="00C91A03">
        <w:trPr>
          <w:trHeight w:val="270"/>
        </w:trPr>
        <w:tc>
          <w:tcPr>
            <w:tcW w:w="1720" w:type="dxa"/>
            <w:vMerge/>
            <w:tcBorders>
              <w:top w:val="nil"/>
              <w:left w:val="single" w:sz="4" w:space="0" w:color="auto"/>
              <w:bottom w:val="single" w:sz="4" w:space="0" w:color="auto"/>
              <w:right w:val="single" w:sz="4" w:space="0" w:color="auto"/>
            </w:tcBorders>
            <w:vAlign w:val="center"/>
            <w:hideMark/>
          </w:tcPr>
          <w:p w:rsidR="00C62AA2" w:rsidRPr="009978FD" w:rsidRDefault="00C62AA2" w:rsidP="00C91A03">
            <w:pPr>
              <w:snapToGrid/>
              <w:spacing w:before="0" w:after="0" w:line="240" w:lineRule="auto"/>
              <w:ind w:left="0"/>
              <w:rPr>
                <w:rFonts w:ascii="宋体" w:hAnsi="宋体" w:cs="宋体"/>
                <w:color w:val="A6A6A6" w:themeColor="background1" w:themeShade="A6"/>
                <w:sz w:val="22"/>
                <w:szCs w:val="22"/>
              </w:rPr>
            </w:pPr>
          </w:p>
        </w:tc>
        <w:tc>
          <w:tcPr>
            <w:tcW w:w="3396" w:type="dxa"/>
            <w:tcBorders>
              <w:top w:val="nil"/>
              <w:left w:val="nil"/>
              <w:bottom w:val="single" w:sz="4" w:space="0" w:color="auto"/>
              <w:right w:val="single" w:sz="4" w:space="0" w:color="auto"/>
            </w:tcBorders>
            <w:shd w:val="clear" w:color="auto" w:fill="auto"/>
            <w:noWrap/>
            <w:vAlign w:val="center"/>
            <w:hideMark/>
          </w:tcPr>
          <w:p w:rsidR="00C62AA2" w:rsidRPr="009978FD" w:rsidRDefault="00C62AA2" w:rsidP="00C91A03">
            <w:pPr>
              <w:snapToGrid/>
              <w:spacing w:before="0" w:after="0" w:line="240" w:lineRule="auto"/>
              <w:ind w:left="0"/>
              <w:rPr>
                <w:rFonts w:ascii="宋体" w:hAnsi="宋体" w:cs="宋体"/>
                <w:color w:val="A6A6A6" w:themeColor="background1" w:themeShade="A6"/>
                <w:sz w:val="22"/>
                <w:szCs w:val="22"/>
              </w:rPr>
            </w:pPr>
            <w:r w:rsidRPr="009978FD">
              <w:rPr>
                <w:rFonts w:ascii="宋体" w:hAnsi="宋体" w:cs="宋体" w:hint="eastAsia"/>
                <w:color w:val="A6A6A6" w:themeColor="background1" w:themeShade="A6"/>
                <w:sz w:val="22"/>
                <w:szCs w:val="22"/>
              </w:rPr>
              <w:t>按周统计</w:t>
            </w:r>
          </w:p>
        </w:tc>
        <w:tc>
          <w:tcPr>
            <w:tcW w:w="2268" w:type="dxa"/>
            <w:tcBorders>
              <w:top w:val="nil"/>
              <w:left w:val="nil"/>
              <w:bottom w:val="single" w:sz="4" w:space="0" w:color="auto"/>
              <w:right w:val="single" w:sz="4" w:space="0" w:color="auto"/>
            </w:tcBorders>
            <w:shd w:val="clear" w:color="auto" w:fill="auto"/>
            <w:noWrap/>
            <w:vAlign w:val="center"/>
            <w:hideMark/>
          </w:tcPr>
          <w:p w:rsidR="00C62AA2" w:rsidRPr="009978FD" w:rsidRDefault="00C62AA2" w:rsidP="00C91A03">
            <w:pPr>
              <w:snapToGrid/>
              <w:spacing w:before="0" w:after="0" w:line="240" w:lineRule="auto"/>
              <w:ind w:left="0"/>
              <w:jc w:val="center"/>
              <w:rPr>
                <w:rFonts w:ascii="宋体" w:hAnsi="宋体" w:cs="宋体"/>
                <w:color w:val="A6A6A6" w:themeColor="background1" w:themeShade="A6"/>
                <w:sz w:val="22"/>
                <w:szCs w:val="22"/>
              </w:rPr>
            </w:pPr>
            <w:r w:rsidRPr="009978FD">
              <w:rPr>
                <w:rFonts w:ascii="宋体" w:hAnsi="宋体" w:cs="宋体" w:hint="eastAsia"/>
                <w:color w:val="A6A6A6" w:themeColor="background1" w:themeShade="A6"/>
                <w:sz w:val="22"/>
                <w:szCs w:val="22"/>
              </w:rPr>
              <w:t>1103</w:t>
            </w:r>
          </w:p>
        </w:tc>
      </w:tr>
      <w:tr w:rsidR="00C62AA2" w:rsidRPr="009978FD" w:rsidTr="00C91A03">
        <w:trPr>
          <w:trHeight w:val="270"/>
        </w:trPr>
        <w:tc>
          <w:tcPr>
            <w:tcW w:w="1720" w:type="dxa"/>
            <w:vMerge/>
            <w:tcBorders>
              <w:top w:val="nil"/>
              <w:left w:val="single" w:sz="4" w:space="0" w:color="auto"/>
              <w:bottom w:val="single" w:sz="4" w:space="0" w:color="auto"/>
              <w:right w:val="single" w:sz="4" w:space="0" w:color="auto"/>
            </w:tcBorders>
            <w:vAlign w:val="center"/>
            <w:hideMark/>
          </w:tcPr>
          <w:p w:rsidR="00C62AA2" w:rsidRPr="009978FD" w:rsidRDefault="00C62AA2" w:rsidP="00C91A03">
            <w:pPr>
              <w:snapToGrid/>
              <w:spacing w:before="0" w:after="0" w:line="240" w:lineRule="auto"/>
              <w:ind w:left="0"/>
              <w:rPr>
                <w:rFonts w:ascii="宋体" w:hAnsi="宋体" w:cs="宋体"/>
                <w:color w:val="A6A6A6" w:themeColor="background1" w:themeShade="A6"/>
                <w:sz w:val="22"/>
                <w:szCs w:val="22"/>
              </w:rPr>
            </w:pPr>
          </w:p>
        </w:tc>
        <w:tc>
          <w:tcPr>
            <w:tcW w:w="3396" w:type="dxa"/>
            <w:tcBorders>
              <w:top w:val="nil"/>
              <w:left w:val="nil"/>
              <w:bottom w:val="single" w:sz="4" w:space="0" w:color="auto"/>
              <w:right w:val="single" w:sz="4" w:space="0" w:color="auto"/>
            </w:tcBorders>
            <w:shd w:val="clear" w:color="auto" w:fill="auto"/>
            <w:noWrap/>
            <w:vAlign w:val="center"/>
            <w:hideMark/>
          </w:tcPr>
          <w:p w:rsidR="00C62AA2" w:rsidRPr="009978FD" w:rsidRDefault="00C62AA2" w:rsidP="00C91A03">
            <w:pPr>
              <w:snapToGrid/>
              <w:spacing w:before="0" w:after="0" w:line="240" w:lineRule="auto"/>
              <w:ind w:left="0"/>
              <w:rPr>
                <w:rFonts w:ascii="宋体" w:hAnsi="宋体" w:cs="宋体"/>
                <w:color w:val="A6A6A6" w:themeColor="background1" w:themeShade="A6"/>
                <w:sz w:val="22"/>
                <w:szCs w:val="22"/>
              </w:rPr>
            </w:pPr>
            <w:r w:rsidRPr="009978FD">
              <w:rPr>
                <w:rFonts w:ascii="宋体" w:hAnsi="宋体" w:cs="宋体" w:hint="eastAsia"/>
                <w:color w:val="A6A6A6" w:themeColor="background1" w:themeShade="A6"/>
                <w:sz w:val="22"/>
                <w:szCs w:val="22"/>
              </w:rPr>
              <w:t>按月统计</w:t>
            </w:r>
          </w:p>
        </w:tc>
        <w:tc>
          <w:tcPr>
            <w:tcW w:w="2268" w:type="dxa"/>
            <w:tcBorders>
              <w:top w:val="nil"/>
              <w:left w:val="nil"/>
              <w:bottom w:val="single" w:sz="4" w:space="0" w:color="auto"/>
              <w:right w:val="single" w:sz="4" w:space="0" w:color="auto"/>
            </w:tcBorders>
            <w:shd w:val="clear" w:color="auto" w:fill="auto"/>
            <w:noWrap/>
            <w:vAlign w:val="center"/>
            <w:hideMark/>
          </w:tcPr>
          <w:p w:rsidR="00C62AA2" w:rsidRPr="009978FD" w:rsidRDefault="00C62AA2" w:rsidP="00C91A03">
            <w:pPr>
              <w:snapToGrid/>
              <w:spacing w:before="0" w:after="0" w:line="240" w:lineRule="auto"/>
              <w:ind w:left="0"/>
              <w:jc w:val="center"/>
              <w:rPr>
                <w:rFonts w:ascii="宋体" w:hAnsi="宋体" w:cs="宋体"/>
                <w:color w:val="A6A6A6" w:themeColor="background1" w:themeShade="A6"/>
                <w:sz w:val="22"/>
                <w:szCs w:val="22"/>
              </w:rPr>
            </w:pPr>
            <w:r w:rsidRPr="009978FD">
              <w:rPr>
                <w:rFonts w:ascii="宋体" w:hAnsi="宋体" w:cs="宋体" w:hint="eastAsia"/>
                <w:color w:val="A6A6A6" w:themeColor="background1" w:themeShade="A6"/>
                <w:sz w:val="22"/>
                <w:szCs w:val="22"/>
              </w:rPr>
              <w:t>1104</w:t>
            </w:r>
          </w:p>
        </w:tc>
      </w:tr>
      <w:tr w:rsidR="00C62AA2" w:rsidRPr="009978FD" w:rsidTr="00C91A03">
        <w:trPr>
          <w:trHeight w:val="270"/>
        </w:trPr>
        <w:tc>
          <w:tcPr>
            <w:tcW w:w="17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62AA2" w:rsidRPr="009978FD" w:rsidRDefault="00C62AA2" w:rsidP="00C91A03">
            <w:pPr>
              <w:snapToGrid/>
              <w:spacing w:before="0" w:after="0" w:line="240" w:lineRule="auto"/>
              <w:ind w:left="0"/>
              <w:jc w:val="center"/>
              <w:rPr>
                <w:rFonts w:ascii="宋体" w:hAnsi="宋体" w:cs="宋体"/>
                <w:color w:val="A6A6A6" w:themeColor="background1" w:themeShade="A6"/>
                <w:sz w:val="22"/>
                <w:szCs w:val="22"/>
              </w:rPr>
            </w:pPr>
            <w:r w:rsidRPr="009978FD">
              <w:rPr>
                <w:rFonts w:ascii="宋体" w:hAnsi="宋体" w:cs="宋体" w:hint="eastAsia"/>
                <w:color w:val="A6A6A6" w:themeColor="background1" w:themeShade="A6"/>
                <w:sz w:val="22"/>
                <w:szCs w:val="22"/>
              </w:rPr>
              <w:t>同步(12)</w:t>
            </w:r>
          </w:p>
        </w:tc>
        <w:tc>
          <w:tcPr>
            <w:tcW w:w="3396" w:type="dxa"/>
            <w:tcBorders>
              <w:top w:val="nil"/>
              <w:left w:val="nil"/>
              <w:bottom w:val="single" w:sz="4" w:space="0" w:color="auto"/>
              <w:right w:val="single" w:sz="4" w:space="0" w:color="auto"/>
            </w:tcBorders>
            <w:shd w:val="clear" w:color="auto" w:fill="auto"/>
            <w:noWrap/>
            <w:vAlign w:val="center"/>
            <w:hideMark/>
          </w:tcPr>
          <w:p w:rsidR="00C62AA2" w:rsidRPr="009978FD" w:rsidRDefault="00C62AA2" w:rsidP="00C91A03">
            <w:pPr>
              <w:snapToGrid/>
              <w:spacing w:before="0" w:after="0" w:line="240" w:lineRule="auto"/>
              <w:ind w:left="0"/>
              <w:rPr>
                <w:rFonts w:ascii="宋体" w:hAnsi="宋体" w:cs="宋体"/>
                <w:color w:val="A6A6A6" w:themeColor="background1" w:themeShade="A6"/>
                <w:sz w:val="22"/>
                <w:szCs w:val="22"/>
              </w:rPr>
            </w:pPr>
            <w:r w:rsidRPr="009978FD">
              <w:rPr>
                <w:rFonts w:ascii="宋体" w:hAnsi="宋体" w:cs="宋体" w:hint="eastAsia"/>
                <w:color w:val="A6A6A6" w:themeColor="background1" w:themeShade="A6"/>
                <w:sz w:val="22"/>
                <w:szCs w:val="22"/>
              </w:rPr>
              <w:t>手环数据同步</w:t>
            </w:r>
          </w:p>
        </w:tc>
        <w:tc>
          <w:tcPr>
            <w:tcW w:w="2268" w:type="dxa"/>
            <w:tcBorders>
              <w:top w:val="nil"/>
              <w:left w:val="nil"/>
              <w:bottom w:val="single" w:sz="4" w:space="0" w:color="auto"/>
              <w:right w:val="single" w:sz="4" w:space="0" w:color="auto"/>
            </w:tcBorders>
            <w:shd w:val="clear" w:color="auto" w:fill="auto"/>
            <w:noWrap/>
            <w:vAlign w:val="center"/>
            <w:hideMark/>
          </w:tcPr>
          <w:p w:rsidR="00C62AA2" w:rsidRPr="009978FD" w:rsidRDefault="00C62AA2" w:rsidP="00C91A03">
            <w:pPr>
              <w:snapToGrid/>
              <w:spacing w:before="0" w:after="0" w:line="240" w:lineRule="auto"/>
              <w:ind w:left="0"/>
              <w:jc w:val="center"/>
              <w:rPr>
                <w:rFonts w:ascii="宋体" w:hAnsi="宋体" w:cs="宋体"/>
                <w:color w:val="A6A6A6" w:themeColor="background1" w:themeShade="A6"/>
                <w:sz w:val="22"/>
                <w:szCs w:val="22"/>
              </w:rPr>
            </w:pPr>
            <w:r w:rsidRPr="009978FD">
              <w:rPr>
                <w:rFonts w:ascii="宋体" w:hAnsi="宋体" w:cs="宋体" w:hint="eastAsia"/>
                <w:color w:val="A6A6A6" w:themeColor="background1" w:themeShade="A6"/>
                <w:sz w:val="22"/>
                <w:szCs w:val="22"/>
              </w:rPr>
              <w:t>1201</w:t>
            </w:r>
          </w:p>
        </w:tc>
      </w:tr>
      <w:tr w:rsidR="00C62AA2" w:rsidRPr="009978FD" w:rsidTr="00C91A03">
        <w:trPr>
          <w:trHeight w:val="270"/>
        </w:trPr>
        <w:tc>
          <w:tcPr>
            <w:tcW w:w="1720" w:type="dxa"/>
            <w:vMerge/>
            <w:tcBorders>
              <w:top w:val="nil"/>
              <w:left w:val="single" w:sz="4" w:space="0" w:color="auto"/>
              <w:bottom w:val="single" w:sz="4" w:space="0" w:color="auto"/>
              <w:right w:val="single" w:sz="4" w:space="0" w:color="auto"/>
            </w:tcBorders>
            <w:vAlign w:val="center"/>
            <w:hideMark/>
          </w:tcPr>
          <w:p w:rsidR="00C62AA2" w:rsidRPr="009978FD" w:rsidRDefault="00C62AA2" w:rsidP="00C91A03">
            <w:pPr>
              <w:snapToGrid/>
              <w:spacing w:before="0" w:after="0" w:line="240" w:lineRule="auto"/>
              <w:ind w:left="0"/>
              <w:rPr>
                <w:rFonts w:ascii="宋体" w:hAnsi="宋体" w:cs="宋体"/>
                <w:color w:val="A6A6A6" w:themeColor="background1" w:themeShade="A6"/>
                <w:sz w:val="22"/>
                <w:szCs w:val="22"/>
              </w:rPr>
            </w:pPr>
          </w:p>
        </w:tc>
        <w:tc>
          <w:tcPr>
            <w:tcW w:w="3396" w:type="dxa"/>
            <w:tcBorders>
              <w:top w:val="nil"/>
              <w:left w:val="nil"/>
              <w:bottom w:val="single" w:sz="4" w:space="0" w:color="auto"/>
              <w:right w:val="single" w:sz="4" w:space="0" w:color="auto"/>
            </w:tcBorders>
            <w:shd w:val="clear" w:color="auto" w:fill="auto"/>
            <w:noWrap/>
            <w:vAlign w:val="center"/>
            <w:hideMark/>
          </w:tcPr>
          <w:p w:rsidR="00C62AA2" w:rsidRPr="009978FD" w:rsidRDefault="00C62AA2" w:rsidP="00C91A03">
            <w:pPr>
              <w:snapToGrid/>
              <w:spacing w:before="0" w:after="0" w:line="240" w:lineRule="auto"/>
              <w:ind w:left="0"/>
              <w:rPr>
                <w:rFonts w:ascii="宋体" w:hAnsi="宋体" w:cs="宋体"/>
                <w:color w:val="A6A6A6" w:themeColor="background1" w:themeShade="A6"/>
                <w:sz w:val="22"/>
                <w:szCs w:val="22"/>
              </w:rPr>
            </w:pPr>
            <w:r w:rsidRPr="009978FD">
              <w:rPr>
                <w:rFonts w:ascii="宋体" w:hAnsi="宋体" w:cs="宋体" w:hint="eastAsia"/>
                <w:color w:val="A6A6A6" w:themeColor="background1" w:themeShade="A6"/>
                <w:sz w:val="22"/>
                <w:szCs w:val="22"/>
              </w:rPr>
              <w:t>云端数据同步</w:t>
            </w:r>
          </w:p>
        </w:tc>
        <w:tc>
          <w:tcPr>
            <w:tcW w:w="2268" w:type="dxa"/>
            <w:tcBorders>
              <w:top w:val="nil"/>
              <w:left w:val="nil"/>
              <w:bottom w:val="single" w:sz="4" w:space="0" w:color="auto"/>
              <w:right w:val="single" w:sz="4" w:space="0" w:color="auto"/>
            </w:tcBorders>
            <w:shd w:val="clear" w:color="auto" w:fill="auto"/>
            <w:noWrap/>
            <w:vAlign w:val="center"/>
            <w:hideMark/>
          </w:tcPr>
          <w:p w:rsidR="00C62AA2" w:rsidRPr="009978FD" w:rsidRDefault="00C62AA2" w:rsidP="00C91A03">
            <w:pPr>
              <w:snapToGrid/>
              <w:spacing w:before="0" w:after="0" w:line="240" w:lineRule="auto"/>
              <w:ind w:left="0"/>
              <w:jc w:val="center"/>
              <w:rPr>
                <w:rFonts w:ascii="宋体" w:hAnsi="宋体" w:cs="宋体"/>
                <w:color w:val="A6A6A6" w:themeColor="background1" w:themeShade="A6"/>
                <w:sz w:val="22"/>
                <w:szCs w:val="22"/>
              </w:rPr>
            </w:pPr>
            <w:r w:rsidRPr="009978FD">
              <w:rPr>
                <w:rFonts w:ascii="宋体" w:hAnsi="宋体" w:cs="宋体" w:hint="eastAsia"/>
                <w:color w:val="A6A6A6" w:themeColor="background1" w:themeShade="A6"/>
                <w:sz w:val="22"/>
                <w:szCs w:val="22"/>
              </w:rPr>
              <w:t>1202</w:t>
            </w:r>
          </w:p>
        </w:tc>
      </w:tr>
      <w:tr w:rsidR="00C62AA2" w:rsidRPr="009978FD" w:rsidTr="00C91A03">
        <w:trPr>
          <w:trHeight w:val="270"/>
        </w:trPr>
        <w:tc>
          <w:tcPr>
            <w:tcW w:w="17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62AA2" w:rsidRPr="009978FD" w:rsidRDefault="00C62AA2" w:rsidP="00C91A03">
            <w:pPr>
              <w:snapToGrid/>
              <w:spacing w:before="0" w:after="0" w:line="240" w:lineRule="auto"/>
              <w:ind w:left="0"/>
              <w:jc w:val="center"/>
              <w:rPr>
                <w:rFonts w:ascii="宋体" w:hAnsi="宋体" w:cs="宋体"/>
                <w:color w:val="A6A6A6" w:themeColor="background1" w:themeShade="A6"/>
                <w:sz w:val="22"/>
                <w:szCs w:val="22"/>
              </w:rPr>
            </w:pPr>
            <w:r w:rsidRPr="009978FD">
              <w:rPr>
                <w:rFonts w:ascii="宋体" w:hAnsi="宋体" w:cs="宋体" w:hint="eastAsia"/>
                <w:color w:val="A6A6A6" w:themeColor="background1" w:themeShade="A6"/>
                <w:sz w:val="22"/>
                <w:szCs w:val="22"/>
              </w:rPr>
              <w:t>社交(13)</w:t>
            </w:r>
          </w:p>
        </w:tc>
        <w:tc>
          <w:tcPr>
            <w:tcW w:w="3396" w:type="dxa"/>
            <w:tcBorders>
              <w:top w:val="nil"/>
              <w:left w:val="nil"/>
              <w:bottom w:val="single" w:sz="4" w:space="0" w:color="auto"/>
              <w:right w:val="single" w:sz="4" w:space="0" w:color="auto"/>
            </w:tcBorders>
            <w:shd w:val="clear" w:color="auto" w:fill="auto"/>
            <w:noWrap/>
            <w:vAlign w:val="center"/>
            <w:hideMark/>
          </w:tcPr>
          <w:p w:rsidR="00C62AA2" w:rsidRPr="009978FD" w:rsidRDefault="00C62AA2" w:rsidP="00C91A03">
            <w:pPr>
              <w:snapToGrid/>
              <w:spacing w:before="0" w:after="0" w:line="240" w:lineRule="auto"/>
              <w:ind w:left="0"/>
              <w:rPr>
                <w:rFonts w:ascii="宋体" w:hAnsi="宋体" w:cs="宋体"/>
                <w:color w:val="A6A6A6" w:themeColor="background1" w:themeShade="A6"/>
                <w:sz w:val="22"/>
                <w:szCs w:val="22"/>
              </w:rPr>
            </w:pPr>
            <w:r w:rsidRPr="009978FD">
              <w:rPr>
                <w:rFonts w:ascii="宋体" w:hAnsi="宋体" w:cs="宋体" w:hint="eastAsia"/>
                <w:color w:val="A6A6A6" w:themeColor="background1" w:themeShade="A6"/>
                <w:sz w:val="22"/>
                <w:szCs w:val="22"/>
              </w:rPr>
              <w:t>搜索好友</w:t>
            </w:r>
          </w:p>
        </w:tc>
        <w:tc>
          <w:tcPr>
            <w:tcW w:w="2268" w:type="dxa"/>
            <w:tcBorders>
              <w:top w:val="nil"/>
              <w:left w:val="nil"/>
              <w:bottom w:val="single" w:sz="4" w:space="0" w:color="auto"/>
              <w:right w:val="single" w:sz="4" w:space="0" w:color="auto"/>
            </w:tcBorders>
            <w:shd w:val="clear" w:color="auto" w:fill="auto"/>
            <w:noWrap/>
            <w:vAlign w:val="center"/>
            <w:hideMark/>
          </w:tcPr>
          <w:p w:rsidR="00C62AA2" w:rsidRPr="009978FD" w:rsidRDefault="00C62AA2" w:rsidP="00C91A03">
            <w:pPr>
              <w:snapToGrid/>
              <w:spacing w:before="0" w:after="0" w:line="240" w:lineRule="auto"/>
              <w:ind w:left="0"/>
              <w:jc w:val="center"/>
              <w:rPr>
                <w:rFonts w:ascii="宋体" w:hAnsi="宋体" w:cs="宋体"/>
                <w:color w:val="A6A6A6" w:themeColor="background1" w:themeShade="A6"/>
                <w:sz w:val="22"/>
                <w:szCs w:val="22"/>
              </w:rPr>
            </w:pPr>
            <w:r w:rsidRPr="009978FD">
              <w:rPr>
                <w:rFonts w:ascii="宋体" w:hAnsi="宋体" w:cs="宋体" w:hint="eastAsia"/>
                <w:color w:val="A6A6A6" w:themeColor="background1" w:themeShade="A6"/>
                <w:sz w:val="22"/>
                <w:szCs w:val="22"/>
              </w:rPr>
              <w:t>1301</w:t>
            </w:r>
          </w:p>
        </w:tc>
      </w:tr>
      <w:tr w:rsidR="00C62AA2" w:rsidRPr="009978FD" w:rsidTr="00C91A03">
        <w:trPr>
          <w:trHeight w:val="270"/>
        </w:trPr>
        <w:tc>
          <w:tcPr>
            <w:tcW w:w="1720" w:type="dxa"/>
            <w:vMerge/>
            <w:tcBorders>
              <w:top w:val="nil"/>
              <w:left w:val="single" w:sz="4" w:space="0" w:color="auto"/>
              <w:bottom w:val="single" w:sz="4" w:space="0" w:color="auto"/>
              <w:right w:val="single" w:sz="4" w:space="0" w:color="auto"/>
            </w:tcBorders>
            <w:vAlign w:val="center"/>
            <w:hideMark/>
          </w:tcPr>
          <w:p w:rsidR="00C62AA2" w:rsidRPr="009978FD" w:rsidRDefault="00C62AA2" w:rsidP="00C91A03">
            <w:pPr>
              <w:snapToGrid/>
              <w:spacing w:before="0" w:after="0" w:line="240" w:lineRule="auto"/>
              <w:ind w:left="0"/>
              <w:rPr>
                <w:rFonts w:ascii="宋体" w:hAnsi="宋体" w:cs="宋体"/>
                <w:color w:val="A6A6A6" w:themeColor="background1" w:themeShade="A6"/>
                <w:sz w:val="22"/>
                <w:szCs w:val="22"/>
              </w:rPr>
            </w:pPr>
          </w:p>
        </w:tc>
        <w:tc>
          <w:tcPr>
            <w:tcW w:w="3396" w:type="dxa"/>
            <w:tcBorders>
              <w:top w:val="nil"/>
              <w:left w:val="nil"/>
              <w:bottom w:val="single" w:sz="4" w:space="0" w:color="auto"/>
              <w:right w:val="single" w:sz="4" w:space="0" w:color="auto"/>
            </w:tcBorders>
            <w:shd w:val="clear" w:color="auto" w:fill="auto"/>
            <w:noWrap/>
            <w:vAlign w:val="center"/>
            <w:hideMark/>
          </w:tcPr>
          <w:p w:rsidR="00C62AA2" w:rsidRPr="009978FD" w:rsidRDefault="00C62AA2" w:rsidP="00C91A03">
            <w:pPr>
              <w:snapToGrid/>
              <w:spacing w:before="0" w:after="0" w:line="240" w:lineRule="auto"/>
              <w:ind w:left="0"/>
              <w:rPr>
                <w:rFonts w:ascii="宋体" w:hAnsi="宋体" w:cs="宋体"/>
                <w:color w:val="A6A6A6" w:themeColor="background1" w:themeShade="A6"/>
                <w:sz w:val="22"/>
                <w:szCs w:val="22"/>
              </w:rPr>
            </w:pPr>
            <w:r w:rsidRPr="009978FD">
              <w:rPr>
                <w:rFonts w:ascii="宋体" w:hAnsi="宋体" w:cs="宋体" w:hint="eastAsia"/>
                <w:color w:val="A6A6A6" w:themeColor="background1" w:themeShade="A6"/>
                <w:sz w:val="22"/>
                <w:szCs w:val="22"/>
              </w:rPr>
              <w:t>加关注</w:t>
            </w:r>
          </w:p>
        </w:tc>
        <w:tc>
          <w:tcPr>
            <w:tcW w:w="2268" w:type="dxa"/>
            <w:tcBorders>
              <w:top w:val="nil"/>
              <w:left w:val="nil"/>
              <w:bottom w:val="single" w:sz="4" w:space="0" w:color="auto"/>
              <w:right w:val="single" w:sz="4" w:space="0" w:color="auto"/>
            </w:tcBorders>
            <w:shd w:val="clear" w:color="auto" w:fill="auto"/>
            <w:noWrap/>
            <w:vAlign w:val="center"/>
            <w:hideMark/>
          </w:tcPr>
          <w:p w:rsidR="00C62AA2" w:rsidRPr="009978FD" w:rsidRDefault="00C62AA2" w:rsidP="00C91A03">
            <w:pPr>
              <w:snapToGrid/>
              <w:spacing w:before="0" w:after="0" w:line="240" w:lineRule="auto"/>
              <w:ind w:left="0"/>
              <w:jc w:val="center"/>
              <w:rPr>
                <w:rFonts w:ascii="宋体" w:hAnsi="宋体" w:cs="宋体"/>
                <w:color w:val="A6A6A6" w:themeColor="background1" w:themeShade="A6"/>
                <w:sz w:val="22"/>
                <w:szCs w:val="22"/>
              </w:rPr>
            </w:pPr>
            <w:r w:rsidRPr="009978FD">
              <w:rPr>
                <w:rFonts w:ascii="宋体" w:hAnsi="宋体" w:cs="宋体" w:hint="eastAsia"/>
                <w:color w:val="A6A6A6" w:themeColor="background1" w:themeShade="A6"/>
                <w:sz w:val="22"/>
                <w:szCs w:val="22"/>
              </w:rPr>
              <w:t>1302</w:t>
            </w:r>
          </w:p>
        </w:tc>
      </w:tr>
      <w:tr w:rsidR="00C62AA2" w:rsidRPr="009978FD" w:rsidTr="00C91A03">
        <w:trPr>
          <w:trHeight w:val="270"/>
        </w:trPr>
        <w:tc>
          <w:tcPr>
            <w:tcW w:w="1720" w:type="dxa"/>
            <w:vMerge/>
            <w:tcBorders>
              <w:top w:val="nil"/>
              <w:left w:val="single" w:sz="4" w:space="0" w:color="auto"/>
              <w:bottom w:val="single" w:sz="4" w:space="0" w:color="auto"/>
              <w:right w:val="single" w:sz="4" w:space="0" w:color="auto"/>
            </w:tcBorders>
            <w:vAlign w:val="center"/>
            <w:hideMark/>
          </w:tcPr>
          <w:p w:rsidR="00C62AA2" w:rsidRPr="009978FD" w:rsidRDefault="00C62AA2" w:rsidP="00C91A03">
            <w:pPr>
              <w:snapToGrid/>
              <w:spacing w:before="0" w:after="0" w:line="240" w:lineRule="auto"/>
              <w:ind w:left="0"/>
              <w:rPr>
                <w:rFonts w:ascii="宋体" w:hAnsi="宋体" w:cs="宋体"/>
                <w:color w:val="A6A6A6" w:themeColor="background1" w:themeShade="A6"/>
                <w:sz w:val="22"/>
                <w:szCs w:val="22"/>
              </w:rPr>
            </w:pPr>
          </w:p>
        </w:tc>
        <w:tc>
          <w:tcPr>
            <w:tcW w:w="3396" w:type="dxa"/>
            <w:tcBorders>
              <w:top w:val="nil"/>
              <w:left w:val="nil"/>
              <w:bottom w:val="single" w:sz="4" w:space="0" w:color="auto"/>
              <w:right w:val="single" w:sz="4" w:space="0" w:color="auto"/>
            </w:tcBorders>
            <w:shd w:val="clear" w:color="auto" w:fill="auto"/>
            <w:noWrap/>
            <w:vAlign w:val="center"/>
            <w:hideMark/>
          </w:tcPr>
          <w:p w:rsidR="00C62AA2" w:rsidRPr="009978FD" w:rsidRDefault="00C62AA2" w:rsidP="00C91A03">
            <w:pPr>
              <w:snapToGrid/>
              <w:spacing w:before="0" w:after="0" w:line="240" w:lineRule="auto"/>
              <w:ind w:left="0"/>
              <w:rPr>
                <w:rFonts w:ascii="宋体" w:hAnsi="宋体" w:cs="宋体"/>
                <w:color w:val="A6A6A6" w:themeColor="background1" w:themeShade="A6"/>
                <w:sz w:val="22"/>
                <w:szCs w:val="22"/>
              </w:rPr>
            </w:pPr>
            <w:r w:rsidRPr="009978FD">
              <w:rPr>
                <w:rFonts w:ascii="宋体" w:hAnsi="宋体" w:cs="宋体" w:hint="eastAsia"/>
                <w:color w:val="A6A6A6" w:themeColor="background1" w:themeShade="A6"/>
                <w:sz w:val="22"/>
                <w:szCs w:val="22"/>
              </w:rPr>
              <w:t>查看好友列表</w:t>
            </w:r>
          </w:p>
        </w:tc>
        <w:tc>
          <w:tcPr>
            <w:tcW w:w="2268" w:type="dxa"/>
            <w:tcBorders>
              <w:top w:val="nil"/>
              <w:left w:val="nil"/>
              <w:bottom w:val="single" w:sz="4" w:space="0" w:color="auto"/>
              <w:right w:val="single" w:sz="4" w:space="0" w:color="auto"/>
            </w:tcBorders>
            <w:shd w:val="clear" w:color="auto" w:fill="auto"/>
            <w:noWrap/>
            <w:vAlign w:val="center"/>
            <w:hideMark/>
          </w:tcPr>
          <w:p w:rsidR="00C62AA2" w:rsidRPr="009978FD" w:rsidRDefault="00C62AA2" w:rsidP="00C91A03">
            <w:pPr>
              <w:snapToGrid/>
              <w:spacing w:before="0" w:after="0" w:line="240" w:lineRule="auto"/>
              <w:ind w:left="0"/>
              <w:jc w:val="center"/>
              <w:rPr>
                <w:rFonts w:ascii="宋体" w:hAnsi="宋体" w:cs="宋体"/>
                <w:color w:val="A6A6A6" w:themeColor="background1" w:themeShade="A6"/>
                <w:sz w:val="22"/>
                <w:szCs w:val="22"/>
              </w:rPr>
            </w:pPr>
            <w:r w:rsidRPr="009978FD">
              <w:rPr>
                <w:rFonts w:ascii="宋体" w:hAnsi="宋体" w:cs="宋体" w:hint="eastAsia"/>
                <w:color w:val="A6A6A6" w:themeColor="background1" w:themeShade="A6"/>
                <w:sz w:val="22"/>
                <w:szCs w:val="22"/>
              </w:rPr>
              <w:t>1303</w:t>
            </w:r>
          </w:p>
        </w:tc>
      </w:tr>
      <w:tr w:rsidR="00C62AA2" w:rsidRPr="009978FD" w:rsidTr="00C91A03">
        <w:trPr>
          <w:trHeight w:val="270"/>
        </w:trPr>
        <w:tc>
          <w:tcPr>
            <w:tcW w:w="1720" w:type="dxa"/>
            <w:vMerge/>
            <w:tcBorders>
              <w:top w:val="nil"/>
              <w:left w:val="single" w:sz="4" w:space="0" w:color="auto"/>
              <w:bottom w:val="single" w:sz="4" w:space="0" w:color="auto"/>
              <w:right w:val="single" w:sz="4" w:space="0" w:color="auto"/>
            </w:tcBorders>
            <w:vAlign w:val="center"/>
            <w:hideMark/>
          </w:tcPr>
          <w:p w:rsidR="00C62AA2" w:rsidRPr="009978FD" w:rsidRDefault="00C62AA2" w:rsidP="00C91A03">
            <w:pPr>
              <w:snapToGrid/>
              <w:spacing w:before="0" w:after="0" w:line="240" w:lineRule="auto"/>
              <w:ind w:left="0"/>
              <w:rPr>
                <w:rFonts w:ascii="宋体" w:hAnsi="宋体" w:cs="宋体"/>
                <w:color w:val="A6A6A6" w:themeColor="background1" w:themeShade="A6"/>
                <w:sz w:val="22"/>
                <w:szCs w:val="22"/>
              </w:rPr>
            </w:pPr>
          </w:p>
        </w:tc>
        <w:tc>
          <w:tcPr>
            <w:tcW w:w="3396" w:type="dxa"/>
            <w:tcBorders>
              <w:top w:val="nil"/>
              <w:left w:val="nil"/>
              <w:bottom w:val="single" w:sz="4" w:space="0" w:color="auto"/>
              <w:right w:val="single" w:sz="4" w:space="0" w:color="auto"/>
            </w:tcBorders>
            <w:shd w:val="clear" w:color="auto" w:fill="auto"/>
            <w:noWrap/>
            <w:vAlign w:val="center"/>
            <w:hideMark/>
          </w:tcPr>
          <w:p w:rsidR="00C62AA2" w:rsidRPr="009978FD" w:rsidRDefault="00C62AA2" w:rsidP="00C91A03">
            <w:pPr>
              <w:snapToGrid/>
              <w:spacing w:before="0" w:after="0" w:line="240" w:lineRule="auto"/>
              <w:ind w:left="0"/>
              <w:rPr>
                <w:rFonts w:ascii="宋体" w:hAnsi="宋体" w:cs="宋体"/>
                <w:color w:val="A6A6A6" w:themeColor="background1" w:themeShade="A6"/>
                <w:sz w:val="22"/>
                <w:szCs w:val="22"/>
              </w:rPr>
            </w:pPr>
            <w:r w:rsidRPr="009978FD">
              <w:rPr>
                <w:rFonts w:ascii="宋体" w:hAnsi="宋体" w:cs="宋体" w:hint="eastAsia"/>
                <w:color w:val="A6A6A6" w:themeColor="background1" w:themeShade="A6"/>
                <w:sz w:val="22"/>
                <w:szCs w:val="22"/>
              </w:rPr>
              <w:t>查看好友详情</w:t>
            </w:r>
          </w:p>
        </w:tc>
        <w:tc>
          <w:tcPr>
            <w:tcW w:w="2268" w:type="dxa"/>
            <w:tcBorders>
              <w:top w:val="nil"/>
              <w:left w:val="nil"/>
              <w:bottom w:val="single" w:sz="4" w:space="0" w:color="auto"/>
              <w:right w:val="single" w:sz="4" w:space="0" w:color="auto"/>
            </w:tcBorders>
            <w:shd w:val="clear" w:color="auto" w:fill="auto"/>
            <w:noWrap/>
            <w:vAlign w:val="center"/>
            <w:hideMark/>
          </w:tcPr>
          <w:p w:rsidR="00C62AA2" w:rsidRPr="009978FD" w:rsidRDefault="00C62AA2" w:rsidP="00C91A03">
            <w:pPr>
              <w:snapToGrid/>
              <w:spacing w:before="0" w:after="0" w:line="240" w:lineRule="auto"/>
              <w:ind w:left="0"/>
              <w:jc w:val="center"/>
              <w:rPr>
                <w:rFonts w:ascii="宋体" w:hAnsi="宋体" w:cs="宋体"/>
                <w:color w:val="A6A6A6" w:themeColor="background1" w:themeShade="A6"/>
                <w:sz w:val="22"/>
                <w:szCs w:val="22"/>
              </w:rPr>
            </w:pPr>
            <w:r w:rsidRPr="009978FD">
              <w:rPr>
                <w:rFonts w:ascii="宋体" w:hAnsi="宋体" w:cs="宋体" w:hint="eastAsia"/>
                <w:color w:val="A6A6A6" w:themeColor="background1" w:themeShade="A6"/>
                <w:sz w:val="22"/>
                <w:szCs w:val="22"/>
              </w:rPr>
              <w:t>1304</w:t>
            </w:r>
          </w:p>
        </w:tc>
      </w:tr>
      <w:tr w:rsidR="00C62AA2" w:rsidRPr="009978FD" w:rsidTr="00C91A03">
        <w:trPr>
          <w:trHeight w:val="270"/>
        </w:trPr>
        <w:tc>
          <w:tcPr>
            <w:tcW w:w="1720" w:type="dxa"/>
            <w:vMerge/>
            <w:tcBorders>
              <w:top w:val="nil"/>
              <w:left w:val="single" w:sz="4" w:space="0" w:color="auto"/>
              <w:bottom w:val="single" w:sz="4" w:space="0" w:color="auto"/>
              <w:right w:val="single" w:sz="4" w:space="0" w:color="auto"/>
            </w:tcBorders>
            <w:vAlign w:val="center"/>
            <w:hideMark/>
          </w:tcPr>
          <w:p w:rsidR="00C62AA2" w:rsidRPr="009978FD" w:rsidRDefault="00C62AA2" w:rsidP="00C91A03">
            <w:pPr>
              <w:snapToGrid/>
              <w:spacing w:before="0" w:after="0" w:line="240" w:lineRule="auto"/>
              <w:ind w:left="0"/>
              <w:rPr>
                <w:rFonts w:ascii="宋体" w:hAnsi="宋体" w:cs="宋体"/>
                <w:color w:val="A6A6A6" w:themeColor="background1" w:themeShade="A6"/>
                <w:sz w:val="22"/>
                <w:szCs w:val="22"/>
              </w:rPr>
            </w:pPr>
          </w:p>
        </w:tc>
        <w:tc>
          <w:tcPr>
            <w:tcW w:w="3396" w:type="dxa"/>
            <w:tcBorders>
              <w:top w:val="nil"/>
              <w:left w:val="nil"/>
              <w:bottom w:val="single" w:sz="4" w:space="0" w:color="auto"/>
              <w:right w:val="single" w:sz="4" w:space="0" w:color="auto"/>
            </w:tcBorders>
            <w:shd w:val="clear" w:color="auto" w:fill="auto"/>
            <w:noWrap/>
            <w:vAlign w:val="center"/>
            <w:hideMark/>
          </w:tcPr>
          <w:p w:rsidR="00C62AA2" w:rsidRPr="009978FD" w:rsidRDefault="00C62AA2" w:rsidP="00C91A03">
            <w:pPr>
              <w:snapToGrid/>
              <w:spacing w:before="0" w:after="0" w:line="240" w:lineRule="auto"/>
              <w:ind w:left="0"/>
              <w:rPr>
                <w:rFonts w:ascii="宋体" w:hAnsi="宋体" w:cs="宋体"/>
                <w:color w:val="A6A6A6" w:themeColor="background1" w:themeShade="A6"/>
                <w:sz w:val="22"/>
                <w:szCs w:val="22"/>
              </w:rPr>
            </w:pPr>
            <w:r w:rsidRPr="009978FD">
              <w:rPr>
                <w:rFonts w:ascii="宋体" w:hAnsi="宋体" w:cs="宋体" w:hint="eastAsia"/>
                <w:color w:val="A6A6A6" w:themeColor="background1" w:themeShade="A6"/>
                <w:sz w:val="22"/>
                <w:szCs w:val="22"/>
              </w:rPr>
              <w:t>查看附近跑友</w:t>
            </w:r>
          </w:p>
        </w:tc>
        <w:tc>
          <w:tcPr>
            <w:tcW w:w="2268" w:type="dxa"/>
            <w:tcBorders>
              <w:top w:val="nil"/>
              <w:left w:val="nil"/>
              <w:bottom w:val="single" w:sz="4" w:space="0" w:color="auto"/>
              <w:right w:val="single" w:sz="4" w:space="0" w:color="auto"/>
            </w:tcBorders>
            <w:shd w:val="clear" w:color="auto" w:fill="auto"/>
            <w:noWrap/>
            <w:vAlign w:val="center"/>
            <w:hideMark/>
          </w:tcPr>
          <w:p w:rsidR="00C62AA2" w:rsidRPr="009978FD" w:rsidRDefault="00C62AA2" w:rsidP="00C91A03">
            <w:pPr>
              <w:snapToGrid/>
              <w:spacing w:before="0" w:after="0" w:line="240" w:lineRule="auto"/>
              <w:ind w:left="0"/>
              <w:jc w:val="center"/>
              <w:rPr>
                <w:rFonts w:ascii="宋体" w:hAnsi="宋体" w:cs="宋体"/>
                <w:color w:val="A6A6A6" w:themeColor="background1" w:themeShade="A6"/>
                <w:sz w:val="22"/>
                <w:szCs w:val="22"/>
              </w:rPr>
            </w:pPr>
            <w:r w:rsidRPr="009978FD">
              <w:rPr>
                <w:rFonts w:ascii="宋体" w:hAnsi="宋体" w:cs="宋体" w:hint="eastAsia"/>
                <w:color w:val="A6A6A6" w:themeColor="background1" w:themeShade="A6"/>
                <w:sz w:val="22"/>
                <w:szCs w:val="22"/>
              </w:rPr>
              <w:t>1305</w:t>
            </w:r>
          </w:p>
        </w:tc>
      </w:tr>
      <w:tr w:rsidR="00C62AA2" w:rsidRPr="009978FD" w:rsidTr="00C91A03">
        <w:trPr>
          <w:trHeight w:val="270"/>
        </w:trPr>
        <w:tc>
          <w:tcPr>
            <w:tcW w:w="1720" w:type="dxa"/>
            <w:vMerge/>
            <w:tcBorders>
              <w:top w:val="nil"/>
              <w:left w:val="single" w:sz="4" w:space="0" w:color="auto"/>
              <w:bottom w:val="single" w:sz="4" w:space="0" w:color="auto"/>
              <w:right w:val="single" w:sz="4" w:space="0" w:color="auto"/>
            </w:tcBorders>
            <w:vAlign w:val="center"/>
            <w:hideMark/>
          </w:tcPr>
          <w:p w:rsidR="00C62AA2" w:rsidRPr="009978FD" w:rsidRDefault="00C62AA2" w:rsidP="00C91A03">
            <w:pPr>
              <w:snapToGrid/>
              <w:spacing w:before="0" w:after="0" w:line="240" w:lineRule="auto"/>
              <w:ind w:left="0"/>
              <w:rPr>
                <w:rFonts w:ascii="宋体" w:hAnsi="宋体" w:cs="宋体"/>
                <w:color w:val="A6A6A6" w:themeColor="background1" w:themeShade="A6"/>
                <w:sz w:val="22"/>
                <w:szCs w:val="22"/>
              </w:rPr>
            </w:pPr>
          </w:p>
        </w:tc>
        <w:tc>
          <w:tcPr>
            <w:tcW w:w="3396" w:type="dxa"/>
            <w:tcBorders>
              <w:top w:val="nil"/>
              <w:left w:val="nil"/>
              <w:bottom w:val="single" w:sz="4" w:space="0" w:color="auto"/>
              <w:right w:val="single" w:sz="4" w:space="0" w:color="auto"/>
            </w:tcBorders>
            <w:shd w:val="clear" w:color="auto" w:fill="auto"/>
            <w:noWrap/>
            <w:vAlign w:val="center"/>
            <w:hideMark/>
          </w:tcPr>
          <w:p w:rsidR="00C62AA2" w:rsidRPr="009978FD" w:rsidRDefault="00C62AA2" w:rsidP="00C91A03">
            <w:pPr>
              <w:snapToGrid/>
              <w:spacing w:before="0" w:after="0" w:line="240" w:lineRule="auto"/>
              <w:ind w:left="0"/>
              <w:rPr>
                <w:rFonts w:ascii="宋体" w:hAnsi="宋体" w:cs="宋体"/>
                <w:color w:val="A6A6A6" w:themeColor="background1" w:themeShade="A6"/>
                <w:sz w:val="22"/>
                <w:szCs w:val="22"/>
              </w:rPr>
            </w:pPr>
            <w:r w:rsidRPr="009978FD">
              <w:rPr>
                <w:rFonts w:ascii="宋体" w:hAnsi="宋体" w:cs="宋体" w:hint="eastAsia"/>
                <w:color w:val="A6A6A6" w:themeColor="background1" w:themeShade="A6"/>
                <w:sz w:val="22"/>
                <w:szCs w:val="22"/>
              </w:rPr>
              <w:t>查看榜单</w:t>
            </w:r>
          </w:p>
        </w:tc>
        <w:tc>
          <w:tcPr>
            <w:tcW w:w="2268" w:type="dxa"/>
            <w:tcBorders>
              <w:top w:val="nil"/>
              <w:left w:val="nil"/>
              <w:bottom w:val="single" w:sz="4" w:space="0" w:color="auto"/>
              <w:right w:val="single" w:sz="4" w:space="0" w:color="auto"/>
            </w:tcBorders>
            <w:shd w:val="clear" w:color="auto" w:fill="auto"/>
            <w:noWrap/>
            <w:vAlign w:val="center"/>
            <w:hideMark/>
          </w:tcPr>
          <w:p w:rsidR="00C62AA2" w:rsidRPr="009978FD" w:rsidRDefault="00C62AA2" w:rsidP="00C91A03">
            <w:pPr>
              <w:snapToGrid/>
              <w:spacing w:before="0" w:after="0" w:line="240" w:lineRule="auto"/>
              <w:ind w:left="0"/>
              <w:jc w:val="center"/>
              <w:rPr>
                <w:rFonts w:ascii="宋体" w:hAnsi="宋体" w:cs="宋体"/>
                <w:color w:val="A6A6A6" w:themeColor="background1" w:themeShade="A6"/>
                <w:sz w:val="22"/>
                <w:szCs w:val="22"/>
              </w:rPr>
            </w:pPr>
            <w:r w:rsidRPr="009978FD">
              <w:rPr>
                <w:rFonts w:ascii="宋体" w:hAnsi="宋体" w:cs="宋体" w:hint="eastAsia"/>
                <w:color w:val="A6A6A6" w:themeColor="background1" w:themeShade="A6"/>
                <w:sz w:val="22"/>
                <w:szCs w:val="22"/>
              </w:rPr>
              <w:t>1306</w:t>
            </w:r>
          </w:p>
        </w:tc>
      </w:tr>
      <w:tr w:rsidR="00C62AA2" w:rsidRPr="009978FD" w:rsidTr="00C91A03">
        <w:trPr>
          <w:trHeight w:val="270"/>
        </w:trPr>
        <w:tc>
          <w:tcPr>
            <w:tcW w:w="1720" w:type="dxa"/>
            <w:vMerge/>
            <w:tcBorders>
              <w:top w:val="nil"/>
              <w:left w:val="single" w:sz="4" w:space="0" w:color="auto"/>
              <w:bottom w:val="single" w:sz="4" w:space="0" w:color="auto"/>
              <w:right w:val="single" w:sz="4" w:space="0" w:color="auto"/>
            </w:tcBorders>
            <w:vAlign w:val="center"/>
            <w:hideMark/>
          </w:tcPr>
          <w:p w:rsidR="00C62AA2" w:rsidRPr="009978FD" w:rsidRDefault="00C62AA2" w:rsidP="00C91A03">
            <w:pPr>
              <w:snapToGrid/>
              <w:spacing w:before="0" w:after="0" w:line="240" w:lineRule="auto"/>
              <w:ind w:left="0"/>
              <w:rPr>
                <w:rFonts w:ascii="宋体" w:hAnsi="宋体" w:cs="宋体"/>
                <w:color w:val="A6A6A6" w:themeColor="background1" w:themeShade="A6"/>
                <w:sz w:val="22"/>
                <w:szCs w:val="22"/>
              </w:rPr>
            </w:pPr>
          </w:p>
        </w:tc>
        <w:tc>
          <w:tcPr>
            <w:tcW w:w="3396" w:type="dxa"/>
            <w:tcBorders>
              <w:top w:val="nil"/>
              <w:left w:val="nil"/>
              <w:bottom w:val="single" w:sz="4" w:space="0" w:color="auto"/>
              <w:right w:val="single" w:sz="4" w:space="0" w:color="auto"/>
            </w:tcBorders>
            <w:shd w:val="clear" w:color="auto" w:fill="auto"/>
            <w:noWrap/>
            <w:vAlign w:val="center"/>
            <w:hideMark/>
          </w:tcPr>
          <w:p w:rsidR="00C62AA2" w:rsidRPr="009978FD" w:rsidRDefault="00C62AA2" w:rsidP="00C91A03">
            <w:pPr>
              <w:snapToGrid/>
              <w:spacing w:before="0" w:after="0" w:line="240" w:lineRule="auto"/>
              <w:ind w:left="0"/>
              <w:rPr>
                <w:rFonts w:ascii="宋体" w:hAnsi="宋体" w:cs="宋体"/>
                <w:color w:val="A6A6A6" w:themeColor="background1" w:themeShade="A6"/>
                <w:sz w:val="22"/>
                <w:szCs w:val="22"/>
              </w:rPr>
            </w:pPr>
            <w:r w:rsidRPr="009978FD">
              <w:rPr>
                <w:rFonts w:ascii="宋体" w:hAnsi="宋体" w:cs="宋体" w:hint="eastAsia"/>
                <w:color w:val="A6A6A6" w:themeColor="background1" w:themeShade="A6"/>
                <w:sz w:val="22"/>
                <w:szCs w:val="22"/>
              </w:rPr>
              <w:t>分享到站外</w:t>
            </w:r>
          </w:p>
        </w:tc>
        <w:tc>
          <w:tcPr>
            <w:tcW w:w="2268" w:type="dxa"/>
            <w:tcBorders>
              <w:top w:val="nil"/>
              <w:left w:val="nil"/>
              <w:bottom w:val="single" w:sz="4" w:space="0" w:color="auto"/>
              <w:right w:val="single" w:sz="4" w:space="0" w:color="auto"/>
            </w:tcBorders>
            <w:shd w:val="clear" w:color="auto" w:fill="auto"/>
            <w:noWrap/>
            <w:vAlign w:val="center"/>
            <w:hideMark/>
          </w:tcPr>
          <w:p w:rsidR="00C62AA2" w:rsidRPr="009978FD" w:rsidRDefault="00C62AA2" w:rsidP="00C91A03">
            <w:pPr>
              <w:snapToGrid/>
              <w:spacing w:before="0" w:after="0" w:line="240" w:lineRule="auto"/>
              <w:ind w:left="0"/>
              <w:jc w:val="center"/>
              <w:rPr>
                <w:rFonts w:ascii="宋体" w:hAnsi="宋体" w:cs="宋体"/>
                <w:color w:val="A6A6A6" w:themeColor="background1" w:themeShade="A6"/>
                <w:sz w:val="22"/>
                <w:szCs w:val="22"/>
              </w:rPr>
            </w:pPr>
            <w:r w:rsidRPr="009978FD">
              <w:rPr>
                <w:rFonts w:ascii="宋体" w:hAnsi="宋体" w:cs="宋体" w:hint="eastAsia"/>
                <w:color w:val="A6A6A6" w:themeColor="background1" w:themeShade="A6"/>
                <w:sz w:val="22"/>
                <w:szCs w:val="22"/>
              </w:rPr>
              <w:t>1307</w:t>
            </w:r>
          </w:p>
        </w:tc>
      </w:tr>
      <w:tr w:rsidR="00C62AA2" w:rsidRPr="009978FD" w:rsidTr="00C91A03">
        <w:trPr>
          <w:trHeight w:val="270"/>
        </w:trPr>
        <w:tc>
          <w:tcPr>
            <w:tcW w:w="17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62AA2" w:rsidRPr="009978FD" w:rsidRDefault="00C62AA2" w:rsidP="00C91A03">
            <w:pPr>
              <w:snapToGrid/>
              <w:spacing w:before="0" w:after="0" w:line="240" w:lineRule="auto"/>
              <w:ind w:left="0"/>
              <w:jc w:val="center"/>
              <w:rPr>
                <w:rFonts w:ascii="宋体" w:hAnsi="宋体" w:cs="宋体"/>
                <w:color w:val="A6A6A6" w:themeColor="background1" w:themeShade="A6"/>
                <w:sz w:val="22"/>
                <w:szCs w:val="22"/>
              </w:rPr>
            </w:pPr>
            <w:r w:rsidRPr="009978FD">
              <w:rPr>
                <w:rFonts w:ascii="宋体" w:hAnsi="宋体" w:cs="宋体" w:hint="eastAsia"/>
                <w:color w:val="A6A6A6" w:themeColor="background1" w:themeShade="A6"/>
                <w:sz w:val="22"/>
                <w:szCs w:val="22"/>
              </w:rPr>
              <w:t>设置(14)</w:t>
            </w:r>
          </w:p>
        </w:tc>
        <w:tc>
          <w:tcPr>
            <w:tcW w:w="3396" w:type="dxa"/>
            <w:tcBorders>
              <w:top w:val="nil"/>
              <w:left w:val="nil"/>
              <w:bottom w:val="single" w:sz="4" w:space="0" w:color="auto"/>
              <w:right w:val="single" w:sz="4" w:space="0" w:color="auto"/>
            </w:tcBorders>
            <w:shd w:val="clear" w:color="auto" w:fill="auto"/>
            <w:noWrap/>
            <w:vAlign w:val="center"/>
            <w:hideMark/>
          </w:tcPr>
          <w:p w:rsidR="00C62AA2" w:rsidRPr="009978FD" w:rsidRDefault="00C62AA2" w:rsidP="00C91A03">
            <w:pPr>
              <w:snapToGrid/>
              <w:spacing w:before="0" w:after="0" w:line="240" w:lineRule="auto"/>
              <w:ind w:left="0"/>
              <w:rPr>
                <w:rFonts w:ascii="宋体" w:hAnsi="宋体" w:cs="宋体"/>
                <w:color w:val="A6A6A6" w:themeColor="background1" w:themeShade="A6"/>
                <w:sz w:val="22"/>
                <w:szCs w:val="22"/>
              </w:rPr>
            </w:pPr>
            <w:r w:rsidRPr="009978FD">
              <w:rPr>
                <w:rFonts w:ascii="宋体" w:hAnsi="宋体" w:cs="宋体" w:hint="eastAsia"/>
                <w:color w:val="A6A6A6" w:themeColor="background1" w:themeShade="A6"/>
                <w:sz w:val="22"/>
                <w:szCs w:val="22"/>
              </w:rPr>
              <w:t>设置闹钟</w:t>
            </w:r>
          </w:p>
        </w:tc>
        <w:tc>
          <w:tcPr>
            <w:tcW w:w="2268" w:type="dxa"/>
            <w:tcBorders>
              <w:top w:val="nil"/>
              <w:left w:val="nil"/>
              <w:bottom w:val="single" w:sz="4" w:space="0" w:color="auto"/>
              <w:right w:val="single" w:sz="4" w:space="0" w:color="auto"/>
            </w:tcBorders>
            <w:shd w:val="clear" w:color="auto" w:fill="auto"/>
            <w:noWrap/>
            <w:vAlign w:val="center"/>
            <w:hideMark/>
          </w:tcPr>
          <w:p w:rsidR="00C62AA2" w:rsidRPr="009978FD" w:rsidRDefault="00C62AA2" w:rsidP="00C91A03">
            <w:pPr>
              <w:snapToGrid/>
              <w:spacing w:before="0" w:after="0" w:line="240" w:lineRule="auto"/>
              <w:ind w:left="0"/>
              <w:jc w:val="center"/>
              <w:rPr>
                <w:rFonts w:ascii="宋体" w:hAnsi="宋体" w:cs="宋体"/>
                <w:color w:val="A6A6A6" w:themeColor="background1" w:themeShade="A6"/>
                <w:sz w:val="22"/>
                <w:szCs w:val="22"/>
              </w:rPr>
            </w:pPr>
            <w:r w:rsidRPr="009978FD">
              <w:rPr>
                <w:rFonts w:ascii="宋体" w:hAnsi="宋体" w:cs="宋体" w:hint="eastAsia"/>
                <w:color w:val="A6A6A6" w:themeColor="background1" w:themeShade="A6"/>
                <w:sz w:val="22"/>
                <w:szCs w:val="22"/>
              </w:rPr>
              <w:t>1401</w:t>
            </w:r>
          </w:p>
        </w:tc>
      </w:tr>
      <w:tr w:rsidR="00C62AA2" w:rsidRPr="009978FD" w:rsidTr="00C91A03">
        <w:trPr>
          <w:trHeight w:val="270"/>
        </w:trPr>
        <w:tc>
          <w:tcPr>
            <w:tcW w:w="1720" w:type="dxa"/>
            <w:vMerge/>
            <w:tcBorders>
              <w:top w:val="nil"/>
              <w:left w:val="single" w:sz="4" w:space="0" w:color="auto"/>
              <w:bottom w:val="single" w:sz="4" w:space="0" w:color="auto"/>
              <w:right w:val="single" w:sz="4" w:space="0" w:color="auto"/>
            </w:tcBorders>
            <w:vAlign w:val="center"/>
            <w:hideMark/>
          </w:tcPr>
          <w:p w:rsidR="00C62AA2" w:rsidRPr="009978FD" w:rsidRDefault="00C62AA2" w:rsidP="00C91A03">
            <w:pPr>
              <w:snapToGrid/>
              <w:spacing w:before="0" w:after="0" w:line="240" w:lineRule="auto"/>
              <w:ind w:left="0"/>
              <w:rPr>
                <w:rFonts w:ascii="宋体" w:hAnsi="宋体" w:cs="宋体"/>
                <w:color w:val="A6A6A6" w:themeColor="background1" w:themeShade="A6"/>
                <w:sz w:val="22"/>
                <w:szCs w:val="22"/>
              </w:rPr>
            </w:pPr>
          </w:p>
        </w:tc>
        <w:tc>
          <w:tcPr>
            <w:tcW w:w="3396" w:type="dxa"/>
            <w:tcBorders>
              <w:top w:val="nil"/>
              <w:left w:val="nil"/>
              <w:bottom w:val="single" w:sz="4" w:space="0" w:color="auto"/>
              <w:right w:val="single" w:sz="4" w:space="0" w:color="auto"/>
            </w:tcBorders>
            <w:shd w:val="clear" w:color="auto" w:fill="auto"/>
            <w:noWrap/>
            <w:vAlign w:val="center"/>
            <w:hideMark/>
          </w:tcPr>
          <w:p w:rsidR="00C62AA2" w:rsidRPr="009978FD" w:rsidRDefault="00C62AA2" w:rsidP="00C91A03">
            <w:pPr>
              <w:snapToGrid/>
              <w:spacing w:before="0" w:after="0" w:line="240" w:lineRule="auto"/>
              <w:ind w:left="0"/>
              <w:rPr>
                <w:rFonts w:ascii="宋体" w:hAnsi="宋体" w:cs="宋体"/>
                <w:color w:val="A6A6A6" w:themeColor="background1" w:themeShade="A6"/>
                <w:sz w:val="22"/>
                <w:szCs w:val="22"/>
              </w:rPr>
            </w:pPr>
            <w:r w:rsidRPr="009978FD">
              <w:rPr>
                <w:rFonts w:ascii="宋体" w:hAnsi="宋体" w:cs="宋体" w:hint="eastAsia"/>
                <w:color w:val="A6A6A6" w:themeColor="background1" w:themeShade="A6"/>
                <w:sz w:val="22"/>
                <w:szCs w:val="22"/>
              </w:rPr>
              <w:t>设置久坐提醒</w:t>
            </w:r>
          </w:p>
        </w:tc>
        <w:tc>
          <w:tcPr>
            <w:tcW w:w="2268" w:type="dxa"/>
            <w:tcBorders>
              <w:top w:val="nil"/>
              <w:left w:val="nil"/>
              <w:bottom w:val="single" w:sz="4" w:space="0" w:color="auto"/>
              <w:right w:val="single" w:sz="4" w:space="0" w:color="auto"/>
            </w:tcBorders>
            <w:shd w:val="clear" w:color="auto" w:fill="auto"/>
            <w:noWrap/>
            <w:vAlign w:val="center"/>
            <w:hideMark/>
          </w:tcPr>
          <w:p w:rsidR="00C62AA2" w:rsidRPr="009978FD" w:rsidRDefault="00C62AA2" w:rsidP="00C91A03">
            <w:pPr>
              <w:snapToGrid/>
              <w:spacing w:before="0" w:after="0" w:line="240" w:lineRule="auto"/>
              <w:ind w:left="0"/>
              <w:jc w:val="center"/>
              <w:rPr>
                <w:rFonts w:ascii="宋体" w:hAnsi="宋体" w:cs="宋体"/>
                <w:color w:val="A6A6A6" w:themeColor="background1" w:themeShade="A6"/>
                <w:sz w:val="22"/>
                <w:szCs w:val="22"/>
              </w:rPr>
            </w:pPr>
            <w:r w:rsidRPr="009978FD">
              <w:rPr>
                <w:rFonts w:ascii="宋体" w:hAnsi="宋体" w:cs="宋体" w:hint="eastAsia"/>
                <w:color w:val="A6A6A6" w:themeColor="background1" w:themeShade="A6"/>
                <w:sz w:val="22"/>
                <w:szCs w:val="22"/>
              </w:rPr>
              <w:t>1402</w:t>
            </w:r>
          </w:p>
        </w:tc>
      </w:tr>
      <w:tr w:rsidR="00C62AA2" w:rsidRPr="009978FD" w:rsidTr="00C91A03">
        <w:trPr>
          <w:trHeight w:val="270"/>
        </w:trPr>
        <w:tc>
          <w:tcPr>
            <w:tcW w:w="17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62AA2" w:rsidRPr="009978FD" w:rsidRDefault="00C62AA2" w:rsidP="00C91A03">
            <w:pPr>
              <w:snapToGrid/>
              <w:spacing w:before="0" w:after="0" w:line="240" w:lineRule="auto"/>
              <w:ind w:left="0"/>
              <w:jc w:val="center"/>
              <w:rPr>
                <w:rFonts w:ascii="宋体" w:hAnsi="宋体" w:cs="宋体"/>
                <w:color w:val="A6A6A6" w:themeColor="background1" w:themeShade="A6"/>
                <w:sz w:val="22"/>
                <w:szCs w:val="22"/>
              </w:rPr>
            </w:pPr>
            <w:r w:rsidRPr="009978FD">
              <w:rPr>
                <w:rFonts w:ascii="宋体" w:hAnsi="宋体" w:cs="宋体" w:hint="eastAsia"/>
                <w:color w:val="A6A6A6" w:themeColor="background1" w:themeShade="A6"/>
                <w:sz w:val="22"/>
                <w:szCs w:val="22"/>
              </w:rPr>
              <w:t>其他(15)</w:t>
            </w:r>
          </w:p>
        </w:tc>
        <w:tc>
          <w:tcPr>
            <w:tcW w:w="3396" w:type="dxa"/>
            <w:tcBorders>
              <w:top w:val="nil"/>
              <w:left w:val="nil"/>
              <w:bottom w:val="single" w:sz="4" w:space="0" w:color="auto"/>
              <w:right w:val="single" w:sz="4" w:space="0" w:color="auto"/>
            </w:tcBorders>
            <w:shd w:val="clear" w:color="auto" w:fill="auto"/>
            <w:noWrap/>
            <w:vAlign w:val="center"/>
            <w:hideMark/>
          </w:tcPr>
          <w:p w:rsidR="00C62AA2" w:rsidRPr="009978FD" w:rsidRDefault="00C62AA2" w:rsidP="00C91A03">
            <w:pPr>
              <w:snapToGrid/>
              <w:spacing w:before="0" w:after="0" w:line="240" w:lineRule="auto"/>
              <w:ind w:left="0"/>
              <w:rPr>
                <w:rFonts w:ascii="宋体" w:hAnsi="宋体" w:cs="宋体"/>
                <w:color w:val="A6A6A6" w:themeColor="background1" w:themeShade="A6"/>
                <w:sz w:val="22"/>
                <w:szCs w:val="22"/>
              </w:rPr>
            </w:pPr>
            <w:r w:rsidRPr="009978FD">
              <w:rPr>
                <w:rFonts w:ascii="宋体" w:hAnsi="宋体" w:cs="宋体" w:hint="eastAsia"/>
                <w:color w:val="A6A6A6" w:themeColor="background1" w:themeShade="A6"/>
                <w:sz w:val="22"/>
                <w:szCs w:val="22"/>
              </w:rPr>
              <w:t>问题反馈</w:t>
            </w:r>
          </w:p>
        </w:tc>
        <w:tc>
          <w:tcPr>
            <w:tcW w:w="2268" w:type="dxa"/>
            <w:tcBorders>
              <w:top w:val="nil"/>
              <w:left w:val="nil"/>
              <w:bottom w:val="single" w:sz="4" w:space="0" w:color="auto"/>
              <w:right w:val="single" w:sz="4" w:space="0" w:color="auto"/>
            </w:tcBorders>
            <w:shd w:val="clear" w:color="auto" w:fill="auto"/>
            <w:noWrap/>
            <w:vAlign w:val="center"/>
            <w:hideMark/>
          </w:tcPr>
          <w:p w:rsidR="00C62AA2" w:rsidRPr="009978FD" w:rsidRDefault="00C62AA2" w:rsidP="00C91A03">
            <w:pPr>
              <w:snapToGrid/>
              <w:spacing w:before="0" w:after="0" w:line="240" w:lineRule="auto"/>
              <w:ind w:left="0"/>
              <w:jc w:val="center"/>
              <w:rPr>
                <w:rFonts w:ascii="宋体" w:hAnsi="宋体" w:cs="宋体"/>
                <w:color w:val="A6A6A6" w:themeColor="background1" w:themeShade="A6"/>
                <w:sz w:val="22"/>
                <w:szCs w:val="22"/>
              </w:rPr>
            </w:pPr>
            <w:r w:rsidRPr="009978FD">
              <w:rPr>
                <w:rFonts w:ascii="宋体" w:hAnsi="宋体" w:cs="宋体" w:hint="eastAsia"/>
                <w:color w:val="A6A6A6" w:themeColor="background1" w:themeShade="A6"/>
                <w:sz w:val="22"/>
                <w:szCs w:val="22"/>
              </w:rPr>
              <w:t>1501</w:t>
            </w:r>
          </w:p>
        </w:tc>
      </w:tr>
      <w:tr w:rsidR="00C62AA2" w:rsidRPr="009978FD" w:rsidTr="00C91A03">
        <w:trPr>
          <w:trHeight w:val="270"/>
        </w:trPr>
        <w:tc>
          <w:tcPr>
            <w:tcW w:w="1720" w:type="dxa"/>
            <w:vMerge/>
            <w:tcBorders>
              <w:top w:val="nil"/>
              <w:left w:val="single" w:sz="4" w:space="0" w:color="auto"/>
              <w:bottom w:val="single" w:sz="4" w:space="0" w:color="auto"/>
              <w:right w:val="single" w:sz="4" w:space="0" w:color="auto"/>
            </w:tcBorders>
            <w:vAlign w:val="center"/>
            <w:hideMark/>
          </w:tcPr>
          <w:p w:rsidR="00C62AA2" w:rsidRPr="009978FD" w:rsidRDefault="00C62AA2" w:rsidP="00C91A03">
            <w:pPr>
              <w:snapToGrid/>
              <w:spacing w:before="0" w:after="0" w:line="240" w:lineRule="auto"/>
              <w:ind w:left="0"/>
              <w:rPr>
                <w:rFonts w:ascii="宋体" w:hAnsi="宋体" w:cs="宋体"/>
                <w:color w:val="A6A6A6" w:themeColor="background1" w:themeShade="A6"/>
                <w:sz w:val="22"/>
                <w:szCs w:val="22"/>
              </w:rPr>
            </w:pPr>
          </w:p>
        </w:tc>
        <w:tc>
          <w:tcPr>
            <w:tcW w:w="3396" w:type="dxa"/>
            <w:tcBorders>
              <w:top w:val="nil"/>
              <w:left w:val="nil"/>
              <w:bottom w:val="single" w:sz="4" w:space="0" w:color="auto"/>
              <w:right w:val="single" w:sz="4" w:space="0" w:color="auto"/>
            </w:tcBorders>
            <w:shd w:val="clear" w:color="auto" w:fill="auto"/>
            <w:noWrap/>
            <w:vAlign w:val="center"/>
            <w:hideMark/>
          </w:tcPr>
          <w:p w:rsidR="00C62AA2" w:rsidRPr="009978FD" w:rsidRDefault="00C62AA2" w:rsidP="00C91A03">
            <w:pPr>
              <w:snapToGrid/>
              <w:spacing w:before="0" w:after="0" w:line="240" w:lineRule="auto"/>
              <w:ind w:left="0"/>
              <w:rPr>
                <w:rFonts w:ascii="宋体" w:hAnsi="宋体" w:cs="宋体"/>
                <w:color w:val="A6A6A6" w:themeColor="background1" w:themeShade="A6"/>
                <w:sz w:val="22"/>
                <w:szCs w:val="22"/>
              </w:rPr>
            </w:pPr>
            <w:r w:rsidRPr="009978FD">
              <w:rPr>
                <w:rFonts w:ascii="宋体" w:hAnsi="宋体" w:cs="宋体" w:hint="eastAsia"/>
                <w:color w:val="A6A6A6" w:themeColor="background1" w:themeShade="A6"/>
                <w:sz w:val="22"/>
                <w:szCs w:val="22"/>
              </w:rPr>
              <w:t>帮助</w:t>
            </w:r>
          </w:p>
        </w:tc>
        <w:tc>
          <w:tcPr>
            <w:tcW w:w="2268" w:type="dxa"/>
            <w:tcBorders>
              <w:top w:val="nil"/>
              <w:left w:val="nil"/>
              <w:bottom w:val="single" w:sz="4" w:space="0" w:color="auto"/>
              <w:right w:val="single" w:sz="4" w:space="0" w:color="auto"/>
            </w:tcBorders>
            <w:shd w:val="clear" w:color="auto" w:fill="auto"/>
            <w:noWrap/>
            <w:vAlign w:val="center"/>
            <w:hideMark/>
          </w:tcPr>
          <w:p w:rsidR="00C62AA2" w:rsidRPr="009978FD" w:rsidRDefault="00C62AA2" w:rsidP="00C91A03">
            <w:pPr>
              <w:snapToGrid/>
              <w:spacing w:before="0" w:after="0" w:line="240" w:lineRule="auto"/>
              <w:ind w:left="0"/>
              <w:jc w:val="center"/>
              <w:rPr>
                <w:rFonts w:ascii="宋体" w:hAnsi="宋体" w:cs="宋体"/>
                <w:color w:val="A6A6A6" w:themeColor="background1" w:themeShade="A6"/>
                <w:sz w:val="22"/>
                <w:szCs w:val="22"/>
              </w:rPr>
            </w:pPr>
            <w:r w:rsidRPr="009978FD">
              <w:rPr>
                <w:rFonts w:ascii="宋体" w:hAnsi="宋体" w:cs="宋体" w:hint="eastAsia"/>
                <w:color w:val="A6A6A6" w:themeColor="background1" w:themeShade="A6"/>
                <w:sz w:val="22"/>
                <w:szCs w:val="22"/>
              </w:rPr>
              <w:t>1502</w:t>
            </w:r>
          </w:p>
        </w:tc>
      </w:tr>
    </w:tbl>
    <w:p w:rsidR="001431BC" w:rsidRDefault="001431BC" w:rsidP="001431BC">
      <w:pPr>
        <w:pStyle w:val="QB"/>
        <w:ind w:firstLine="420"/>
      </w:pPr>
      <w:r w:rsidRPr="00653625">
        <w:rPr>
          <w:rFonts w:hint="eastAsia"/>
        </w:rPr>
        <w:t xml:space="preserve">备注: </w:t>
      </w:r>
      <w:r>
        <w:rPr>
          <w:rFonts w:hint="eastAsia"/>
        </w:rPr>
        <w:t>1.部分穿戴APP的功能在健康平台不存在对应功能,灰色标注.</w:t>
      </w:r>
    </w:p>
    <w:p w:rsidR="001431BC" w:rsidRPr="00653625" w:rsidRDefault="001431BC" w:rsidP="001431BC">
      <w:pPr>
        <w:pStyle w:val="QB"/>
        <w:ind w:firstLine="420"/>
      </w:pPr>
      <w:r>
        <w:rPr>
          <w:rFonts w:hint="eastAsia"/>
        </w:rPr>
        <w:t xml:space="preserve">      2.考虑穿戴APP大类功能将来有扩展,大类100一下供穿戴使用.100以上供健康平台使用</w:t>
      </w:r>
    </w:p>
    <w:p w:rsidR="008A6EAE" w:rsidRDefault="008A6EAE" w:rsidP="00885BFB">
      <w:pPr>
        <w:pStyle w:val="QB"/>
        <w:ind w:firstLine="420"/>
      </w:pPr>
    </w:p>
    <w:p w:rsidR="00C05C8C" w:rsidRDefault="00C05C8C" w:rsidP="00885BFB">
      <w:pPr>
        <w:pStyle w:val="QB"/>
        <w:ind w:firstLine="420"/>
      </w:pPr>
    </w:p>
    <w:p w:rsidR="00C05C8C" w:rsidRDefault="00C05C8C" w:rsidP="00885BFB">
      <w:pPr>
        <w:pStyle w:val="QB"/>
        <w:ind w:firstLine="420"/>
        <w:rPr>
          <w:rFonts w:hint="eastAsia"/>
        </w:rPr>
      </w:pPr>
    </w:p>
    <w:p w:rsidR="00FE4D68" w:rsidRDefault="00FE4D68" w:rsidP="00885BFB">
      <w:pPr>
        <w:pStyle w:val="QB"/>
        <w:ind w:firstLine="420"/>
        <w:rPr>
          <w:rFonts w:hint="eastAsia"/>
        </w:rPr>
      </w:pPr>
    </w:p>
    <w:p w:rsidR="00FE4D68" w:rsidRDefault="00FE4D68" w:rsidP="00885BFB">
      <w:pPr>
        <w:pStyle w:val="QB"/>
        <w:ind w:firstLine="420"/>
        <w:rPr>
          <w:rFonts w:hint="eastAsia"/>
        </w:rPr>
      </w:pPr>
    </w:p>
    <w:p w:rsidR="00FE4D68" w:rsidRDefault="00FE4D68" w:rsidP="00885BFB">
      <w:pPr>
        <w:pStyle w:val="QB"/>
        <w:ind w:firstLine="420"/>
        <w:rPr>
          <w:rFonts w:hint="eastAsia"/>
        </w:rPr>
      </w:pPr>
    </w:p>
    <w:p w:rsidR="00FE4D68" w:rsidRDefault="00FE4D68" w:rsidP="00885BFB">
      <w:pPr>
        <w:pStyle w:val="QB"/>
        <w:ind w:firstLine="420"/>
        <w:rPr>
          <w:rFonts w:hint="eastAsia"/>
        </w:rPr>
      </w:pPr>
    </w:p>
    <w:p w:rsidR="00FE4D68" w:rsidRDefault="00FE4D68" w:rsidP="00885BFB">
      <w:pPr>
        <w:pStyle w:val="QB"/>
        <w:ind w:firstLine="420"/>
        <w:rPr>
          <w:rFonts w:hint="eastAsia"/>
        </w:rPr>
      </w:pPr>
    </w:p>
    <w:p w:rsidR="00FE4D68" w:rsidRDefault="00FE4D68" w:rsidP="00885BFB">
      <w:pPr>
        <w:pStyle w:val="QB"/>
        <w:ind w:firstLine="420"/>
        <w:rPr>
          <w:rFonts w:hint="eastAsia"/>
        </w:rPr>
      </w:pPr>
    </w:p>
    <w:p w:rsidR="00FE4D68" w:rsidRDefault="00FE4D68" w:rsidP="00885BFB">
      <w:pPr>
        <w:pStyle w:val="QB"/>
        <w:ind w:firstLine="420"/>
      </w:pPr>
    </w:p>
    <w:p w:rsidR="00C05C8C" w:rsidRDefault="00C05C8C" w:rsidP="00C05C8C">
      <w:pPr>
        <w:pStyle w:val="QB"/>
        <w:ind w:firstLine="420"/>
      </w:pPr>
      <w:r>
        <w:rPr>
          <w:rFonts w:hint="eastAsia"/>
        </w:rPr>
        <w:t>运动健康平台新增功能</w:t>
      </w:r>
    </w:p>
    <w:tbl>
      <w:tblPr>
        <w:tblW w:w="7384" w:type="dxa"/>
        <w:tblInd w:w="95" w:type="dxa"/>
        <w:tblLook w:val="04A0"/>
      </w:tblPr>
      <w:tblGrid>
        <w:gridCol w:w="2140"/>
        <w:gridCol w:w="2976"/>
        <w:gridCol w:w="2268"/>
      </w:tblGrid>
      <w:tr w:rsidR="00C05C8C" w:rsidRPr="008A6EAE" w:rsidTr="00C91A03">
        <w:trPr>
          <w:trHeight w:val="270"/>
        </w:trPr>
        <w:tc>
          <w:tcPr>
            <w:tcW w:w="214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C05C8C" w:rsidRPr="008A6EAE" w:rsidRDefault="00C05C8C" w:rsidP="00C91A03">
            <w:pPr>
              <w:snapToGrid/>
              <w:spacing w:before="0" w:after="0" w:line="240" w:lineRule="auto"/>
              <w:ind w:left="0"/>
              <w:jc w:val="center"/>
              <w:rPr>
                <w:rFonts w:ascii="宋体" w:hAnsi="宋体" w:cs="宋体"/>
                <w:color w:val="000000"/>
                <w:sz w:val="22"/>
                <w:szCs w:val="22"/>
              </w:rPr>
            </w:pPr>
            <w:r w:rsidRPr="008A6EAE">
              <w:rPr>
                <w:rFonts w:ascii="宋体" w:hAnsi="宋体" w:cs="宋体" w:hint="eastAsia"/>
                <w:color w:val="000000"/>
                <w:sz w:val="22"/>
                <w:szCs w:val="22"/>
              </w:rPr>
              <w:t>大类</w:t>
            </w:r>
          </w:p>
        </w:tc>
        <w:tc>
          <w:tcPr>
            <w:tcW w:w="2976" w:type="dxa"/>
            <w:tcBorders>
              <w:top w:val="single" w:sz="4" w:space="0" w:color="auto"/>
              <w:left w:val="nil"/>
              <w:bottom w:val="single" w:sz="4" w:space="0" w:color="auto"/>
              <w:right w:val="single" w:sz="4" w:space="0" w:color="auto"/>
            </w:tcBorders>
            <w:shd w:val="clear" w:color="000000" w:fill="BFBFBF"/>
            <w:noWrap/>
            <w:vAlign w:val="center"/>
            <w:hideMark/>
          </w:tcPr>
          <w:p w:rsidR="00C05C8C" w:rsidRPr="008A6EAE" w:rsidRDefault="00C05C8C" w:rsidP="00C91A03">
            <w:pPr>
              <w:snapToGrid/>
              <w:spacing w:before="0" w:after="0" w:line="240" w:lineRule="auto"/>
              <w:ind w:left="0"/>
              <w:jc w:val="center"/>
              <w:rPr>
                <w:rFonts w:ascii="宋体" w:hAnsi="宋体" w:cs="宋体"/>
                <w:color w:val="000000"/>
                <w:sz w:val="22"/>
                <w:szCs w:val="22"/>
              </w:rPr>
            </w:pPr>
            <w:r w:rsidRPr="008A6EAE">
              <w:rPr>
                <w:rFonts w:ascii="宋体" w:hAnsi="宋体" w:cs="宋体" w:hint="eastAsia"/>
                <w:color w:val="000000"/>
                <w:sz w:val="22"/>
                <w:szCs w:val="22"/>
              </w:rPr>
              <w:t>子功能</w:t>
            </w:r>
          </w:p>
        </w:tc>
        <w:tc>
          <w:tcPr>
            <w:tcW w:w="2268" w:type="dxa"/>
            <w:tcBorders>
              <w:top w:val="single" w:sz="4" w:space="0" w:color="auto"/>
              <w:left w:val="nil"/>
              <w:bottom w:val="single" w:sz="4" w:space="0" w:color="auto"/>
              <w:right w:val="single" w:sz="4" w:space="0" w:color="auto"/>
            </w:tcBorders>
            <w:shd w:val="clear" w:color="000000" w:fill="BFBFBF"/>
            <w:noWrap/>
            <w:vAlign w:val="center"/>
            <w:hideMark/>
          </w:tcPr>
          <w:p w:rsidR="00C05C8C" w:rsidRPr="008A6EAE" w:rsidRDefault="00C05C8C" w:rsidP="00C91A03">
            <w:pPr>
              <w:snapToGrid/>
              <w:spacing w:before="0" w:after="0" w:line="240" w:lineRule="auto"/>
              <w:ind w:left="0"/>
              <w:jc w:val="center"/>
              <w:rPr>
                <w:rFonts w:ascii="宋体" w:hAnsi="宋体" w:cs="宋体"/>
                <w:color w:val="000000"/>
                <w:sz w:val="22"/>
                <w:szCs w:val="22"/>
              </w:rPr>
            </w:pPr>
            <w:r w:rsidRPr="008A6EAE">
              <w:rPr>
                <w:rFonts w:ascii="宋体" w:hAnsi="宋体" w:cs="宋体" w:hint="eastAsia"/>
                <w:color w:val="000000"/>
                <w:sz w:val="22"/>
                <w:szCs w:val="22"/>
              </w:rPr>
              <w:t>编号</w:t>
            </w:r>
          </w:p>
        </w:tc>
      </w:tr>
      <w:tr w:rsidR="00C05C8C" w:rsidRPr="008A6EAE" w:rsidTr="00C91A03">
        <w:trPr>
          <w:trHeight w:val="270"/>
        </w:trPr>
        <w:tc>
          <w:tcPr>
            <w:tcW w:w="2140" w:type="dxa"/>
            <w:vMerge w:val="restart"/>
            <w:tcBorders>
              <w:top w:val="nil"/>
              <w:left w:val="single" w:sz="4" w:space="0" w:color="auto"/>
              <w:right w:val="single" w:sz="4" w:space="0" w:color="auto"/>
            </w:tcBorders>
            <w:shd w:val="clear" w:color="auto" w:fill="auto"/>
            <w:noWrap/>
            <w:vAlign w:val="center"/>
            <w:hideMark/>
          </w:tcPr>
          <w:p w:rsidR="00C05C8C" w:rsidRPr="008A6EAE" w:rsidRDefault="00C05C8C" w:rsidP="00C91A03">
            <w:pPr>
              <w:snapToGrid/>
              <w:spacing w:before="0" w:after="0" w:line="240" w:lineRule="auto"/>
              <w:ind w:left="0"/>
              <w:jc w:val="center"/>
              <w:rPr>
                <w:rFonts w:ascii="宋体" w:hAnsi="宋体" w:cs="宋体"/>
                <w:color w:val="000000"/>
                <w:sz w:val="22"/>
                <w:szCs w:val="22"/>
              </w:rPr>
            </w:pPr>
            <w:r>
              <w:rPr>
                <w:rFonts w:ascii="宋体" w:hAnsi="宋体" w:cs="宋体" w:hint="eastAsia"/>
                <w:color w:val="000000"/>
                <w:sz w:val="22"/>
                <w:szCs w:val="22"/>
              </w:rPr>
              <w:t>运动健康卡片</w:t>
            </w:r>
            <w:r w:rsidRPr="008A6EAE">
              <w:rPr>
                <w:rFonts w:ascii="宋体" w:hAnsi="宋体" w:cs="宋体" w:hint="eastAsia"/>
                <w:color w:val="000000"/>
                <w:sz w:val="22"/>
                <w:szCs w:val="22"/>
              </w:rPr>
              <w:t>(10</w:t>
            </w:r>
            <w:r>
              <w:rPr>
                <w:rFonts w:ascii="宋体" w:hAnsi="宋体" w:cs="宋体" w:hint="eastAsia"/>
                <w:color w:val="000000"/>
                <w:sz w:val="22"/>
                <w:szCs w:val="22"/>
              </w:rPr>
              <w:t>0</w:t>
            </w:r>
            <w:r w:rsidRPr="008A6EAE">
              <w:rPr>
                <w:rFonts w:ascii="宋体" w:hAnsi="宋体" w:cs="宋体" w:hint="eastAsia"/>
                <w:color w:val="000000"/>
                <w:sz w:val="22"/>
                <w:szCs w:val="22"/>
              </w:rPr>
              <w:t>)</w:t>
            </w:r>
          </w:p>
        </w:tc>
        <w:tc>
          <w:tcPr>
            <w:tcW w:w="2976" w:type="dxa"/>
            <w:tcBorders>
              <w:top w:val="nil"/>
              <w:left w:val="nil"/>
              <w:bottom w:val="single" w:sz="4" w:space="0" w:color="auto"/>
              <w:right w:val="single" w:sz="4" w:space="0" w:color="auto"/>
            </w:tcBorders>
            <w:shd w:val="clear" w:color="auto" w:fill="auto"/>
            <w:noWrap/>
            <w:vAlign w:val="center"/>
            <w:hideMark/>
          </w:tcPr>
          <w:p w:rsidR="00C05C8C" w:rsidRPr="008A6EAE" w:rsidRDefault="00C05C8C" w:rsidP="00C91A03">
            <w:pPr>
              <w:snapToGrid/>
              <w:spacing w:before="0" w:after="0" w:line="240" w:lineRule="auto"/>
              <w:ind w:left="0"/>
              <w:rPr>
                <w:rFonts w:ascii="宋体" w:hAnsi="宋体" w:cs="宋体"/>
                <w:color w:val="000000"/>
                <w:sz w:val="22"/>
                <w:szCs w:val="22"/>
              </w:rPr>
            </w:pPr>
            <w:r>
              <w:rPr>
                <w:rFonts w:ascii="宋体" w:hAnsi="宋体" w:cs="宋体" w:hint="eastAsia"/>
                <w:color w:val="000000"/>
                <w:sz w:val="22"/>
                <w:szCs w:val="22"/>
              </w:rPr>
              <w:t>运动健康主界面</w:t>
            </w:r>
          </w:p>
        </w:tc>
        <w:tc>
          <w:tcPr>
            <w:tcW w:w="2268" w:type="dxa"/>
            <w:tcBorders>
              <w:top w:val="nil"/>
              <w:left w:val="nil"/>
              <w:bottom w:val="single" w:sz="4" w:space="0" w:color="auto"/>
              <w:right w:val="single" w:sz="4" w:space="0" w:color="auto"/>
            </w:tcBorders>
            <w:shd w:val="clear" w:color="auto" w:fill="auto"/>
            <w:noWrap/>
            <w:vAlign w:val="center"/>
            <w:hideMark/>
          </w:tcPr>
          <w:p w:rsidR="00C05C8C" w:rsidRPr="008A6EAE" w:rsidRDefault="00C05C8C" w:rsidP="00C91A03">
            <w:pPr>
              <w:snapToGrid/>
              <w:spacing w:before="0" w:after="0" w:line="240" w:lineRule="auto"/>
              <w:ind w:left="0"/>
              <w:jc w:val="center"/>
              <w:rPr>
                <w:rFonts w:ascii="宋体" w:hAnsi="宋体" w:cs="宋体"/>
                <w:color w:val="000000"/>
                <w:sz w:val="22"/>
                <w:szCs w:val="22"/>
              </w:rPr>
            </w:pPr>
            <w:r>
              <w:rPr>
                <w:rFonts w:ascii="宋体" w:hAnsi="宋体" w:cs="宋体" w:hint="eastAsia"/>
                <w:color w:val="000000"/>
                <w:sz w:val="22"/>
                <w:szCs w:val="22"/>
              </w:rPr>
              <w:t>100000</w:t>
            </w:r>
          </w:p>
        </w:tc>
      </w:tr>
      <w:tr w:rsidR="00C05C8C" w:rsidRPr="008A6EAE" w:rsidTr="00C91A03">
        <w:trPr>
          <w:trHeight w:val="270"/>
        </w:trPr>
        <w:tc>
          <w:tcPr>
            <w:tcW w:w="2140" w:type="dxa"/>
            <w:vMerge/>
            <w:tcBorders>
              <w:top w:val="nil"/>
              <w:left w:val="single" w:sz="4" w:space="0" w:color="auto"/>
              <w:right w:val="single" w:sz="4" w:space="0" w:color="auto"/>
            </w:tcBorders>
            <w:shd w:val="clear" w:color="auto" w:fill="auto"/>
            <w:noWrap/>
            <w:vAlign w:val="center"/>
            <w:hideMark/>
          </w:tcPr>
          <w:p w:rsidR="00C05C8C" w:rsidRDefault="00C05C8C" w:rsidP="00C91A03">
            <w:pPr>
              <w:snapToGrid/>
              <w:spacing w:before="0" w:after="0" w:line="240" w:lineRule="auto"/>
              <w:ind w:left="0"/>
              <w:jc w:val="center"/>
              <w:rPr>
                <w:rFonts w:ascii="宋体" w:hAnsi="宋体" w:cs="宋体"/>
                <w:color w:val="000000"/>
                <w:sz w:val="22"/>
                <w:szCs w:val="22"/>
              </w:rPr>
            </w:pPr>
          </w:p>
        </w:tc>
        <w:tc>
          <w:tcPr>
            <w:tcW w:w="2976" w:type="dxa"/>
            <w:tcBorders>
              <w:top w:val="nil"/>
              <w:left w:val="nil"/>
              <w:bottom w:val="single" w:sz="4" w:space="0" w:color="auto"/>
              <w:right w:val="single" w:sz="4" w:space="0" w:color="auto"/>
            </w:tcBorders>
            <w:shd w:val="clear" w:color="auto" w:fill="auto"/>
            <w:noWrap/>
            <w:vAlign w:val="center"/>
            <w:hideMark/>
          </w:tcPr>
          <w:p w:rsidR="00C05C8C" w:rsidRPr="008A6EAE" w:rsidRDefault="00C05C8C" w:rsidP="00C91A03">
            <w:pPr>
              <w:snapToGrid/>
              <w:spacing w:before="0" w:after="0" w:line="240" w:lineRule="auto"/>
              <w:ind w:left="0"/>
              <w:rPr>
                <w:rFonts w:ascii="宋体" w:hAnsi="宋体" w:cs="宋体"/>
                <w:color w:val="000000"/>
                <w:sz w:val="22"/>
                <w:szCs w:val="22"/>
              </w:rPr>
            </w:pPr>
            <w:r>
              <w:rPr>
                <w:rFonts w:ascii="宋体" w:hAnsi="宋体" w:cs="宋体" w:hint="eastAsia"/>
                <w:color w:val="000000"/>
                <w:sz w:val="22"/>
                <w:szCs w:val="22"/>
              </w:rPr>
              <w:t>运动日卡片</w:t>
            </w:r>
          </w:p>
        </w:tc>
        <w:tc>
          <w:tcPr>
            <w:tcW w:w="2268" w:type="dxa"/>
            <w:tcBorders>
              <w:top w:val="nil"/>
              <w:left w:val="nil"/>
              <w:bottom w:val="single" w:sz="4" w:space="0" w:color="auto"/>
              <w:right w:val="single" w:sz="4" w:space="0" w:color="auto"/>
            </w:tcBorders>
            <w:shd w:val="clear" w:color="auto" w:fill="auto"/>
            <w:noWrap/>
            <w:vAlign w:val="center"/>
            <w:hideMark/>
          </w:tcPr>
          <w:p w:rsidR="00C05C8C" w:rsidRPr="008A6EAE" w:rsidRDefault="00C05C8C" w:rsidP="00C91A03">
            <w:pPr>
              <w:snapToGrid/>
              <w:spacing w:before="0" w:after="0" w:line="240" w:lineRule="auto"/>
              <w:ind w:left="0"/>
              <w:jc w:val="center"/>
              <w:rPr>
                <w:rFonts w:ascii="宋体" w:hAnsi="宋体" w:cs="宋体"/>
                <w:color w:val="000000"/>
                <w:sz w:val="22"/>
                <w:szCs w:val="22"/>
              </w:rPr>
            </w:pPr>
            <w:r>
              <w:rPr>
                <w:rFonts w:ascii="宋体" w:hAnsi="宋体" w:cs="宋体" w:hint="eastAsia"/>
                <w:color w:val="000000"/>
                <w:sz w:val="22"/>
                <w:szCs w:val="22"/>
              </w:rPr>
              <w:t>100001</w:t>
            </w:r>
          </w:p>
        </w:tc>
      </w:tr>
      <w:tr w:rsidR="00C05C8C" w:rsidRPr="008A6EAE" w:rsidTr="00C91A03">
        <w:trPr>
          <w:trHeight w:val="270"/>
        </w:trPr>
        <w:tc>
          <w:tcPr>
            <w:tcW w:w="2140" w:type="dxa"/>
            <w:vMerge/>
            <w:tcBorders>
              <w:top w:val="nil"/>
              <w:left w:val="single" w:sz="4" w:space="0" w:color="auto"/>
              <w:right w:val="single" w:sz="4" w:space="0" w:color="auto"/>
            </w:tcBorders>
            <w:shd w:val="clear" w:color="auto" w:fill="auto"/>
            <w:noWrap/>
            <w:vAlign w:val="center"/>
            <w:hideMark/>
          </w:tcPr>
          <w:p w:rsidR="00C05C8C" w:rsidRDefault="00C05C8C" w:rsidP="00C91A03">
            <w:pPr>
              <w:snapToGrid/>
              <w:spacing w:before="0" w:after="0" w:line="240" w:lineRule="auto"/>
              <w:ind w:left="0"/>
              <w:jc w:val="center"/>
              <w:rPr>
                <w:rFonts w:ascii="宋体" w:hAnsi="宋体" w:cs="宋体"/>
                <w:color w:val="000000"/>
                <w:sz w:val="22"/>
                <w:szCs w:val="22"/>
              </w:rPr>
            </w:pPr>
          </w:p>
        </w:tc>
        <w:tc>
          <w:tcPr>
            <w:tcW w:w="2976" w:type="dxa"/>
            <w:tcBorders>
              <w:top w:val="nil"/>
              <w:left w:val="nil"/>
              <w:bottom w:val="single" w:sz="4" w:space="0" w:color="auto"/>
              <w:right w:val="single" w:sz="4" w:space="0" w:color="auto"/>
            </w:tcBorders>
            <w:shd w:val="clear" w:color="auto" w:fill="auto"/>
            <w:noWrap/>
            <w:vAlign w:val="center"/>
            <w:hideMark/>
          </w:tcPr>
          <w:p w:rsidR="00C05C8C" w:rsidRDefault="00C05C8C" w:rsidP="00C91A03">
            <w:pPr>
              <w:snapToGrid/>
              <w:spacing w:before="0" w:after="0" w:line="240" w:lineRule="auto"/>
              <w:ind w:left="0"/>
              <w:rPr>
                <w:rFonts w:ascii="宋体" w:hAnsi="宋体" w:cs="宋体"/>
                <w:color w:val="000000"/>
                <w:sz w:val="22"/>
                <w:szCs w:val="22"/>
              </w:rPr>
            </w:pPr>
            <w:r>
              <w:rPr>
                <w:rFonts w:ascii="宋体" w:hAnsi="宋体" w:cs="宋体" w:hint="eastAsia"/>
                <w:color w:val="000000"/>
                <w:sz w:val="22"/>
                <w:szCs w:val="22"/>
              </w:rPr>
              <w:t>运动周卡片</w:t>
            </w:r>
          </w:p>
        </w:tc>
        <w:tc>
          <w:tcPr>
            <w:tcW w:w="2268" w:type="dxa"/>
            <w:tcBorders>
              <w:top w:val="nil"/>
              <w:left w:val="nil"/>
              <w:bottom w:val="single" w:sz="4" w:space="0" w:color="auto"/>
              <w:right w:val="single" w:sz="4" w:space="0" w:color="auto"/>
            </w:tcBorders>
            <w:shd w:val="clear" w:color="auto" w:fill="auto"/>
            <w:noWrap/>
            <w:vAlign w:val="center"/>
            <w:hideMark/>
          </w:tcPr>
          <w:p w:rsidR="00C05C8C" w:rsidRPr="008A6EAE" w:rsidRDefault="00C05C8C" w:rsidP="00C91A03">
            <w:pPr>
              <w:snapToGrid/>
              <w:spacing w:before="0" w:after="0" w:line="240" w:lineRule="auto"/>
              <w:ind w:left="0"/>
              <w:jc w:val="center"/>
              <w:rPr>
                <w:rFonts w:ascii="宋体" w:hAnsi="宋体" w:cs="宋体"/>
                <w:color w:val="000000"/>
                <w:sz w:val="22"/>
                <w:szCs w:val="22"/>
              </w:rPr>
            </w:pPr>
            <w:r>
              <w:rPr>
                <w:rFonts w:ascii="宋体" w:hAnsi="宋体" w:cs="宋体" w:hint="eastAsia"/>
                <w:color w:val="000000"/>
                <w:sz w:val="22"/>
                <w:szCs w:val="22"/>
              </w:rPr>
              <w:t>100002</w:t>
            </w:r>
          </w:p>
        </w:tc>
      </w:tr>
      <w:tr w:rsidR="00C05C8C" w:rsidRPr="008A6EAE" w:rsidTr="00C91A03">
        <w:trPr>
          <w:trHeight w:val="270"/>
        </w:trPr>
        <w:tc>
          <w:tcPr>
            <w:tcW w:w="2140" w:type="dxa"/>
            <w:vMerge/>
            <w:tcBorders>
              <w:top w:val="nil"/>
              <w:left w:val="single" w:sz="4" w:space="0" w:color="auto"/>
              <w:right w:val="single" w:sz="4" w:space="0" w:color="auto"/>
            </w:tcBorders>
            <w:shd w:val="clear" w:color="auto" w:fill="auto"/>
            <w:noWrap/>
            <w:vAlign w:val="center"/>
            <w:hideMark/>
          </w:tcPr>
          <w:p w:rsidR="00C05C8C" w:rsidRDefault="00C05C8C" w:rsidP="00C91A03">
            <w:pPr>
              <w:snapToGrid/>
              <w:spacing w:before="0" w:after="0" w:line="240" w:lineRule="auto"/>
              <w:ind w:left="0"/>
              <w:jc w:val="center"/>
              <w:rPr>
                <w:rFonts w:ascii="宋体" w:hAnsi="宋体" w:cs="宋体"/>
                <w:color w:val="000000"/>
                <w:sz w:val="22"/>
                <w:szCs w:val="22"/>
              </w:rPr>
            </w:pPr>
          </w:p>
        </w:tc>
        <w:tc>
          <w:tcPr>
            <w:tcW w:w="2976" w:type="dxa"/>
            <w:tcBorders>
              <w:top w:val="nil"/>
              <w:left w:val="nil"/>
              <w:bottom w:val="single" w:sz="4" w:space="0" w:color="auto"/>
              <w:right w:val="single" w:sz="4" w:space="0" w:color="auto"/>
            </w:tcBorders>
            <w:shd w:val="clear" w:color="auto" w:fill="auto"/>
            <w:noWrap/>
            <w:vAlign w:val="center"/>
            <w:hideMark/>
          </w:tcPr>
          <w:p w:rsidR="00C05C8C" w:rsidRDefault="00C05C8C" w:rsidP="00C91A03">
            <w:pPr>
              <w:snapToGrid/>
              <w:spacing w:before="0" w:after="0" w:line="240" w:lineRule="auto"/>
              <w:ind w:left="0"/>
              <w:rPr>
                <w:rFonts w:ascii="宋体" w:hAnsi="宋体" w:cs="宋体"/>
                <w:color w:val="000000"/>
                <w:sz w:val="22"/>
                <w:szCs w:val="22"/>
              </w:rPr>
            </w:pPr>
            <w:r>
              <w:rPr>
                <w:rFonts w:ascii="宋体" w:hAnsi="宋体" w:cs="宋体" w:hint="eastAsia"/>
                <w:color w:val="000000"/>
                <w:sz w:val="22"/>
                <w:szCs w:val="22"/>
              </w:rPr>
              <w:t>运动月卡片</w:t>
            </w:r>
          </w:p>
        </w:tc>
        <w:tc>
          <w:tcPr>
            <w:tcW w:w="2268" w:type="dxa"/>
            <w:tcBorders>
              <w:top w:val="nil"/>
              <w:left w:val="nil"/>
              <w:bottom w:val="single" w:sz="4" w:space="0" w:color="auto"/>
              <w:right w:val="single" w:sz="4" w:space="0" w:color="auto"/>
            </w:tcBorders>
            <w:shd w:val="clear" w:color="auto" w:fill="auto"/>
            <w:noWrap/>
            <w:vAlign w:val="center"/>
            <w:hideMark/>
          </w:tcPr>
          <w:p w:rsidR="00C05C8C" w:rsidRPr="008A6EAE" w:rsidRDefault="00C05C8C" w:rsidP="00C91A03">
            <w:pPr>
              <w:snapToGrid/>
              <w:spacing w:before="0" w:after="0" w:line="240" w:lineRule="auto"/>
              <w:ind w:left="0"/>
              <w:jc w:val="center"/>
              <w:rPr>
                <w:rFonts w:ascii="宋体" w:hAnsi="宋体" w:cs="宋体"/>
                <w:color w:val="000000"/>
                <w:sz w:val="22"/>
                <w:szCs w:val="22"/>
              </w:rPr>
            </w:pPr>
            <w:r>
              <w:rPr>
                <w:rFonts w:ascii="宋体" w:hAnsi="宋体" w:cs="宋体" w:hint="eastAsia"/>
                <w:color w:val="000000"/>
                <w:sz w:val="22"/>
                <w:szCs w:val="22"/>
              </w:rPr>
              <w:t>100003</w:t>
            </w:r>
          </w:p>
        </w:tc>
      </w:tr>
      <w:tr w:rsidR="00C05C8C" w:rsidRPr="008A6EAE" w:rsidTr="00C91A03">
        <w:trPr>
          <w:trHeight w:val="270"/>
        </w:trPr>
        <w:tc>
          <w:tcPr>
            <w:tcW w:w="2140" w:type="dxa"/>
            <w:vMerge/>
            <w:tcBorders>
              <w:top w:val="nil"/>
              <w:left w:val="single" w:sz="4" w:space="0" w:color="auto"/>
              <w:right w:val="single" w:sz="4" w:space="0" w:color="auto"/>
            </w:tcBorders>
            <w:shd w:val="clear" w:color="auto" w:fill="auto"/>
            <w:noWrap/>
            <w:vAlign w:val="center"/>
            <w:hideMark/>
          </w:tcPr>
          <w:p w:rsidR="00C05C8C" w:rsidRDefault="00C05C8C" w:rsidP="00C91A03">
            <w:pPr>
              <w:snapToGrid/>
              <w:spacing w:before="0" w:after="0" w:line="240" w:lineRule="auto"/>
              <w:ind w:left="0"/>
              <w:jc w:val="center"/>
              <w:rPr>
                <w:rFonts w:ascii="宋体" w:hAnsi="宋体" w:cs="宋体"/>
                <w:color w:val="000000"/>
                <w:sz w:val="22"/>
                <w:szCs w:val="22"/>
              </w:rPr>
            </w:pPr>
          </w:p>
        </w:tc>
        <w:tc>
          <w:tcPr>
            <w:tcW w:w="2976" w:type="dxa"/>
            <w:tcBorders>
              <w:top w:val="nil"/>
              <w:left w:val="nil"/>
              <w:bottom w:val="single" w:sz="4" w:space="0" w:color="auto"/>
              <w:right w:val="single" w:sz="4" w:space="0" w:color="auto"/>
            </w:tcBorders>
            <w:shd w:val="clear" w:color="auto" w:fill="auto"/>
            <w:noWrap/>
            <w:vAlign w:val="center"/>
            <w:hideMark/>
          </w:tcPr>
          <w:p w:rsidR="00C05C8C" w:rsidRDefault="00C05C8C" w:rsidP="00C91A03">
            <w:pPr>
              <w:snapToGrid/>
              <w:spacing w:before="0" w:after="0" w:line="240" w:lineRule="auto"/>
              <w:ind w:left="0"/>
              <w:rPr>
                <w:rFonts w:ascii="宋体" w:hAnsi="宋体" w:cs="宋体"/>
                <w:color w:val="000000"/>
                <w:sz w:val="22"/>
                <w:szCs w:val="22"/>
              </w:rPr>
            </w:pPr>
            <w:r>
              <w:rPr>
                <w:rFonts w:ascii="宋体" w:hAnsi="宋体" w:cs="宋体" w:hint="eastAsia"/>
                <w:color w:val="000000"/>
                <w:sz w:val="22"/>
                <w:szCs w:val="22"/>
              </w:rPr>
              <w:t>睡眠日卡片</w:t>
            </w:r>
          </w:p>
        </w:tc>
        <w:tc>
          <w:tcPr>
            <w:tcW w:w="2268" w:type="dxa"/>
            <w:tcBorders>
              <w:top w:val="nil"/>
              <w:left w:val="nil"/>
              <w:bottom w:val="single" w:sz="4" w:space="0" w:color="auto"/>
              <w:right w:val="single" w:sz="4" w:space="0" w:color="auto"/>
            </w:tcBorders>
            <w:shd w:val="clear" w:color="auto" w:fill="auto"/>
            <w:noWrap/>
            <w:vAlign w:val="center"/>
            <w:hideMark/>
          </w:tcPr>
          <w:p w:rsidR="00C05C8C" w:rsidRPr="008A6EAE" w:rsidRDefault="00C05C8C" w:rsidP="00C91A03">
            <w:pPr>
              <w:snapToGrid/>
              <w:spacing w:before="0" w:after="0" w:line="240" w:lineRule="auto"/>
              <w:ind w:left="0"/>
              <w:jc w:val="center"/>
              <w:rPr>
                <w:rFonts w:ascii="宋体" w:hAnsi="宋体" w:cs="宋体"/>
                <w:color w:val="000000"/>
                <w:sz w:val="22"/>
                <w:szCs w:val="22"/>
              </w:rPr>
            </w:pPr>
            <w:r>
              <w:rPr>
                <w:rFonts w:ascii="宋体" w:hAnsi="宋体" w:cs="宋体" w:hint="eastAsia"/>
                <w:color w:val="000000"/>
                <w:sz w:val="22"/>
                <w:szCs w:val="22"/>
              </w:rPr>
              <w:t>100004</w:t>
            </w:r>
          </w:p>
        </w:tc>
      </w:tr>
      <w:tr w:rsidR="00C05C8C" w:rsidRPr="008A6EAE" w:rsidTr="00C91A03">
        <w:trPr>
          <w:trHeight w:val="270"/>
        </w:trPr>
        <w:tc>
          <w:tcPr>
            <w:tcW w:w="2140" w:type="dxa"/>
            <w:vMerge/>
            <w:tcBorders>
              <w:top w:val="nil"/>
              <w:left w:val="single" w:sz="4" w:space="0" w:color="auto"/>
              <w:right w:val="single" w:sz="4" w:space="0" w:color="auto"/>
            </w:tcBorders>
            <w:shd w:val="clear" w:color="auto" w:fill="auto"/>
            <w:noWrap/>
            <w:vAlign w:val="center"/>
            <w:hideMark/>
          </w:tcPr>
          <w:p w:rsidR="00C05C8C" w:rsidRDefault="00C05C8C" w:rsidP="00C91A03">
            <w:pPr>
              <w:snapToGrid/>
              <w:spacing w:before="0" w:after="0" w:line="240" w:lineRule="auto"/>
              <w:ind w:left="0"/>
              <w:jc w:val="center"/>
              <w:rPr>
                <w:rFonts w:ascii="宋体" w:hAnsi="宋体" w:cs="宋体"/>
                <w:color w:val="000000"/>
                <w:sz w:val="22"/>
                <w:szCs w:val="22"/>
              </w:rPr>
            </w:pPr>
          </w:p>
        </w:tc>
        <w:tc>
          <w:tcPr>
            <w:tcW w:w="2976" w:type="dxa"/>
            <w:tcBorders>
              <w:top w:val="nil"/>
              <w:left w:val="nil"/>
              <w:bottom w:val="single" w:sz="4" w:space="0" w:color="auto"/>
              <w:right w:val="single" w:sz="4" w:space="0" w:color="auto"/>
            </w:tcBorders>
            <w:shd w:val="clear" w:color="auto" w:fill="auto"/>
            <w:noWrap/>
            <w:vAlign w:val="center"/>
            <w:hideMark/>
          </w:tcPr>
          <w:p w:rsidR="00C05C8C" w:rsidRDefault="00C05C8C" w:rsidP="00C91A03">
            <w:pPr>
              <w:snapToGrid/>
              <w:spacing w:before="0" w:after="0" w:line="240" w:lineRule="auto"/>
              <w:ind w:left="0"/>
              <w:rPr>
                <w:rFonts w:ascii="宋体" w:hAnsi="宋体" w:cs="宋体"/>
                <w:color w:val="000000"/>
                <w:sz w:val="22"/>
                <w:szCs w:val="22"/>
              </w:rPr>
            </w:pPr>
            <w:r>
              <w:rPr>
                <w:rFonts w:ascii="宋体" w:hAnsi="宋体" w:cs="宋体" w:hint="eastAsia"/>
                <w:color w:val="000000"/>
                <w:sz w:val="22"/>
                <w:szCs w:val="22"/>
              </w:rPr>
              <w:t>睡眠周卡片</w:t>
            </w:r>
          </w:p>
        </w:tc>
        <w:tc>
          <w:tcPr>
            <w:tcW w:w="2268" w:type="dxa"/>
            <w:tcBorders>
              <w:top w:val="nil"/>
              <w:left w:val="nil"/>
              <w:bottom w:val="single" w:sz="4" w:space="0" w:color="auto"/>
              <w:right w:val="single" w:sz="4" w:space="0" w:color="auto"/>
            </w:tcBorders>
            <w:shd w:val="clear" w:color="auto" w:fill="auto"/>
            <w:noWrap/>
            <w:vAlign w:val="center"/>
            <w:hideMark/>
          </w:tcPr>
          <w:p w:rsidR="00C05C8C" w:rsidRPr="008A6EAE" w:rsidRDefault="00C05C8C" w:rsidP="00C91A03">
            <w:pPr>
              <w:snapToGrid/>
              <w:spacing w:before="0" w:after="0" w:line="240" w:lineRule="auto"/>
              <w:ind w:left="0"/>
              <w:jc w:val="center"/>
              <w:rPr>
                <w:rFonts w:ascii="宋体" w:hAnsi="宋体" w:cs="宋体"/>
                <w:color w:val="000000"/>
                <w:sz w:val="22"/>
                <w:szCs w:val="22"/>
              </w:rPr>
            </w:pPr>
            <w:r>
              <w:rPr>
                <w:rFonts w:ascii="宋体" w:hAnsi="宋体" w:cs="宋体" w:hint="eastAsia"/>
                <w:color w:val="000000"/>
                <w:sz w:val="22"/>
                <w:szCs w:val="22"/>
              </w:rPr>
              <w:t>100005</w:t>
            </w:r>
          </w:p>
        </w:tc>
      </w:tr>
      <w:tr w:rsidR="00C05C8C" w:rsidRPr="008A6EAE" w:rsidTr="00C91A03">
        <w:trPr>
          <w:trHeight w:val="270"/>
        </w:trPr>
        <w:tc>
          <w:tcPr>
            <w:tcW w:w="2140" w:type="dxa"/>
            <w:vMerge/>
            <w:tcBorders>
              <w:top w:val="nil"/>
              <w:left w:val="single" w:sz="4" w:space="0" w:color="auto"/>
              <w:right w:val="single" w:sz="4" w:space="0" w:color="auto"/>
            </w:tcBorders>
            <w:shd w:val="clear" w:color="auto" w:fill="auto"/>
            <w:noWrap/>
            <w:vAlign w:val="center"/>
            <w:hideMark/>
          </w:tcPr>
          <w:p w:rsidR="00C05C8C" w:rsidRDefault="00C05C8C" w:rsidP="00C91A03">
            <w:pPr>
              <w:snapToGrid/>
              <w:spacing w:before="0" w:after="0" w:line="240" w:lineRule="auto"/>
              <w:ind w:left="0"/>
              <w:jc w:val="center"/>
              <w:rPr>
                <w:rFonts w:ascii="宋体" w:hAnsi="宋体" w:cs="宋体"/>
                <w:color w:val="000000"/>
                <w:sz w:val="22"/>
                <w:szCs w:val="22"/>
              </w:rPr>
            </w:pPr>
          </w:p>
        </w:tc>
        <w:tc>
          <w:tcPr>
            <w:tcW w:w="2976" w:type="dxa"/>
            <w:tcBorders>
              <w:top w:val="nil"/>
              <w:left w:val="nil"/>
              <w:bottom w:val="single" w:sz="4" w:space="0" w:color="auto"/>
              <w:right w:val="single" w:sz="4" w:space="0" w:color="auto"/>
            </w:tcBorders>
            <w:shd w:val="clear" w:color="auto" w:fill="auto"/>
            <w:noWrap/>
            <w:vAlign w:val="center"/>
            <w:hideMark/>
          </w:tcPr>
          <w:p w:rsidR="00C05C8C" w:rsidRDefault="00C05C8C" w:rsidP="00C91A03">
            <w:pPr>
              <w:snapToGrid/>
              <w:spacing w:before="0" w:after="0" w:line="240" w:lineRule="auto"/>
              <w:ind w:left="0"/>
              <w:rPr>
                <w:rFonts w:ascii="宋体" w:hAnsi="宋体" w:cs="宋体"/>
                <w:color w:val="000000"/>
                <w:sz w:val="22"/>
                <w:szCs w:val="22"/>
              </w:rPr>
            </w:pPr>
            <w:r>
              <w:rPr>
                <w:rFonts w:ascii="宋体" w:hAnsi="宋体" w:cs="宋体" w:hint="eastAsia"/>
                <w:color w:val="000000"/>
                <w:sz w:val="22"/>
                <w:szCs w:val="22"/>
              </w:rPr>
              <w:t>睡眠月卡片</w:t>
            </w:r>
          </w:p>
        </w:tc>
        <w:tc>
          <w:tcPr>
            <w:tcW w:w="2268" w:type="dxa"/>
            <w:tcBorders>
              <w:top w:val="nil"/>
              <w:left w:val="nil"/>
              <w:bottom w:val="single" w:sz="4" w:space="0" w:color="auto"/>
              <w:right w:val="single" w:sz="4" w:space="0" w:color="auto"/>
            </w:tcBorders>
            <w:shd w:val="clear" w:color="auto" w:fill="auto"/>
            <w:noWrap/>
            <w:vAlign w:val="center"/>
            <w:hideMark/>
          </w:tcPr>
          <w:p w:rsidR="00C05C8C" w:rsidRPr="008A6EAE" w:rsidRDefault="00C05C8C" w:rsidP="00C91A03">
            <w:pPr>
              <w:snapToGrid/>
              <w:spacing w:before="0" w:after="0" w:line="240" w:lineRule="auto"/>
              <w:ind w:left="0"/>
              <w:jc w:val="center"/>
              <w:rPr>
                <w:rFonts w:ascii="宋体" w:hAnsi="宋体" w:cs="宋体"/>
                <w:color w:val="000000"/>
                <w:sz w:val="22"/>
                <w:szCs w:val="22"/>
              </w:rPr>
            </w:pPr>
            <w:r>
              <w:rPr>
                <w:rFonts w:ascii="宋体" w:hAnsi="宋体" w:cs="宋体" w:hint="eastAsia"/>
                <w:color w:val="000000"/>
                <w:sz w:val="22"/>
                <w:szCs w:val="22"/>
              </w:rPr>
              <w:t>100006</w:t>
            </w:r>
          </w:p>
        </w:tc>
      </w:tr>
      <w:tr w:rsidR="00C05C8C" w:rsidRPr="008A6EAE" w:rsidTr="00C91A03">
        <w:trPr>
          <w:trHeight w:val="270"/>
        </w:trPr>
        <w:tc>
          <w:tcPr>
            <w:tcW w:w="2140" w:type="dxa"/>
            <w:vMerge/>
            <w:tcBorders>
              <w:top w:val="nil"/>
              <w:left w:val="single" w:sz="4" w:space="0" w:color="auto"/>
              <w:right w:val="single" w:sz="4" w:space="0" w:color="auto"/>
            </w:tcBorders>
            <w:shd w:val="clear" w:color="auto" w:fill="auto"/>
            <w:noWrap/>
            <w:vAlign w:val="center"/>
            <w:hideMark/>
          </w:tcPr>
          <w:p w:rsidR="00C05C8C" w:rsidRDefault="00C05C8C" w:rsidP="00C91A03">
            <w:pPr>
              <w:snapToGrid/>
              <w:spacing w:before="0" w:after="0" w:line="240" w:lineRule="auto"/>
              <w:ind w:left="0"/>
              <w:jc w:val="center"/>
              <w:rPr>
                <w:rFonts w:ascii="宋体" w:hAnsi="宋体" w:cs="宋体"/>
                <w:color w:val="000000"/>
                <w:sz w:val="22"/>
                <w:szCs w:val="22"/>
              </w:rPr>
            </w:pPr>
          </w:p>
        </w:tc>
        <w:tc>
          <w:tcPr>
            <w:tcW w:w="2976" w:type="dxa"/>
            <w:tcBorders>
              <w:top w:val="nil"/>
              <w:left w:val="nil"/>
              <w:bottom w:val="single" w:sz="4" w:space="0" w:color="auto"/>
              <w:right w:val="single" w:sz="4" w:space="0" w:color="auto"/>
            </w:tcBorders>
            <w:shd w:val="clear" w:color="auto" w:fill="auto"/>
            <w:noWrap/>
            <w:vAlign w:val="center"/>
            <w:hideMark/>
          </w:tcPr>
          <w:p w:rsidR="00C05C8C" w:rsidRDefault="00C05C8C" w:rsidP="00C91A03">
            <w:pPr>
              <w:snapToGrid/>
              <w:spacing w:before="0" w:after="0" w:line="240" w:lineRule="auto"/>
              <w:ind w:left="0"/>
              <w:rPr>
                <w:rFonts w:ascii="宋体" w:hAnsi="宋体" w:cs="宋体"/>
                <w:color w:val="000000"/>
                <w:sz w:val="22"/>
                <w:szCs w:val="22"/>
              </w:rPr>
            </w:pPr>
            <w:r>
              <w:rPr>
                <w:rFonts w:ascii="宋体" w:hAnsi="宋体" w:cs="宋体" w:hint="eastAsia"/>
                <w:color w:val="000000"/>
                <w:sz w:val="22"/>
                <w:szCs w:val="22"/>
              </w:rPr>
              <w:t>血糖日卡片</w:t>
            </w:r>
          </w:p>
        </w:tc>
        <w:tc>
          <w:tcPr>
            <w:tcW w:w="2268" w:type="dxa"/>
            <w:tcBorders>
              <w:top w:val="nil"/>
              <w:left w:val="nil"/>
              <w:bottom w:val="single" w:sz="4" w:space="0" w:color="auto"/>
              <w:right w:val="single" w:sz="4" w:space="0" w:color="auto"/>
            </w:tcBorders>
            <w:shd w:val="clear" w:color="auto" w:fill="auto"/>
            <w:noWrap/>
            <w:vAlign w:val="center"/>
            <w:hideMark/>
          </w:tcPr>
          <w:p w:rsidR="00C05C8C" w:rsidRPr="008A6EAE" w:rsidRDefault="00C05C8C" w:rsidP="00C91A03">
            <w:pPr>
              <w:snapToGrid/>
              <w:spacing w:before="0" w:after="0" w:line="240" w:lineRule="auto"/>
              <w:ind w:left="0"/>
              <w:jc w:val="center"/>
              <w:rPr>
                <w:rFonts w:ascii="宋体" w:hAnsi="宋体" w:cs="宋体"/>
                <w:color w:val="000000"/>
                <w:sz w:val="22"/>
                <w:szCs w:val="22"/>
              </w:rPr>
            </w:pPr>
            <w:r>
              <w:rPr>
                <w:rFonts w:ascii="宋体" w:hAnsi="宋体" w:cs="宋体" w:hint="eastAsia"/>
                <w:color w:val="000000"/>
                <w:sz w:val="22"/>
                <w:szCs w:val="22"/>
              </w:rPr>
              <w:t>100007</w:t>
            </w:r>
          </w:p>
        </w:tc>
      </w:tr>
      <w:tr w:rsidR="00C05C8C" w:rsidRPr="008A6EAE" w:rsidTr="00C91A03">
        <w:trPr>
          <w:trHeight w:val="270"/>
        </w:trPr>
        <w:tc>
          <w:tcPr>
            <w:tcW w:w="2140" w:type="dxa"/>
            <w:vMerge/>
            <w:tcBorders>
              <w:top w:val="nil"/>
              <w:left w:val="single" w:sz="4" w:space="0" w:color="auto"/>
              <w:right w:val="single" w:sz="4" w:space="0" w:color="auto"/>
            </w:tcBorders>
            <w:shd w:val="clear" w:color="auto" w:fill="auto"/>
            <w:noWrap/>
            <w:vAlign w:val="center"/>
            <w:hideMark/>
          </w:tcPr>
          <w:p w:rsidR="00C05C8C" w:rsidRDefault="00C05C8C" w:rsidP="00C91A03">
            <w:pPr>
              <w:snapToGrid/>
              <w:spacing w:before="0" w:after="0" w:line="240" w:lineRule="auto"/>
              <w:ind w:left="0"/>
              <w:jc w:val="center"/>
              <w:rPr>
                <w:rFonts w:ascii="宋体" w:hAnsi="宋体" w:cs="宋体"/>
                <w:color w:val="000000"/>
                <w:sz w:val="22"/>
                <w:szCs w:val="22"/>
              </w:rPr>
            </w:pPr>
          </w:p>
        </w:tc>
        <w:tc>
          <w:tcPr>
            <w:tcW w:w="2976" w:type="dxa"/>
            <w:tcBorders>
              <w:top w:val="nil"/>
              <w:left w:val="nil"/>
              <w:bottom w:val="single" w:sz="4" w:space="0" w:color="auto"/>
              <w:right w:val="single" w:sz="4" w:space="0" w:color="auto"/>
            </w:tcBorders>
            <w:shd w:val="clear" w:color="auto" w:fill="auto"/>
            <w:noWrap/>
            <w:vAlign w:val="center"/>
            <w:hideMark/>
          </w:tcPr>
          <w:p w:rsidR="00C05C8C" w:rsidRDefault="00C05C8C" w:rsidP="00C91A03">
            <w:pPr>
              <w:snapToGrid/>
              <w:spacing w:before="0" w:after="0" w:line="240" w:lineRule="auto"/>
              <w:ind w:left="0"/>
              <w:rPr>
                <w:rFonts w:ascii="宋体" w:hAnsi="宋体" w:cs="宋体"/>
                <w:color w:val="000000"/>
                <w:sz w:val="22"/>
                <w:szCs w:val="22"/>
              </w:rPr>
            </w:pPr>
            <w:r>
              <w:rPr>
                <w:rFonts w:ascii="宋体" w:hAnsi="宋体" w:cs="宋体" w:hint="eastAsia"/>
                <w:color w:val="000000"/>
                <w:sz w:val="22"/>
                <w:szCs w:val="22"/>
              </w:rPr>
              <w:t>血糖周卡片</w:t>
            </w:r>
          </w:p>
        </w:tc>
        <w:tc>
          <w:tcPr>
            <w:tcW w:w="2268" w:type="dxa"/>
            <w:tcBorders>
              <w:top w:val="nil"/>
              <w:left w:val="nil"/>
              <w:bottom w:val="single" w:sz="4" w:space="0" w:color="auto"/>
              <w:right w:val="single" w:sz="4" w:space="0" w:color="auto"/>
            </w:tcBorders>
            <w:shd w:val="clear" w:color="auto" w:fill="auto"/>
            <w:noWrap/>
            <w:vAlign w:val="center"/>
            <w:hideMark/>
          </w:tcPr>
          <w:p w:rsidR="00C05C8C" w:rsidRPr="008A6EAE" w:rsidRDefault="00C05C8C" w:rsidP="00C91A03">
            <w:pPr>
              <w:snapToGrid/>
              <w:spacing w:before="0" w:after="0" w:line="240" w:lineRule="auto"/>
              <w:ind w:left="0"/>
              <w:jc w:val="center"/>
              <w:rPr>
                <w:rFonts w:ascii="宋体" w:hAnsi="宋体" w:cs="宋体"/>
                <w:color w:val="000000"/>
                <w:sz w:val="22"/>
                <w:szCs w:val="22"/>
              </w:rPr>
            </w:pPr>
            <w:r>
              <w:rPr>
                <w:rFonts w:ascii="宋体" w:hAnsi="宋体" w:cs="宋体" w:hint="eastAsia"/>
                <w:color w:val="000000"/>
                <w:sz w:val="22"/>
                <w:szCs w:val="22"/>
              </w:rPr>
              <w:t>100008</w:t>
            </w:r>
          </w:p>
        </w:tc>
      </w:tr>
      <w:tr w:rsidR="00C05C8C" w:rsidRPr="008A6EAE" w:rsidTr="00C91A03">
        <w:trPr>
          <w:trHeight w:val="270"/>
        </w:trPr>
        <w:tc>
          <w:tcPr>
            <w:tcW w:w="2140" w:type="dxa"/>
            <w:vMerge/>
            <w:tcBorders>
              <w:top w:val="nil"/>
              <w:left w:val="single" w:sz="4" w:space="0" w:color="auto"/>
              <w:right w:val="single" w:sz="4" w:space="0" w:color="auto"/>
            </w:tcBorders>
            <w:shd w:val="clear" w:color="auto" w:fill="auto"/>
            <w:noWrap/>
            <w:vAlign w:val="center"/>
            <w:hideMark/>
          </w:tcPr>
          <w:p w:rsidR="00C05C8C" w:rsidRDefault="00C05C8C" w:rsidP="00C91A03">
            <w:pPr>
              <w:snapToGrid/>
              <w:spacing w:before="0" w:after="0" w:line="240" w:lineRule="auto"/>
              <w:ind w:left="0"/>
              <w:jc w:val="center"/>
              <w:rPr>
                <w:rFonts w:ascii="宋体" w:hAnsi="宋体" w:cs="宋体"/>
                <w:color w:val="000000"/>
                <w:sz w:val="22"/>
                <w:szCs w:val="22"/>
              </w:rPr>
            </w:pPr>
          </w:p>
        </w:tc>
        <w:tc>
          <w:tcPr>
            <w:tcW w:w="2976" w:type="dxa"/>
            <w:tcBorders>
              <w:top w:val="nil"/>
              <w:left w:val="nil"/>
              <w:bottom w:val="single" w:sz="4" w:space="0" w:color="auto"/>
              <w:right w:val="single" w:sz="4" w:space="0" w:color="auto"/>
            </w:tcBorders>
            <w:shd w:val="clear" w:color="auto" w:fill="auto"/>
            <w:noWrap/>
            <w:vAlign w:val="center"/>
            <w:hideMark/>
          </w:tcPr>
          <w:p w:rsidR="00C05C8C" w:rsidRDefault="00C05C8C" w:rsidP="00C91A03">
            <w:pPr>
              <w:snapToGrid/>
              <w:spacing w:before="0" w:after="0" w:line="240" w:lineRule="auto"/>
              <w:ind w:left="0"/>
              <w:rPr>
                <w:rFonts w:ascii="宋体" w:hAnsi="宋体" w:cs="宋体"/>
                <w:color w:val="000000"/>
                <w:sz w:val="22"/>
                <w:szCs w:val="22"/>
              </w:rPr>
            </w:pPr>
            <w:r>
              <w:rPr>
                <w:rFonts w:ascii="宋体" w:hAnsi="宋体" w:cs="宋体" w:hint="eastAsia"/>
                <w:color w:val="000000"/>
                <w:sz w:val="22"/>
                <w:szCs w:val="22"/>
              </w:rPr>
              <w:t>血糖月卡片</w:t>
            </w:r>
          </w:p>
        </w:tc>
        <w:tc>
          <w:tcPr>
            <w:tcW w:w="2268" w:type="dxa"/>
            <w:tcBorders>
              <w:top w:val="nil"/>
              <w:left w:val="nil"/>
              <w:bottom w:val="single" w:sz="4" w:space="0" w:color="auto"/>
              <w:right w:val="single" w:sz="4" w:space="0" w:color="auto"/>
            </w:tcBorders>
            <w:shd w:val="clear" w:color="auto" w:fill="auto"/>
            <w:noWrap/>
            <w:vAlign w:val="center"/>
            <w:hideMark/>
          </w:tcPr>
          <w:p w:rsidR="00C05C8C" w:rsidRPr="008A6EAE" w:rsidRDefault="00C05C8C" w:rsidP="00C91A03">
            <w:pPr>
              <w:snapToGrid/>
              <w:spacing w:before="0" w:after="0" w:line="240" w:lineRule="auto"/>
              <w:ind w:left="0"/>
              <w:jc w:val="center"/>
              <w:rPr>
                <w:rFonts w:ascii="宋体" w:hAnsi="宋体" w:cs="宋体"/>
                <w:color w:val="000000"/>
                <w:sz w:val="22"/>
                <w:szCs w:val="22"/>
              </w:rPr>
            </w:pPr>
            <w:r>
              <w:rPr>
                <w:rFonts w:ascii="宋体" w:hAnsi="宋体" w:cs="宋体" w:hint="eastAsia"/>
                <w:color w:val="000000"/>
                <w:sz w:val="22"/>
                <w:szCs w:val="22"/>
              </w:rPr>
              <w:t>100009</w:t>
            </w:r>
          </w:p>
        </w:tc>
      </w:tr>
      <w:tr w:rsidR="00C05C8C" w:rsidRPr="008A6EAE" w:rsidTr="00C91A03">
        <w:trPr>
          <w:trHeight w:val="270"/>
        </w:trPr>
        <w:tc>
          <w:tcPr>
            <w:tcW w:w="2140" w:type="dxa"/>
            <w:vMerge/>
            <w:tcBorders>
              <w:top w:val="nil"/>
              <w:left w:val="single" w:sz="4" w:space="0" w:color="auto"/>
              <w:right w:val="single" w:sz="4" w:space="0" w:color="auto"/>
            </w:tcBorders>
            <w:shd w:val="clear" w:color="auto" w:fill="auto"/>
            <w:noWrap/>
            <w:vAlign w:val="center"/>
            <w:hideMark/>
          </w:tcPr>
          <w:p w:rsidR="00C05C8C" w:rsidRDefault="00C05C8C" w:rsidP="00C91A03">
            <w:pPr>
              <w:snapToGrid/>
              <w:spacing w:before="0" w:after="0" w:line="240" w:lineRule="auto"/>
              <w:ind w:left="0"/>
              <w:jc w:val="center"/>
              <w:rPr>
                <w:rFonts w:ascii="宋体" w:hAnsi="宋体" w:cs="宋体"/>
                <w:color w:val="000000"/>
                <w:sz w:val="22"/>
                <w:szCs w:val="22"/>
              </w:rPr>
            </w:pPr>
          </w:p>
        </w:tc>
        <w:tc>
          <w:tcPr>
            <w:tcW w:w="2976" w:type="dxa"/>
            <w:tcBorders>
              <w:top w:val="nil"/>
              <w:left w:val="nil"/>
              <w:bottom w:val="single" w:sz="4" w:space="0" w:color="auto"/>
              <w:right w:val="single" w:sz="4" w:space="0" w:color="auto"/>
            </w:tcBorders>
            <w:shd w:val="clear" w:color="auto" w:fill="auto"/>
            <w:noWrap/>
            <w:vAlign w:val="center"/>
            <w:hideMark/>
          </w:tcPr>
          <w:p w:rsidR="00C05C8C" w:rsidRDefault="00C05C8C" w:rsidP="00C91A03">
            <w:pPr>
              <w:snapToGrid/>
              <w:spacing w:before="0" w:after="0" w:line="240" w:lineRule="auto"/>
              <w:ind w:left="0"/>
              <w:rPr>
                <w:rFonts w:ascii="宋体" w:hAnsi="宋体" w:cs="宋体"/>
                <w:color w:val="000000"/>
                <w:sz w:val="22"/>
                <w:szCs w:val="22"/>
              </w:rPr>
            </w:pPr>
            <w:r>
              <w:rPr>
                <w:rFonts w:ascii="宋体" w:hAnsi="宋体" w:cs="宋体" w:hint="eastAsia"/>
                <w:color w:val="000000"/>
                <w:sz w:val="22"/>
                <w:szCs w:val="22"/>
              </w:rPr>
              <w:t>血压日卡片</w:t>
            </w:r>
          </w:p>
        </w:tc>
        <w:tc>
          <w:tcPr>
            <w:tcW w:w="2268" w:type="dxa"/>
            <w:tcBorders>
              <w:top w:val="nil"/>
              <w:left w:val="nil"/>
              <w:bottom w:val="single" w:sz="4" w:space="0" w:color="auto"/>
              <w:right w:val="single" w:sz="4" w:space="0" w:color="auto"/>
            </w:tcBorders>
            <w:shd w:val="clear" w:color="auto" w:fill="auto"/>
            <w:noWrap/>
            <w:vAlign w:val="center"/>
            <w:hideMark/>
          </w:tcPr>
          <w:p w:rsidR="00C05C8C" w:rsidRPr="008A6EAE" w:rsidRDefault="00C05C8C" w:rsidP="00C91A03">
            <w:pPr>
              <w:snapToGrid/>
              <w:spacing w:before="0" w:after="0" w:line="240" w:lineRule="auto"/>
              <w:ind w:left="0"/>
              <w:jc w:val="center"/>
              <w:rPr>
                <w:rFonts w:ascii="宋体" w:hAnsi="宋体" w:cs="宋体"/>
                <w:color w:val="000000"/>
                <w:sz w:val="22"/>
                <w:szCs w:val="22"/>
              </w:rPr>
            </w:pPr>
            <w:r>
              <w:rPr>
                <w:rFonts w:ascii="宋体" w:hAnsi="宋体" w:cs="宋体" w:hint="eastAsia"/>
                <w:color w:val="000000"/>
                <w:sz w:val="22"/>
                <w:szCs w:val="22"/>
              </w:rPr>
              <w:t>100010</w:t>
            </w:r>
          </w:p>
        </w:tc>
      </w:tr>
      <w:tr w:rsidR="00C05C8C" w:rsidRPr="008A6EAE" w:rsidTr="00C91A03">
        <w:trPr>
          <w:trHeight w:val="270"/>
        </w:trPr>
        <w:tc>
          <w:tcPr>
            <w:tcW w:w="2140" w:type="dxa"/>
            <w:vMerge/>
            <w:tcBorders>
              <w:top w:val="nil"/>
              <w:left w:val="single" w:sz="4" w:space="0" w:color="auto"/>
              <w:right w:val="single" w:sz="4" w:space="0" w:color="auto"/>
            </w:tcBorders>
            <w:shd w:val="clear" w:color="auto" w:fill="auto"/>
            <w:noWrap/>
            <w:vAlign w:val="center"/>
            <w:hideMark/>
          </w:tcPr>
          <w:p w:rsidR="00C05C8C" w:rsidRDefault="00C05C8C" w:rsidP="00C91A03">
            <w:pPr>
              <w:snapToGrid/>
              <w:spacing w:before="0" w:after="0" w:line="240" w:lineRule="auto"/>
              <w:ind w:left="0"/>
              <w:jc w:val="center"/>
              <w:rPr>
                <w:rFonts w:ascii="宋体" w:hAnsi="宋体" w:cs="宋体"/>
                <w:color w:val="000000"/>
                <w:sz w:val="22"/>
                <w:szCs w:val="22"/>
              </w:rPr>
            </w:pPr>
          </w:p>
        </w:tc>
        <w:tc>
          <w:tcPr>
            <w:tcW w:w="2976" w:type="dxa"/>
            <w:tcBorders>
              <w:top w:val="nil"/>
              <w:left w:val="nil"/>
              <w:bottom w:val="single" w:sz="4" w:space="0" w:color="auto"/>
              <w:right w:val="single" w:sz="4" w:space="0" w:color="auto"/>
            </w:tcBorders>
            <w:shd w:val="clear" w:color="auto" w:fill="auto"/>
            <w:noWrap/>
            <w:vAlign w:val="center"/>
            <w:hideMark/>
          </w:tcPr>
          <w:p w:rsidR="00C05C8C" w:rsidRDefault="00C05C8C" w:rsidP="00C91A03">
            <w:pPr>
              <w:snapToGrid/>
              <w:spacing w:before="0" w:after="0" w:line="240" w:lineRule="auto"/>
              <w:ind w:left="0"/>
              <w:rPr>
                <w:rFonts w:ascii="宋体" w:hAnsi="宋体" w:cs="宋体"/>
                <w:color w:val="000000"/>
                <w:sz w:val="22"/>
                <w:szCs w:val="22"/>
              </w:rPr>
            </w:pPr>
            <w:r>
              <w:rPr>
                <w:rFonts w:ascii="宋体" w:hAnsi="宋体" w:cs="宋体" w:hint="eastAsia"/>
                <w:color w:val="000000"/>
                <w:sz w:val="22"/>
                <w:szCs w:val="22"/>
              </w:rPr>
              <w:t>血压周卡片</w:t>
            </w:r>
          </w:p>
        </w:tc>
        <w:tc>
          <w:tcPr>
            <w:tcW w:w="2268" w:type="dxa"/>
            <w:tcBorders>
              <w:top w:val="nil"/>
              <w:left w:val="nil"/>
              <w:bottom w:val="single" w:sz="4" w:space="0" w:color="auto"/>
              <w:right w:val="single" w:sz="4" w:space="0" w:color="auto"/>
            </w:tcBorders>
            <w:shd w:val="clear" w:color="auto" w:fill="auto"/>
            <w:noWrap/>
            <w:vAlign w:val="center"/>
            <w:hideMark/>
          </w:tcPr>
          <w:p w:rsidR="00C05C8C" w:rsidRPr="008A6EAE" w:rsidRDefault="00C05C8C" w:rsidP="00C91A03">
            <w:pPr>
              <w:snapToGrid/>
              <w:spacing w:before="0" w:after="0" w:line="240" w:lineRule="auto"/>
              <w:ind w:left="0"/>
              <w:jc w:val="center"/>
              <w:rPr>
                <w:rFonts w:ascii="宋体" w:hAnsi="宋体" w:cs="宋体"/>
                <w:color w:val="000000"/>
                <w:sz w:val="22"/>
                <w:szCs w:val="22"/>
              </w:rPr>
            </w:pPr>
            <w:r>
              <w:rPr>
                <w:rFonts w:ascii="宋体" w:hAnsi="宋体" w:cs="宋体" w:hint="eastAsia"/>
                <w:color w:val="000000"/>
                <w:sz w:val="22"/>
                <w:szCs w:val="22"/>
              </w:rPr>
              <w:t>100011</w:t>
            </w:r>
          </w:p>
        </w:tc>
      </w:tr>
      <w:tr w:rsidR="00C05C8C" w:rsidRPr="008A6EAE" w:rsidTr="00C91A03">
        <w:trPr>
          <w:trHeight w:val="270"/>
        </w:trPr>
        <w:tc>
          <w:tcPr>
            <w:tcW w:w="2140" w:type="dxa"/>
            <w:vMerge/>
            <w:tcBorders>
              <w:top w:val="nil"/>
              <w:left w:val="single" w:sz="4" w:space="0" w:color="auto"/>
              <w:right w:val="single" w:sz="4" w:space="0" w:color="auto"/>
            </w:tcBorders>
            <w:shd w:val="clear" w:color="auto" w:fill="auto"/>
            <w:noWrap/>
            <w:vAlign w:val="center"/>
            <w:hideMark/>
          </w:tcPr>
          <w:p w:rsidR="00C05C8C" w:rsidRDefault="00C05C8C" w:rsidP="00C91A03">
            <w:pPr>
              <w:snapToGrid/>
              <w:spacing w:before="0" w:after="0" w:line="240" w:lineRule="auto"/>
              <w:ind w:left="0"/>
              <w:jc w:val="center"/>
              <w:rPr>
                <w:rFonts w:ascii="宋体" w:hAnsi="宋体" w:cs="宋体"/>
                <w:color w:val="000000"/>
                <w:sz w:val="22"/>
                <w:szCs w:val="22"/>
              </w:rPr>
            </w:pPr>
          </w:p>
        </w:tc>
        <w:tc>
          <w:tcPr>
            <w:tcW w:w="2976" w:type="dxa"/>
            <w:tcBorders>
              <w:top w:val="nil"/>
              <w:left w:val="nil"/>
              <w:bottom w:val="single" w:sz="4" w:space="0" w:color="auto"/>
              <w:right w:val="single" w:sz="4" w:space="0" w:color="auto"/>
            </w:tcBorders>
            <w:shd w:val="clear" w:color="auto" w:fill="auto"/>
            <w:noWrap/>
            <w:vAlign w:val="center"/>
            <w:hideMark/>
          </w:tcPr>
          <w:p w:rsidR="00C05C8C" w:rsidRDefault="00C05C8C" w:rsidP="00C91A03">
            <w:pPr>
              <w:snapToGrid/>
              <w:spacing w:before="0" w:after="0" w:line="240" w:lineRule="auto"/>
              <w:ind w:left="0"/>
              <w:rPr>
                <w:rFonts w:ascii="宋体" w:hAnsi="宋体" w:cs="宋体"/>
                <w:color w:val="000000"/>
                <w:sz w:val="22"/>
                <w:szCs w:val="22"/>
              </w:rPr>
            </w:pPr>
            <w:r>
              <w:rPr>
                <w:rFonts w:ascii="宋体" w:hAnsi="宋体" w:cs="宋体" w:hint="eastAsia"/>
                <w:color w:val="000000"/>
                <w:sz w:val="22"/>
                <w:szCs w:val="22"/>
              </w:rPr>
              <w:t>血压月卡片</w:t>
            </w:r>
          </w:p>
        </w:tc>
        <w:tc>
          <w:tcPr>
            <w:tcW w:w="2268" w:type="dxa"/>
            <w:tcBorders>
              <w:top w:val="nil"/>
              <w:left w:val="nil"/>
              <w:bottom w:val="single" w:sz="4" w:space="0" w:color="auto"/>
              <w:right w:val="single" w:sz="4" w:space="0" w:color="auto"/>
            </w:tcBorders>
            <w:shd w:val="clear" w:color="auto" w:fill="auto"/>
            <w:noWrap/>
            <w:vAlign w:val="center"/>
            <w:hideMark/>
          </w:tcPr>
          <w:p w:rsidR="00C05C8C" w:rsidRPr="008A6EAE" w:rsidRDefault="00C05C8C" w:rsidP="00C91A03">
            <w:pPr>
              <w:snapToGrid/>
              <w:spacing w:before="0" w:after="0" w:line="240" w:lineRule="auto"/>
              <w:ind w:left="0"/>
              <w:jc w:val="center"/>
              <w:rPr>
                <w:rFonts w:ascii="宋体" w:hAnsi="宋体" w:cs="宋体"/>
                <w:color w:val="000000"/>
                <w:sz w:val="22"/>
                <w:szCs w:val="22"/>
              </w:rPr>
            </w:pPr>
            <w:r>
              <w:rPr>
                <w:rFonts w:ascii="宋体" w:hAnsi="宋体" w:cs="宋体" w:hint="eastAsia"/>
                <w:color w:val="000000"/>
                <w:sz w:val="22"/>
                <w:szCs w:val="22"/>
              </w:rPr>
              <w:t>100012</w:t>
            </w:r>
          </w:p>
        </w:tc>
      </w:tr>
      <w:tr w:rsidR="00C05C8C" w:rsidRPr="008A6EAE" w:rsidTr="00C91A03">
        <w:trPr>
          <w:trHeight w:val="270"/>
        </w:trPr>
        <w:tc>
          <w:tcPr>
            <w:tcW w:w="2140" w:type="dxa"/>
            <w:vMerge/>
            <w:tcBorders>
              <w:top w:val="nil"/>
              <w:left w:val="single" w:sz="4" w:space="0" w:color="auto"/>
              <w:right w:val="single" w:sz="4" w:space="0" w:color="auto"/>
            </w:tcBorders>
            <w:shd w:val="clear" w:color="auto" w:fill="auto"/>
            <w:noWrap/>
            <w:vAlign w:val="center"/>
            <w:hideMark/>
          </w:tcPr>
          <w:p w:rsidR="00C05C8C" w:rsidRDefault="00C05C8C" w:rsidP="00C91A03">
            <w:pPr>
              <w:snapToGrid/>
              <w:spacing w:before="0" w:after="0" w:line="240" w:lineRule="auto"/>
              <w:ind w:left="0"/>
              <w:jc w:val="center"/>
              <w:rPr>
                <w:rFonts w:ascii="宋体" w:hAnsi="宋体" w:cs="宋体"/>
                <w:color w:val="000000"/>
                <w:sz w:val="22"/>
                <w:szCs w:val="22"/>
              </w:rPr>
            </w:pPr>
          </w:p>
        </w:tc>
        <w:tc>
          <w:tcPr>
            <w:tcW w:w="2976" w:type="dxa"/>
            <w:tcBorders>
              <w:top w:val="nil"/>
              <w:left w:val="nil"/>
              <w:bottom w:val="single" w:sz="4" w:space="0" w:color="auto"/>
              <w:right w:val="single" w:sz="4" w:space="0" w:color="auto"/>
            </w:tcBorders>
            <w:shd w:val="clear" w:color="auto" w:fill="auto"/>
            <w:noWrap/>
            <w:vAlign w:val="center"/>
            <w:hideMark/>
          </w:tcPr>
          <w:p w:rsidR="00C05C8C" w:rsidRDefault="00C05C8C" w:rsidP="00C91A03">
            <w:pPr>
              <w:snapToGrid/>
              <w:spacing w:before="0" w:after="0" w:line="240" w:lineRule="auto"/>
              <w:ind w:left="0"/>
              <w:rPr>
                <w:rFonts w:ascii="宋体" w:hAnsi="宋体" w:cs="宋体"/>
                <w:color w:val="000000"/>
                <w:sz w:val="22"/>
                <w:szCs w:val="22"/>
              </w:rPr>
            </w:pPr>
            <w:r>
              <w:rPr>
                <w:rFonts w:ascii="宋体" w:hAnsi="宋体" w:cs="宋体" w:hint="eastAsia"/>
                <w:color w:val="000000"/>
                <w:sz w:val="22"/>
                <w:szCs w:val="22"/>
              </w:rPr>
              <w:t>体重日卡片</w:t>
            </w:r>
          </w:p>
        </w:tc>
        <w:tc>
          <w:tcPr>
            <w:tcW w:w="2268" w:type="dxa"/>
            <w:tcBorders>
              <w:top w:val="nil"/>
              <w:left w:val="nil"/>
              <w:bottom w:val="single" w:sz="4" w:space="0" w:color="auto"/>
              <w:right w:val="single" w:sz="4" w:space="0" w:color="auto"/>
            </w:tcBorders>
            <w:shd w:val="clear" w:color="auto" w:fill="auto"/>
            <w:noWrap/>
            <w:vAlign w:val="center"/>
            <w:hideMark/>
          </w:tcPr>
          <w:p w:rsidR="00C05C8C" w:rsidRPr="008A6EAE" w:rsidRDefault="00C05C8C" w:rsidP="00C91A03">
            <w:pPr>
              <w:snapToGrid/>
              <w:spacing w:before="0" w:after="0" w:line="240" w:lineRule="auto"/>
              <w:ind w:left="0"/>
              <w:jc w:val="center"/>
              <w:rPr>
                <w:rFonts w:ascii="宋体" w:hAnsi="宋体" w:cs="宋体"/>
                <w:color w:val="000000"/>
                <w:sz w:val="22"/>
                <w:szCs w:val="22"/>
              </w:rPr>
            </w:pPr>
            <w:r>
              <w:rPr>
                <w:rFonts w:ascii="宋体" w:hAnsi="宋体" w:cs="宋体" w:hint="eastAsia"/>
                <w:color w:val="000000"/>
                <w:sz w:val="22"/>
                <w:szCs w:val="22"/>
              </w:rPr>
              <w:t>100013</w:t>
            </w:r>
          </w:p>
        </w:tc>
      </w:tr>
      <w:tr w:rsidR="00C05C8C" w:rsidRPr="008A6EAE" w:rsidTr="00C91A03">
        <w:trPr>
          <w:trHeight w:val="270"/>
        </w:trPr>
        <w:tc>
          <w:tcPr>
            <w:tcW w:w="2140" w:type="dxa"/>
            <w:vMerge/>
            <w:tcBorders>
              <w:top w:val="nil"/>
              <w:left w:val="single" w:sz="4" w:space="0" w:color="auto"/>
              <w:right w:val="single" w:sz="4" w:space="0" w:color="auto"/>
            </w:tcBorders>
            <w:shd w:val="clear" w:color="auto" w:fill="auto"/>
            <w:noWrap/>
            <w:vAlign w:val="center"/>
            <w:hideMark/>
          </w:tcPr>
          <w:p w:rsidR="00C05C8C" w:rsidRDefault="00C05C8C" w:rsidP="00C91A03">
            <w:pPr>
              <w:snapToGrid/>
              <w:spacing w:before="0" w:after="0" w:line="240" w:lineRule="auto"/>
              <w:ind w:left="0"/>
              <w:jc w:val="center"/>
              <w:rPr>
                <w:rFonts w:ascii="宋体" w:hAnsi="宋体" w:cs="宋体"/>
                <w:color w:val="000000"/>
                <w:sz w:val="22"/>
                <w:szCs w:val="22"/>
              </w:rPr>
            </w:pPr>
          </w:p>
        </w:tc>
        <w:tc>
          <w:tcPr>
            <w:tcW w:w="2976" w:type="dxa"/>
            <w:tcBorders>
              <w:top w:val="nil"/>
              <w:left w:val="nil"/>
              <w:bottom w:val="single" w:sz="4" w:space="0" w:color="auto"/>
              <w:right w:val="single" w:sz="4" w:space="0" w:color="auto"/>
            </w:tcBorders>
            <w:shd w:val="clear" w:color="auto" w:fill="auto"/>
            <w:noWrap/>
            <w:vAlign w:val="center"/>
            <w:hideMark/>
          </w:tcPr>
          <w:p w:rsidR="00C05C8C" w:rsidRDefault="00C05C8C" w:rsidP="00C91A03">
            <w:pPr>
              <w:snapToGrid/>
              <w:spacing w:before="0" w:after="0" w:line="240" w:lineRule="auto"/>
              <w:ind w:left="0"/>
              <w:rPr>
                <w:rFonts w:ascii="宋体" w:hAnsi="宋体" w:cs="宋体"/>
                <w:color w:val="000000"/>
                <w:sz w:val="22"/>
                <w:szCs w:val="22"/>
              </w:rPr>
            </w:pPr>
            <w:r>
              <w:rPr>
                <w:rFonts w:ascii="宋体" w:hAnsi="宋体" w:cs="宋体" w:hint="eastAsia"/>
                <w:color w:val="000000"/>
                <w:sz w:val="22"/>
                <w:szCs w:val="22"/>
              </w:rPr>
              <w:t>体重周卡片</w:t>
            </w:r>
          </w:p>
        </w:tc>
        <w:tc>
          <w:tcPr>
            <w:tcW w:w="2268" w:type="dxa"/>
            <w:tcBorders>
              <w:top w:val="nil"/>
              <w:left w:val="nil"/>
              <w:bottom w:val="single" w:sz="4" w:space="0" w:color="auto"/>
              <w:right w:val="single" w:sz="4" w:space="0" w:color="auto"/>
            </w:tcBorders>
            <w:shd w:val="clear" w:color="auto" w:fill="auto"/>
            <w:noWrap/>
            <w:vAlign w:val="center"/>
            <w:hideMark/>
          </w:tcPr>
          <w:p w:rsidR="00C05C8C" w:rsidRPr="008A6EAE" w:rsidRDefault="00C05C8C" w:rsidP="00C91A03">
            <w:pPr>
              <w:snapToGrid/>
              <w:spacing w:before="0" w:after="0" w:line="240" w:lineRule="auto"/>
              <w:ind w:left="0"/>
              <w:jc w:val="center"/>
              <w:rPr>
                <w:rFonts w:ascii="宋体" w:hAnsi="宋体" w:cs="宋体"/>
                <w:color w:val="000000"/>
                <w:sz w:val="22"/>
                <w:szCs w:val="22"/>
              </w:rPr>
            </w:pPr>
            <w:r>
              <w:rPr>
                <w:rFonts w:ascii="宋体" w:hAnsi="宋体" w:cs="宋体" w:hint="eastAsia"/>
                <w:color w:val="000000"/>
                <w:sz w:val="22"/>
                <w:szCs w:val="22"/>
              </w:rPr>
              <w:t>100014</w:t>
            </w:r>
          </w:p>
        </w:tc>
      </w:tr>
      <w:tr w:rsidR="00C05C8C" w:rsidRPr="008A6EAE" w:rsidTr="00C91A03">
        <w:trPr>
          <w:trHeight w:val="270"/>
        </w:trPr>
        <w:tc>
          <w:tcPr>
            <w:tcW w:w="2140" w:type="dxa"/>
            <w:vMerge/>
            <w:tcBorders>
              <w:top w:val="nil"/>
              <w:left w:val="single" w:sz="4" w:space="0" w:color="auto"/>
              <w:right w:val="single" w:sz="4" w:space="0" w:color="auto"/>
            </w:tcBorders>
            <w:shd w:val="clear" w:color="auto" w:fill="auto"/>
            <w:noWrap/>
            <w:vAlign w:val="center"/>
            <w:hideMark/>
          </w:tcPr>
          <w:p w:rsidR="00C05C8C" w:rsidRDefault="00C05C8C" w:rsidP="00C91A03">
            <w:pPr>
              <w:snapToGrid/>
              <w:spacing w:before="0" w:after="0" w:line="240" w:lineRule="auto"/>
              <w:ind w:left="0"/>
              <w:jc w:val="center"/>
              <w:rPr>
                <w:rFonts w:ascii="宋体" w:hAnsi="宋体" w:cs="宋体"/>
                <w:color w:val="000000"/>
                <w:sz w:val="22"/>
                <w:szCs w:val="22"/>
              </w:rPr>
            </w:pPr>
          </w:p>
        </w:tc>
        <w:tc>
          <w:tcPr>
            <w:tcW w:w="2976" w:type="dxa"/>
            <w:tcBorders>
              <w:top w:val="nil"/>
              <w:left w:val="nil"/>
              <w:bottom w:val="single" w:sz="4" w:space="0" w:color="auto"/>
              <w:right w:val="single" w:sz="4" w:space="0" w:color="auto"/>
            </w:tcBorders>
            <w:shd w:val="clear" w:color="auto" w:fill="auto"/>
            <w:noWrap/>
            <w:vAlign w:val="center"/>
            <w:hideMark/>
          </w:tcPr>
          <w:p w:rsidR="00C05C8C" w:rsidRDefault="00C05C8C" w:rsidP="00C91A03">
            <w:pPr>
              <w:snapToGrid/>
              <w:spacing w:before="0" w:after="0" w:line="240" w:lineRule="auto"/>
              <w:ind w:left="0"/>
              <w:rPr>
                <w:rFonts w:ascii="宋体" w:hAnsi="宋体" w:cs="宋体"/>
                <w:color w:val="000000"/>
                <w:sz w:val="22"/>
                <w:szCs w:val="22"/>
              </w:rPr>
            </w:pPr>
            <w:r>
              <w:rPr>
                <w:rFonts w:ascii="宋体" w:hAnsi="宋体" w:cs="宋体" w:hint="eastAsia"/>
                <w:color w:val="000000"/>
                <w:sz w:val="22"/>
                <w:szCs w:val="22"/>
              </w:rPr>
              <w:t>体重月卡片</w:t>
            </w:r>
          </w:p>
        </w:tc>
        <w:tc>
          <w:tcPr>
            <w:tcW w:w="2268" w:type="dxa"/>
            <w:tcBorders>
              <w:top w:val="nil"/>
              <w:left w:val="nil"/>
              <w:bottom w:val="single" w:sz="4" w:space="0" w:color="auto"/>
              <w:right w:val="single" w:sz="4" w:space="0" w:color="auto"/>
            </w:tcBorders>
            <w:shd w:val="clear" w:color="auto" w:fill="auto"/>
            <w:noWrap/>
            <w:vAlign w:val="center"/>
            <w:hideMark/>
          </w:tcPr>
          <w:p w:rsidR="00C05C8C" w:rsidRPr="008A6EAE" w:rsidRDefault="00C05C8C" w:rsidP="00C91A03">
            <w:pPr>
              <w:snapToGrid/>
              <w:spacing w:before="0" w:after="0" w:line="240" w:lineRule="auto"/>
              <w:ind w:left="0"/>
              <w:jc w:val="center"/>
              <w:rPr>
                <w:rFonts w:ascii="宋体" w:hAnsi="宋体" w:cs="宋体"/>
                <w:color w:val="000000"/>
                <w:sz w:val="22"/>
                <w:szCs w:val="22"/>
              </w:rPr>
            </w:pPr>
            <w:r>
              <w:rPr>
                <w:rFonts w:ascii="宋体" w:hAnsi="宋体" w:cs="宋体" w:hint="eastAsia"/>
                <w:color w:val="000000"/>
                <w:sz w:val="22"/>
                <w:szCs w:val="22"/>
              </w:rPr>
              <w:t>100015</w:t>
            </w:r>
          </w:p>
        </w:tc>
      </w:tr>
      <w:tr w:rsidR="00C05C8C" w:rsidRPr="008A6EAE" w:rsidTr="00C91A03">
        <w:trPr>
          <w:trHeight w:val="270"/>
        </w:trPr>
        <w:tc>
          <w:tcPr>
            <w:tcW w:w="2140" w:type="dxa"/>
            <w:vMerge/>
            <w:tcBorders>
              <w:top w:val="nil"/>
              <w:left w:val="single" w:sz="4" w:space="0" w:color="auto"/>
              <w:right w:val="single" w:sz="4" w:space="0" w:color="auto"/>
            </w:tcBorders>
            <w:shd w:val="clear" w:color="auto" w:fill="auto"/>
            <w:noWrap/>
            <w:vAlign w:val="center"/>
            <w:hideMark/>
          </w:tcPr>
          <w:p w:rsidR="00C05C8C" w:rsidRDefault="00C05C8C" w:rsidP="00C91A03">
            <w:pPr>
              <w:snapToGrid/>
              <w:spacing w:before="0" w:after="0" w:line="240" w:lineRule="auto"/>
              <w:ind w:left="0"/>
              <w:jc w:val="center"/>
              <w:rPr>
                <w:rFonts w:ascii="宋体" w:hAnsi="宋体" w:cs="宋体"/>
                <w:color w:val="000000"/>
                <w:sz w:val="22"/>
                <w:szCs w:val="22"/>
              </w:rPr>
            </w:pPr>
          </w:p>
        </w:tc>
        <w:tc>
          <w:tcPr>
            <w:tcW w:w="2976" w:type="dxa"/>
            <w:tcBorders>
              <w:top w:val="nil"/>
              <w:left w:val="nil"/>
              <w:bottom w:val="single" w:sz="4" w:space="0" w:color="auto"/>
              <w:right w:val="single" w:sz="4" w:space="0" w:color="auto"/>
            </w:tcBorders>
            <w:shd w:val="clear" w:color="auto" w:fill="auto"/>
            <w:noWrap/>
            <w:vAlign w:val="center"/>
            <w:hideMark/>
          </w:tcPr>
          <w:p w:rsidR="00C05C8C" w:rsidRDefault="00C05C8C" w:rsidP="00C91A03">
            <w:pPr>
              <w:snapToGrid/>
              <w:spacing w:before="0" w:after="0" w:line="240" w:lineRule="auto"/>
              <w:ind w:left="0"/>
              <w:rPr>
                <w:rFonts w:ascii="宋体" w:hAnsi="宋体" w:cs="宋体"/>
                <w:color w:val="000000"/>
                <w:sz w:val="22"/>
                <w:szCs w:val="22"/>
              </w:rPr>
            </w:pPr>
            <w:r>
              <w:rPr>
                <w:rFonts w:ascii="宋体" w:hAnsi="宋体" w:cs="宋体" w:hint="eastAsia"/>
                <w:color w:val="000000"/>
                <w:sz w:val="22"/>
                <w:szCs w:val="22"/>
              </w:rPr>
              <w:t>轨迹卡片</w:t>
            </w:r>
          </w:p>
        </w:tc>
        <w:tc>
          <w:tcPr>
            <w:tcW w:w="2268" w:type="dxa"/>
            <w:tcBorders>
              <w:top w:val="nil"/>
              <w:left w:val="nil"/>
              <w:bottom w:val="single" w:sz="4" w:space="0" w:color="auto"/>
              <w:right w:val="single" w:sz="4" w:space="0" w:color="auto"/>
            </w:tcBorders>
            <w:shd w:val="clear" w:color="auto" w:fill="auto"/>
            <w:noWrap/>
            <w:vAlign w:val="center"/>
            <w:hideMark/>
          </w:tcPr>
          <w:p w:rsidR="00C05C8C" w:rsidRDefault="00C05C8C" w:rsidP="00C91A03">
            <w:pPr>
              <w:snapToGrid/>
              <w:spacing w:before="0" w:after="0" w:line="240" w:lineRule="auto"/>
              <w:ind w:left="0"/>
              <w:jc w:val="center"/>
              <w:rPr>
                <w:rFonts w:ascii="宋体" w:hAnsi="宋体" w:cs="宋体"/>
                <w:color w:val="000000"/>
                <w:sz w:val="22"/>
                <w:szCs w:val="22"/>
              </w:rPr>
            </w:pPr>
            <w:r>
              <w:rPr>
                <w:rFonts w:ascii="宋体" w:hAnsi="宋体" w:cs="宋体" w:hint="eastAsia"/>
                <w:color w:val="000000"/>
                <w:sz w:val="22"/>
                <w:szCs w:val="22"/>
              </w:rPr>
              <w:t>100016</w:t>
            </w:r>
          </w:p>
        </w:tc>
      </w:tr>
      <w:tr w:rsidR="00C05C8C" w:rsidRPr="008A6EAE" w:rsidTr="00C91A03">
        <w:trPr>
          <w:trHeight w:val="270"/>
        </w:trPr>
        <w:tc>
          <w:tcPr>
            <w:tcW w:w="2140" w:type="dxa"/>
            <w:vMerge/>
            <w:tcBorders>
              <w:top w:val="nil"/>
              <w:left w:val="single" w:sz="4" w:space="0" w:color="auto"/>
              <w:bottom w:val="single" w:sz="4" w:space="0" w:color="auto"/>
              <w:right w:val="single" w:sz="4" w:space="0" w:color="auto"/>
            </w:tcBorders>
            <w:shd w:val="clear" w:color="auto" w:fill="auto"/>
            <w:noWrap/>
            <w:vAlign w:val="center"/>
            <w:hideMark/>
          </w:tcPr>
          <w:p w:rsidR="00C05C8C" w:rsidRDefault="00C05C8C" w:rsidP="00C91A03">
            <w:pPr>
              <w:snapToGrid/>
              <w:spacing w:before="0" w:after="0" w:line="240" w:lineRule="auto"/>
              <w:ind w:left="0"/>
              <w:jc w:val="center"/>
              <w:rPr>
                <w:rFonts w:ascii="宋体" w:hAnsi="宋体" w:cs="宋体"/>
                <w:color w:val="000000"/>
                <w:sz w:val="22"/>
                <w:szCs w:val="22"/>
              </w:rPr>
            </w:pPr>
          </w:p>
        </w:tc>
        <w:tc>
          <w:tcPr>
            <w:tcW w:w="2976" w:type="dxa"/>
            <w:tcBorders>
              <w:top w:val="nil"/>
              <w:left w:val="nil"/>
              <w:bottom w:val="single" w:sz="4" w:space="0" w:color="auto"/>
              <w:right w:val="single" w:sz="4" w:space="0" w:color="auto"/>
            </w:tcBorders>
            <w:shd w:val="clear" w:color="auto" w:fill="auto"/>
            <w:noWrap/>
            <w:vAlign w:val="center"/>
            <w:hideMark/>
          </w:tcPr>
          <w:p w:rsidR="00C05C8C" w:rsidRDefault="00C05C8C" w:rsidP="00C91A03">
            <w:pPr>
              <w:snapToGrid/>
              <w:spacing w:before="0" w:after="0" w:line="240" w:lineRule="auto"/>
              <w:ind w:left="0"/>
              <w:rPr>
                <w:rFonts w:ascii="宋体" w:hAnsi="宋体" w:cs="宋体"/>
                <w:color w:val="000000"/>
                <w:sz w:val="22"/>
                <w:szCs w:val="22"/>
              </w:rPr>
            </w:pPr>
            <w:r>
              <w:rPr>
                <w:rFonts w:ascii="宋体" w:hAnsi="宋体" w:cs="宋体" w:hint="eastAsia"/>
                <w:color w:val="000000"/>
                <w:sz w:val="22"/>
                <w:szCs w:val="22"/>
              </w:rPr>
              <w:t>轨迹分享</w:t>
            </w:r>
          </w:p>
        </w:tc>
        <w:tc>
          <w:tcPr>
            <w:tcW w:w="2268" w:type="dxa"/>
            <w:tcBorders>
              <w:top w:val="nil"/>
              <w:left w:val="nil"/>
              <w:bottom w:val="single" w:sz="4" w:space="0" w:color="auto"/>
              <w:right w:val="single" w:sz="4" w:space="0" w:color="auto"/>
            </w:tcBorders>
            <w:shd w:val="clear" w:color="auto" w:fill="auto"/>
            <w:noWrap/>
            <w:vAlign w:val="center"/>
            <w:hideMark/>
          </w:tcPr>
          <w:p w:rsidR="00C05C8C" w:rsidRDefault="00C05C8C" w:rsidP="00C91A03">
            <w:pPr>
              <w:snapToGrid/>
              <w:spacing w:before="0" w:after="0" w:line="240" w:lineRule="auto"/>
              <w:ind w:left="0"/>
              <w:jc w:val="center"/>
              <w:rPr>
                <w:rFonts w:ascii="宋体" w:hAnsi="宋体" w:cs="宋体"/>
                <w:color w:val="000000"/>
                <w:sz w:val="22"/>
                <w:szCs w:val="22"/>
              </w:rPr>
            </w:pPr>
            <w:r>
              <w:rPr>
                <w:rFonts w:ascii="宋体" w:hAnsi="宋体" w:cs="宋体" w:hint="eastAsia"/>
                <w:color w:val="000000"/>
                <w:sz w:val="22"/>
                <w:szCs w:val="22"/>
              </w:rPr>
              <w:t>100017</w:t>
            </w:r>
          </w:p>
        </w:tc>
      </w:tr>
      <w:tr w:rsidR="00C05C8C" w:rsidRPr="008A6EAE" w:rsidTr="00C91A03">
        <w:trPr>
          <w:trHeight w:val="270"/>
        </w:trPr>
        <w:tc>
          <w:tcPr>
            <w:tcW w:w="21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5C8C" w:rsidRPr="008A6EAE" w:rsidRDefault="00C05C8C" w:rsidP="00C91A03">
            <w:pPr>
              <w:snapToGrid/>
              <w:spacing w:before="0" w:after="0" w:line="240" w:lineRule="auto"/>
              <w:ind w:left="0"/>
              <w:jc w:val="center"/>
              <w:rPr>
                <w:rFonts w:ascii="宋体" w:hAnsi="宋体" w:cs="宋体"/>
                <w:color w:val="000000"/>
                <w:sz w:val="22"/>
                <w:szCs w:val="22"/>
              </w:rPr>
            </w:pPr>
            <w:r>
              <w:rPr>
                <w:rFonts w:ascii="宋体" w:hAnsi="宋体" w:cs="宋体" w:hint="eastAsia"/>
                <w:color w:val="000000"/>
                <w:sz w:val="22"/>
                <w:szCs w:val="22"/>
              </w:rPr>
              <w:t>服务(101)</w:t>
            </w:r>
          </w:p>
        </w:tc>
        <w:tc>
          <w:tcPr>
            <w:tcW w:w="2976" w:type="dxa"/>
            <w:tcBorders>
              <w:top w:val="nil"/>
              <w:left w:val="nil"/>
              <w:bottom w:val="single" w:sz="4" w:space="0" w:color="auto"/>
              <w:right w:val="single" w:sz="4" w:space="0" w:color="auto"/>
            </w:tcBorders>
            <w:shd w:val="clear" w:color="auto" w:fill="auto"/>
            <w:noWrap/>
            <w:vAlign w:val="center"/>
            <w:hideMark/>
          </w:tcPr>
          <w:p w:rsidR="00C05C8C" w:rsidRPr="008A6EAE" w:rsidRDefault="00C05C8C" w:rsidP="00C91A03">
            <w:pPr>
              <w:snapToGrid/>
              <w:spacing w:before="0" w:after="0" w:line="240" w:lineRule="auto"/>
              <w:ind w:left="0"/>
              <w:rPr>
                <w:rFonts w:ascii="宋体" w:hAnsi="宋体" w:cs="宋体"/>
                <w:color w:val="000000"/>
                <w:sz w:val="22"/>
                <w:szCs w:val="22"/>
              </w:rPr>
            </w:pPr>
            <w:r>
              <w:rPr>
                <w:rFonts w:ascii="宋体" w:hAnsi="宋体" w:cs="宋体" w:hint="eastAsia"/>
                <w:color w:val="000000"/>
                <w:sz w:val="22"/>
                <w:szCs w:val="22"/>
              </w:rPr>
              <w:t>服务主界面</w:t>
            </w:r>
          </w:p>
        </w:tc>
        <w:tc>
          <w:tcPr>
            <w:tcW w:w="2268" w:type="dxa"/>
            <w:tcBorders>
              <w:top w:val="nil"/>
              <w:left w:val="nil"/>
              <w:bottom w:val="single" w:sz="4" w:space="0" w:color="auto"/>
              <w:right w:val="single" w:sz="4" w:space="0" w:color="auto"/>
            </w:tcBorders>
            <w:shd w:val="clear" w:color="auto" w:fill="auto"/>
            <w:noWrap/>
            <w:vAlign w:val="center"/>
            <w:hideMark/>
          </w:tcPr>
          <w:p w:rsidR="00C05C8C" w:rsidRPr="008A6EAE" w:rsidRDefault="00C05C8C" w:rsidP="00C91A03">
            <w:pPr>
              <w:snapToGrid/>
              <w:spacing w:before="0" w:after="0" w:line="240" w:lineRule="auto"/>
              <w:ind w:left="0"/>
              <w:jc w:val="center"/>
              <w:rPr>
                <w:rFonts w:ascii="宋体" w:hAnsi="宋体" w:cs="宋体"/>
                <w:color w:val="000000"/>
                <w:sz w:val="22"/>
                <w:szCs w:val="22"/>
              </w:rPr>
            </w:pPr>
            <w:r>
              <w:rPr>
                <w:rFonts w:ascii="宋体" w:hAnsi="宋体" w:cs="宋体" w:hint="eastAsia"/>
                <w:color w:val="000000"/>
                <w:sz w:val="22"/>
                <w:szCs w:val="22"/>
              </w:rPr>
              <w:t>101000</w:t>
            </w:r>
          </w:p>
        </w:tc>
      </w:tr>
      <w:tr w:rsidR="00C05C8C" w:rsidRPr="008A6EAE" w:rsidTr="00C91A03">
        <w:trPr>
          <w:trHeight w:val="270"/>
        </w:trPr>
        <w:tc>
          <w:tcPr>
            <w:tcW w:w="2140" w:type="dxa"/>
            <w:vMerge/>
            <w:tcBorders>
              <w:top w:val="single" w:sz="4" w:space="0" w:color="auto"/>
              <w:left w:val="single" w:sz="4" w:space="0" w:color="auto"/>
              <w:bottom w:val="single" w:sz="4" w:space="0" w:color="auto"/>
              <w:right w:val="single" w:sz="4" w:space="0" w:color="auto"/>
            </w:tcBorders>
            <w:vAlign w:val="center"/>
            <w:hideMark/>
          </w:tcPr>
          <w:p w:rsidR="00C05C8C" w:rsidRPr="008A6EAE" w:rsidRDefault="00C05C8C" w:rsidP="00C91A03">
            <w:pPr>
              <w:snapToGrid/>
              <w:spacing w:before="0" w:after="0" w:line="240" w:lineRule="auto"/>
              <w:ind w:left="0"/>
              <w:rPr>
                <w:rFonts w:ascii="宋体" w:hAnsi="宋体" w:cs="宋体"/>
                <w:color w:val="000000"/>
                <w:sz w:val="22"/>
                <w:szCs w:val="22"/>
              </w:rPr>
            </w:pPr>
          </w:p>
        </w:tc>
        <w:tc>
          <w:tcPr>
            <w:tcW w:w="2976" w:type="dxa"/>
            <w:tcBorders>
              <w:top w:val="nil"/>
              <w:left w:val="nil"/>
              <w:bottom w:val="single" w:sz="4" w:space="0" w:color="auto"/>
              <w:right w:val="single" w:sz="4" w:space="0" w:color="auto"/>
            </w:tcBorders>
            <w:shd w:val="clear" w:color="auto" w:fill="auto"/>
            <w:noWrap/>
            <w:vAlign w:val="center"/>
            <w:hideMark/>
          </w:tcPr>
          <w:p w:rsidR="00C05C8C" w:rsidRPr="008A6EAE" w:rsidRDefault="00C05C8C" w:rsidP="00C91A03">
            <w:pPr>
              <w:snapToGrid/>
              <w:spacing w:before="0" w:after="0" w:line="240" w:lineRule="auto"/>
              <w:ind w:left="0"/>
              <w:rPr>
                <w:rFonts w:ascii="宋体" w:hAnsi="宋体" w:cs="宋体"/>
                <w:color w:val="000000"/>
                <w:sz w:val="22"/>
                <w:szCs w:val="22"/>
              </w:rPr>
            </w:pPr>
            <w:r>
              <w:rPr>
                <w:rFonts w:ascii="宋体" w:hAnsi="宋体" w:cs="宋体" w:hint="eastAsia"/>
                <w:color w:val="000000"/>
                <w:sz w:val="22"/>
                <w:szCs w:val="22"/>
              </w:rPr>
              <w:t>挂号网服务</w:t>
            </w:r>
          </w:p>
        </w:tc>
        <w:tc>
          <w:tcPr>
            <w:tcW w:w="2268" w:type="dxa"/>
            <w:tcBorders>
              <w:top w:val="nil"/>
              <w:left w:val="nil"/>
              <w:bottom w:val="single" w:sz="4" w:space="0" w:color="auto"/>
              <w:right w:val="single" w:sz="4" w:space="0" w:color="auto"/>
            </w:tcBorders>
            <w:shd w:val="clear" w:color="auto" w:fill="auto"/>
            <w:noWrap/>
            <w:vAlign w:val="center"/>
            <w:hideMark/>
          </w:tcPr>
          <w:p w:rsidR="00C05C8C" w:rsidRPr="008A6EAE" w:rsidRDefault="00C05C8C" w:rsidP="00C91A03">
            <w:pPr>
              <w:snapToGrid/>
              <w:spacing w:before="0" w:after="0" w:line="240" w:lineRule="auto"/>
              <w:ind w:left="0"/>
              <w:jc w:val="center"/>
              <w:rPr>
                <w:rFonts w:ascii="宋体" w:hAnsi="宋体" w:cs="宋体"/>
                <w:color w:val="000000"/>
                <w:sz w:val="22"/>
                <w:szCs w:val="22"/>
              </w:rPr>
            </w:pPr>
            <w:r>
              <w:rPr>
                <w:rFonts w:ascii="宋体" w:hAnsi="宋体" w:cs="宋体" w:hint="eastAsia"/>
                <w:color w:val="000000"/>
                <w:sz w:val="22"/>
                <w:szCs w:val="22"/>
              </w:rPr>
              <w:t>101001</w:t>
            </w:r>
          </w:p>
        </w:tc>
      </w:tr>
      <w:tr w:rsidR="00C05C8C" w:rsidRPr="008A6EAE" w:rsidTr="00C91A03">
        <w:trPr>
          <w:trHeight w:val="270"/>
        </w:trPr>
        <w:tc>
          <w:tcPr>
            <w:tcW w:w="2140" w:type="dxa"/>
            <w:vMerge/>
            <w:tcBorders>
              <w:top w:val="single" w:sz="4" w:space="0" w:color="auto"/>
              <w:left w:val="single" w:sz="4" w:space="0" w:color="auto"/>
              <w:bottom w:val="single" w:sz="4" w:space="0" w:color="auto"/>
              <w:right w:val="single" w:sz="4" w:space="0" w:color="auto"/>
            </w:tcBorders>
            <w:vAlign w:val="center"/>
            <w:hideMark/>
          </w:tcPr>
          <w:p w:rsidR="00C05C8C" w:rsidRPr="008A6EAE" w:rsidRDefault="00C05C8C" w:rsidP="00C91A03">
            <w:pPr>
              <w:snapToGrid/>
              <w:spacing w:before="0" w:after="0" w:line="240" w:lineRule="auto"/>
              <w:ind w:left="0"/>
              <w:rPr>
                <w:rFonts w:ascii="宋体" w:hAnsi="宋体" w:cs="宋体"/>
                <w:color w:val="000000"/>
                <w:sz w:val="22"/>
                <w:szCs w:val="22"/>
              </w:rPr>
            </w:pPr>
          </w:p>
        </w:tc>
        <w:tc>
          <w:tcPr>
            <w:tcW w:w="2976" w:type="dxa"/>
            <w:tcBorders>
              <w:top w:val="nil"/>
              <w:left w:val="nil"/>
              <w:bottom w:val="single" w:sz="4" w:space="0" w:color="auto"/>
              <w:right w:val="single" w:sz="4" w:space="0" w:color="auto"/>
            </w:tcBorders>
            <w:shd w:val="clear" w:color="auto" w:fill="auto"/>
            <w:noWrap/>
            <w:vAlign w:val="center"/>
            <w:hideMark/>
          </w:tcPr>
          <w:p w:rsidR="00C05C8C" w:rsidRPr="008A6EAE" w:rsidRDefault="00C05C8C" w:rsidP="00C91A03">
            <w:pPr>
              <w:snapToGrid/>
              <w:spacing w:before="0" w:after="0" w:line="240" w:lineRule="auto"/>
              <w:ind w:left="0"/>
              <w:rPr>
                <w:rFonts w:ascii="宋体" w:hAnsi="宋体" w:cs="宋体"/>
                <w:color w:val="000000"/>
                <w:sz w:val="22"/>
                <w:szCs w:val="22"/>
              </w:rPr>
            </w:pPr>
            <w:r>
              <w:rPr>
                <w:rFonts w:ascii="宋体" w:hAnsi="宋体" w:cs="宋体" w:hint="eastAsia"/>
                <w:color w:val="000000"/>
                <w:sz w:val="22"/>
                <w:szCs w:val="22"/>
              </w:rPr>
              <w:t>在线医生服务</w:t>
            </w:r>
          </w:p>
        </w:tc>
        <w:tc>
          <w:tcPr>
            <w:tcW w:w="2268" w:type="dxa"/>
            <w:tcBorders>
              <w:top w:val="nil"/>
              <w:left w:val="nil"/>
              <w:bottom w:val="single" w:sz="4" w:space="0" w:color="auto"/>
              <w:right w:val="single" w:sz="4" w:space="0" w:color="auto"/>
            </w:tcBorders>
            <w:shd w:val="clear" w:color="auto" w:fill="auto"/>
            <w:noWrap/>
            <w:vAlign w:val="center"/>
            <w:hideMark/>
          </w:tcPr>
          <w:p w:rsidR="00C05C8C" w:rsidRPr="008A6EAE" w:rsidRDefault="00C05C8C" w:rsidP="00C91A03">
            <w:pPr>
              <w:snapToGrid/>
              <w:spacing w:before="0" w:after="0" w:line="240" w:lineRule="auto"/>
              <w:ind w:left="0"/>
              <w:jc w:val="center"/>
              <w:rPr>
                <w:rFonts w:ascii="宋体" w:hAnsi="宋体" w:cs="宋体"/>
                <w:color w:val="000000"/>
                <w:sz w:val="22"/>
                <w:szCs w:val="22"/>
              </w:rPr>
            </w:pPr>
            <w:r>
              <w:rPr>
                <w:rFonts w:ascii="宋体" w:hAnsi="宋体" w:cs="宋体" w:hint="eastAsia"/>
                <w:color w:val="000000"/>
                <w:sz w:val="22"/>
                <w:szCs w:val="22"/>
              </w:rPr>
              <w:t>101002</w:t>
            </w:r>
          </w:p>
        </w:tc>
      </w:tr>
      <w:tr w:rsidR="00C05C8C" w:rsidRPr="008A6EAE" w:rsidTr="00C91A03">
        <w:trPr>
          <w:trHeight w:val="270"/>
        </w:trPr>
        <w:tc>
          <w:tcPr>
            <w:tcW w:w="2140" w:type="dxa"/>
            <w:vMerge/>
            <w:tcBorders>
              <w:top w:val="single" w:sz="4" w:space="0" w:color="auto"/>
              <w:left w:val="single" w:sz="4" w:space="0" w:color="auto"/>
              <w:bottom w:val="single" w:sz="4" w:space="0" w:color="auto"/>
              <w:right w:val="single" w:sz="4" w:space="0" w:color="auto"/>
            </w:tcBorders>
            <w:vAlign w:val="center"/>
            <w:hideMark/>
          </w:tcPr>
          <w:p w:rsidR="00C05C8C" w:rsidRPr="008A6EAE" w:rsidRDefault="00C05C8C" w:rsidP="00C91A03">
            <w:pPr>
              <w:snapToGrid/>
              <w:spacing w:before="0" w:after="0" w:line="240" w:lineRule="auto"/>
              <w:ind w:left="0"/>
              <w:rPr>
                <w:rFonts w:ascii="宋体" w:hAnsi="宋体" w:cs="宋体"/>
                <w:color w:val="000000"/>
                <w:sz w:val="22"/>
                <w:szCs w:val="22"/>
              </w:rPr>
            </w:pPr>
          </w:p>
        </w:tc>
        <w:tc>
          <w:tcPr>
            <w:tcW w:w="2976" w:type="dxa"/>
            <w:tcBorders>
              <w:top w:val="nil"/>
              <w:left w:val="nil"/>
              <w:bottom w:val="single" w:sz="4" w:space="0" w:color="auto"/>
              <w:right w:val="single" w:sz="4" w:space="0" w:color="auto"/>
            </w:tcBorders>
            <w:shd w:val="clear" w:color="auto" w:fill="auto"/>
            <w:noWrap/>
            <w:vAlign w:val="center"/>
            <w:hideMark/>
          </w:tcPr>
          <w:p w:rsidR="00C05C8C" w:rsidRDefault="00C05C8C" w:rsidP="00C91A03">
            <w:pPr>
              <w:snapToGrid/>
              <w:spacing w:before="0" w:after="0" w:line="240" w:lineRule="auto"/>
              <w:ind w:left="0"/>
              <w:rPr>
                <w:rFonts w:ascii="宋体" w:hAnsi="宋体" w:cs="宋体"/>
                <w:color w:val="000000"/>
                <w:sz w:val="22"/>
                <w:szCs w:val="22"/>
              </w:rPr>
            </w:pPr>
          </w:p>
        </w:tc>
        <w:tc>
          <w:tcPr>
            <w:tcW w:w="2268" w:type="dxa"/>
            <w:tcBorders>
              <w:top w:val="nil"/>
              <w:left w:val="nil"/>
              <w:bottom w:val="single" w:sz="4" w:space="0" w:color="auto"/>
              <w:right w:val="single" w:sz="4" w:space="0" w:color="auto"/>
            </w:tcBorders>
            <w:shd w:val="clear" w:color="auto" w:fill="auto"/>
            <w:noWrap/>
            <w:vAlign w:val="center"/>
            <w:hideMark/>
          </w:tcPr>
          <w:p w:rsidR="00C05C8C" w:rsidRDefault="00C05C8C" w:rsidP="00C91A03">
            <w:pPr>
              <w:snapToGrid/>
              <w:spacing w:before="0" w:after="0" w:line="240" w:lineRule="auto"/>
              <w:ind w:left="0"/>
              <w:jc w:val="center"/>
              <w:rPr>
                <w:rFonts w:ascii="宋体" w:hAnsi="宋体" w:cs="宋体"/>
                <w:color w:val="000000"/>
                <w:sz w:val="22"/>
                <w:szCs w:val="22"/>
              </w:rPr>
            </w:pPr>
          </w:p>
        </w:tc>
      </w:tr>
      <w:tr w:rsidR="00C05C8C" w:rsidRPr="008A6EAE" w:rsidTr="00C91A03">
        <w:trPr>
          <w:trHeight w:val="270"/>
        </w:trPr>
        <w:tc>
          <w:tcPr>
            <w:tcW w:w="2140" w:type="dxa"/>
            <w:vMerge/>
            <w:tcBorders>
              <w:top w:val="single" w:sz="4" w:space="0" w:color="auto"/>
              <w:left w:val="single" w:sz="4" w:space="0" w:color="auto"/>
              <w:bottom w:val="single" w:sz="4" w:space="0" w:color="auto"/>
              <w:right w:val="single" w:sz="4" w:space="0" w:color="auto"/>
            </w:tcBorders>
            <w:vAlign w:val="center"/>
            <w:hideMark/>
          </w:tcPr>
          <w:p w:rsidR="00C05C8C" w:rsidRPr="008A6EAE" w:rsidRDefault="00C05C8C" w:rsidP="00C91A03">
            <w:pPr>
              <w:snapToGrid/>
              <w:spacing w:before="0" w:after="0" w:line="240" w:lineRule="auto"/>
              <w:ind w:left="0"/>
              <w:rPr>
                <w:rFonts w:ascii="宋体" w:hAnsi="宋体" w:cs="宋体"/>
                <w:color w:val="000000"/>
                <w:sz w:val="22"/>
                <w:szCs w:val="22"/>
              </w:rPr>
            </w:pPr>
          </w:p>
        </w:tc>
        <w:tc>
          <w:tcPr>
            <w:tcW w:w="2976" w:type="dxa"/>
            <w:tcBorders>
              <w:top w:val="nil"/>
              <w:left w:val="nil"/>
              <w:bottom w:val="single" w:sz="4" w:space="0" w:color="auto"/>
              <w:right w:val="single" w:sz="4" w:space="0" w:color="auto"/>
            </w:tcBorders>
            <w:shd w:val="clear" w:color="auto" w:fill="auto"/>
            <w:noWrap/>
            <w:vAlign w:val="center"/>
            <w:hideMark/>
          </w:tcPr>
          <w:p w:rsidR="00C05C8C" w:rsidRPr="008A6EAE" w:rsidRDefault="00C05C8C" w:rsidP="00C91A03">
            <w:pPr>
              <w:snapToGrid/>
              <w:spacing w:before="0" w:after="0" w:line="240" w:lineRule="auto"/>
              <w:ind w:left="0"/>
              <w:rPr>
                <w:rFonts w:ascii="宋体" w:hAnsi="宋体" w:cs="宋体"/>
                <w:color w:val="000000"/>
                <w:sz w:val="22"/>
                <w:szCs w:val="22"/>
              </w:rPr>
            </w:pPr>
          </w:p>
        </w:tc>
        <w:tc>
          <w:tcPr>
            <w:tcW w:w="2268" w:type="dxa"/>
            <w:tcBorders>
              <w:top w:val="nil"/>
              <w:left w:val="nil"/>
              <w:bottom w:val="single" w:sz="4" w:space="0" w:color="auto"/>
              <w:right w:val="single" w:sz="4" w:space="0" w:color="auto"/>
            </w:tcBorders>
            <w:shd w:val="clear" w:color="auto" w:fill="auto"/>
            <w:noWrap/>
            <w:vAlign w:val="center"/>
            <w:hideMark/>
          </w:tcPr>
          <w:p w:rsidR="00C05C8C" w:rsidRPr="008A6EAE" w:rsidRDefault="00C05C8C" w:rsidP="00C91A03">
            <w:pPr>
              <w:snapToGrid/>
              <w:spacing w:before="0" w:after="0" w:line="240" w:lineRule="auto"/>
              <w:ind w:left="0"/>
              <w:jc w:val="center"/>
              <w:rPr>
                <w:rFonts w:ascii="宋体" w:hAnsi="宋体" w:cs="宋体"/>
                <w:color w:val="000000"/>
                <w:sz w:val="22"/>
                <w:szCs w:val="22"/>
              </w:rPr>
            </w:pPr>
          </w:p>
        </w:tc>
      </w:tr>
      <w:tr w:rsidR="00C05C8C" w:rsidRPr="008A6EAE" w:rsidTr="00C91A03">
        <w:trPr>
          <w:trHeight w:val="270"/>
        </w:trPr>
        <w:tc>
          <w:tcPr>
            <w:tcW w:w="2140" w:type="dxa"/>
            <w:vMerge w:val="restart"/>
            <w:tcBorders>
              <w:top w:val="single" w:sz="4" w:space="0" w:color="auto"/>
              <w:left w:val="single" w:sz="4" w:space="0" w:color="auto"/>
              <w:right w:val="single" w:sz="4" w:space="0" w:color="auto"/>
            </w:tcBorders>
            <w:vAlign w:val="center"/>
            <w:hideMark/>
          </w:tcPr>
          <w:p w:rsidR="00C05C8C" w:rsidRPr="008A6EAE" w:rsidRDefault="00C05C8C" w:rsidP="00C91A03">
            <w:pPr>
              <w:snapToGrid/>
              <w:spacing w:before="0" w:after="0" w:line="240" w:lineRule="auto"/>
              <w:ind w:left="0"/>
              <w:jc w:val="center"/>
              <w:rPr>
                <w:rFonts w:ascii="宋体" w:hAnsi="宋体" w:cs="宋体"/>
                <w:color w:val="000000"/>
                <w:sz w:val="22"/>
                <w:szCs w:val="22"/>
              </w:rPr>
            </w:pPr>
            <w:r>
              <w:rPr>
                <w:rFonts w:ascii="宋体" w:hAnsi="宋体" w:cs="宋体" w:hint="eastAsia"/>
                <w:color w:val="000000"/>
                <w:sz w:val="22"/>
                <w:szCs w:val="22"/>
              </w:rPr>
              <w:t>设备(102)</w:t>
            </w:r>
          </w:p>
        </w:tc>
        <w:tc>
          <w:tcPr>
            <w:tcW w:w="2976" w:type="dxa"/>
            <w:tcBorders>
              <w:top w:val="nil"/>
              <w:left w:val="nil"/>
              <w:bottom w:val="single" w:sz="4" w:space="0" w:color="auto"/>
              <w:right w:val="single" w:sz="4" w:space="0" w:color="auto"/>
            </w:tcBorders>
            <w:shd w:val="clear" w:color="auto" w:fill="auto"/>
            <w:noWrap/>
            <w:vAlign w:val="center"/>
            <w:hideMark/>
          </w:tcPr>
          <w:p w:rsidR="00C05C8C" w:rsidRPr="008A6EAE" w:rsidRDefault="00C05C8C" w:rsidP="00C91A03">
            <w:pPr>
              <w:snapToGrid/>
              <w:spacing w:before="0" w:after="0" w:line="240" w:lineRule="auto"/>
              <w:ind w:left="0"/>
              <w:rPr>
                <w:rFonts w:ascii="宋体" w:hAnsi="宋体" w:cs="宋体"/>
                <w:color w:val="000000"/>
                <w:sz w:val="22"/>
                <w:szCs w:val="22"/>
              </w:rPr>
            </w:pPr>
            <w:r>
              <w:rPr>
                <w:rFonts w:ascii="宋体" w:hAnsi="宋体" w:cs="宋体" w:hint="eastAsia"/>
                <w:color w:val="000000"/>
                <w:sz w:val="22"/>
                <w:szCs w:val="22"/>
              </w:rPr>
              <w:t>血压手工输入</w:t>
            </w:r>
          </w:p>
        </w:tc>
        <w:tc>
          <w:tcPr>
            <w:tcW w:w="2268" w:type="dxa"/>
            <w:tcBorders>
              <w:top w:val="nil"/>
              <w:left w:val="nil"/>
              <w:bottom w:val="single" w:sz="4" w:space="0" w:color="auto"/>
              <w:right w:val="single" w:sz="4" w:space="0" w:color="auto"/>
            </w:tcBorders>
            <w:shd w:val="clear" w:color="auto" w:fill="auto"/>
            <w:noWrap/>
            <w:vAlign w:val="center"/>
            <w:hideMark/>
          </w:tcPr>
          <w:p w:rsidR="00C05C8C" w:rsidRPr="008A6EAE" w:rsidRDefault="00C05C8C" w:rsidP="00C91A03">
            <w:pPr>
              <w:snapToGrid/>
              <w:spacing w:before="0" w:after="0" w:line="240" w:lineRule="auto"/>
              <w:ind w:left="0"/>
              <w:jc w:val="center"/>
              <w:rPr>
                <w:rFonts w:ascii="宋体" w:hAnsi="宋体" w:cs="宋体"/>
                <w:color w:val="000000"/>
                <w:sz w:val="22"/>
                <w:szCs w:val="22"/>
              </w:rPr>
            </w:pPr>
            <w:r>
              <w:rPr>
                <w:rFonts w:ascii="宋体" w:hAnsi="宋体" w:cs="宋体" w:hint="eastAsia"/>
                <w:color w:val="000000"/>
                <w:sz w:val="22"/>
                <w:szCs w:val="22"/>
              </w:rPr>
              <w:t>102001</w:t>
            </w:r>
          </w:p>
        </w:tc>
      </w:tr>
      <w:tr w:rsidR="00C05C8C" w:rsidRPr="008A6EAE" w:rsidTr="00C91A03">
        <w:trPr>
          <w:trHeight w:val="270"/>
        </w:trPr>
        <w:tc>
          <w:tcPr>
            <w:tcW w:w="2140" w:type="dxa"/>
            <w:vMerge/>
            <w:tcBorders>
              <w:top w:val="single" w:sz="4" w:space="0" w:color="auto"/>
              <w:left w:val="single" w:sz="4" w:space="0" w:color="auto"/>
              <w:right w:val="single" w:sz="4" w:space="0" w:color="auto"/>
            </w:tcBorders>
            <w:vAlign w:val="center"/>
            <w:hideMark/>
          </w:tcPr>
          <w:p w:rsidR="00C05C8C" w:rsidRDefault="00C05C8C" w:rsidP="00C91A03">
            <w:pPr>
              <w:snapToGrid/>
              <w:spacing w:before="0" w:after="0" w:line="240" w:lineRule="auto"/>
              <w:ind w:left="0"/>
              <w:jc w:val="center"/>
              <w:rPr>
                <w:rFonts w:ascii="宋体" w:hAnsi="宋体" w:cs="宋体"/>
                <w:color w:val="000000"/>
                <w:sz w:val="22"/>
                <w:szCs w:val="22"/>
              </w:rPr>
            </w:pPr>
          </w:p>
        </w:tc>
        <w:tc>
          <w:tcPr>
            <w:tcW w:w="2976" w:type="dxa"/>
            <w:tcBorders>
              <w:top w:val="nil"/>
              <w:left w:val="nil"/>
              <w:bottom w:val="single" w:sz="4" w:space="0" w:color="auto"/>
              <w:right w:val="single" w:sz="4" w:space="0" w:color="auto"/>
            </w:tcBorders>
            <w:shd w:val="clear" w:color="auto" w:fill="auto"/>
            <w:noWrap/>
            <w:vAlign w:val="center"/>
            <w:hideMark/>
          </w:tcPr>
          <w:p w:rsidR="00C05C8C" w:rsidRPr="008A6EAE" w:rsidRDefault="00C05C8C" w:rsidP="00C91A03">
            <w:pPr>
              <w:snapToGrid/>
              <w:spacing w:before="0" w:after="0" w:line="240" w:lineRule="auto"/>
              <w:ind w:left="0"/>
              <w:rPr>
                <w:rFonts w:ascii="宋体" w:hAnsi="宋体" w:cs="宋体"/>
                <w:color w:val="000000"/>
                <w:sz w:val="22"/>
                <w:szCs w:val="22"/>
              </w:rPr>
            </w:pPr>
            <w:r>
              <w:rPr>
                <w:rFonts w:ascii="宋体" w:hAnsi="宋体" w:cs="宋体" w:hint="eastAsia"/>
                <w:color w:val="000000"/>
                <w:sz w:val="22"/>
                <w:szCs w:val="22"/>
              </w:rPr>
              <w:t>血糖手工输入</w:t>
            </w:r>
          </w:p>
        </w:tc>
        <w:tc>
          <w:tcPr>
            <w:tcW w:w="2268" w:type="dxa"/>
            <w:tcBorders>
              <w:top w:val="nil"/>
              <w:left w:val="nil"/>
              <w:bottom w:val="single" w:sz="4" w:space="0" w:color="auto"/>
              <w:right w:val="single" w:sz="4" w:space="0" w:color="auto"/>
            </w:tcBorders>
            <w:shd w:val="clear" w:color="auto" w:fill="auto"/>
            <w:noWrap/>
            <w:vAlign w:val="center"/>
            <w:hideMark/>
          </w:tcPr>
          <w:p w:rsidR="00C05C8C" w:rsidRPr="008A6EAE" w:rsidRDefault="00C05C8C" w:rsidP="00C91A03">
            <w:pPr>
              <w:snapToGrid/>
              <w:spacing w:before="0" w:after="0" w:line="240" w:lineRule="auto"/>
              <w:ind w:left="0"/>
              <w:jc w:val="center"/>
              <w:rPr>
                <w:rFonts w:ascii="宋体" w:hAnsi="宋体" w:cs="宋体"/>
                <w:color w:val="000000"/>
                <w:sz w:val="22"/>
                <w:szCs w:val="22"/>
              </w:rPr>
            </w:pPr>
            <w:r>
              <w:rPr>
                <w:rFonts w:ascii="宋体" w:hAnsi="宋体" w:cs="宋体" w:hint="eastAsia"/>
                <w:color w:val="000000"/>
                <w:sz w:val="22"/>
                <w:szCs w:val="22"/>
              </w:rPr>
              <w:t>102002</w:t>
            </w:r>
          </w:p>
        </w:tc>
      </w:tr>
      <w:tr w:rsidR="00C05C8C" w:rsidRPr="008A6EAE" w:rsidTr="00C91A03">
        <w:trPr>
          <w:trHeight w:val="270"/>
        </w:trPr>
        <w:tc>
          <w:tcPr>
            <w:tcW w:w="2140" w:type="dxa"/>
            <w:vMerge/>
            <w:tcBorders>
              <w:top w:val="single" w:sz="4" w:space="0" w:color="auto"/>
              <w:left w:val="single" w:sz="4" w:space="0" w:color="auto"/>
              <w:right w:val="single" w:sz="4" w:space="0" w:color="auto"/>
            </w:tcBorders>
            <w:vAlign w:val="center"/>
            <w:hideMark/>
          </w:tcPr>
          <w:p w:rsidR="00C05C8C" w:rsidRDefault="00C05C8C" w:rsidP="00C91A03">
            <w:pPr>
              <w:snapToGrid/>
              <w:spacing w:before="0" w:after="0" w:line="240" w:lineRule="auto"/>
              <w:ind w:left="0"/>
              <w:jc w:val="center"/>
              <w:rPr>
                <w:rFonts w:ascii="宋体" w:hAnsi="宋体" w:cs="宋体"/>
                <w:color w:val="000000"/>
                <w:sz w:val="22"/>
                <w:szCs w:val="22"/>
              </w:rPr>
            </w:pPr>
          </w:p>
        </w:tc>
        <w:tc>
          <w:tcPr>
            <w:tcW w:w="2976" w:type="dxa"/>
            <w:tcBorders>
              <w:top w:val="nil"/>
              <w:left w:val="nil"/>
              <w:bottom w:val="single" w:sz="4" w:space="0" w:color="auto"/>
              <w:right w:val="single" w:sz="4" w:space="0" w:color="auto"/>
            </w:tcBorders>
            <w:shd w:val="clear" w:color="auto" w:fill="auto"/>
            <w:noWrap/>
            <w:vAlign w:val="center"/>
            <w:hideMark/>
          </w:tcPr>
          <w:p w:rsidR="00C05C8C" w:rsidRDefault="00C05C8C" w:rsidP="00C91A03">
            <w:pPr>
              <w:snapToGrid/>
              <w:spacing w:before="0" w:after="0" w:line="240" w:lineRule="auto"/>
              <w:ind w:left="0"/>
              <w:rPr>
                <w:rFonts w:ascii="宋体" w:hAnsi="宋体" w:cs="宋体"/>
                <w:color w:val="000000"/>
                <w:sz w:val="22"/>
                <w:szCs w:val="22"/>
              </w:rPr>
            </w:pPr>
            <w:r>
              <w:rPr>
                <w:rFonts w:ascii="宋体" w:hAnsi="宋体" w:cs="宋体" w:hint="eastAsia"/>
                <w:color w:val="000000"/>
                <w:sz w:val="22"/>
                <w:szCs w:val="22"/>
              </w:rPr>
              <w:t>体重手工输入</w:t>
            </w:r>
          </w:p>
        </w:tc>
        <w:tc>
          <w:tcPr>
            <w:tcW w:w="2268" w:type="dxa"/>
            <w:tcBorders>
              <w:top w:val="nil"/>
              <w:left w:val="nil"/>
              <w:bottom w:val="single" w:sz="4" w:space="0" w:color="auto"/>
              <w:right w:val="single" w:sz="4" w:space="0" w:color="auto"/>
            </w:tcBorders>
            <w:shd w:val="clear" w:color="auto" w:fill="auto"/>
            <w:noWrap/>
            <w:vAlign w:val="center"/>
            <w:hideMark/>
          </w:tcPr>
          <w:p w:rsidR="00C05C8C" w:rsidRPr="008A6EAE" w:rsidRDefault="00C05C8C" w:rsidP="00C91A03">
            <w:pPr>
              <w:snapToGrid/>
              <w:spacing w:before="0" w:after="0" w:line="240" w:lineRule="auto"/>
              <w:ind w:left="0"/>
              <w:jc w:val="center"/>
              <w:rPr>
                <w:rFonts w:ascii="宋体" w:hAnsi="宋体" w:cs="宋体"/>
                <w:color w:val="000000"/>
                <w:sz w:val="22"/>
                <w:szCs w:val="22"/>
              </w:rPr>
            </w:pPr>
            <w:r>
              <w:rPr>
                <w:rFonts w:ascii="宋体" w:hAnsi="宋体" w:cs="宋体" w:hint="eastAsia"/>
                <w:color w:val="000000"/>
                <w:sz w:val="22"/>
                <w:szCs w:val="22"/>
              </w:rPr>
              <w:t>102003</w:t>
            </w:r>
          </w:p>
        </w:tc>
      </w:tr>
      <w:tr w:rsidR="00C05C8C" w:rsidRPr="008A6EAE" w:rsidTr="00C91A03">
        <w:trPr>
          <w:trHeight w:val="270"/>
        </w:trPr>
        <w:tc>
          <w:tcPr>
            <w:tcW w:w="2140" w:type="dxa"/>
            <w:vMerge/>
            <w:tcBorders>
              <w:top w:val="single" w:sz="4" w:space="0" w:color="auto"/>
              <w:left w:val="single" w:sz="4" w:space="0" w:color="auto"/>
              <w:right w:val="single" w:sz="4" w:space="0" w:color="auto"/>
            </w:tcBorders>
            <w:vAlign w:val="center"/>
            <w:hideMark/>
          </w:tcPr>
          <w:p w:rsidR="00C05C8C" w:rsidRDefault="00C05C8C" w:rsidP="00C91A03">
            <w:pPr>
              <w:snapToGrid/>
              <w:spacing w:before="0" w:after="0" w:line="240" w:lineRule="auto"/>
              <w:ind w:left="0"/>
              <w:jc w:val="center"/>
              <w:rPr>
                <w:rFonts w:ascii="宋体" w:hAnsi="宋体" w:cs="宋体"/>
                <w:color w:val="000000"/>
                <w:sz w:val="22"/>
                <w:szCs w:val="22"/>
              </w:rPr>
            </w:pPr>
          </w:p>
        </w:tc>
        <w:tc>
          <w:tcPr>
            <w:tcW w:w="2976" w:type="dxa"/>
            <w:tcBorders>
              <w:top w:val="nil"/>
              <w:left w:val="nil"/>
              <w:bottom w:val="single" w:sz="4" w:space="0" w:color="auto"/>
              <w:right w:val="single" w:sz="4" w:space="0" w:color="auto"/>
            </w:tcBorders>
            <w:shd w:val="clear" w:color="auto" w:fill="auto"/>
            <w:noWrap/>
            <w:vAlign w:val="center"/>
            <w:hideMark/>
          </w:tcPr>
          <w:p w:rsidR="00C05C8C" w:rsidRDefault="00C05C8C" w:rsidP="00C91A03">
            <w:pPr>
              <w:snapToGrid/>
              <w:spacing w:before="0" w:after="0" w:line="240" w:lineRule="auto"/>
              <w:ind w:left="0"/>
              <w:rPr>
                <w:rFonts w:ascii="宋体" w:hAnsi="宋体" w:cs="宋体"/>
                <w:color w:val="000000"/>
                <w:sz w:val="22"/>
                <w:szCs w:val="22"/>
              </w:rPr>
            </w:pPr>
            <w:r>
              <w:rPr>
                <w:rFonts w:ascii="宋体" w:hAnsi="宋体" w:cs="宋体" w:hint="eastAsia"/>
                <w:color w:val="000000"/>
                <w:sz w:val="22"/>
                <w:szCs w:val="22"/>
              </w:rPr>
              <w:t>设备测量</w:t>
            </w:r>
          </w:p>
        </w:tc>
        <w:tc>
          <w:tcPr>
            <w:tcW w:w="2268" w:type="dxa"/>
            <w:tcBorders>
              <w:top w:val="nil"/>
              <w:left w:val="nil"/>
              <w:bottom w:val="single" w:sz="4" w:space="0" w:color="auto"/>
              <w:right w:val="single" w:sz="4" w:space="0" w:color="auto"/>
            </w:tcBorders>
            <w:shd w:val="clear" w:color="auto" w:fill="auto"/>
            <w:noWrap/>
            <w:vAlign w:val="center"/>
            <w:hideMark/>
          </w:tcPr>
          <w:p w:rsidR="00C05C8C" w:rsidRPr="008A6EAE" w:rsidRDefault="00C05C8C" w:rsidP="00C91A03">
            <w:pPr>
              <w:snapToGrid/>
              <w:spacing w:before="0" w:after="0" w:line="240" w:lineRule="auto"/>
              <w:ind w:left="0"/>
              <w:jc w:val="center"/>
              <w:rPr>
                <w:rFonts w:ascii="宋体" w:hAnsi="宋体" w:cs="宋体"/>
                <w:color w:val="000000"/>
                <w:sz w:val="22"/>
                <w:szCs w:val="22"/>
              </w:rPr>
            </w:pPr>
            <w:r>
              <w:rPr>
                <w:rFonts w:ascii="宋体" w:hAnsi="宋体" w:cs="宋体" w:hint="eastAsia"/>
                <w:color w:val="000000"/>
                <w:sz w:val="22"/>
                <w:szCs w:val="22"/>
              </w:rPr>
              <w:t>102004</w:t>
            </w:r>
          </w:p>
        </w:tc>
      </w:tr>
      <w:tr w:rsidR="00C05C8C" w:rsidRPr="008A6EAE" w:rsidTr="00C91A03">
        <w:trPr>
          <w:trHeight w:val="270"/>
        </w:trPr>
        <w:tc>
          <w:tcPr>
            <w:tcW w:w="2140" w:type="dxa"/>
            <w:vMerge/>
            <w:tcBorders>
              <w:top w:val="single" w:sz="4" w:space="0" w:color="auto"/>
              <w:left w:val="single" w:sz="4" w:space="0" w:color="auto"/>
              <w:right w:val="single" w:sz="4" w:space="0" w:color="auto"/>
            </w:tcBorders>
            <w:vAlign w:val="center"/>
            <w:hideMark/>
          </w:tcPr>
          <w:p w:rsidR="00C05C8C" w:rsidRDefault="00C05C8C" w:rsidP="00C91A03">
            <w:pPr>
              <w:snapToGrid/>
              <w:spacing w:before="0" w:after="0" w:line="240" w:lineRule="auto"/>
              <w:ind w:left="0"/>
              <w:jc w:val="center"/>
              <w:rPr>
                <w:rFonts w:ascii="宋体" w:hAnsi="宋体" w:cs="宋体"/>
                <w:color w:val="000000"/>
                <w:sz w:val="22"/>
                <w:szCs w:val="22"/>
              </w:rPr>
            </w:pPr>
          </w:p>
        </w:tc>
        <w:tc>
          <w:tcPr>
            <w:tcW w:w="2976" w:type="dxa"/>
            <w:tcBorders>
              <w:top w:val="nil"/>
              <w:left w:val="nil"/>
              <w:bottom w:val="single" w:sz="4" w:space="0" w:color="auto"/>
              <w:right w:val="single" w:sz="4" w:space="0" w:color="auto"/>
            </w:tcBorders>
            <w:shd w:val="clear" w:color="auto" w:fill="auto"/>
            <w:noWrap/>
            <w:vAlign w:val="center"/>
            <w:hideMark/>
          </w:tcPr>
          <w:p w:rsidR="00C05C8C" w:rsidRDefault="00C05C8C" w:rsidP="00C91A03">
            <w:pPr>
              <w:snapToGrid/>
              <w:spacing w:before="0" w:after="0" w:line="240" w:lineRule="auto"/>
              <w:ind w:left="0"/>
              <w:rPr>
                <w:rFonts w:ascii="宋体" w:hAnsi="宋体" w:cs="宋体"/>
                <w:color w:val="000000"/>
                <w:sz w:val="22"/>
                <w:szCs w:val="22"/>
              </w:rPr>
            </w:pPr>
            <w:r>
              <w:rPr>
                <w:rFonts w:ascii="宋体" w:hAnsi="宋体" w:cs="宋体" w:hint="eastAsia"/>
                <w:color w:val="000000"/>
                <w:sz w:val="22"/>
                <w:szCs w:val="22"/>
              </w:rPr>
              <w:t>数据源展示</w:t>
            </w:r>
          </w:p>
        </w:tc>
        <w:tc>
          <w:tcPr>
            <w:tcW w:w="2268" w:type="dxa"/>
            <w:tcBorders>
              <w:top w:val="nil"/>
              <w:left w:val="nil"/>
              <w:bottom w:val="single" w:sz="4" w:space="0" w:color="auto"/>
              <w:right w:val="single" w:sz="4" w:space="0" w:color="auto"/>
            </w:tcBorders>
            <w:shd w:val="clear" w:color="auto" w:fill="auto"/>
            <w:noWrap/>
            <w:vAlign w:val="center"/>
            <w:hideMark/>
          </w:tcPr>
          <w:p w:rsidR="00C05C8C" w:rsidRPr="008A6EAE" w:rsidRDefault="00C05C8C" w:rsidP="00C91A03">
            <w:pPr>
              <w:snapToGrid/>
              <w:spacing w:before="0" w:after="0" w:line="240" w:lineRule="auto"/>
              <w:ind w:left="0"/>
              <w:jc w:val="center"/>
              <w:rPr>
                <w:rFonts w:ascii="宋体" w:hAnsi="宋体" w:cs="宋体"/>
                <w:color w:val="000000"/>
                <w:sz w:val="22"/>
                <w:szCs w:val="22"/>
              </w:rPr>
            </w:pPr>
            <w:r>
              <w:rPr>
                <w:rFonts w:ascii="宋体" w:hAnsi="宋体" w:cs="宋体" w:hint="eastAsia"/>
                <w:color w:val="000000"/>
                <w:sz w:val="22"/>
                <w:szCs w:val="22"/>
              </w:rPr>
              <w:t>102005</w:t>
            </w:r>
          </w:p>
        </w:tc>
      </w:tr>
      <w:tr w:rsidR="00652CF1" w:rsidRPr="008A6EAE" w:rsidTr="00C91A03">
        <w:trPr>
          <w:trHeight w:val="270"/>
          <w:ins w:id="41" w:author="wWX222518" w:date="2015-06-23T16:14:00Z"/>
        </w:trPr>
        <w:tc>
          <w:tcPr>
            <w:tcW w:w="2140" w:type="dxa"/>
            <w:vMerge/>
            <w:tcBorders>
              <w:left w:val="single" w:sz="4" w:space="0" w:color="auto"/>
              <w:bottom w:val="single" w:sz="4" w:space="0" w:color="auto"/>
              <w:right w:val="single" w:sz="4" w:space="0" w:color="auto"/>
            </w:tcBorders>
            <w:vAlign w:val="center"/>
            <w:hideMark/>
          </w:tcPr>
          <w:p w:rsidR="00652CF1" w:rsidRPr="008A6EAE" w:rsidRDefault="00652CF1" w:rsidP="00C91A03">
            <w:pPr>
              <w:snapToGrid/>
              <w:spacing w:before="0" w:after="0" w:line="240" w:lineRule="auto"/>
              <w:ind w:left="0"/>
              <w:rPr>
                <w:ins w:id="42" w:author="wWX222518" w:date="2015-06-23T16:14:00Z"/>
                <w:rFonts w:ascii="宋体" w:hAnsi="宋体" w:cs="宋体"/>
                <w:color w:val="000000"/>
                <w:sz w:val="22"/>
                <w:szCs w:val="22"/>
              </w:rPr>
            </w:pPr>
          </w:p>
        </w:tc>
        <w:tc>
          <w:tcPr>
            <w:tcW w:w="2976" w:type="dxa"/>
            <w:tcBorders>
              <w:top w:val="nil"/>
              <w:left w:val="nil"/>
              <w:bottom w:val="single" w:sz="4" w:space="0" w:color="auto"/>
              <w:right w:val="single" w:sz="4" w:space="0" w:color="auto"/>
            </w:tcBorders>
            <w:shd w:val="clear" w:color="auto" w:fill="auto"/>
            <w:noWrap/>
            <w:vAlign w:val="center"/>
            <w:hideMark/>
          </w:tcPr>
          <w:p w:rsidR="00652CF1" w:rsidRPr="00FE4D68" w:rsidRDefault="00652CF1" w:rsidP="00BF0FD4">
            <w:pPr>
              <w:snapToGrid/>
              <w:spacing w:before="0" w:after="0" w:line="240" w:lineRule="auto"/>
              <w:ind w:left="0"/>
              <w:rPr>
                <w:ins w:id="43" w:author="wWX222518" w:date="2015-06-23T16:14:00Z"/>
                <w:rFonts w:ascii="宋体" w:hAnsi="宋体" w:cs="宋体" w:hint="eastAsia"/>
                <w:color w:val="000000"/>
                <w:sz w:val="22"/>
                <w:szCs w:val="22"/>
              </w:rPr>
            </w:pPr>
          </w:p>
        </w:tc>
        <w:tc>
          <w:tcPr>
            <w:tcW w:w="2268" w:type="dxa"/>
            <w:tcBorders>
              <w:top w:val="nil"/>
              <w:left w:val="nil"/>
              <w:bottom w:val="single" w:sz="4" w:space="0" w:color="auto"/>
              <w:right w:val="single" w:sz="4" w:space="0" w:color="auto"/>
            </w:tcBorders>
            <w:shd w:val="clear" w:color="auto" w:fill="auto"/>
            <w:noWrap/>
            <w:vAlign w:val="center"/>
            <w:hideMark/>
          </w:tcPr>
          <w:p w:rsidR="00652CF1" w:rsidRDefault="00652CF1" w:rsidP="00676242">
            <w:pPr>
              <w:snapToGrid/>
              <w:spacing w:before="0" w:after="0" w:line="240" w:lineRule="auto"/>
              <w:ind w:left="0"/>
              <w:jc w:val="center"/>
              <w:rPr>
                <w:ins w:id="44" w:author="wWX222518" w:date="2015-06-23T16:14:00Z"/>
                <w:rFonts w:ascii="宋体" w:hAnsi="宋体" w:cs="宋体" w:hint="eastAsia"/>
                <w:color w:val="000000"/>
                <w:sz w:val="22"/>
                <w:szCs w:val="22"/>
              </w:rPr>
            </w:pPr>
          </w:p>
        </w:tc>
      </w:tr>
      <w:tr w:rsidR="00406106" w:rsidRPr="008A6EAE" w:rsidTr="00C91A03">
        <w:trPr>
          <w:trHeight w:val="270"/>
        </w:trPr>
        <w:tc>
          <w:tcPr>
            <w:tcW w:w="2140" w:type="dxa"/>
            <w:vMerge/>
            <w:tcBorders>
              <w:left w:val="single" w:sz="4" w:space="0" w:color="auto"/>
              <w:bottom w:val="single" w:sz="4" w:space="0" w:color="auto"/>
              <w:right w:val="single" w:sz="4" w:space="0" w:color="auto"/>
            </w:tcBorders>
            <w:vAlign w:val="center"/>
            <w:hideMark/>
          </w:tcPr>
          <w:p w:rsidR="00406106" w:rsidRPr="008A6EAE" w:rsidRDefault="00406106" w:rsidP="00C91A03">
            <w:pPr>
              <w:snapToGrid/>
              <w:spacing w:before="0" w:after="0" w:line="240" w:lineRule="auto"/>
              <w:ind w:left="0"/>
              <w:rPr>
                <w:rFonts w:ascii="宋体" w:hAnsi="宋体" w:cs="宋体"/>
                <w:color w:val="000000"/>
                <w:sz w:val="22"/>
                <w:szCs w:val="22"/>
              </w:rPr>
            </w:pPr>
          </w:p>
        </w:tc>
        <w:tc>
          <w:tcPr>
            <w:tcW w:w="2976" w:type="dxa"/>
            <w:tcBorders>
              <w:top w:val="nil"/>
              <w:left w:val="nil"/>
              <w:bottom w:val="single" w:sz="4" w:space="0" w:color="auto"/>
              <w:right w:val="single" w:sz="4" w:space="0" w:color="auto"/>
            </w:tcBorders>
            <w:shd w:val="clear" w:color="auto" w:fill="auto"/>
            <w:noWrap/>
            <w:vAlign w:val="center"/>
            <w:hideMark/>
          </w:tcPr>
          <w:p w:rsidR="00406106" w:rsidRPr="008A6EAE" w:rsidRDefault="00406106" w:rsidP="00BF0FD4">
            <w:pPr>
              <w:snapToGrid/>
              <w:spacing w:before="0" w:after="0" w:line="240" w:lineRule="auto"/>
              <w:ind w:left="0"/>
              <w:rPr>
                <w:rFonts w:ascii="宋体" w:hAnsi="宋体" w:cs="宋体"/>
                <w:color w:val="000000"/>
                <w:sz w:val="22"/>
                <w:szCs w:val="22"/>
              </w:rPr>
            </w:pPr>
            <w:ins w:id="45" w:author="wWX222518" w:date="2015-06-23T15:38:00Z">
              <w:r w:rsidRPr="00FE4D68">
                <w:rPr>
                  <w:rFonts w:ascii="宋体" w:hAnsi="宋体" w:cs="宋体" w:hint="eastAsia"/>
                  <w:color w:val="000000"/>
                  <w:sz w:val="22"/>
                  <w:szCs w:val="22"/>
                </w:rPr>
                <w:t>康</w:t>
              </w:r>
              <w:proofErr w:type="gramStart"/>
              <w:r w:rsidRPr="00FE4D68">
                <w:rPr>
                  <w:rFonts w:ascii="宋体" w:hAnsi="宋体" w:cs="宋体" w:hint="eastAsia"/>
                  <w:color w:val="000000"/>
                  <w:sz w:val="22"/>
                  <w:szCs w:val="22"/>
                </w:rPr>
                <w:t>康</w:t>
              </w:r>
              <w:proofErr w:type="gramEnd"/>
              <w:r w:rsidRPr="00FE4D68">
                <w:rPr>
                  <w:rFonts w:ascii="宋体" w:hAnsi="宋体" w:cs="宋体" w:hint="eastAsia"/>
                  <w:color w:val="000000"/>
                  <w:sz w:val="22"/>
                  <w:szCs w:val="22"/>
                </w:rPr>
                <w:t>移动智能血压计测量</w:t>
              </w:r>
            </w:ins>
          </w:p>
        </w:tc>
        <w:tc>
          <w:tcPr>
            <w:tcW w:w="2268" w:type="dxa"/>
            <w:tcBorders>
              <w:top w:val="nil"/>
              <w:left w:val="nil"/>
              <w:bottom w:val="single" w:sz="4" w:space="0" w:color="auto"/>
              <w:right w:val="single" w:sz="4" w:space="0" w:color="auto"/>
            </w:tcBorders>
            <w:shd w:val="clear" w:color="auto" w:fill="auto"/>
            <w:noWrap/>
            <w:vAlign w:val="center"/>
            <w:hideMark/>
          </w:tcPr>
          <w:p w:rsidR="00406106" w:rsidRPr="008A6EAE" w:rsidRDefault="00137372" w:rsidP="00676242">
            <w:pPr>
              <w:snapToGrid/>
              <w:spacing w:before="0" w:after="0" w:line="240" w:lineRule="auto"/>
              <w:ind w:left="0"/>
              <w:jc w:val="center"/>
              <w:rPr>
                <w:rFonts w:ascii="宋体" w:hAnsi="宋体" w:cs="宋体"/>
                <w:color w:val="000000"/>
                <w:sz w:val="22"/>
                <w:szCs w:val="22"/>
              </w:rPr>
            </w:pPr>
            <w:ins w:id="46" w:author="wWX222518" w:date="2015-06-23T15:58:00Z">
              <w:r>
                <w:rPr>
                  <w:rFonts w:ascii="宋体" w:hAnsi="宋体" w:cs="宋体" w:hint="eastAsia"/>
                  <w:color w:val="000000"/>
                  <w:sz w:val="22"/>
                  <w:szCs w:val="22"/>
                </w:rPr>
                <w:t>102</w:t>
              </w:r>
            </w:ins>
            <w:ins w:id="47" w:author="wWX222518" w:date="2015-06-23T16:12:00Z">
              <w:r w:rsidR="00676242">
                <w:rPr>
                  <w:rFonts w:ascii="宋体" w:hAnsi="宋体" w:cs="宋体" w:hint="eastAsia"/>
                  <w:color w:val="000000"/>
                  <w:sz w:val="22"/>
                  <w:szCs w:val="22"/>
                </w:rPr>
                <w:t>1</w:t>
              </w:r>
            </w:ins>
            <w:ins w:id="48" w:author="wWX222518" w:date="2015-06-23T15:58:00Z">
              <w:r>
                <w:rPr>
                  <w:rFonts w:ascii="宋体" w:hAnsi="宋体" w:cs="宋体" w:hint="eastAsia"/>
                  <w:color w:val="000000"/>
                  <w:sz w:val="22"/>
                  <w:szCs w:val="22"/>
                </w:rPr>
                <w:t>0</w:t>
              </w:r>
            </w:ins>
            <w:ins w:id="49" w:author="wWX222518" w:date="2015-06-23T16:12:00Z">
              <w:r w:rsidR="00676242">
                <w:rPr>
                  <w:rFonts w:ascii="宋体" w:hAnsi="宋体" w:cs="宋体" w:hint="eastAsia"/>
                  <w:color w:val="000000"/>
                  <w:sz w:val="22"/>
                  <w:szCs w:val="22"/>
                </w:rPr>
                <w:t>1</w:t>
              </w:r>
            </w:ins>
          </w:p>
        </w:tc>
      </w:tr>
      <w:tr w:rsidR="00406106" w:rsidRPr="008A6EAE" w:rsidTr="00C91A03">
        <w:trPr>
          <w:trHeight w:val="270"/>
        </w:trPr>
        <w:tc>
          <w:tcPr>
            <w:tcW w:w="2140" w:type="dxa"/>
            <w:vMerge/>
            <w:tcBorders>
              <w:left w:val="single" w:sz="4" w:space="0" w:color="auto"/>
              <w:bottom w:val="single" w:sz="4" w:space="0" w:color="auto"/>
              <w:right w:val="single" w:sz="4" w:space="0" w:color="auto"/>
            </w:tcBorders>
            <w:vAlign w:val="center"/>
            <w:hideMark/>
          </w:tcPr>
          <w:p w:rsidR="00406106" w:rsidRPr="008A6EAE" w:rsidRDefault="00406106" w:rsidP="00C91A03">
            <w:pPr>
              <w:snapToGrid/>
              <w:spacing w:before="0" w:after="0" w:line="240" w:lineRule="auto"/>
              <w:ind w:left="0"/>
              <w:rPr>
                <w:rFonts w:ascii="宋体" w:hAnsi="宋体" w:cs="宋体"/>
                <w:color w:val="000000"/>
                <w:sz w:val="22"/>
                <w:szCs w:val="22"/>
              </w:rPr>
            </w:pPr>
          </w:p>
        </w:tc>
        <w:tc>
          <w:tcPr>
            <w:tcW w:w="2976" w:type="dxa"/>
            <w:tcBorders>
              <w:top w:val="nil"/>
              <w:left w:val="nil"/>
              <w:bottom w:val="single" w:sz="4" w:space="0" w:color="auto"/>
              <w:right w:val="single" w:sz="4" w:space="0" w:color="auto"/>
            </w:tcBorders>
            <w:shd w:val="clear" w:color="auto" w:fill="auto"/>
            <w:noWrap/>
            <w:vAlign w:val="center"/>
            <w:hideMark/>
          </w:tcPr>
          <w:p w:rsidR="00406106" w:rsidRPr="008A6EAE" w:rsidRDefault="00406106" w:rsidP="00BF0FD4">
            <w:pPr>
              <w:snapToGrid/>
              <w:spacing w:before="0" w:after="0" w:line="240" w:lineRule="auto"/>
              <w:ind w:left="0"/>
              <w:rPr>
                <w:rFonts w:ascii="宋体" w:hAnsi="宋体" w:cs="宋体"/>
                <w:color w:val="000000"/>
                <w:sz w:val="22"/>
                <w:szCs w:val="22"/>
              </w:rPr>
            </w:pPr>
            <w:ins w:id="50" w:author="wWX222518" w:date="2015-06-23T15:38:00Z">
              <w:r w:rsidRPr="00FE4D68">
                <w:rPr>
                  <w:rFonts w:ascii="宋体" w:hAnsi="宋体" w:cs="宋体" w:hint="eastAsia"/>
                  <w:color w:val="000000"/>
                  <w:sz w:val="22"/>
                  <w:szCs w:val="22"/>
                </w:rPr>
                <w:t>木木无线智能血压计测量</w:t>
              </w:r>
            </w:ins>
          </w:p>
        </w:tc>
        <w:tc>
          <w:tcPr>
            <w:tcW w:w="2268" w:type="dxa"/>
            <w:tcBorders>
              <w:top w:val="nil"/>
              <w:left w:val="nil"/>
              <w:bottom w:val="single" w:sz="4" w:space="0" w:color="auto"/>
              <w:right w:val="single" w:sz="4" w:space="0" w:color="auto"/>
            </w:tcBorders>
            <w:shd w:val="clear" w:color="auto" w:fill="auto"/>
            <w:noWrap/>
            <w:vAlign w:val="center"/>
            <w:hideMark/>
          </w:tcPr>
          <w:p w:rsidR="00406106" w:rsidRPr="008A6EAE" w:rsidRDefault="00137372" w:rsidP="00676242">
            <w:pPr>
              <w:snapToGrid/>
              <w:spacing w:before="0" w:after="0" w:line="240" w:lineRule="auto"/>
              <w:ind w:left="0"/>
              <w:jc w:val="center"/>
              <w:rPr>
                <w:rFonts w:ascii="宋体" w:hAnsi="宋体" w:cs="宋体"/>
                <w:color w:val="000000"/>
                <w:sz w:val="22"/>
                <w:szCs w:val="22"/>
              </w:rPr>
            </w:pPr>
            <w:ins w:id="51" w:author="wWX222518" w:date="2015-06-23T15:58:00Z">
              <w:r>
                <w:rPr>
                  <w:rFonts w:ascii="宋体" w:hAnsi="宋体" w:cs="宋体" w:hint="eastAsia"/>
                  <w:color w:val="000000"/>
                  <w:sz w:val="22"/>
                  <w:szCs w:val="22"/>
                </w:rPr>
                <w:t>102</w:t>
              </w:r>
            </w:ins>
            <w:ins w:id="52" w:author="wWX222518" w:date="2015-06-23T16:12:00Z">
              <w:r w:rsidR="00676242">
                <w:rPr>
                  <w:rFonts w:ascii="宋体" w:hAnsi="宋体" w:cs="宋体" w:hint="eastAsia"/>
                  <w:color w:val="000000"/>
                  <w:sz w:val="22"/>
                  <w:szCs w:val="22"/>
                </w:rPr>
                <w:t>1</w:t>
              </w:r>
            </w:ins>
            <w:ins w:id="53" w:author="wWX222518" w:date="2015-06-23T15:58:00Z">
              <w:r>
                <w:rPr>
                  <w:rFonts w:ascii="宋体" w:hAnsi="宋体" w:cs="宋体" w:hint="eastAsia"/>
                  <w:color w:val="000000"/>
                  <w:sz w:val="22"/>
                  <w:szCs w:val="22"/>
                </w:rPr>
                <w:t>0</w:t>
              </w:r>
            </w:ins>
            <w:ins w:id="54" w:author="wWX222518" w:date="2015-06-23T16:12:00Z">
              <w:r w:rsidR="00676242">
                <w:rPr>
                  <w:rFonts w:ascii="宋体" w:hAnsi="宋体" w:cs="宋体" w:hint="eastAsia"/>
                  <w:color w:val="000000"/>
                  <w:sz w:val="22"/>
                  <w:szCs w:val="22"/>
                </w:rPr>
                <w:t>2</w:t>
              </w:r>
            </w:ins>
          </w:p>
        </w:tc>
      </w:tr>
      <w:tr w:rsidR="00406106" w:rsidRPr="008A6EAE" w:rsidTr="00C91A03">
        <w:trPr>
          <w:trHeight w:val="270"/>
        </w:trPr>
        <w:tc>
          <w:tcPr>
            <w:tcW w:w="2140" w:type="dxa"/>
            <w:vMerge/>
            <w:tcBorders>
              <w:left w:val="single" w:sz="4" w:space="0" w:color="auto"/>
              <w:bottom w:val="single" w:sz="4" w:space="0" w:color="auto"/>
              <w:right w:val="single" w:sz="4" w:space="0" w:color="auto"/>
            </w:tcBorders>
            <w:vAlign w:val="center"/>
            <w:hideMark/>
          </w:tcPr>
          <w:p w:rsidR="00406106" w:rsidRPr="008A6EAE" w:rsidRDefault="00406106" w:rsidP="00C91A03">
            <w:pPr>
              <w:snapToGrid/>
              <w:spacing w:before="0" w:after="0" w:line="240" w:lineRule="auto"/>
              <w:ind w:left="0"/>
              <w:rPr>
                <w:rFonts w:ascii="宋体" w:hAnsi="宋体" w:cs="宋体"/>
                <w:color w:val="000000"/>
                <w:sz w:val="22"/>
                <w:szCs w:val="22"/>
              </w:rPr>
            </w:pPr>
          </w:p>
        </w:tc>
        <w:tc>
          <w:tcPr>
            <w:tcW w:w="2976" w:type="dxa"/>
            <w:tcBorders>
              <w:top w:val="nil"/>
              <w:left w:val="nil"/>
              <w:bottom w:val="single" w:sz="4" w:space="0" w:color="auto"/>
              <w:right w:val="single" w:sz="4" w:space="0" w:color="auto"/>
            </w:tcBorders>
            <w:shd w:val="clear" w:color="auto" w:fill="auto"/>
            <w:noWrap/>
            <w:vAlign w:val="center"/>
            <w:hideMark/>
          </w:tcPr>
          <w:p w:rsidR="00406106" w:rsidRPr="008A6EAE" w:rsidRDefault="00406106" w:rsidP="00BF0FD4">
            <w:pPr>
              <w:snapToGrid/>
              <w:spacing w:before="0" w:after="0" w:line="240" w:lineRule="auto"/>
              <w:ind w:left="0"/>
              <w:rPr>
                <w:rFonts w:ascii="宋体" w:hAnsi="宋体" w:cs="宋体"/>
                <w:color w:val="000000"/>
                <w:sz w:val="22"/>
                <w:szCs w:val="22"/>
              </w:rPr>
            </w:pPr>
            <w:ins w:id="55" w:author="wWX222518" w:date="2015-06-23T15:38:00Z">
              <w:r w:rsidRPr="00FE4D68">
                <w:rPr>
                  <w:rFonts w:ascii="宋体" w:hAnsi="宋体" w:cs="宋体" w:hint="eastAsia"/>
                  <w:color w:val="000000"/>
                  <w:sz w:val="22"/>
                  <w:szCs w:val="22"/>
                </w:rPr>
                <w:t>糖护士手机血糖仪测量</w:t>
              </w:r>
            </w:ins>
          </w:p>
        </w:tc>
        <w:tc>
          <w:tcPr>
            <w:tcW w:w="2268" w:type="dxa"/>
            <w:tcBorders>
              <w:top w:val="nil"/>
              <w:left w:val="nil"/>
              <w:bottom w:val="single" w:sz="4" w:space="0" w:color="auto"/>
              <w:right w:val="single" w:sz="4" w:space="0" w:color="auto"/>
            </w:tcBorders>
            <w:shd w:val="clear" w:color="auto" w:fill="auto"/>
            <w:noWrap/>
            <w:vAlign w:val="center"/>
            <w:hideMark/>
          </w:tcPr>
          <w:p w:rsidR="00406106" w:rsidRPr="008A6EAE" w:rsidRDefault="00137372" w:rsidP="00676242">
            <w:pPr>
              <w:snapToGrid/>
              <w:spacing w:before="0" w:after="0" w:line="240" w:lineRule="auto"/>
              <w:ind w:left="0"/>
              <w:jc w:val="center"/>
              <w:rPr>
                <w:rFonts w:ascii="宋体" w:hAnsi="宋体" w:cs="宋体"/>
                <w:color w:val="000000"/>
                <w:sz w:val="22"/>
                <w:szCs w:val="22"/>
              </w:rPr>
            </w:pPr>
            <w:ins w:id="56" w:author="wWX222518" w:date="2015-06-23T15:58:00Z">
              <w:r>
                <w:rPr>
                  <w:rFonts w:ascii="宋体" w:hAnsi="宋体" w:cs="宋体" w:hint="eastAsia"/>
                  <w:color w:val="000000"/>
                  <w:sz w:val="22"/>
                  <w:szCs w:val="22"/>
                </w:rPr>
                <w:t>102</w:t>
              </w:r>
            </w:ins>
            <w:ins w:id="57" w:author="wWX222518" w:date="2015-06-23T16:12:00Z">
              <w:r w:rsidR="00676242">
                <w:rPr>
                  <w:rFonts w:ascii="宋体" w:hAnsi="宋体" w:cs="宋体" w:hint="eastAsia"/>
                  <w:color w:val="000000"/>
                  <w:sz w:val="22"/>
                  <w:szCs w:val="22"/>
                </w:rPr>
                <w:t>1</w:t>
              </w:r>
            </w:ins>
            <w:ins w:id="58" w:author="wWX222518" w:date="2015-06-23T15:58:00Z">
              <w:r>
                <w:rPr>
                  <w:rFonts w:ascii="宋体" w:hAnsi="宋体" w:cs="宋体" w:hint="eastAsia"/>
                  <w:color w:val="000000"/>
                  <w:sz w:val="22"/>
                  <w:szCs w:val="22"/>
                </w:rPr>
                <w:t>0</w:t>
              </w:r>
            </w:ins>
            <w:ins w:id="59" w:author="wWX222518" w:date="2015-06-23T16:12:00Z">
              <w:r w:rsidR="00676242">
                <w:rPr>
                  <w:rFonts w:ascii="宋体" w:hAnsi="宋体" w:cs="宋体" w:hint="eastAsia"/>
                  <w:color w:val="000000"/>
                  <w:sz w:val="22"/>
                  <w:szCs w:val="22"/>
                </w:rPr>
                <w:t>3</w:t>
              </w:r>
            </w:ins>
          </w:p>
        </w:tc>
      </w:tr>
      <w:tr w:rsidR="00406106" w:rsidRPr="008A6EAE" w:rsidTr="00C91A03">
        <w:trPr>
          <w:trHeight w:val="270"/>
        </w:trPr>
        <w:tc>
          <w:tcPr>
            <w:tcW w:w="2140" w:type="dxa"/>
            <w:vMerge/>
            <w:tcBorders>
              <w:left w:val="single" w:sz="4" w:space="0" w:color="auto"/>
              <w:bottom w:val="single" w:sz="4" w:space="0" w:color="auto"/>
              <w:right w:val="single" w:sz="4" w:space="0" w:color="auto"/>
            </w:tcBorders>
            <w:vAlign w:val="center"/>
            <w:hideMark/>
          </w:tcPr>
          <w:p w:rsidR="00406106" w:rsidRPr="008A6EAE" w:rsidRDefault="00406106" w:rsidP="00C91A03">
            <w:pPr>
              <w:snapToGrid/>
              <w:spacing w:before="0" w:after="0" w:line="240" w:lineRule="auto"/>
              <w:ind w:left="0"/>
              <w:rPr>
                <w:rFonts w:ascii="宋体" w:hAnsi="宋体" w:cs="宋体"/>
                <w:color w:val="000000"/>
                <w:sz w:val="22"/>
                <w:szCs w:val="22"/>
              </w:rPr>
            </w:pPr>
          </w:p>
        </w:tc>
        <w:tc>
          <w:tcPr>
            <w:tcW w:w="2976" w:type="dxa"/>
            <w:tcBorders>
              <w:top w:val="nil"/>
              <w:left w:val="nil"/>
              <w:bottom w:val="single" w:sz="4" w:space="0" w:color="auto"/>
              <w:right w:val="single" w:sz="4" w:space="0" w:color="auto"/>
            </w:tcBorders>
            <w:shd w:val="clear" w:color="auto" w:fill="auto"/>
            <w:noWrap/>
            <w:vAlign w:val="center"/>
            <w:hideMark/>
          </w:tcPr>
          <w:p w:rsidR="00406106" w:rsidRPr="008A6EAE" w:rsidRDefault="00406106" w:rsidP="00BF0FD4">
            <w:pPr>
              <w:snapToGrid/>
              <w:spacing w:before="0" w:after="0" w:line="240" w:lineRule="auto"/>
              <w:ind w:left="0"/>
              <w:rPr>
                <w:rFonts w:ascii="宋体" w:hAnsi="宋体" w:cs="宋体"/>
                <w:color w:val="000000"/>
                <w:sz w:val="22"/>
                <w:szCs w:val="22"/>
              </w:rPr>
            </w:pPr>
            <w:ins w:id="60" w:author="wWX222518" w:date="2015-06-23T15:38:00Z">
              <w:r w:rsidRPr="00FE4D68">
                <w:rPr>
                  <w:rFonts w:ascii="宋体" w:hAnsi="宋体" w:cs="宋体" w:hint="eastAsia"/>
                  <w:color w:val="000000"/>
                  <w:sz w:val="22"/>
                  <w:szCs w:val="22"/>
                </w:rPr>
                <w:t>有品智能</w:t>
              </w:r>
              <w:proofErr w:type="gramStart"/>
              <w:r w:rsidRPr="00FE4D68">
                <w:rPr>
                  <w:rFonts w:ascii="宋体" w:hAnsi="宋体" w:cs="宋体" w:hint="eastAsia"/>
                  <w:color w:val="000000"/>
                  <w:sz w:val="22"/>
                  <w:szCs w:val="22"/>
                </w:rPr>
                <w:t>体脂秤</w:t>
              </w:r>
              <w:proofErr w:type="gramEnd"/>
              <w:r w:rsidRPr="00FE4D68">
                <w:rPr>
                  <w:rFonts w:ascii="宋体" w:hAnsi="宋体" w:cs="宋体" w:hint="eastAsia"/>
                  <w:color w:val="000000"/>
                  <w:sz w:val="22"/>
                  <w:szCs w:val="22"/>
                </w:rPr>
                <w:t>S1测量</w:t>
              </w:r>
            </w:ins>
          </w:p>
        </w:tc>
        <w:tc>
          <w:tcPr>
            <w:tcW w:w="2268" w:type="dxa"/>
            <w:tcBorders>
              <w:top w:val="nil"/>
              <w:left w:val="nil"/>
              <w:bottom w:val="single" w:sz="4" w:space="0" w:color="auto"/>
              <w:right w:val="single" w:sz="4" w:space="0" w:color="auto"/>
            </w:tcBorders>
            <w:shd w:val="clear" w:color="auto" w:fill="auto"/>
            <w:noWrap/>
            <w:vAlign w:val="center"/>
            <w:hideMark/>
          </w:tcPr>
          <w:p w:rsidR="00406106" w:rsidRPr="008A6EAE" w:rsidRDefault="00137372" w:rsidP="00676242">
            <w:pPr>
              <w:snapToGrid/>
              <w:spacing w:before="0" w:after="0" w:line="240" w:lineRule="auto"/>
              <w:ind w:left="0"/>
              <w:jc w:val="center"/>
              <w:rPr>
                <w:rFonts w:ascii="宋体" w:hAnsi="宋体" w:cs="宋体"/>
                <w:color w:val="000000"/>
                <w:sz w:val="22"/>
                <w:szCs w:val="22"/>
              </w:rPr>
            </w:pPr>
            <w:ins w:id="61" w:author="wWX222518" w:date="2015-06-23T15:58:00Z">
              <w:r>
                <w:rPr>
                  <w:rFonts w:ascii="宋体" w:hAnsi="宋体" w:cs="宋体" w:hint="eastAsia"/>
                  <w:color w:val="000000"/>
                  <w:sz w:val="22"/>
                  <w:szCs w:val="22"/>
                </w:rPr>
                <w:t>102</w:t>
              </w:r>
            </w:ins>
            <w:ins w:id="62" w:author="wWX222518" w:date="2015-06-23T16:12:00Z">
              <w:r w:rsidR="00676242">
                <w:rPr>
                  <w:rFonts w:ascii="宋体" w:hAnsi="宋体" w:cs="宋体" w:hint="eastAsia"/>
                  <w:color w:val="000000"/>
                  <w:sz w:val="22"/>
                  <w:szCs w:val="22"/>
                </w:rPr>
                <w:t>1</w:t>
              </w:r>
            </w:ins>
            <w:ins w:id="63" w:author="wWX222518" w:date="2015-06-23T15:58:00Z">
              <w:r>
                <w:rPr>
                  <w:rFonts w:ascii="宋体" w:hAnsi="宋体" w:cs="宋体" w:hint="eastAsia"/>
                  <w:color w:val="000000"/>
                  <w:sz w:val="22"/>
                  <w:szCs w:val="22"/>
                </w:rPr>
                <w:t>0</w:t>
              </w:r>
            </w:ins>
            <w:ins w:id="64" w:author="wWX222518" w:date="2015-06-23T16:12:00Z">
              <w:r w:rsidR="00676242">
                <w:rPr>
                  <w:rFonts w:ascii="宋体" w:hAnsi="宋体" w:cs="宋体" w:hint="eastAsia"/>
                  <w:color w:val="000000"/>
                  <w:sz w:val="22"/>
                  <w:szCs w:val="22"/>
                </w:rPr>
                <w:t>4</w:t>
              </w:r>
            </w:ins>
          </w:p>
        </w:tc>
      </w:tr>
      <w:tr w:rsidR="00406106" w:rsidRPr="008A6EAE" w:rsidTr="00C91A03">
        <w:trPr>
          <w:trHeight w:val="270"/>
        </w:trPr>
        <w:tc>
          <w:tcPr>
            <w:tcW w:w="2140" w:type="dxa"/>
            <w:vMerge/>
            <w:tcBorders>
              <w:left w:val="single" w:sz="4" w:space="0" w:color="auto"/>
              <w:bottom w:val="single" w:sz="4" w:space="0" w:color="auto"/>
              <w:right w:val="single" w:sz="4" w:space="0" w:color="auto"/>
            </w:tcBorders>
            <w:vAlign w:val="center"/>
            <w:hideMark/>
          </w:tcPr>
          <w:p w:rsidR="00406106" w:rsidRPr="008A6EAE" w:rsidRDefault="00406106" w:rsidP="00C91A03">
            <w:pPr>
              <w:snapToGrid/>
              <w:spacing w:before="0" w:after="0" w:line="240" w:lineRule="auto"/>
              <w:ind w:left="0"/>
              <w:rPr>
                <w:rFonts w:ascii="宋体" w:hAnsi="宋体" w:cs="宋体"/>
                <w:color w:val="000000"/>
                <w:sz w:val="22"/>
                <w:szCs w:val="22"/>
              </w:rPr>
            </w:pPr>
          </w:p>
        </w:tc>
        <w:tc>
          <w:tcPr>
            <w:tcW w:w="2976" w:type="dxa"/>
            <w:tcBorders>
              <w:top w:val="nil"/>
              <w:left w:val="nil"/>
              <w:bottom w:val="single" w:sz="4" w:space="0" w:color="auto"/>
              <w:right w:val="single" w:sz="4" w:space="0" w:color="auto"/>
            </w:tcBorders>
            <w:shd w:val="clear" w:color="auto" w:fill="auto"/>
            <w:noWrap/>
            <w:vAlign w:val="center"/>
            <w:hideMark/>
          </w:tcPr>
          <w:p w:rsidR="00406106" w:rsidRPr="008A6EAE" w:rsidRDefault="00406106" w:rsidP="00BF0FD4">
            <w:pPr>
              <w:snapToGrid/>
              <w:spacing w:before="0" w:after="0" w:line="240" w:lineRule="auto"/>
              <w:ind w:left="0"/>
              <w:rPr>
                <w:rFonts w:ascii="宋体" w:hAnsi="宋体" w:cs="宋体"/>
                <w:color w:val="000000"/>
                <w:sz w:val="22"/>
                <w:szCs w:val="22"/>
              </w:rPr>
            </w:pPr>
            <w:ins w:id="65" w:author="wWX222518" w:date="2015-06-23T15:38:00Z">
              <w:r w:rsidRPr="00FE4D68">
                <w:rPr>
                  <w:rFonts w:ascii="宋体" w:hAnsi="宋体" w:cs="宋体" w:hint="eastAsia"/>
                  <w:color w:val="000000"/>
                  <w:sz w:val="22"/>
                  <w:szCs w:val="22"/>
                </w:rPr>
                <w:t>有品智能</w:t>
              </w:r>
              <w:proofErr w:type="gramStart"/>
              <w:r w:rsidRPr="00FE4D68">
                <w:rPr>
                  <w:rFonts w:ascii="宋体" w:hAnsi="宋体" w:cs="宋体" w:hint="eastAsia"/>
                  <w:color w:val="000000"/>
                  <w:sz w:val="22"/>
                  <w:szCs w:val="22"/>
                </w:rPr>
                <w:t>体脂秤</w:t>
              </w:r>
              <w:proofErr w:type="gramEnd"/>
              <w:r w:rsidRPr="00FE4D68">
                <w:rPr>
                  <w:rFonts w:ascii="宋体" w:hAnsi="宋体" w:cs="宋体" w:hint="eastAsia"/>
                  <w:color w:val="000000"/>
                  <w:sz w:val="22"/>
                  <w:szCs w:val="22"/>
                </w:rPr>
                <w:t>S2测量</w:t>
              </w:r>
            </w:ins>
          </w:p>
        </w:tc>
        <w:tc>
          <w:tcPr>
            <w:tcW w:w="2268" w:type="dxa"/>
            <w:tcBorders>
              <w:top w:val="nil"/>
              <w:left w:val="nil"/>
              <w:bottom w:val="single" w:sz="4" w:space="0" w:color="auto"/>
              <w:right w:val="single" w:sz="4" w:space="0" w:color="auto"/>
            </w:tcBorders>
            <w:shd w:val="clear" w:color="auto" w:fill="auto"/>
            <w:noWrap/>
            <w:vAlign w:val="center"/>
            <w:hideMark/>
          </w:tcPr>
          <w:p w:rsidR="00406106" w:rsidRPr="008A6EAE" w:rsidRDefault="00137372" w:rsidP="00676242">
            <w:pPr>
              <w:snapToGrid/>
              <w:spacing w:before="0" w:after="0" w:line="240" w:lineRule="auto"/>
              <w:ind w:left="0"/>
              <w:jc w:val="center"/>
              <w:rPr>
                <w:rFonts w:ascii="宋体" w:hAnsi="宋体" w:cs="宋体"/>
                <w:color w:val="000000"/>
                <w:sz w:val="22"/>
                <w:szCs w:val="22"/>
              </w:rPr>
            </w:pPr>
            <w:ins w:id="66" w:author="wWX222518" w:date="2015-06-23T15:58:00Z">
              <w:r>
                <w:rPr>
                  <w:rFonts w:ascii="宋体" w:hAnsi="宋体" w:cs="宋体" w:hint="eastAsia"/>
                  <w:color w:val="000000"/>
                  <w:sz w:val="22"/>
                  <w:szCs w:val="22"/>
                </w:rPr>
                <w:t>102</w:t>
              </w:r>
            </w:ins>
            <w:ins w:id="67" w:author="wWX222518" w:date="2015-06-23T16:12:00Z">
              <w:r w:rsidR="00676242">
                <w:rPr>
                  <w:rFonts w:ascii="宋体" w:hAnsi="宋体" w:cs="宋体" w:hint="eastAsia"/>
                  <w:color w:val="000000"/>
                  <w:sz w:val="22"/>
                  <w:szCs w:val="22"/>
                </w:rPr>
                <w:t>105</w:t>
              </w:r>
            </w:ins>
          </w:p>
        </w:tc>
      </w:tr>
      <w:tr w:rsidR="00676242" w:rsidRPr="008A6EAE" w:rsidTr="00C91A03">
        <w:trPr>
          <w:trHeight w:val="270"/>
          <w:ins w:id="68" w:author="wWX222518" w:date="2015-06-23T16:11:00Z"/>
        </w:trPr>
        <w:tc>
          <w:tcPr>
            <w:tcW w:w="2140" w:type="dxa"/>
            <w:vMerge/>
            <w:tcBorders>
              <w:left w:val="single" w:sz="4" w:space="0" w:color="auto"/>
              <w:bottom w:val="single" w:sz="4" w:space="0" w:color="auto"/>
              <w:right w:val="single" w:sz="4" w:space="0" w:color="auto"/>
            </w:tcBorders>
            <w:vAlign w:val="center"/>
            <w:hideMark/>
          </w:tcPr>
          <w:p w:rsidR="00676242" w:rsidRPr="008A6EAE" w:rsidRDefault="00676242" w:rsidP="00C91A03">
            <w:pPr>
              <w:snapToGrid/>
              <w:spacing w:before="0" w:after="0" w:line="240" w:lineRule="auto"/>
              <w:ind w:left="0"/>
              <w:rPr>
                <w:ins w:id="69" w:author="wWX222518" w:date="2015-06-23T16:11:00Z"/>
                <w:rFonts w:ascii="宋体" w:hAnsi="宋体" w:cs="宋体"/>
                <w:color w:val="000000"/>
                <w:sz w:val="22"/>
                <w:szCs w:val="22"/>
              </w:rPr>
            </w:pPr>
          </w:p>
        </w:tc>
        <w:tc>
          <w:tcPr>
            <w:tcW w:w="2976" w:type="dxa"/>
            <w:tcBorders>
              <w:top w:val="nil"/>
              <w:left w:val="nil"/>
              <w:bottom w:val="single" w:sz="4" w:space="0" w:color="auto"/>
              <w:right w:val="single" w:sz="4" w:space="0" w:color="auto"/>
            </w:tcBorders>
            <w:shd w:val="clear" w:color="auto" w:fill="auto"/>
            <w:noWrap/>
            <w:vAlign w:val="center"/>
            <w:hideMark/>
          </w:tcPr>
          <w:p w:rsidR="00676242" w:rsidRPr="00FE4D68" w:rsidRDefault="00676242" w:rsidP="00BF0FD4">
            <w:pPr>
              <w:snapToGrid/>
              <w:spacing w:before="0" w:after="0" w:line="240" w:lineRule="auto"/>
              <w:ind w:left="0"/>
              <w:rPr>
                <w:ins w:id="70" w:author="wWX222518" w:date="2015-06-23T16:11:00Z"/>
                <w:rFonts w:ascii="宋体" w:hAnsi="宋体" w:cs="宋体" w:hint="eastAsia"/>
                <w:color w:val="000000"/>
                <w:sz w:val="22"/>
                <w:szCs w:val="22"/>
              </w:rPr>
            </w:pPr>
          </w:p>
        </w:tc>
        <w:tc>
          <w:tcPr>
            <w:tcW w:w="2268" w:type="dxa"/>
            <w:tcBorders>
              <w:top w:val="nil"/>
              <w:left w:val="nil"/>
              <w:bottom w:val="single" w:sz="4" w:space="0" w:color="auto"/>
              <w:right w:val="single" w:sz="4" w:space="0" w:color="auto"/>
            </w:tcBorders>
            <w:shd w:val="clear" w:color="auto" w:fill="auto"/>
            <w:noWrap/>
            <w:vAlign w:val="center"/>
            <w:hideMark/>
          </w:tcPr>
          <w:p w:rsidR="00676242" w:rsidRDefault="00676242" w:rsidP="00137372">
            <w:pPr>
              <w:snapToGrid/>
              <w:spacing w:before="0" w:after="0" w:line="240" w:lineRule="auto"/>
              <w:ind w:left="0"/>
              <w:jc w:val="center"/>
              <w:rPr>
                <w:ins w:id="71" w:author="wWX222518" w:date="2015-06-23T16:11:00Z"/>
                <w:rFonts w:ascii="宋体" w:hAnsi="宋体" w:cs="宋体" w:hint="eastAsia"/>
                <w:color w:val="000000"/>
                <w:sz w:val="22"/>
                <w:szCs w:val="22"/>
              </w:rPr>
            </w:pPr>
          </w:p>
        </w:tc>
      </w:tr>
      <w:tr w:rsidR="00406106" w:rsidRPr="008A6EAE" w:rsidTr="00C91A03">
        <w:trPr>
          <w:trHeight w:val="270"/>
        </w:trPr>
        <w:tc>
          <w:tcPr>
            <w:tcW w:w="2140" w:type="dxa"/>
            <w:vMerge/>
            <w:tcBorders>
              <w:left w:val="single" w:sz="4" w:space="0" w:color="auto"/>
              <w:bottom w:val="single" w:sz="4" w:space="0" w:color="auto"/>
              <w:right w:val="single" w:sz="4" w:space="0" w:color="auto"/>
            </w:tcBorders>
            <w:vAlign w:val="center"/>
            <w:hideMark/>
          </w:tcPr>
          <w:p w:rsidR="00406106" w:rsidRPr="008A6EAE" w:rsidRDefault="00406106" w:rsidP="00C91A03">
            <w:pPr>
              <w:snapToGrid/>
              <w:spacing w:before="0" w:after="0" w:line="240" w:lineRule="auto"/>
              <w:ind w:left="0"/>
              <w:rPr>
                <w:rFonts w:ascii="宋体" w:hAnsi="宋体" w:cs="宋体"/>
                <w:color w:val="000000"/>
                <w:sz w:val="22"/>
                <w:szCs w:val="22"/>
              </w:rPr>
            </w:pPr>
          </w:p>
        </w:tc>
        <w:tc>
          <w:tcPr>
            <w:tcW w:w="2976" w:type="dxa"/>
            <w:tcBorders>
              <w:top w:val="nil"/>
              <w:left w:val="nil"/>
              <w:bottom w:val="single" w:sz="4" w:space="0" w:color="auto"/>
              <w:right w:val="single" w:sz="4" w:space="0" w:color="auto"/>
            </w:tcBorders>
            <w:shd w:val="clear" w:color="auto" w:fill="auto"/>
            <w:noWrap/>
            <w:vAlign w:val="center"/>
            <w:hideMark/>
          </w:tcPr>
          <w:p w:rsidR="00406106" w:rsidRPr="008A6EAE" w:rsidRDefault="00406106" w:rsidP="00BF0FD4">
            <w:pPr>
              <w:snapToGrid/>
              <w:spacing w:before="0" w:after="0" w:line="240" w:lineRule="auto"/>
              <w:ind w:left="0"/>
              <w:rPr>
                <w:rFonts w:ascii="宋体" w:hAnsi="宋体" w:cs="宋体"/>
                <w:color w:val="000000"/>
                <w:sz w:val="22"/>
                <w:szCs w:val="22"/>
              </w:rPr>
            </w:pPr>
            <w:bookmarkStart w:id="72" w:name="OLE_LINK1"/>
            <w:bookmarkStart w:id="73" w:name="OLE_LINK2"/>
            <w:bookmarkStart w:id="74" w:name="OLE_LINK3"/>
            <w:ins w:id="75" w:author="wWX222518" w:date="2015-06-23T15:38:00Z">
              <w:r w:rsidRPr="00FE4D68">
                <w:rPr>
                  <w:rFonts w:ascii="宋体" w:hAnsi="宋体" w:cs="宋体" w:hint="eastAsia"/>
                  <w:color w:val="000000"/>
                  <w:sz w:val="22"/>
                  <w:szCs w:val="22"/>
                </w:rPr>
                <w:t>购买康</w:t>
              </w:r>
              <w:proofErr w:type="gramStart"/>
              <w:r w:rsidRPr="00FE4D68">
                <w:rPr>
                  <w:rFonts w:ascii="宋体" w:hAnsi="宋体" w:cs="宋体" w:hint="eastAsia"/>
                  <w:color w:val="000000"/>
                  <w:sz w:val="22"/>
                  <w:szCs w:val="22"/>
                </w:rPr>
                <w:t>康</w:t>
              </w:r>
              <w:proofErr w:type="gramEnd"/>
              <w:r w:rsidRPr="00FE4D68">
                <w:rPr>
                  <w:rFonts w:ascii="宋体" w:hAnsi="宋体" w:cs="宋体" w:hint="eastAsia"/>
                  <w:color w:val="000000"/>
                  <w:sz w:val="22"/>
                  <w:szCs w:val="22"/>
                </w:rPr>
                <w:t>移动智能血压计</w:t>
              </w:r>
            </w:ins>
            <w:bookmarkEnd w:id="72"/>
            <w:bookmarkEnd w:id="73"/>
            <w:bookmarkEnd w:id="74"/>
          </w:p>
        </w:tc>
        <w:tc>
          <w:tcPr>
            <w:tcW w:w="2268" w:type="dxa"/>
            <w:tcBorders>
              <w:top w:val="nil"/>
              <w:left w:val="nil"/>
              <w:bottom w:val="single" w:sz="4" w:space="0" w:color="auto"/>
              <w:right w:val="single" w:sz="4" w:space="0" w:color="auto"/>
            </w:tcBorders>
            <w:shd w:val="clear" w:color="auto" w:fill="auto"/>
            <w:noWrap/>
            <w:vAlign w:val="center"/>
            <w:hideMark/>
          </w:tcPr>
          <w:p w:rsidR="00406106" w:rsidRPr="008A6EAE" w:rsidRDefault="00137372" w:rsidP="00C20F58">
            <w:pPr>
              <w:snapToGrid/>
              <w:spacing w:before="0" w:after="0" w:line="240" w:lineRule="auto"/>
              <w:ind w:left="0"/>
              <w:jc w:val="center"/>
              <w:rPr>
                <w:rFonts w:ascii="宋体" w:hAnsi="宋体" w:cs="宋体"/>
                <w:color w:val="000000"/>
                <w:sz w:val="22"/>
                <w:szCs w:val="22"/>
              </w:rPr>
            </w:pPr>
            <w:bookmarkStart w:id="76" w:name="OLE_LINK18"/>
            <w:ins w:id="77" w:author="wWX222518" w:date="2015-06-23T15:58:00Z">
              <w:r>
                <w:rPr>
                  <w:rFonts w:ascii="宋体" w:hAnsi="宋体" w:cs="宋体" w:hint="eastAsia"/>
                  <w:color w:val="000000"/>
                  <w:sz w:val="22"/>
                  <w:szCs w:val="22"/>
                </w:rPr>
                <w:t>102</w:t>
              </w:r>
            </w:ins>
            <w:ins w:id="78" w:author="wWX222518" w:date="2015-06-23T16:15:00Z">
              <w:r w:rsidR="00C20F58">
                <w:rPr>
                  <w:rFonts w:ascii="宋体" w:hAnsi="宋体" w:cs="宋体" w:hint="eastAsia"/>
                  <w:color w:val="000000"/>
                  <w:sz w:val="22"/>
                  <w:szCs w:val="22"/>
                </w:rPr>
                <w:t>20</w:t>
              </w:r>
            </w:ins>
            <w:ins w:id="79" w:author="wWX222518" w:date="2015-06-23T15:58:00Z">
              <w:r>
                <w:rPr>
                  <w:rFonts w:ascii="宋体" w:hAnsi="宋体" w:cs="宋体" w:hint="eastAsia"/>
                  <w:color w:val="000000"/>
                  <w:sz w:val="22"/>
                  <w:szCs w:val="22"/>
                </w:rPr>
                <w:t>1</w:t>
              </w:r>
            </w:ins>
            <w:bookmarkEnd w:id="76"/>
          </w:p>
        </w:tc>
      </w:tr>
      <w:tr w:rsidR="00406106" w:rsidRPr="008A6EAE" w:rsidTr="00C91A03">
        <w:trPr>
          <w:trHeight w:val="270"/>
        </w:trPr>
        <w:tc>
          <w:tcPr>
            <w:tcW w:w="2140" w:type="dxa"/>
            <w:vMerge/>
            <w:tcBorders>
              <w:left w:val="single" w:sz="4" w:space="0" w:color="auto"/>
              <w:bottom w:val="single" w:sz="4" w:space="0" w:color="auto"/>
              <w:right w:val="single" w:sz="4" w:space="0" w:color="auto"/>
            </w:tcBorders>
            <w:vAlign w:val="center"/>
            <w:hideMark/>
          </w:tcPr>
          <w:p w:rsidR="00406106" w:rsidRPr="008A6EAE" w:rsidRDefault="00406106" w:rsidP="00C91A03">
            <w:pPr>
              <w:snapToGrid/>
              <w:spacing w:before="0" w:after="0" w:line="240" w:lineRule="auto"/>
              <w:ind w:left="0"/>
              <w:rPr>
                <w:rFonts w:ascii="宋体" w:hAnsi="宋体" w:cs="宋体"/>
                <w:color w:val="000000"/>
                <w:sz w:val="22"/>
                <w:szCs w:val="22"/>
              </w:rPr>
            </w:pPr>
          </w:p>
        </w:tc>
        <w:tc>
          <w:tcPr>
            <w:tcW w:w="2976" w:type="dxa"/>
            <w:tcBorders>
              <w:top w:val="nil"/>
              <w:left w:val="nil"/>
              <w:bottom w:val="single" w:sz="4" w:space="0" w:color="auto"/>
              <w:right w:val="single" w:sz="4" w:space="0" w:color="auto"/>
            </w:tcBorders>
            <w:shd w:val="clear" w:color="auto" w:fill="auto"/>
            <w:noWrap/>
            <w:vAlign w:val="center"/>
            <w:hideMark/>
          </w:tcPr>
          <w:p w:rsidR="00406106" w:rsidRPr="008A6EAE" w:rsidRDefault="00406106" w:rsidP="00BF0FD4">
            <w:pPr>
              <w:snapToGrid/>
              <w:spacing w:before="0" w:after="0" w:line="240" w:lineRule="auto"/>
              <w:ind w:left="0"/>
              <w:rPr>
                <w:rFonts w:ascii="宋体" w:hAnsi="宋体" w:cs="宋体"/>
                <w:color w:val="000000"/>
                <w:sz w:val="22"/>
                <w:szCs w:val="22"/>
              </w:rPr>
            </w:pPr>
            <w:bookmarkStart w:id="80" w:name="OLE_LINK6"/>
            <w:bookmarkStart w:id="81" w:name="OLE_LINK7"/>
            <w:ins w:id="82" w:author="wWX222518" w:date="2015-06-23T15:38:00Z">
              <w:r w:rsidRPr="00FE4D68">
                <w:rPr>
                  <w:rFonts w:ascii="宋体" w:hAnsi="宋体" w:cs="宋体" w:hint="eastAsia"/>
                  <w:color w:val="000000"/>
                  <w:sz w:val="22"/>
                  <w:szCs w:val="22"/>
                </w:rPr>
                <w:t>购买木木无线智能血压计</w:t>
              </w:r>
            </w:ins>
            <w:bookmarkEnd w:id="80"/>
            <w:bookmarkEnd w:id="81"/>
          </w:p>
        </w:tc>
        <w:tc>
          <w:tcPr>
            <w:tcW w:w="2268" w:type="dxa"/>
            <w:tcBorders>
              <w:top w:val="nil"/>
              <w:left w:val="nil"/>
              <w:bottom w:val="single" w:sz="4" w:space="0" w:color="auto"/>
              <w:right w:val="single" w:sz="4" w:space="0" w:color="auto"/>
            </w:tcBorders>
            <w:shd w:val="clear" w:color="auto" w:fill="auto"/>
            <w:noWrap/>
            <w:vAlign w:val="center"/>
            <w:hideMark/>
          </w:tcPr>
          <w:p w:rsidR="00406106" w:rsidRPr="008A6EAE" w:rsidRDefault="00137372" w:rsidP="00676242">
            <w:pPr>
              <w:snapToGrid/>
              <w:spacing w:before="0" w:after="0" w:line="240" w:lineRule="auto"/>
              <w:ind w:left="0"/>
              <w:jc w:val="center"/>
              <w:rPr>
                <w:rFonts w:ascii="宋体" w:hAnsi="宋体" w:cs="宋体"/>
                <w:color w:val="000000"/>
                <w:sz w:val="22"/>
                <w:szCs w:val="22"/>
              </w:rPr>
            </w:pPr>
            <w:ins w:id="83" w:author="wWX222518" w:date="2015-06-23T15:58:00Z">
              <w:r>
                <w:rPr>
                  <w:rFonts w:ascii="宋体" w:hAnsi="宋体" w:cs="宋体" w:hint="eastAsia"/>
                  <w:color w:val="000000"/>
                  <w:sz w:val="22"/>
                  <w:szCs w:val="22"/>
                </w:rPr>
                <w:t>102</w:t>
              </w:r>
            </w:ins>
            <w:ins w:id="84" w:author="wWX222518" w:date="2015-06-23T16:15:00Z">
              <w:r w:rsidR="00C20F58">
                <w:rPr>
                  <w:rFonts w:ascii="宋体" w:hAnsi="宋体" w:cs="宋体" w:hint="eastAsia"/>
                  <w:color w:val="000000"/>
                  <w:sz w:val="22"/>
                  <w:szCs w:val="22"/>
                </w:rPr>
                <w:t>20</w:t>
              </w:r>
            </w:ins>
            <w:ins w:id="85" w:author="wWX222518" w:date="2015-06-23T15:58:00Z">
              <w:r>
                <w:rPr>
                  <w:rFonts w:ascii="宋体" w:hAnsi="宋体" w:cs="宋体" w:hint="eastAsia"/>
                  <w:color w:val="000000"/>
                  <w:sz w:val="22"/>
                  <w:szCs w:val="22"/>
                </w:rPr>
                <w:t>2</w:t>
              </w:r>
            </w:ins>
          </w:p>
        </w:tc>
      </w:tr>
      <w:tr w:rsidR="00406106" w:rsidRPr="008A6EAE" w:rsidTr="00C91A03">
        <w:trPr>
          <w:trHeight w:val="270"/>
        </w:trPr>
        <w:tc>
          <w:tcPr>
            <w:tcW w:w="2140" w:type="dxa"/>
            <w:vMerge/>
            <w:tcBorders>
              <w:left w:val="single" w:sz="4" w:space="0" w:color="auto"/>
              <w:bottom w:val="single" w:sz="4" w:space="0" w:color="auto"/>
              <w:right w:val="single" w:sz="4" w:space="0" w:color="auto"/>
            </w:tcBorders>
            <w:vAlign w:val="center"/>
            <w:hideMark/>
          </w:tcPr>
          <w:p w:rsidR="00406106" w:rsidRPr="008A6EAE" w:rsidRDefault="00406106" w:rsidP="00C91A03">
            <w:pPr>
              <w:snapToGrid/>
              <w:spacing w:before="0" w:after="0" w:line="240" w:lineRule="auto"/>
              <w:ind w:left="0"/>
              <w:rPr>
                <w:rFonts w:ascii="宋体" w:hAnsi="宋体" w:cs="宋体"/>
                <w:color w:val="000000"/>
                <w:sz w:val="22"/>
                <w:szCs w:val="22"/>
              </w:rPr>
            </w:pPr>
          </w:p>
        </w:tc>
        <w:tc>
          <w:tcPr>
            <w:tcW w:w="2976" w:type="dxa"/>
            <w:tcBorders>
              <w:top w:val="nil"/>
              <w:left w:val="nil"/>
              <w:bottom w:val="single" w:sz="4" w:space="0" w:color="auto"/>
              <w:right w:val="single" w:sz="4" w:space="0" w:color="auto"/>
            </w:tcBorders>
            <w:shd w:val="clear" w:color="auto" w:fill="auto"/>
            <w:noWrap/>
            <w:vAlign w:val="center"/>
            <w:hideMark/>
          </w:tcPr>
          <w:p w:rsidR="00406106" w:rsidRPr="008A6EAE" w:rsidRDefault="00406106" w:rsidP="00BF0FD4">
            <w:pPr>
              <w:snapToGrid/>
              <w:spacing w:before="0" w:after="0" w:line="240" w:lineRule="auto"/>
              <w:ind w:left="0"/>
              <w:rPr>
                <w:rFonts w:ascii="宋体" w:hAnsi="宋体" w:cs="宋体"/>
                <w:color w:val="000000"/>
                <w:sz w:val="22"/>
                <w:szCs w:val="22"/>
              </w:rPr>
            </w:pPr>
            <w:bookmarkStart w:id="86" w:name="OLE_LINK8"/>
            <w:bookmarkStart w:id="87" w:name="OLE_LINK9"/>
            <w:ins w:id="88" w:author="wWX222518" w:date="2015-06-23T15:38:00Z">
              <w:r w:rsidRPr="00FE4D68">
                <w:rPr>
                  <w:rFonts w:ascii="宋体" w:hAnsi="宋体" w:cs="宋体" w:hint="eastAsia"/>
                  <w:color w:val="000000"/>
                  <w:sz w:val="22"/>
                  <w:szCs w:val="22"/>
                </w:rPr>
                <w:t>购买糖护士手机血糖仪</w:t>
              </w:r>
            </w:ins>
            <w:bookmarkEnd w:id="86"/>
            <w:bookmarkEnd w:id="87"/>
          </w:p>
        </w:tc>
        <w:tc>
          <w:tcPr>
            <w:tcW w:w="2268" w:type="dxa"/>
            <w:tcBorders>
              <w:top w:val="nil"/>
              <w:left w:val="nil"/>
              <w:bottom w:val="single" w:sz="4" w:space="0" w:color="auto"/>
              <w:right w:val="single" w:sz="4" w:space="0" w:color="auto"/>
            </w:tcBorders>
            <w:shd w:val="clear" w:color="auto" w:fill="auto"/>
            <w:noWrap/>
            <w:vAlign w:val="center"/>
            <w:hideMark/>
          </w:tcPr>
          <w:p w:rsidR="00406106" w:rsidRPr="008A6EAE" w:rsidRDefault="00137372" w:rsidP="00676242">
            <w:pPr>
              <w:snapToGrid/>
              <w:spacing w:before="0" w:after="0" w:line="240" w:lineRule="auto"/>
              <w:ind w:left="0"/>
              <w:jc w:val="center"/>
              <w:rPr>
                <w:rFonts w:ascii="宋体" w:hAnsi="宋体" w:cs="宋体"/>
                <w:color w:val="000000"/>
                <w:sz w:val="22"/>
                <w:szCs w:val="22"/>
              </w:rPr>
            </w:pPr>
            <w:ins w:id="89" w:author="wWX222518" w:date="2015-06-23T15:58:00Z">
              <w:r>
                <w:rPr>
                  <w:rFonts w:ascii="宋体" w:hAnsi="宋体" w:cs="宋体" w:hint="eastAsia"/>
                  <w:color w:val="000000"/>
                  <w:sz w:val="22"/>
                  <w:szCs w:val="22"/>
                </w:rPr>
                <w:t>102</w:t>
              </w:r>
            </w:ins>
            <w:ins w:id="90" w:author="wWX222518" w:date="2015-06-23T16:15:00Z">
              <w:r w:rsidR="00C20F58">
                <w:rPr>
                  <w:rFonts w:ascii="宋体" w:hAnsi="宋体" w:cs="宋体" w:hint="eastAsia"/>
                  <w:color w:val="000000"/>
                  <w:sz w:val="22"/>
                  <w:szCs w:val="22"/>
                </w:rPr>
                <w:t>20</w:t>
              </w:r>
            </w:ins>
            <w:ins w:id="91" w:author="wWX222518" w:date="2015-06-23T15:58:00Z">
              <w:r>
                <w:rPr>
                  <w:rFonts w:ascii="宋体" w:hAnsi="宋体" w:cs="宋体" w:hint="eastAsia"/>
                  <w:color w:val="000000"/>
                  <w:sz w:val="22"/>
                  <w:szCs w:val="22"/>
                </w:rPr>
                <w:t>3</w:t>
              </w:r>
            </w:ins>
          </w:p>
        </w:tc>
      </w:tr>
      <w:tr w:rsidR="00406106" w:rsidRPr="008A6EAE" w:rsidTr="00C91A03">
        <w:trPr>
          <w:trHeight w:val="270"/>
        </w:trPr>
        <w:tc>
          <w:tcPr>
            <w:tcW w:w="2140" w:type="dxa"/>
            <w:vMerge/>
            <w:tcBorders>
              <w:left w:val="single" w:sz="4" w:space="0" w:color="auto"/>
              <w:bottom w:val="single" w:sz="4" w:space="0" w:color="auto"/>
              <w:right w:val="single" w:sz="4" w:space="0" w:color="auto"/>
            </w:tcBorders>
            <w:vAlign w:val="center"/>
            <w:hideMark/>
          </w:tcPr>
          <w:p w:rsidR="00406106" w:rsidRPr="008A6EAE" w:rsidRDefault="00406106" w:rsidP="00C91A03">
            <w:pPr>
              <w:snapToGrid/>
              <w:spacing w:before="0" w:after="0" w:line="240" w:lineRule="auto"/>
              <w:ind w:left="0"/>
              <w:rPr>
                <w:rFonts w:ascii="宋体" w:hAnsi="宋体" w:cs="宋体"/>
                <w:color w:val="000000"/>
                <w:sz w:val="22"/>
                <w:szCs w:val="22"/>
              </w:rPr>
            </w:pPr>
          </w:p>
        </w:tc>
        <w:tc>
          <w:tcPr>
            <w:tcW w:w="2976" w:type="dxa"/>
            <w:tcBorders>
              <w:top w:val="nil"/>
              <w:left w:val="nil"/>
              <w:bottom w:val="single" w:sz="4" w:space="0" w:color="auto"/>
              <w:right w:val="single" w:sz="4" w:space="0" w:color="auto"/>
            </w:tcBorders>
            <w:shd w:val="clear" w:color="auto" w:fill="auto"/>
            <w:noWrap/>
            <w:vAlign w:val="center"/>
            <w:hideMark/>
          </w:tcPr>
          <w:p w:rsidR="00406106" w:rsidRPr="008A6EAE" w:rsidRDefault="00406106" w:rsidP="00BF0FD4">
            <w:pPr>
              <w:snapToGrid/>
              <w:spacing w:before="0" w:after="0" w:line="240" w:lineRule="auto"/>
              <w:ind w:left="0"/>
              <w:rPr>
                <w:rFonts w:ascii="宋体" w:hAnsi="宋体" w:cs="宋体"/>
                <w:color w:val="000000"/>
                <w:sz w:val="22"/>
                <w:szCs w:val="22"/>
              </w:rPr>
            </w:pPr>
            <w:bookmarkStart w:id="92" w:name="OLE_LINK10"/>
            <w:bookmarkStart w:id="93" w:name="OLE_LINK13"/>
            <w:ins w:id="94" w:author="wWX222518" w:date="2015-06-23T15:38:00Z">
              <w:r w:rsidRPr="00FE4D68">
                <w:rPr>
                  <w:rFonts w:ascii="宋体" w:hAnsi="宋体" w:cs="宋体" w:hint="eastAsia"/>
                  <w:color w:val="000000"/>
                  <w:sz w:val="22"/>
                  <w:szCs w:val="22"/>
                </w:rPr>
                <w:t>购买有品智能</w:t>
              </w:r>
              <w:proofErr w:type="gramStart"/>
              <w:r w:rsidRPr="00FE4D68">
                <w:rPr>
                  <w:rFonts w:ascii="宋体" w:hAnsi="宋体" w:cs="宋体" w:hint="eastAsia"/>
                  <w:color w:val="000000"/>
                  <w:sz w:val="22"/>
                  <w:szCs w:val="22"/>
                </w:rPr>
                <w:t>体脂秤</w:t>
              </w:r>
              <w:proofErr w:type="gramEnd"/>
              <w:r w:rsidRPr="00FE4D68">
                <w:rPr>
                  <w:rFonts w:ascii="宋体" w:hAnsi="宋体" w:cs="宋体" w:hint="eastAsia"/>
                  <w:color w:val="000000"/>
                  <w:sz w:val="22"/>
                  <w:szCs w:val="22"/>
                </w:rPr>
                <w:t>S1</w:t>
              </w:r>
            </w:ins>
            <w:bookmarkEnd w:id="92"/>
            <w:bookmarkEnd w:id="93"/>
          </w:p>
        </w:tc>
        <w:tc>
          <w:tcPr>
            <w:tcW w:w="2268" w:type="dxa"/>
            <w:tcBorders>
              <w:top w:val="nil"/>
              <w:left w:val="nil"/>
              <w:bottom w:val="single" w:sz="4" w:space="0" w:color="auto"/>
              <w:right w:val="single" w:sz="4" w:space="0" w:color="auto"/>
            </w:tcBorders>
            <w:shd w:val="clear" w:color="auto" w:fill="auto"/>
            <w:noWrap/>
            <w:vAlign w:val="center"/>
            <w:hideMark/>
          </w:tcPr>
          <w:p w:rsidR="00406106" w:rsidRPr="008A6EAE" w:rsidRDefault="00137372" w:rsidP="00676242">
            <w:pPr>
              <w:snapToGrid/>
              <w:spacing w:before="0" w:after="0" w:line="240" w:lineRule="auto"/>
              <w:ind w:left="0"/>
              <w:jc w:val="center"/>
              <w:rPr>
                <w:rFonts w:ascii="宋体" w:hAnsi="宋体" w:cs="宋体"/>
                <w:color w:val="000000"/>
                <w:sz w:val="22"/>
                <w:szCs w:val="22"/>
              </w:rPr>
            </w:pPr>
            <w:ins w:id="95" w:author="wWX222518" w:date="2015-06-23T15:58:00Z">
              <w:r>
                <w:rPr>
                  <w:rFonts w:ascii="宋体" w:hAnsi="宋体" w:cs="宋体" w:hint="eastAsia"/>
                  <w:color w:val="000000"/>
                  <w:sz w:val="22"/>
                  <w:szCs w:val="22"/>
                </w:rPr>
                <w:t>102</w:t>
              </w:r>
            </w:ins>
            <w:ins w:id="96" w:author="wWX222518" w:date="2015-06-23T16:15:00Z">
              <w:r w:rsidR="00C20F58">
                <w:rPr>
                  <w:rFonts w:ascii="宋体" w:hAnsi="宋体" w:cs="宋体" w:hint="eastAsia"/>
                  <w:color w:val="000000"/>
                  <w:sz w:val="22"/>
                  <w:szCs w:val="22"/>
                </w:rPr>
                <w:t>20</w:t>
              </w:r>
            </w:ins>
            <w:ins w:id="97" w:author="wWX222518" w:date="2015-06-23T15:58:00Z">
              <w:r>
                <w:rPr>
                  <w:rFonts w:ascii="宋体" w:hAnsi="宋体" w:cs="宋体" w:hint="eastAsia"/>
                  <w:color w:val="000000"/>
                  <w:sz w:val="22"/>
                  <w:szCs w:val="22"/>
                </w:rPr>
                <w:t>4</w:t>
              </w:r>
            </w:ins>
          </w:p>
        </w:tc>
      </w:tr>
      <w:tr w:rsidR="00406106" w:rsidRPr="008A6EAE" w:rsidTr="00C91A03">
        <w:trPr>
          <w:trHeight w:val="270"/>
        </w:trPr>
        <w:tc>
          <w:tcPr>
            <w:tcW w:w="2140" w:type="dxa"/>
            <w:vMerge/>
            <w:tcBorders>
              <w:left w:val="single" w:sz="4" w:space="0" w:color="auto"/>
              <w:bottom w:val="single" w:sz="4" w:space="0" w:color="auto"/>
              <w:right w:val="single" w:sz="4" w:space="0" w:color="auto"/>
            </w:tcBorders>
            <w:vAlign w:val="center"/>
            <w:hideMark/>
          </w:tcPr>
          <w:p w:rsidR="00406106" w:rsidRPr="008A6EAE" w:rsidRDefault="00406106" w:rsidP="00C91A03">
            <w:pPr>
              <w:snapToGrid/>
              <w:spacing w:before="0" w:after="0" w:line="240" w:lineRule="auto"/>
              <w:ind w:left="0"/>
              <w:rPr>
                <w:rFonts w:ascii="宋体" w:hAnsi="宋体" w:cs="宋体"/>
                <w:color w:val="000000"/>
                <w:sz w:val="22"/>
                <w:szCs w:val="22"/>
              </w:rPr>
            </w:pPr>
          </w:p>
        </w:tc>
        <w:tc>
          <w:tcPr>
            <w:tcW w:w="2976" w:type="dxa"/>
            <w:tcBorders>
              <w:top w:val="nil"/>
              <w:left w:val="nil"/>
              <w:bottom w:val="single" w:sz="4" w:space="0" w:color="auto"/>
              <w:right w:val="single" w:sz="4" w:space="0" w:color="auto"/>
            </w:tcBorders>
            <w:shd w:val="clear" w:color="auto" w:fill="auto"/>
            <w:noWrap/>
            <w:vAlign w:val="center"/>
            <w:hideMark/>
          </w:tcPr>
          <w:p w:rsidR="00406106" w:rsidRPr="008A6EAE" w:rsidRDefault="00406106" w:rsidP="00BF0FD4">
            <w:pPr>
              <w:snapToGrid/>
              <w:spacing w:before="0" w:after="0" w:line="240" w:lineRule="auto"/>
              <w:ind w:left="0"/>
              <w:rPr>
                <w:rFonts w:ascii="宋体" w:hAnsi="宋体" w:cs="宋体"/>
                <w:color w:val="000000"/>
                <w:sz w:val="22"/>
                <w:szCs w:val="22"/>
              </w:rPr>
            </w:pPr>
            <w:bookmarkStart w:id="98" w:name="OLE_LINK14"/>
            <w:bookmarkStart w:id="99" w:name="OLE_LINK17"/>
            <w:ins w:id="100" w:author="wWX222518" w:date="2015-06-23T15:38:00Z">
              <w:r w:rsidRPr="00FE4D68">
                <w:rPr>
                  <w:rFonts w:ascii="宋体" w:hAnsi="宋体" w:cs="宋体" w:hint="eastAsia"/>
                  <w:color w:val="000000"/>
                  <w:sz w:val="22"/>
                  <w:szCs w:val="22"/>
                </w:rPr>
                <w:t>购买有品智能</w:t>
              </w:r>
              <w:proofErr w:type="gramStart"/>
              <w:r w:rsidRPr="00FE4D68">
                <w:rPr>
                  <w:rFonts w:ascii="宋体" w:hAnsi="宋体" w:cs="宋体" w:hint="eastAsia"/>
                  <w:color w:val="000000"/>
                  <w:sz w:val="22"/>
                  <w:szCs w:val="22"/>
                </w:rPr>
                <w:t>体脂秤</w:t>
              </w:r>
              <w:proofErr w:type="gramEnd"/>
              <w:r w:rsidRPr="00FE4D68">
                <w:rPr>
                  <w:rFonts w:ascii="宋体" w:hAnsi="宋体" w:cs="宋体" w:hint="eastAsia"/>
                  <w:color w:val="000000"/>
                  <w:sz w:val="22"/>
                  <w:szCs w:val="22"/>
                </w:rPr>
                <w:t>S2</w:t>
              </w:r>
            </w:ins>
            <w:bookmarkEnd w:id="98"/>
            <w:bookmarkEnd w:id="99"/>
          </w:p>
        </w:tc>
        <w:tc>
          <w:tcPr>
            <w:tcW w:w="2268" w:type="dxa"/>
            <w:tcBorders>
              <w:top w:val="nil"/>
              <w:left w:val="nil"/>
              <w:bottom w:val="single" w:sz="4" w:space="0" w:color="auto"/>
              <w:right w:val="single" w:sz="4" w:space="0" w:color="auto"/>
            </w:tcBorders>
            <w:shd w:val="clear" w:color="auto" w:fill="auto"/>
            <w:noWrap/>
            <w:vAlign w:val="center"/>
            <w:hideMark/>
          </w:tcPr>
          <w:p w:rsidR="00406106" w:rsidRPr="008A6EAE" w:rsidRDefault="00137372" w:rsidP="00676242">
            <w:pPr>
              <w:snapToGrid/>
              <w:spacing w:before="0" w:after="0" w:line="240" w:lineRule="auto"/>
              <w:ind w:left="0"/>
              <w:jc w:val="center"/>
              <w:rPr>
                <w:rFonts w:ascii="宋体" w:hAnsi="宋体" w:cs="宋体"/>
                <w:color w:val="000000"/>
                <w:sz w:val="22"/>
                <w:szCs w:val="22"/>
              </w:rPr>
            </w:pPr>
            <w:ins w:id="101" w:author="wWX222518" w:date="2015-06-23T15:58:00Z">
              <w:r>
                <w:rPr>
                  <w:rFonts w:ascii="宋体" w:hAnsi="宋体" w:cs="宋体" w:hint="eastAsia"/>
                  <w:color w:val="000000"/>
                  <w:sz w:val="22"/>
                  <w:szCs w:val="22"/>
                </w:rPr>
                <w:t>102</w:t>
              </w:r>
            </w:ins>
            <w:ins w:id="102" w:author="wWX222518" w:date="2015-06-23T16:15:00Z">
              <w:r w:rsidR="00C20F58">
                <w:rPr>
                  <w:rFonts w:ascii="宋体" w:hAnsi="宋体" w:cs="宋体" w:hint="eastAsia"/>
                  <w:color w:val="000000"/>
                  <w:sz w:val="22"/>
                  <w:szCs w:val="22"/>
                </w:rPr>
                <w:t>20</w:t>
              </w:r>
            </w:ins>
            <w:ins w:id="103" w:author="wWX222518" w:date="2015-06-23T15:58:00Z">
              <w:r>
                <w:rPr>
                  <w:rFonts w:ascii="宋体" w:hAnsi="宋体" w:cs="宋体" w:hint="eastAsia"/>
                  <w:color w:val="000000"/>
                  <w:sz w:val="22"/>
                  <w:szCs w:val="22"/>
                </w:rPr>
                <w:t>5</w:t>
              </w:r>
            </w:ins>
          </w:p>
        </w:tc>
      </w:tr>
      <w:tr w:rsidR="00406106" w:rsidRPr="008A6EAE" w:rsidTr="00C91A03">
        <w:trPr>
          <w:trHeight w:val="270"/>
        </w:trPr>
        <w:tc>
          <w:tcPr>
            <w:tcW w:w="2140" w:type="dxa"/>
            <w:vMerge/>
            <w:tcBorders>
              <w:left w:val="single" w:sz="4" w:space="0" w:color="auto"/>
              <w:bottom w:val="single" w:sz="4" w:space="0" w:color="auto"/>
              <w:right w:val="single" w:sz="4" w:space="0" w:color="auto"/>
            </w:tcBorders>
            <w:vAlign w:val="center"/>
            <w:hideMark/>
          </w:tcPr>
          <w:p w:rsidR="00406106" w:rsidRPr="008A6EAE" w:rsidRDefault="00406106" w:rsidP="00C91A03">
            <w:pPr>
              <w:snapToGrid/>
              <w:spacing w:before="0" w:after="0" w:line="240" w:lineRule="auto"/>
              <w:ind w:left="0"/>
              <w:rPr>
                <w:rFonts w:ascii="宋体" w:hAnsi="宋体" w:cs="宋体"/>
                <w:color w:val="000000"/>
                <w:sz w:val="22"/>
                <w:szCs w:val="22"/>
              </w:rPr>
            </w:pPr>
          </w:p>
        </w:tc>
        <w:tc>
          <w:tcPr>
            <w:tcW w:w="2976" w:type="dxa"/>
            <w:tcBorders>
              <w:top w:val="nil"/>
              <w:left w:val="nil"/>
              <w:bottom w:val="single" w:sz="4" w:space="0" w:color="auto"/>
              <w:right w:val="single" w:sz="4" w:space="0" w:color="auto"/>
            </w:tcBorders>
            <w:shd w:val="clear" w:color="auto" w:fill="auto"/>
            <w:noWrap/>
            <w:vAlign w:val="center"/>
            <w:hideMark/>
          </w:tcPr>
          <w:p w:rsidR="00406106" w:rsidRPr="008A6EAE" w:rsidRDefault="00406106" w:rsidP="00BF0FD4">
            <w:pPr>
              <w:snapToGrid/>
              <w:spacing w:before="0" w:after="0" w:line="240" w:lineRule="auto"/>
              <w:ind w:left="0"/>
              <w:rPr>
                <w:rFonts w:ascii="宋体" w:hAnsi="宋体" w:cs="宋体"/>
                <w:color w:val="000000"/>
                <w:sz w:val="22"/>
                <w:szCs w:val="22"/>
              </w:rPr>
            </w:pPr>
          </w:p>
        </w:tc>
        <w:tc>
          <w:tcPr>
            <w:tcW w:w="2268" w:type="dxa"/>
            <w:tcBorders>
              <w:top w:val="nil"/>
              <w:left w:val="nil"/>
              <w:bottom w:val="single" w:sz="4" w:space="0" w:color="auto"/>
              <w:right w:val="single" w:sz="4" w:space="0" w:color="auto"/>
            </w:tcBorders>
            <w:shd w:val="clear" w:color="auto" w:fill="auto"/>
            <w:noWrap/>
            <w:vAlign w:val="center"/>
            <w:hideMark/>
          </w:tcPr>
          <w:p w:rsidR="00406106" w:rsidRPr="008A6EAE" w:rsidRDefault="00406106" w:rsidP="00BF0FD4">
            <w:pPr>
              <w:snapToGrid/>
              <w:spacing w:before="0" w:after="0" w:line="240" w:lineRule="auto"/>
              <w:ind w:left="0"/>
              <w:jc w:val="center"/>
              <w:rPr>
                <w:rFonts w:ascii="宋体" w:hAnsi="宋体" w:cs="宋体"/>
                <w:color w:val="000000"/>
                <w:sz w:val="22"/>
                <w:szCs w:val="22"/>
              </w:rPr>
            </w:pPr>
          </w:p>
        </w:tc>
      </w:tr>
      <w:tr w:rsidR="00406106" w:rsidRPr="008A6EAE" w:rsidTr="00C91A03">
        <w:trPr>
          <w:trHeight w:val="270"/>
        </w:trPr>
        <w:tc>
          <w:tcPr>
            <w:tcW w:w="2140" w:type="dxa"/>
            <w:vMerge/>
            <w:tcBorders>
              <w:left w:val="single" w:sz="4" w:space="0" w:color="auto"/>
              <w:bottom w:val="single" w:sz="4" w:space="0" w:color="auto"/>
              <w:right w:val="single" w:sz="4" w:space="0" w:color="auto"/>
            </w:tcBorders>
            <w:vAlign w:val="center"/>
            <w:hideMark/>
          </w:tcPr>
          <w:p w:rsidR="00406106" w:rsidRPr="008A6EAE" w:rsidRDefault="00406106" w:rsidP="00C91A03">
            <w:pPr>
              <w:snapToGrid/>
              <w:spacing w:before="0" w:after="0" w:line="240" w:lineRule="auto"/>
              <w:ind w:left="0"/>
              <w:rPr>
                <w:rFonts w:ascii="宋体" w:hAnsi="宋体" w:cs="宋体"/>
                <w:color w:val="000000"/>
                <w:sz w:val="22"/>
                <w:szCs w:val="22"/>
              </w:rPr>
            </w:pPr>
          </w:p>
        </w:tc>
        <w:tc>
          <w:tcPr>
            <w:tcW w:w="2976" w:type="dxa"/>
            <w:tcBorders>
              <w:top w:val="nil"/>
              <w:left w:val="nil"/>
              <w:bottom w:val="single" w:sz="4" w:space="0" w:color="auto"/>
              <w:right w:val="single" w:sz="4" w:space="0" w:color="auto"/>
            </w:tcBorders>
            <w:shd w:val="clear" w:color="auto" w:fill="auto"/>
            <w:noWrap/>
            <w:vAlign w:val="center"/>
            <w:hideMark/>
          </w:tcPr>
          <w:p w:rsidR="00406106" w:rsidRPr="008A6EAE" w:rsidRDefault="00406106" w:rsidP="00BF0FD4">
            <w:pPr>
              <w:snapToGrid/>
              <w:spacing w:before="0" w:after="0" w:line="240" w:lineRule="auto"/>
              <w:ind w:left="0"/>
              <w:rPr>
                <w:rFonts w:ascii="宋体" w:hAnsi="宋体" w:cs="宋体"/>
                <w:color w:val="000000"/>
                <w:sz w:val="22"/>
                <w:szCs w:val="22"/>
              </w:rPr>
            </w:pPr>
          </w:p>
        </w:tc>
        <w:tc>
          <w:tcPr>
            <w:tcW w:w="2268" w:type="dxa"/>
            <w:tcBorders>
              <w:top w:val="nil"/>
              <w:left w:val="nil"/>
              <w:bottom w:val="single" w:sz="4" w:space="0" w:color="auto"/>
              <w:right w:val="single" w:sz="4" w:space="0" w:color="auto"/>
            </w:tcBorders>
            <w:shd w:val="clear" w:color="auto" w:fill="auto"/>
            <w:noWrap/>
            <w:vAlign w:val="center"/>
            <w:hideMark/>
          </w:tcPr>
          <w:p w:rsidR="00406106" w:rsidRPr="008A6EAE" w:rsidRDefault="00406106" w:rsidP="00BF0FD4">
            <w:pPr>
              <w:snapToGrid/>
              <w:spacing w:before="0" w:after="0" w:line="240" w:lineRule="auto"/>
              <w:ind w:left="0"/>
              <w:jc w:val="center"/>
              <w:rPr>
                <w:rFonts w:ascii="宋体" w:hAnsi="宋体" w:cs="宋体"/>
                <w:color w:val="000000"/>
                <w:sz w:val="22"/>
                <w:szCs w:val="22"/>
              </w:rPr>
            </w:pPr>
          </w:p>
        </w:tc>
      </w:tr>
      <w:tr w:rsidR="00406106" w:rsidRPr="008A6EAE" w:rsidTr="00C91A03">
        <w:trPr>
          <w:trHeight w:val="270"/>
        </w:trPr>
        <w:tc>
          <w:tcPr>
            <w:tcW w:w="2140" w:type="dxa"/>
            <w:vMerge/>
            <w:tcBorders>
              <w:left w:val="single" w:sz="4" w:space="0" w:color="auto"/>
              <w:bottom w:val="single" w:sz="4" w:space="0" w:color="auto"/>
              <w:right w:val="single" w:sz="4" w:space="0" w:color="auto"/>
            </w:tcBorders>
            <w:vAlign w:val="center"/>
            <w:hideMark/>
          </w:tcPr>
          <w:p w:rsidR="00406106" w:rsidRPr="008A6EAE" w:rsidRDefault="00406106" w:rsidP="00C91A03">
            <w:pPr>
              <w:snapToGrid/>
              <w:spacing w:before="0" w:after="0" w:line="240" w:lineRule="auto"/>
              <w:ind w:left="0"/>
              <w:rPr>
                <w:rFonts w:ascii="宋体" w:hAnsi="宋体" w:cs="宋体"/>
                <w:color w:val="000000"/>
                <w:sz w:val="22"/>
                <w:szCs w:val="22"/>
              </w:rPr>
            </w:pPr>
          </w:p>
        </w:tc>
        <w:tc>
          <w:tcPr>
            <w:tcW w:w="2976" w:type="dxa"/>
            <w:tcBorders>
              <w:top w:val="nil"/>
              <w:left w:val="nil"/>
              <w:bottom w:val="single" w:sz="4" w:space="0" w:color="auto"/>
              <w:right w:val="single" w:sz="4" w:space="0" w:color="auto"/>
            </w:tcBorders>
            <w:shd w:val="clear" w:color="auto" w:fill="auto"/>
            <w:noWrap/>
            <w:vAlign w:val="center"/>
            <w:hideMark/>
          </w:tcPr>
          <w:p w:rsidR="00406106" w:rsidRPr="008A6EAE" w:rsidRDefault="00406106" w:rsidP="00BF0FD4">
            <w:pPr>
              <w:snapToGrid/>
              <w:spacing w:before="0" w:after="0" w:line="240" w:lineRule="auto"/>
              <w:ind w:left="0"/>
              <w:rPr>
                <w:rFonts w:ascii="宋体" w:hAnsi="宋体" w:cs="宋体"/>
                <w:color w:val="000000"/>
                <w:sz w:val="22"/>
                <w:szCs w:val="22"/>
              </w:rPr>
            </w:pPr>
          </w:p>
        </w:tc>
        <w:tc>
          <w:tcPr>
            <w:tcW w:w="2268" w:type="dxa"/>
            <w:tcBorders>
              <w:top w:val="nil"/>
              <w:left w:val="nil"/>
              <w:bottom w:val="single" w:sz="4" w:space="0" w:color="auto"/>
              <w:right w:val="single" w:sz="4" w:space="0" w:color="auto"/>
            </w:tcBorders>
            <w:shd w:val="clear" w:color="auto" w:fill="auto"/>
            <w:noWrap/>
            <w:vAlign w:val="center"/>
            <w:hideMark/>
          </w:tcPr>
          <w:p w:rsidR="00406106" w:rsidRPr="008A6EAE" w:rsidRDefault="00406106" w:rsidP="00BF0FD4">
            <w:pPr>
              <w:snapToGrid/>
              <w:spacing w:before="0" w:after="0" w:line="240" w:lineRule="auto"/>
              <w:ind w:left="0"/>
              <w:jc w:val="center"/>
              <w:rPr>
                <w:rFonts w:ascii="宋体" w:hAnsi="宋体" w:cs="宋体"/>
                <w:color w:val="000000"/>
                <w:sz w:val="22"/>
                <w:szCs w:val="22"/>
              </w:rPr>
            </w:pPr>
          </w:p>
        </w:tc>
      </w:tr>
      <w:tr w:rsidR="00406106" w:rsidRPr="008A6EAE" w:rsidTr="00C91A03">
        <w:trPr>
          <w:trHeight w:val="270"/>
        </w:trPr>
        <w:tc>
          <w:tcPr>
            <w:tcW w:w="21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06106" w:rsidRPr="008A6EAE" w:rsidRDefault="00406106" w:rsidP="00C91A03">
            <w:pPr>
              <w:snapToGrid/>
              <w:spacing w:before="0" w:after="0" w:line="240" w:lineRule="auto"/>
              <w:ind w:left="0"/>
              <w:jc w:val="center"/>
              <w:rPr>
                <w:rFonts w:ascii="宋体" w:hAnsi="宋体" w:cs="宋体"/>
                <w:color w:val="000000"/>
                <w:sz w:val="22"/>
                <w:szCs w:val="22"/>
              </w:rPr>
            </w:pPr>
            <w:r>
              <w:rPr>
                <w:rFonts w:ascii="宋体" w:hAnsi="宋体" w:cs="宋体" w:hint="eastAsia"/>
                <w:color w:val="000000"/>
                <w:sz w:val="22"/>
                <w:szCs w:val="22"/>
              </w:rPr>
              <w:t>个人资料</w:t>
            </w:r>
            <w:r w:rsidRPr="008A6EAE">
              <w:rPr>
                <w:rFonts w:ascii="宋体" w:hAnsi="宋体" w:cs="宋体" w:hint="eastAsia"/>
                <w:color w:val="000000"/>
                <w:sz w:val="22"/>
                <w:szCs w:val="22"/>
              </w:rPr>
              <w:t>(</w:t>
            </w:r>
            <w:r>
              <w:rPr>
                <w:rFonts w:ascii="宋体" w:hAnsi="宋体" w:cs="宋体" w:hint="eastAsia"/>
                <w:color w:val="000000"/>
                <w:sz w:val="22"/>
                <w:szCs w:val="22"/>
              </w:rPr>
              <w:t>103</w:t>
            </w:r>
            <w:r w:rsidRPr="008A6EAE">
              <w:rPr>
                <w:rFonts w:ascii="宋体" w:hAnsi="宋体" w:cs="宋体" w:hint="eastAsia"/>
                <w:color w:val="000000"/>
                <w:sz w:val="22"/>
                <w:szCs w:val="22"/>
              </w:rPr>
              <w:t>)</w:t>
            </w:r>
          </w:p>
        </w:tc>
        <w:tc>
          <w:tcPr>
            <w:tcW w:w="2976" w:type="dxa"/>
            <w:tcBorders>
              <w:top w:val="nil"/>
              <w:left w:val="nil"/>
              <w:bottom w:val="single" w:sz="4" w:space="0" w:color="auto"/>
              <w:right w:val="single" w:sz="4" w:space="0" w:color="auto"/>
            </w:tcBorders>
            <w:shd w:val="clear" w:color="auto" w:fill="auto"/>
            <w:noWrap/>
            <w:vAlign w:val="center"/>
            <w:hideMark/>
          </w:tcPr>
          <w:p w:rsidR="00406106" w:rsidRPr="008A6EAE" w:rsidRDefault="00406106" w:rsidP="00C91A03">
            <w:pPr>
              <w:snapToGrid/>
              <w:spacing w:before="0" w:after="0" w:line="240" w:lineRule="auto"/>
              <w:ind w:left="0"/>
              <w:rPr>
                <w:rFonts w:ascii="宋体" w:hAnsi="宋体" w:cs="宋体"/>
                <w:color w:val="000000"/>
                <w:sz w:val="22"/>
                <w:szCs w:val="22"/>
              </w:rPr>
            </w:pPr>
            <w:r>
              <w:rPr>
                <w:rFonts w:ascii="宋体" w:hAnsi="宋体" w:cs="宋体" w:hint="eastAsia"/>
                <w:color w:val="000000"/>
                <w:sz w:val="22"/>
                <w:szCs w:val="22"/>
              </w:rPr>
              <w:t>设置个人资料</w:t>
            </w:r>
          </w:p>
        </w:tc>
        <w:tc>
          <w:tcPr>
            <w:tcW w:w="2268" w:type="dxa"/>
            <w:tcBorders>
              <w:top w:val="nil"/>
              <w:left w:val="nil"/>
              <w:bottom w:val="single" w:sz="4" w:space="0" w:color="auto"/>
              <w:right w:val="single" w:sz="4" w:space="0" w:color="auto"/>
            </w:tcBorders>
            <w:shd w:val="clear" w:color="auto" w:fill="auto"/>
            <w:noWrap/>
            <w:vAlign w:val="center"/>
            <w:hideMark/>
          </w:tcPr>
          <w:p w:rsidR="00406106" w:rsidRPr="008A6EAE" w:rsidRDefault="00406106" w:rsidP="00C91A03">
            <w:pPr>
              <w:snapToGrid/>
              <w:spacing w:before="0" w:after="0" w:line="240" w:lineRule="auto"/>
              <w:ind w:left="0"/>
              <w:jc w:val="center"/>
              <w:rPr>
                <w:rFonts w:ascii="宋体" w:hAnsi="宋体" w:cs="宋体"/>
                <w:color w:val="000000"/>
                <w:sz w:val="22"/>
                <w:szCs w:val="22"/>
              </w:rPr>
            </w:pPr>
            <w:r>
              <w:rPr>
                <w:rFonts w:ascii="宋体" w:hAnsi="宋体" w:cs="宋体" w:hint="eastAsia"/>
                <w:color w:val="000000"/>
                <w:sz w:val="22"/>
                <w:szCs w:val="22"/>
              </w:rPr>
              <w:t>103000</w:t>
            </w:r>
          </w:p>
        </w:tc>
      </w:tr>
      <w:tr w:rsidR="00406106" w:rsidRPr="008A6EAE" w:rsidTr="00C91A03">
        <w:trPr>
          <w:trHeight w:val="270"/>
        </w:trPr>
        <w:tc>
          <w:tcPr>
            <w:tcW w:w="2140" w:type="dxa"/>
            <w:vMerge/>
            <w:tcBorders>
              <w:top w:val="nil"/>
              <w:left w:val="single" w:sz="4" w:space="0" w:color="auto"/>
              <w:bottom w:val="single" w:sz="4" w:space="0" w:color="auto"/>
              <w:right w:val="single" w:sz="4" w:space="0" w:color="auto"/>
            </w:tcBorders>
            <w:shd w:val="clear" w:color="auto" w:fill="auto"/>
            <w:noWrap/>
            <w:vAlign w:val="center"/>
            <w:hideMark/>
          </w:tcPr>
          <w:p w:rsidR="00406106" w:rsidRDefault="00406106" w:rsidP="00C91A03">
            <w:pPr>
              <w:snapToGrid/>
              <w:spacing w:before="0" w:after="0" w:line="240" w:lineRule="auto"/>
              <w:ind w:left="0"/>
              <w:jc w:val="center"/>
              <w:rPr>
                <w:rFonts w:ascii="宋体" w:hAnsi="宋体" w:cs="宋体"/>
                <w:color w:val="000000"/>
                <w:sz w:val="22"/>
                <w:szCs w:val="22"/>
              </w:rPr>
            </w:pPr>
          </w:p>
        </w:tc>
        <w:tc>
          <w:tcPr>
            <w:tcW w:w="2976" w:type="dxa"/>
            <w:tcBorders>
              <w:top w:val="nil"/>
              <w:left w:val="nil"/>
              <w:bottom w:val="single" w:sz="4" w:space="0" w:color="auto"/>
              <w:right w:val="single" w:sz="4" w:space="0" w:color="auto"/>
            </w:tcBorders>
            <w:shd w:val="clear" w:color="auto" w:fill="auto"/>
            <w:noWrap/>
            <w:vAlign w:val="center"/>
            <w:hideMark/>
          </w:tcPr>
          <w:p w:rsidR="00406106" w:rsidRDefault="00406106" w:rsidP="00C91A03">
            <w:pPr>
              <w:snapToGrid/>
              <w:spacing w:before="0" w:after="0" w:line="240" w:lineRule="auto"/>
              <w:ind w:left="0"/>
              <w:rPr>
                <w:rFonts w:ascii="宋体" w:hAnsi="宋体" w:cs="宋体"/>
                <w:color w:val="000000"/>
                <w:sz w:val="22"/>
                <w:szCs w:val="22"/>
              </w:rPr>
            </w:pPr>
            <w:r>
              <w:rPr>
                <w:rFonts w:ascii="宋体" w:hAnsi="宋体" w:cs="宋体" w:hint="eastAsia"/>
                <w:color w:val="000000"/>
                <w:sz w:val="22"/>
                <w:szCs w:val="22"/>
              </w:rPr>
              <w:t>设置目标</w:t>
            </w:r>
          </w:p>
        </w:tc>
        <w:tc>
          <w:tcPr>
            <w:tcW w:w="2268" w:type="dxa"/>
            <w:tcBorders>
              <w:top w:val="nil"/>
              <w:left w:val="nil"/>
              <w:bottom w:val="single" w:sz="4" w:space="0" w:color="auto"/>
              <w:right w:val="single" w:sz="4" w:space="0" w:color="auto"/>
            </w:tcBorders>
            <w:shd w:val="clear" w:color="auto" w:fill="auto"/>
            <w:noWrap/>
            <w:vAlign w:val="center"/>
            <w:hideMark/>
          </w:tcPr>
          <w:p w:rsidR="00406106" w:rsidRPr="008A6EAE" w:rsidRDefault="00406106" w:rsidP="00C91A03">
            <w:pPr>
              <w:snapToGrid/>
              <w:spacing w:before="0" w:after="0" w:line="240" w:lineRule="auto"/>
              <w:ind w:left="0"/>
              <w:jc w:val="center"/>
              <w:rPr>
                <w:rFonts w:ascii="宋体" w:hAnsi="宋体" w:cs="宋体"/>
                <w:color w:val="000000"/>
                <w:sz w:val="22"/>
                <w:szCs w:val="22"/>
              </w:rPr>
            </w:pPr>
            <w:r>
              <w:rPr>
                <w:rFonts w:ascii="宋体" w:hAnsi="宋体" w:cs="宋体" w:hint="eastAsia"/>
                <w:color w:val="000000"/>
                <w:sz w:val="22"/>
                <w:szCs w:val="22"/>
              </w:rPr>
              <w:t>103001</w:t>
            </w:r>
          </w:p>
        </w:tc>
      </w:tr>
      <w:tr w:rsidR="00406106" w:rsidRPr="008A6EAE" w:rsidTr="00C91A03">
        <w:trPr>
          <w:trHeight w:val="270"/>
        </w:trPr>
        <w:tc>
          <w:tcPr>
            <w:tcW w:w="2140" w:type="dxa"/>
            <w:vMerge/>
            <w:tcBorders>
              <w:top w:val="nil"/>
              <w:left w:val="single" w:sz="4" w:space="0" w:color="auto"/>
              <w:bottom w:val="single" w:sz="4" w:space="0" w:color="auto"/>
              <w:right w:val="single" w:sz="4" w:space="0" w:color="auto"/>
            </w:tcBorders>
            <w:shd w:val="clear" w:color="auto" w:fill="auto"/>
            <w:noWrap/>
            <w:vAlign w:val="center"/>
            <w:hideMark/>
          </w:tcPr>
          <w:p w:rsidR="00406106" w:rsidRDefault="00406106" w:rsidP="00C91A03">
            <w:pPr>
              <w:snapToGrid/>
              <w:spacing w:before="0" w:after="0" w:line="240" w:lineRule="auto"/>
              <w:ind w:left="0"/>
              <w:jc w:val="center"/>
              <w:rPr>
                <w:rFonts w:ascii="宋体" w:hAnsi="宋体" w:cs="宋体"/>
                <w:color w:val="000000"/>
                <w:sz w:val="22"/>
                <w:szCs w:val="22"/>
              </w:rPr>
            </w:pPr>
          </w:p>
        </w:tc>
        <w:tc>
          <w:tcPr>
            <w:tcW w:w="2976" w:type="dxa"/>
            <w:tcBorders>
              <w:top w:val="nil"/>
              <w:left w:val="nil"/>
              <w:bottom w:val="single" w:sz="4" w:space="0" w:color="auto"/>
              <w:right w:val="single" w:sz="4" w:space="0" w:color="auto"/>
            </w:tcBorders>
            <w:shd w:val="clear" w:color="auto" w:fill="auto"/>
            <w:noWrap/>
            <w:vAlign w:val="center"/>
            <w:hideMark/>
          </w:tcPr>
          <w:p w:rsidR="00406106" w:rsidRDefault="00406106" w:rsidP="00C91A03">
            <w:pPr>
              <w:snapToGrid/>
              <w:spacing w:before="0" w:after="0" w:line="240" w:lineRule="auto"/>
              <w:ind w:left="0"/>
              <w:rPr>
                <w:rFonts w:ascii="宋体" w:hAnsi="宋体" w:cs="宋体"/>
                <w:color w:val="000000"/>
                <w:sz w:val="22"/>
                <w:szCs w:val="22"/>
              </w:rPr>
            </w:pPr>
            <w:r>
              <w:rPr>
                <w:rFonts w:ascii="宋体" w:hAnsi="宋体" w:cs="宋体" w:hint="eastAsia"/>
                <w:color w:val="000000"/>
                <w:sz w:val="22"/>
                <w:szCs w:val="22"/>
              </w:rPr>
              <w:t>手工同步</w:t>
            </w:r>
          </w:p>
        </w:tc>
        <w:tc>
          <w:tcPr>
            <w:tcW w:w="2268" w:type="dxa"/>
            <w:tcBorders>
              <w:top w:val="nil"/>
              <w:left w:val="nil"/>
              <w:bottom w:val="single" w:sz="4" w:space="0" w:color="auto"/>
              <w:right w:val="single" w:sz="4" w:space="0" w:color="auto"/>
            </w:tcBorders>
            <w:shd w:val="clear" w:color="auto" w:fill="auto"/>
            <w:noWrap/>
            <w:vAlign w:val="center"/>
            <w:hideMark/>
          </w:tcPr>
          <w:p w:rsidR="00406106" w:rsidRPr="008A6EAE" w:rsidRDefault="00406106" w:rsidP="00C91A03">
            <w:pPr>
              <w:snapToGrid/>
              <w:spacing w:before="0" w:after="0" w:line="240" w:lineRule="auto"/>
              <w:ind w:left="0"/>
              <w:jc w:val="center"/>
              <w:rPr>
                <w:rFonts w:ascii="宋体" w:hAnsi="宋体" w:cs="宋体"/>
                <w:color w:val="000000"/>
                <w:sz w:val="22"/>
                <w:szCs w:val="22"/>
              </w:rPr>
            </w:pPr>
            <w:r>
              <w:rPr>
                <w:rFonts w:ascii="宋体" w:hAnsi="宋体" w:cs="宋体" w:hint="eastAsia"/>
                <w:color w:val="000000"/>
                <w:sz w:val="22"/>
                <w:szCs w:val="22"/>
              </w:rPr>
              <w:t>103002</w:t>
            </w:r>
          </w:p>
        </w:tc>
      </w:tr>
      <w:tr w:rsidR="00406106" w:rsidRPr="008A6EAE" w:rsidTr="00C91A03">
        <w:trPr>
          <w:trHeight w:val="270"/>
        </w:trPr>
        <w:tc>
          <w:tcPr>
            <w:tcW w:w="2140" w:type="dxa"/>
            <w:vMerge/>
            <w:tcBorders>
              <w:top w:val="nil"/>
              <w:left w:val="single" w:sz="4" w:space="0" w:color="auto"/>
              <w:bottom w:val="single" w:sz="4" w:space="0" w:color="auto"/>
              <w:right w:val="single" w:sz="4" w:space="0" w:color="auto"/>
            </w:tcBorders>
            <w:shd w:val="clear" w:color="auto" w:fill="auto"/>
            <w:noWrap/>
            <w:vAlign w:val="center"/>
            <w:hideMark/>
          </w:tcPr>
          <w:p w:rsidR="00406106" w:rsidRDefault="00406106" w:rsidP="00C91A03">
            <w:pPr>
              <w:snapToGrid/>
              <w:spacing w:before="0" w:after="0" w:line="240" w:lineRule="auto"/>
              <w:ind w:left="0"/>
              <w:jc w:val="center"/>
              <w:rPr>
                <w:rFonts w:ascii="宋体" w:hAnsi="宋体" w:cs="宋体"/>
                <w:color w:val="000000"/>
                <w:sz w:val="22"/>
                <w:szCs w:val="22"/>
              </w:rPr>
            </w:pPr>
          </w:p>
        </w:tc>
        <w:tc>
          <w:tcPr>
            <w:tcW w:w="2976" w:type="dxa"/>
            <w:tcBorders>
              <w:top w:val="nil"/>
              <w:left w:val="nil"/>
              <w:bottom w:val="single" w:sz="4" w:space="0" w:color="auto"/>
              <w:right w:val="single" w:sz="4" w:space="0" w:color="auto"/>
            </w:tcBorders>
            <w:shd w:val="clear" w:color="auto" w:fill="auto"/>
            <w:noWrap/>
            <w:vAlign w:val="center"/>
            <w:hideMark/>
          </w:tcPr>
          <w:p w:rsidR="00406106" w:rsidRDefault="00406106" w:rsidP="00C91A03">
            <w:pPr>
              <w:snapToGrid/>
              <w:spacing w:before="0" w:after="0" w:line="240" w:lineRule="auto"/>
              <w:ind w:left="0"/>
              <w:rPr>
                <w:rFonts w:ascii="宋体" w:hAnsi="宋体" w:cs="宋体"/>
                <w:color w:val="000000"/>
                <w:sz w:val="22"/>
                <w:szCs w:val="22"/>
              </w:rPr>
            </w:pPr>
            <w:r>
              <w:rPr>
                <w:rFonts w:ascii="宋体" w:hAnsi="宋体" w:cs="宋体" w:hint="eastAsia"/>
                <w:color w:val="000000"/>
                <w:sz w:val="22"/>
                <w:szCs w:val="22"/>
              </w:rPr>
              <w:t>设置自动同步开关</w:t>
            </w:r>
          </w:p>
        </w:tc>
        <w:tc>
          <w:tcPr>
            <w:tcW w:w="2268" w:type="dxa"/>
            <w:tcBorders>
              <w:top w:val="nil"/>
              <w:left w:val="nil"/>
              <w:bottom w:val="single" w:sz="4" w:space="0" w:color="auto"/>
              <w:right w:val="single" w:sz="4" w:space="0" w:color="auto"/>
            </w:tcBorders>
            <w:shd w:val="clear" w:color="auto" w:fill="auto"/>
            <w:noWrap/>
            <w:vAlign w:val="center"/>
            <w:hideMark/>
          </w:tcPr>
          <w:p w:rsidR="00406106" w:rsidRPr="008A6EAE" w:rsidRDefault="00406106" w:rsidP="00C91A03">
            <w:pPr>
              <w:snapToGrid/>
              <w:spacing w:before="0" w:after="0" w:line="240" w:lineRule="auto"/>
              <w:ind w:left="0"/>
              <w:jc w:val="center"/>
              <w:rPr>
                <w:rFonts w:ascii="宋体" w:hAnsi="宋体" w:cs="宋体"/>
                <w:color w:val="000000"/>
                <w:sz w:val="22"/>
                <w:szCs w:val="22"/>
              </w:rPr>
            </w:pPr>
            <w:r>
              <w:rPr>
                <w:rFonts w:ascii="宋体" w:hAnsi="宋体" w:cs="宋体" w:hint="eastAsia"/>
                <w:color w:val="000000"/>
                <w:sz w:val="22"/>
                <w:szCs w:val="22"/>
              </w:rPr>
              <w:t>103003</w:t>
            </w:r>
          </w:p>
        </w:tc>
      </w:tr>
      <w:tr w:rsidR="00406106" w:rsidRPr="008A6EAE" w:rsidTr="00C91A03">
        <w:trPr>
          <w:trHeight w:val="270"/>
        </w:trPr>
        <w:tc>
          <w:tcPr>
            <w:tcW w:w="2140" w:type="dxa"/>
            <w:vMerge/>
            <w:tcBorders>
              <w:top w:val="nil"/>
              <w:left w:val="single" w:sz="4" w:space="0" w:color="auto"/>
              <w:bottom w:val="single" w:sz="4" w:space="0" w:color="auto"/>
              <w:right w:val="single" w:sz="4" w:space="0" w:color="auto"/>
            </w:tcBorders>
            <w:shd w:val="clear" w:color="auto" w:fill="auto"/>
            <w:noWrap/>
            <w:vAlign w:val="center"/>
            <w:hideMark/>
          </w:tcPr>
          <w:p w:rsidR="00406106" w:rsidRDefault="00406106" w:rsidP="00C91A03">
            <w:pPr>
              <w:snapToGrid/>
              <w:spacing w:before="0" w:after="0" w:line="240" w:lineRule="auto"/>
              <w:ind w:left="0"/>
              <w:jc w:val="center"/>
              <w:rPr>
                <w:rFonts w:ascii="宋体" w:hAnsi="宋体" w:cs="宋体"/>
                <w:color w:val="000000"/>
                <w:sz w:val="22"/>
                <w:szCs w:val="22"/>
              </w:rPr>
            </w:pPr>
          </w:p>
        </w:tc>
        <w:tc>
          <w:tcPr>
            <w:tcW w:w="2976" w:type="dxa"/>
            <w:tcBorders>
              <w:top w:val="nil"/>
              <w:left w:val="nil"/>
              <w:bottom w:val="single" w:sz="4" w:space="0" w:color="auto"/>
              <w:right w:val="single" w:sz="4" w:space="0" w:color="auto"/>
            </w:tcBorders>
            <w:shd w:val="clear" w:color="auto" w:fill="auto"/>
            <w:noWrap/>
            <w:vAlign w:val="center"/>
            <w:hideMark/>
          </w:tcPr>
          <w:p w:rsidR="00406106" w:rsidRDefault="00406106" w:rsidP="00C91A03">
            <w:pPr>
              <w:snapToGrid/>
              <w:spacing w:before="0" w:after="0" w:line="240" w:lineRule="auto"/>
              <w:ind w:left="0"/>
              <w:rPr>
                <w:rFonts w:ascii="宋体" w:hAnsi="宋体" w:cs="宋体"/>
                <w:color w:val="000000"/>
                <w:sz w:val="22"/>
                <w:szCs w:val="22"/>
              </w:rPr>
            </w:pPr>
            <w:r>
              <w:rPr>
                <w:rFonts w:ascii="宋体" w:hAnsi="宋体" w:cs="宋体" w:hint="eastAsia"/>
                <w:color w:val="000000"/>
                <w:sz w:val="22"/>
                <w:szCs w:val="22"/>
              </w:rPr>
              <w:t>设置仅</w:t>
            </w:r>
            <w:proofErr w:type="spellStart"/>
            <w:r>
              <w:rPr>
                <w:rFonts w:ascii="宋体" w:hAnsi="宋体" w:cs="宋体" w:hint="eastAsia"/>
                <w:color w:val="000000"/>
                <w:sz w:val="22"/>
                <w:szCs w:val="22"/>
              </w:rPr>
              <w:t>wifi</w:t>
            </w:r>
            <w:proofErr w:type="spellEnd"/>
            <w:r>
              <w:rPr>
                <w:rFonts w:ascii="宋体" w:hAnsi="宋体" w:cs="宋体" w:hint="eastAsia"/>
                <w:color w:val="000000"/>
                <w:sz w:val="22"/>
                <w:szCs w:val="22"/>
              </w:rPr>
              <w:t>下自动同步开关</w:t>
            </w:r>
          </w:p>
        </w:tc>
        <w:tc>
          <w:tcPr>
            <w:tcW w:w="2268" w:type="dxa"/>
            <w:tcBorders>
              <w:top w:val="nil"/>
              <w:left w:val="nil"/>
              <w:bottom w:val="single" w:sz="4" w:space="0" w:color="auto"/>
              <w:right w:val="single" w:sz="4" w:space="0" w:color="auto"/>
            </w:tcBorders>
            <w:shd w:val="clear" w:color="auto" w:fill="auto"/>
            <w:noWrap/>
            <w:vAlign w:val="center"/>
            <w:hideMark/>
          </w:tcPr>
          <w:p w:rsidR="00406106" w:rsidRPr="008A6EAE" w:rsidRDefault="00406106" w:rsidP="00C91A03">
            <w:pPr>
              <w:snapToGrid/>
              <w:spacing w:before="0" w:after="0" w:line="240" w:lineRule="auto"/>
              <w:ind w:left="0"/>
              <w:jc w:val="center"/>
              <w:rPr>
                <w:rFonts w:ascii="宋体" w:hAnsi="宋体" w:cs="宋体"/>
                <w:color w:val="000000"/>
                <w:sz w:val="22"/>
                <w:szCs w:val="22"/>
              </w:rPr>
            </w:pPr>
            <w:r>
              <w:rPr>
                <w:rFonts w:ascii="宋体" w:hAnsi="宋体" w:cs="宋体" w:hint="eastAsia"/>
                <w:color w:val="000000"/>
                <w:sz w:val="22"/>
                <w:szCs w:val="22"/>
              </w:rPr>
              <w:t>103004</w:t>
            </w:r>
          </w:p>
        </w:tc>
      </w:tr>
      <w:tr w:rsidR="00406106" w:rsidRPr="008A6EAE" w:rsidTr="00C91A03">
        <w:trPr>
          <w:trHeight w:val="270"/>
        </w:trPr>
        <w:tc>
          <w:tcPr>
            <w:tcW w:w="2140" w:type="dxa"/>
            <w:vMerge/>
            <w:tcBorders>
              <w:top w:val="nil"/>
              <w:left w:val="single" w:sz="4" w:space="0" w:color="auto"/>
              <w:bottom w:val="single" w:sz="4" w:space="0" w:color="auto"/>
              <w:right w:val="single" w:sz="4" w:space="0" w:color="auto"/>
            </w:tcBorders>
            <w:shd w:val="clear" w:color="auto" w:fill="auto"/>
            <w:noWrap/>
            <w:vAlign w:val="center"/>
            <w:hideMark/>
          </w:tcPr>
          <w:p w:rsidR="00406106" w:rsidRDefault="00406106" w:rsidP="00C91A03">
            <w:pPr>
              <w:snapToGrid/>
              <w:spacing w:before="0" w:after="0" w:line="240" w:lineRule="auto"/>
              <w:ind w:left="0"/>
              <w:jc w:val="center"/>
              <w:rPr>
                <w:rFonts w:ascii="宋体" w:hAnsi="宋体" w:cs="宋体"/>
                <w:color w:val="000000"/>
                <w:sz w:val="22"/>
                <w:szCs w:val="22"/>
              </w:rPr>
            </w:pPr>
          </w:p>
        </w:tc>
        <w:tc>
          <w:tcPr>
            <w:tcW w:w="2976" w:type="dxa"/>
            <w:tcBorders>
              <w:top w:val="nil"/>
              <w:left w:val="nil"/>
              <w:bottom w:val="single" w:sz="4" w:space="0" w:color="auto"/>
              <w:right w:val="single" w:sz="4" w:space="0" w:color="auto"/>
            </w:tcBorders>
            <w:shd w:val="clear" w:color="auto" w:fill="auto"/>
            <w:noWrap/>
            <w:vAlign w:val="center"/>
            <w:hideMark/>
          </w:tcPr>
          <w:p w:rsidR="00406106" w:rsidRDefault="00406106" w:rsidP="00C91A03">
            <w:pPr>
              <w:snapToGrid/>
              <w:spacing w:before="0" w:after="0" w:line="240" w:lineRule="auto"/>
              <w:ind w:left="0"/>
              <w:rPr>
                <w:rFonts w:ascii="宋体" w:hAnsi="宋体" w:cs="宋体"/>
                <w:color w:val="000000"/>
                <w:sz w:val="22"/>
                <w:szCs w:val="22"/>
              </w:rPr>
            </w:pPr>
            <w:r>
              <w:rPr>
                <w:rFonts w:ascii="宋体" w:hAnsi="宋体" w:cs="宋体" w:hint="eastAsia"/>
                <w:color w:val="000000"/>
                <w:sz w:val="22"/>
                <w:szCs w:val="22"/>
              </w:rPr>
              <w:t>检测更新</w:t>
            </w:r>
          </w:p>
        </w:tc>
        <w:tc>
          <w:tcPr>
            <w:tcW w:w="2268" w:type="dxa"/>
            <w:tcBorders>
              <w:top w:val="nil"/>
              <w:left w:val="nil"/>
              <w:bottom w:val="single" w:sz="4" w:space="0" w:color="auto"/>
              <w:right w:val="single" w:sz="4" w:space="0" w:color="auto"/>
            </w:tcBorders>
            <w:shd w:val="clear" w:color="auto" w:fill="auto"/>
            <w:noWrap/>
            <w:vAlign w:val="center"/>
            <w:hideMark/>
          </w:tcPr>
          <w:p w:rsidR="00406106" w:rsidRPr="008A6EAE" w:rsidRDefault="00406106" w:rsidP="00C91A03">
            <w:pPr>
              <w:snapToGrid/>
              <w:spacing w:before="0" w:after="0" w:line="240" w:lineRule="auto"/>
              <w:ind w:left="0"/>
              <w:jc w:val="center"/>
              <w:rPr>
                <w:rFonts w:ascii="宋体" w:hAnsi="宋体" w:cs="宋体"/>
                <w:color w:val="000000"/>
                <w:sz w:val="22"/>
                <w:szCs w:val="22"/>
              </w:rPr>
            </w:pPr>
            <w:r>
              <w:rPr>
                <w:rFonts w:ascii="宋体" w:hAnsi="宋体" w:cs="宋体" w:hint="eastAsia"/>
                <w:color w:val="000000"/>
                <w:sz w:val="22"/>
                <w:szCs w:val="22"/>
              </w:rPr>
              <w:t>103005</w:t>
            </w:r>
          </w:p>
        </w:tc>
      </w:tr>
      <w:tr w:rsidR="00406106" w:rsidRPr="008A6EAE" w:rsidTr="00C91A03">
        <w:trPr>
          <w:trHeight w:val="270"/>
        </w:trPr>
        <w:tc>
          <w:tcPr>
            <w:tcW w:w="2140" w:type="dxa"/>
            <w:vMerge/>
            <w:tcBorders>
              <w:top w:val="nil"/>
              <w:left w:val="single" w:sz="4" w:space="0" w:color="auto"/>
              <w:bottom w:val="single" w:sz="4" w:space="0" w:color="auto"/>
              <w:right w:val="single" w:sz="4" w:space="0" w:color="auto"/>
            </w:tcBorders>
            <w:shd w:val="clear" w:color="auto" w:fill="auto"/>
            <w:noWrap/>
            <w:vAlign w:val="center"/>
            <w:hideMark/>
          </w:tcPr>
          <w:p w:rsidR="00406106" w:rsidRDefault="00406106" w:rsidP="00C91A03">
            <w:pPr>
              <w:snapToGrid/>
              <w:spacing w:before="0" w:after="0" w:line="240" w:lineRule="auto"/>
              <w:ind w:left="0"/>
              <w:jc w:val="center"/>
              <w:rPr>
                <w:rFonts w:ascii="宋体" w:hAnsi="宋体" w:cs="宋体"/>
                <w:color w:val="000000"/>
                <w:sz w:val="22"/>
                <w:szCs w:val="22"/>
              </w:rPr>
            </w:pPr>
          </w:p>
        </w:tc>
        <w:tc>
          <w:tcPr>
            <w:tcW w:w="2976" w:type="dxa"/>
            <w:tcBorders>
              <w:top w:val="nil"/>
              <w:left w:val="nil"/>
              <w:bottom w:val="single" w:sz="4" w:space="0" w:color="auto"/>
              <w:right w:val="single" w:sz="4" w:space="0" w:color="auto"/>
            </w:tcBorders>
            <w:shd w:val="clear" w:color="auto" w:fill="auto"/>
            <w:noWrap/>
            <w:vAlign w:val="center"/>
            <w:hideMark/>
          </w:tcPr>
          <w:p w:rsidR="00406106" w:rsidRDefault="00406106" w:rsidP="00C91A03">
            <w:pPr>
              <w:snapToGrid/>
              <w:spacing w:before="0" w:after="0" w:line="240" w:lineRule="auto"/>
              <w:ind w:left="0"/>
              <w:rPr>
                <w:rFonts w:ascii="宋体" w:hAnsi="宋体" w:cs="宋体"/>
                <w:color w:val="000000"/>
                <w:sz w:val="22"/>
                <w:szCs w:val="22"/>
              </w:rPr>
            </w:pPr>
            <w:r>
              <w:rPr>
                <w:rFonts w:ascii="宋体" w:hAnsi="宋体" w:cs="宋体" w:hint="eastAsia"/>
                <w:color w:val="000000"/>
                <w:sz w:val="22"/>
                <w:szCs w:val="22"/>
              </w:rPr>
              <w:t>查看关于介绍</w:t>
            </w:r>
          </w:p>
        </w:tc>
        <w:tc>
          <w:tcPr>
            <w:tcW w:w="2268" w:type="dxa"/>
            <w:tcBorders>
              <w:top w:val="nil"/>
              <w:left w:val="nil"/>
              <w:bottom w:val="single" w:sz="4" w:space="0" w:color="auto"/>
              <w:right w:val="single" w:sz="4" w:space="0" w:color="auto"/>
            </w:tcBorders>
            <w:shd w:val="clear" w:color="auto" w:fill="auto"/>
            <w:noWrap/>
            <w:vAlign w:val="center"/>
            <w:hideMark/>
          </w:tcPr>
          <w:p w:rsidR="00406106" w:rsidRDefault="00406106" w:rsidP="00C91A03">
            <w:pPr>
              <w:snapToGrid/>
              <w:spacing w:before="0" w:after="0" w:line="240" w:lineRule="auto"/>
              <w:ind w:left="0"/>
              <w:jc w:val="center"/>
              <w:rPr>
                <w:rFonts w:ascii="宋体" w:hAnsi="宋体" w:cs="宋体"/>
                <w:color w:val="000000"/>
                <w:sz w:val="22"/>
                <w:szCs w:val="22"/>
              </w:rPr>
            </w:pPr>
            <w:r>
              <w:rPr>
                <w:rFonts w:ascii="宋体" w:hAnsi="宋体" w:cs="宋体" w:hint="eastAsia"/>
                <w:color w:val="000000"/>
                <w:sz w:val="22"/>
                <w:szCs w:val="22"/>
              </w:rPr>
              <w:t>103006</w:t>
            </w:r>
          </w:p>
        </w:tc>
      </w:tr>
      <w:tr w:rsidR="00406106" w:rsidRPr="008A6EAE" w:rsidTr="00C91A03">
        <w:trPr>
          <w:trHeight w:val="270"/>
        </w:trPr>
        <w:tc>
          <w:tcPr>
            <w:tcW w:w="2140" w:type="dxa"/>
            <w:vMerge/>
            <w:tcBorders>
              <w:top w:val="nil"/>
              <w:left w:val="single" w:sz="4" w:space="0" w:color="auto"/>
              <w:bottom w:val="single" w:sz="4" w:space="0" w:color="auto"/>
              <w:right w:val="single" w:sz="4" w:space="0" w:color="auto"/>
            </w:tcBorders>
            <w:vAlign w:val="center"/>
            <w:hideMark/>
          </w:tcPr>
          <w:p w:rsidR="00406106" w:rsidRPr="008A6EAE" w:rsidRDefault="00406106" w:rsidP="00C91A03">
            <w:pPr>
              <w:snapToGrid/>
              <w:spacing w:before="0" w:after="0" w:line="240" w:lineRule="auto"/>
              <w:ind w:left="0"/>
              <w:rPr>
                <w:rFonts w:ascii="宋体" w:hAnsi="宋体" w:cs="宋体"/>
                <w:color w:val="000000"/>
                <w:sz w:val="22"/>
                <w:szCs w:val="22"/>
              </w:rPr>
            </w:pPr>
          </w:p>
        </w:tc>
        <w:tc>
          <w:tcPr>
            <w:tcW w:w="2976" w:type="dxa"/>
            <w:tcBorders>
              <w:top w:val="nil"/>
              <w:left w:val="nil"/>
              <w:bottom w:val="single" w:sz="4" w:space="0" w:color="auto"/>
              <w:right w:val="single" w:sz="4" w:space="0" w:color="auto"/>
            </w:tcBorders>
            <w:shd w:val="clear" w:color="auto" w:fill="auto"/>
            <w:noWrap/>
            <w:vAlign w:val="center"/>
            <w:hideMark/>
          </w:tcPr>
          <w:p w:rsidR="00406106" w:rsidRDefault="00406106" w:rsidP="00C91A03">
            <w:pPr>
              <w:snapToGrid/>
              <w:spacing w:before="0" w:after="0" w:line="240" w:lineRule="auto"/>
              <w:ind w:left="0"/>
              <w:rPr>
                <w:rFonts w:ascii="宋体" w:hAnsi="宋体" w:cs="宋体"/>
                <w:color w:val="000000"/>
                <w:sz w:val="22"/>
                <w:szCs w:val="22"/>
              </w:rPr>
            </w:pPr>
            <w:r>
              <w:rPr>
                <w:rFonts w:ascii="宋体" w:hAnsi="宋体" w:cs="宋体"/>
                <w:color w:val="000000"/>
                <w:sz w:val="22"/>
                <w:szCs w:val="22"/>
              </w:rPr>
              <w:t>A</w:t>
            </w:r>
            <w:r>
              <w:rPr>
                <w:rFonts w:ascii="宋体" w:hAnsi="宋体" w:cs="宋体" w:hint="eastAsia"/>
                <w:color w:val="000000"/>
                <w:sz w:val="22"/>
                <w:szCs w:val="22"/>
              </w:rPr>
              <w:t>pp下载</w:t>
            </w:r>
          </w:p>
        </w:tc>
        <w:tc>
          <w:tcPr>
            <w:tcW w:w="2268" w:type="dxa"/>
            <w:tcBorders>
              <w:top w:val="nil"/>
              <w:left w:val="nil"/>
              <w:bottom w:val="single" w:sz="4" w:space="0" w:color="auto"/>
              <w:right w:val="single" w:sz="4" w:space="0" w:color="auto"/>
            </w:tcBorders>
            <w:shd w:val="clear" w:color="auto" w:fill="auto"/>
            <w:noWrap/>
            <w:vAlign w:val="center"/>
            <w:hideMark/>
          </w:tcPr>
          <w:p w:rsidR="00406106" w:rsidRDefault="00406106" w:rsidP="00C91A03">
            <w:pPr>
              <w:snapToGrid/>
              <w:spacing w:before="0" w:after="0" w:line="240" w:lineRule="auto"/>
              <w:ind w:left="0"/>
              <w:jc w:val="center"/>
              <w:rPr>
                <w:rFonts w:ascii="宋体" w:hAnsi="宋体" w:cs="宋体" w:hint="eastAsia"/>
                <w:color w:val="000000"/>
                <w:sz w:val="22"/>
                <w:szCs w:val="22"/>
              </w:rPr>
            </w:pPr>
            <w:bookmarkStart w:id="104" w:name="OLE_LINK4"/>
            <w:bookmarkStart w:id="105" w:name="OLE_LINK5"/>
            <w:r>
              <w:rPr>
                <w:rFonts w:ascii="宋体" w:hAnsi="宋体" w:cs="宋体" w:hint="eastAsia"/>
                <w:color w:val="000000"/>
                <w:sz w:val="22"/>
                <w:szCs w:val="22"/>
              </w:rPr>
              <w:t>10300</w:t>
            </w:r>
            <w:bookmarkEnd w:id="104"/>
            <w:bookmarkEnd w:id="105"/>
            <w:r>
              <w:rPr>
                <w:rFonts w:ascii="宋体" w:hAnsi="宋体" w:cs="宋体" w:hint="eastAsia"/>
                <w:color w:val="000000"/>
                <w:sz w:val="22"/>
                <w:szCs w:val="22"/>
              </w:rPr>
              <w:t>7</w:t>
            </w:r>
          </w:p>
        </w:tc>
      </w:tr>
      <w:tr w:rsidR="00E55D0C" w:rsidRPr="008A6EAE" w:rsidTr="00C91A03">
        <w:trPr>
          <w:trHeight w:val="270"/>
          <w:ins w:id="106" w:author="wWX222518" w:date="2015-06-23T16:07:00Z"/>
        </w:trPr>
        <w:tc>
          <w:tcPr>
            <w:tcW w:w="2140" w:type="dxa"/>
            <w:vMerge/>
            <w:tcBorders>
              <w:top w:val="nil"/>
              <w:left w:val="single" w:sz="4" w:space="0" w:color="auto"/>
              <w:bottom w:val="single" w:sz="4" w:space="0" w:color="auto"/>
              <w:right w:val="single" w:sz="4" w:space="0" w:color="auto"/>
            </w:tcBorders>
            <w:vAlign w:val="center"/>
            <w:hideMark/>
          </w:tcPr>
          <w:p w:rsidR="00E55D0C" w:rsidRPr="008A6EAE" w:rsidRDefault="00E55D0C" w:rsidP="00C91A03">
            <w:pPr>
              <w:snapToGrid/>
              <w:spacing w:before="0" w:after="0" w:line="240" w:lineRule="auto"/>
              <w:ind w:left="0"/>
              <w:rPr>
                <w:ins w:id="107" w:author="wWX222518" w:date="2015-06-23T16:07:00Z"/>
                <w:rFonts w:ascii="宋体" w:hAnsi="宋体" w:cs="宋体"/>
                <w:color w:val="000000"/>
                <w:sz w:val="22"/>
                <w:szCs w:val="22"/>
              </w:rPr>
            </w:pPr>
            <w:bookmarkStart w:id="108" w:name="_Hlk422849393"/>
          </w:p>
        </w:tc>
        <w:tc>
          <w:tcPr>
            <w:tcW w:w="2976" w:type="dxa"/>
            <w:tcBorders>
              <w:top w:val="nil"/>
              <w:left w:val="nil"/>
              <w:bottom w:val="single" w:sz="4" w:space="0" w:color="auto"/>
              <w:right w:val="single" w:sz="4" w:space="0" w:color="auto"/>
            </w:tcBorders>
            <w:shd w:val="clear" w:color="auto" w:fill="auto"/>
            <w:noWrap/>
            <w:vAlign w:val="center"/>
            <w:hideMark/>
          </w:tcPr>
          <w:p w:rsidR="00E55D0C" w:rsidRPr="00FE4D68" w:rsidRDefault="00114ECF" w:rsidP="00FE4D68">
            <w:pPr>
              <w:snapToGrid/>
              <w:spacing w:before="0" w:after="0" w:line="240" w:lineRule="auto"/>
              <w:ind w:left="0"/>
              <w:rPr>
                <w:ins w:id="109" w:author="wWX222518" w:date="2015-06-23T16:07:00Z"/>
                <w:rFonts w:ascii="宋体" w:hAnsi="宋体" w:cs="宋体" w:hint="eastAsia"/>
                <w:color w:val="000000"/>
                <w:sz w:val="22"/>
                <w:szCs w:val="22"/>
              </w:rPr>
            </w:pPr>
            <w:ins w:id="110" w:author="wWX222518" w:date="2015-06-23T19:13:00Z">
              <w:r w:rsidRPr="00114ECF">
                <w:rPr>
                  <w:rFonts w:ascii="宋体" w:hAnsi="宋体" w:cs="宋体" w:hint="eastAsia"/>
                  <w:color w:val="000000"/>
                  <w:sz w:val="22"/>
                  <w:szCs w:val="22"/>
                </w:rPr>
                <w:t>点击通知栏显示步数开关</w:t>
              </w:r>
            </w:ins>
          </w:p>
        </w:tc>
        <w:tc>
          <w:tcPr>
            <w:tcW w:w="2268" w:type="dxa"/>
            <w:tcBorders>
              <w:top w:val="nil"/>
              <w:left w:val="nil"/>
              <w:bottom w:val="single" w:sz="4" w:space="0" w:color="auto"/>
              <w:right w:val="single" w:sz="4" w:space="0" w:color="auto"/>
            </w:tcBorders>
            <w:shd w:val="clear" w:color="auto" w:fill="auto"/>
            <w:noWrap/>
            <w:vAlign w:val="center"/>
            <w:hideMark/>
          </w:tcPr>
          <w:p w:rsidR="00E55D0C" w:rsidRDefault="00E55D0C" w:rsidP="00C91A03">
            <w:pPr>
              <w:snapToGrid/>
              <w:spacing w:before="0" w:after="0" w:line="240" w:lineRule="auto"/>
              <w:ind w:left="0"/>
              <w:jc w:val="center"/>
              <w:rPr>
                <w:ins w:id="111" w:author="wWX222518" w:date="2015-06-23T16:07:00Z"/>
                <w:rFonts w:ascii="宋体" w:hAnsi="宋体" w:cs="宋体" w:hint="eastAsia"/>
                <w:color w:val="000000"/>
                <w:sz w:val="22"/>
                <w:szCs w:val="22"/>
              </w:rPr>
            </w:pPr>
            <w:ins w:id="112" w:author="wWX222518" w:date="2015-06-23T16:08:00Z">
              <w:r>
                <w:rPr>
                  <w:rFonts w:ascii="宋体" w:hAnsi="宋体" w:cs="宋体" w:hint="eastAsia"/>
                  <w:color w:val="000000"/>
                  <w:sz w:val="22"/>
                  <w:szCs w:val="22"/>
                </w:rPr>
                <w:t>103008</w:t>
              </w:r>
            </w:ins>
          </w:p>
        </w:tc>
      </w:tr>
      <w:tr w:rsidR="00406106" w:rsidRPr="008A6EAE" w:rsidTr="00C91A03">
        <w:trPr>
          <w:trHeight w:val="270"/>
        </w:trPr>
        <w:tc>
          <w:tcPr>
            <w:tcW w:w="2140" w:type="dxa"/>
            <w:vMerge/>
            <w:tcBorders>
              <w:top w:val="nil"/>
              <w:left w:val="single" w:sz="4" w:space="0" w:color="auto"/>
              <w:bottom w:val="single" w:sz="4" w:space="0" w:color="auto"/>
              <w:right w:val="single" w:sz="4" w:space="0" w:color="auto"/>
            </w:tcBorders>
            <w:vAlign w:val="center"/>
            <w:hideMark/>
          </w:tcPr>
          <w:p w:rsidR="00406106" w:rsidRPr="008A6EAE" w:rsidRDefault="00406106" w:rsidP="00C91A03">
            <w:pPr>
              <w:snapToGrid/>
              <w:spacing w:before="0" w:after="0" w:line="240" w:lineRule="auto"/>
              <w:ind w:left="0"/>
              <w:rPr>
                <w:rFonts w:ascii="宋体" w:hAnsi="宋体" w:cs="宋体"/>
                <w:color w:val="000000"/>
                <w:sz w:val="22"/>
                <w:szCs w:val="22"/>
              </w:rPr>
            </w:pPr>
            <w:bookmarkStart w:id="113" w:name="_Hlk421543812"/>
          </w:p>
        </w:tc>
        <w:tc>
          <w:tcPr>
            <w:tcW w:w="2976" w:type="dxa"/>
            <w:tcBorders>
              <w:top w:val="nil"/>
              <w:left w:val="nil"/>
              <w:bottom w:val="single" w:sz="4" w:space="0" w:color="auto"/>
              <w:right w:val="single" w:sz="4" w:space="0" w:color="auto"/>
            </w:tcBorders>
            <w:shd w:val="clear" w:color="auto" w:fill="auto"/>
            <w:noWrap/>
            <w:vAlign w:val="center"/>
            <w:hideMark/>
          </w:tcPr>
          <w:p w:rsidR="00406106" w:rsidRPr="008A6EAE" w:rsidRDefault="00406106" w:rsidP="00FE4D68">
            <w:pPr>
              <w:snapToGrid/>
              <w:spacing w:before="0" w:after="0" w:line="240" w:lineRule="auto"/>
              <w:ind w:left="0"/>
              <w:rPr>
                <w:rFonts w:ascii="宋体" w:hAnsi="宋体" w:cs="宋体"/>
                <w:color w:val="000000"/>
                <w:sz w:val="22"/>
                <w:szCs w:val="22"/>
              </w:rPr>
            </w:pPr>
          </w:p>
        </w:tc>
        <w:tc>
          <w:tcPr>
            <w:tcW w:w="2268" w:type="dxa"/>
            <w:tcBorders>
              <w:top w:val="nil"/>
              <w:left w:val="nil"/>
              <w:bottom w:val="single" w:sz="4" w:space="0" w:color="auto"/>
              <w:right w:val="single" w:sz="4" w:space="0" w:color="auto"/>
            </w:tcBorders>
            <w:shd w:val="clear" w:color="auto" w:fill="auto"/>
            <w:noWrap/>
            <w:vAlign w:val="center"/>
            <w:hideMark/>
          </w:tcPr>
          <w:p w:rsidR="00406106" w:rsidRPr="008A6EAE" w:rsidRDefault="00406106" w:rsidP="00E55D0C">
            <w:pPr>
              <w:snapToGrid/>
              <w:spacing w:before="0" w:after="0" w:line="240" w:lineRule="auto"/>
              <w:ind w:left="0"/>
              <w:jc w:val="center"/>
              <w:rPr>
                <w:rFonts w:ascii="宋体" w:hAnsi="宋体" w:cs="宋体"/>
                <w:color w:val="000000"/>
                <w:sz w:val="22"/>
                <w:szCs w:val="22"/>
              </w:rPr>
            </w:pPr>
          </w:p>
        </w:tc>
      </w:tr>
      <w:bookmarkEnd w:id="108"/>
      <w:bookmarkEnd w:id="113"/>
      <w:tr w:rsidR="00406106" w:rsidRPr="008A6EAE" w:rsidTr="00C91A03">
        <w:trPr>
          <w:trHeight w:val="270"/>
        </w:trPr>
        <w:tc>
          <w:tcPr>
            <w:tcW w:w="2140" w:type="dxa"/>
            <w:tcBorders>
              <w:top w:val="single" w:sz="4" w:space="0" w:color="auto"/>
              <w:left w:val="single" w:sz="4" w:space="0" w:color="auto"/>
              <w:bottom w:val="single" w:sz="4" w:space="0" w:color="auto"/>
              <w:right w:val="single" w:sz="4" w:space="0" w:color="auto"/>
            </w:tcBorders>
            <w:vAlign w:val="center"/>
            <w:hideMark/>
          </w:tcPr>
          <w:p w:rsidR="00406106" w:rsidRPr="008A6EAE" w:rsidRDefault="00406106" w:rsidP="00C91A03">
            <w:pPr>
              <w:snapToGrid/>
              <w:spacing w:before="0" w:after="0" w:line="240" w:lineRule="auto"/>
              <w:ind w:left="0"/>
              <w:rPr>
                <w:rFonts w:ascii="宋体" w:hAnsi="宋体" w:cs="宋体"/>
                <w:color w:val="000000"/>
                <w:sz w:val="22"/>
                <w:szCs w:val="22"/>
              </w:rPr>
            </w:pPr>
          </w:p>
        </w:tc>
        <w:tc>
          <w:tcPr>
            <w:tcW w:w="2976" w:type="dxa"/>
            <w:tcBorders>
              <w:top w:val="single" w:sz="4" w:space="0" w:color="auto"/>
              <w:left w:val="nil"/>
              <w:bottom w:val="single" w:sz="4" w:space="0" w:color="auto"/>
              <w:right w:val="single" w:sz="4" w:space="0" w:color="auto"/>
            </w:tcBorders>
            <w:shd w:val="clear" w:color="auto" w:fill="auto"/>
            <w:noWrap/>
            <w:vAlign w:val="center"/>
            <w:hideMark/>
          </w:tcPr>
          <w:p w:rsidR="00406106" w:rsidRDefault="00406106" w:rsidP="00C91A03">
            <w:pPr>
              <w:snapToGrid/>
              <w:spacing w:before="0" w:after="0" w:line="240" w:lineRule="auto"/>
              <w:ind w:left="0"/>
              <w:rPr>
                <w:rFonts w:ascii="宋体" w:hAnsi="宋体" w:cs="宋体"/>
                <w:color w:val="000000"/>
                <w:sz w:val="22"/>
                <w:szCs w:val="22"/>
              </w:rPr>
            </w:pP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406106" w:rsidRDefault="00406106" w:rsidP="00C91A03">
            <w:pPr>
              <w:snapToGrid/>
              <w:spacing w:before="0" w:after="0" w:line="240" w:lineRule="auto"/>
              <w:ind w:left="0"/>
              <w:jc w:val="center"/>
              <w:rPr>
                <w:rFonts w:ascii="宋体" w:hAnsi="宋体" w:cs="宋体"/>
                <w:color w:val="000000"/>
                <w:sz w:val="22"/>
                <w:szCs w:val="22"/>
              </w:rPr>
            </w:pPr>
          </w:p>
        </w:tc>
      </w:tr>
    </w:tbl>
    <w:p w:rsidR="00214809" w:rsidRDefault="00214809" w:rsidP="00214809">
      <w:pPr>
        <w:ind w:left="0"/>
        <w:jc w:val="both"/>
        <w:rPr>
          <w:rFonts w:ascii="微软雅黑" w:eastAsia="微软雅黑" w:hAnsi="微软雅黑"/>
          <w:color w:val="000000"/>
          <w:sz w:val="21"/>
          <w:szCs w:val="21"/>
        </w:rPr>
      </w:pPr>
    </w:p>
    <w:p w:rsidR="00214809" w:rsidRDefault="00214809" w:rsidP="00214809">
      <w:pPr>
        <w:ind w:left="0"/>
        <w:jc w:val="both"/>
        <w:rPr>
          <w:rFonts w:ascii="微软雅黑" w:eastAsia="微软雅黑" w:hAnsi="微软雅黑"/>
          <w:color w:val="000000"/>
          <w:sz w:val="21"/>
          <w:szCs w:val="21"/>
        </w:rPr>
      </w:pPr>
    </w:p>
    <w:p w:rsidR="00214809" w:rsidRDefault="00214809" w:rsidP="00214809">
      <w:pPr>
        <w:ind w:left="0"/>
        <w:jc w:val="both"/>
        <w:rPr>
          <w:rFonts w:ascii="微软雅黑" w:eastAsia="微软雅黑" w:hAnsi="微软雅黑"/>
          <w:color w:val="000000"/>
          <w:sz w:val="21"/>
          <w:szCs w:val="21"/>
        </w:rPr>
      </w:pPr>
    </w:p>
    <w:p w:rsidR="00214809" w:rsidRDefault="00214809" w:rsidP="00214809">
      <w:pPr>
        <w:ind w:left="0"/>
        <w:jc w:val="both"/>
        <w:rPr>
          <w:rFonts w:ascii="微软雅黑" w:eastAsia="微软雅黑" w:hAnsi="微软雅黑"/>
          <w:color w:val="000000"/>
          <w:sz w:val="21"/>
          <w:szCs w:val="21"/>
        </w:rPr>
      </w:pPr>
    </w:p>
    <w:p w:rsidR="00214809" w:rsidRDefault="00214809" w:rsidP="00214809">
      <w:pPr>
        <w:ind w:left="0"/>
        <w:jc w:val="both"/>
        <w:rPr>
          <w:rFonts w:ascii="微软雅黑" w:eastAsia="微软雅黑" w:hAnsi="微软雅黑"/>
          <w:color w:val="000000"/>
          <w:sz w:val="21"/>
          <w:szCs w:val="21"/>
        </w:rPr>
      </w:pPr>
    </w:p>
    <w:p w:rsidR="00214809" w:rsidRDefault="00214809" w:rsidP="00143D30"/>
    <w:p w:rsidR="00214809" w:rsidRDefault="00214809" w:rsidP="00214809">
      <w:pPr>
        <w:ind w:left="0"/>
        <w:jc w:val="both"/>
        <w:rPr>
          <w:rFonts w:ascii="微软雅黑" w:eastAsia="微软雅黑" w:hAnsi="微软雅黑"/>
          <w:color w:val="000000"/>
          <w:sz w:val="21"/>
          <w:szCs w:val="21"/>
        </w:rPr>
      </w:pPr>
    </w:p>
    <w:p w:rsidR="00214809" w:rsidRDefault="00214809" w:rsidP="00214809">
      <w:pPr>
        <w:ind w:left="0"/>
        <w:jc w:val="both"/>
        <w:rPr>
          <w:rFonts w:ascii="微软雅黑" w:eastAsia="微软雅黑" w:hAnsi="微软雅黑"/>
          <w:color w:val="000000"/>
          <w:sz w:val="21"/>
          <w:szCs w:val="21"/>
        </w:rPr>
      </w:pPr>
    </w:p>
    <w:p w:rsidR="00214809" w:rsidRDefault="00214809" w:rsidP="00214809">
      <w:pPr>
        <w:ind w:left="0"/>
        <w:jc w:val="both"/>
        <w:rPr>
          <w:rFonts w:ascii="微软雅黑" w:eastAsia="微软雅黑" w:hAnsi="微软雅黑"/>
          <w:color w:val="000000"/>
          <w:sz w:val="21"/>
          <w:szCs w:val="21"/>
        </w:rPr>
      </w:pPr>
    </w:p>
    <w:p w:rsidR="00214809" w:rsidRPr="00214809" w:rsidRDefault="00214809" w:rsidP="00AA5392">
      <w:pPr>
        <w:pStyle w:val="aaaa"/>
        <w:rPr>
          <w:rFonts w:ascii="微软雅黑" w:eastAsia="微软雅黑" w:hAnsi="微软雅黑"/>
          <w:color w:val="002060"/>
          <w:sz w:val="21"/>
          <w:szCs w:val="21"/>
        </w:rPr>
      </w:pPr>
      <w:bookmarkStart w:id="114" w:name="_Toc421693932"/>
      <w:proofErr w:type="spellStart"/>
      <w:r w:rsidRPr="00AA5392">
        <w:rPr>
          <w:rFonts w:hint="eastAsia"/>
        </w:rPr>
        <w:t>appId</w:t>
      </w:r>
      <w:proofErr w:type="spellEnd"/>
      <w:r w:rsidRPr="00AA5392">
        <w:rPr>
          <w:rFonts w:hint="eastAsia"/>
        </w:rPr>
        <w:t xml:space="preserve"> 和对应数据来源</w:t>
      </w:r>
      <w:r w:rsidR="00F31AD0" w:rsidRPr="00AA5392">
        <w:rPr>
          <w:rFonts w:hint="eastAsia"/>
        </w:rPr>
        <w:t>关系对应表</w:t>
      </w:r>
      <w:bookmarkEnd w:id="114"/>
    </w:p>
    <w:tbl>
      <w:tblPr>
        <w:tblW w:w="7812" w:type="dxa"/>
        <w:tblLayout w:type="fixed"/>
        <w:tblLook w:val="04A0"/>
      </w:tblPr>
      <w:tblGrid>
        <w:gridCol w:w="1149"/>
        <w:gridCol w:w="2835"/>
        <w:gridCol w:w="1276"/>
        <w:gridCol w:w="2552"/>
      </w:tblGrid>
      <w:tr w:rsidR="00214809" w:rsidRPr="00216E9C" w:rsidTr="00C91A03">
        <w:trPr>
          <w:trHeight w:val="285"/>
        </w:trPr>
        <w:tc>
          <w:tcPr>
            <w:tcW w:w="1149"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14809" w:rsidRPr="00216E9C" w:rsidRDefault="00214809" w:rsidP="00C91A03">
            <w:pPr>
              <w:ind w:left="0"/>
              <w:rPr>
                <w:rFonts w:ascii="Arial" w:eastAsia="微软雅黑" w:hAnsi="Arial" w:cs="Arial"/>
                <w:kern w:val="2"/>
                <w:sz w:val="20"/>
                <w:szCs w:val="20"/>
              </w:rPr>
            </w:pPr>
            <w:r w:rsidRPr="00216E9C">
              <w:rPr>
                <w:rFonts w:ascii="Arial" w:eastAsia="微软雅黑" w:hAnsi="Arial" w:cs="Arial"/>
                <w:b/>
                <w:bCs/>
                <w:kern w:val="2"/>
                <w:sz w:val="20"/>
                <w:szCs w:val="20"/>
              </w:rPr>
              <w:t>APPID</w:t>
            </w:r>
          </w:p>
        </w:tc>
        <w:tc>
          <w:tcPr>
            <w:tcW w:w="283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14809" w:rsidRPr="00216E9C" w:rsidRDefault="00214809" w:rsidP="00C91A03">
            <w:pPr>
              <w:ind w:left="0"/>
              <w:rPr>
                <w:rFonts w:ascii="Arial" w:eastAsia="微软雅黑" w:hAnsi="Arial" w:cs="Arial"/>
                <w:kern w:val="2"/>
                <w:sz w:val="20"/>
                <w:szCs w:val="20"/>
              </w:rPr>
            </w:pPr>
            <w:r w:rsidRPr="00216E9C">
              <w:rPr>
                <w:rFonts w:ascii="Arial" w:eastAsia="微软雅黑" w:hAnsi="Arial" w:cs="Arial"/>
                <w:b/>
                <w:bCs/>
                <w:kern w:val="2"/>
                <w:sz w:val="20"/>
                <w:szCs w:val="20"/>
              </w:rPr>
              <w:t>PACKAGE NAME</w:t>
            </w:r>
          </w:p>
        </w:tc>
        <w:tc>
          <w:tcPr>
            <w:tcW w:w="127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14809" w:rsidRPr="00216E9C" w:rsidRDefault="00214809" w:rsidP="00C91A03">
            <w:pPr>
              <w:ind w:left="0"/>
              <w:rPr>
                <w:rFonts w:ascii="Arial" w:eastAsia="微软雅黑" w:hAnsi="Arial" w:cs="Arial"/>
                <w:kern w:val="2"/>
                <w:sz w:val="20"/>
                <w:szCs w:val="20"/>
              </w:rPr>
            </w:pPr>
            <w:r w:rsidRPr="00216E9C">
              <w:rPr>
                <w:rFonts w:ascii="Arial" w:eastAsia="微软雅黑" w:hAnsi="Arial" w:cs="Arial"/>
                <w:b/>
                <w:bCs/>
                <w:kern w:val="2"/>
                <w:sz w:val="20"/>
                <w:szCs w:val="20"/>
              </w:rPr>
              <w:t>SOURCE</w:t>
            </w:r>
          </w:p>
        </w:tc>
        <w:tc>
          <w:tcPr>
            <w:tcW w:w="255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14809" w:rsidRPr="00216E9C" w:rsidRDefault="00214809" w:rsidP="00C91A03">
            <w:pPr>
              <w:ind w:left="0"/>
              <w:rPr>
                <w:rFonts w:ascii="Arial" w:eastAsia="微软雅黑" w:hAnsi="Arial" w:cs="Arial"/>
                <w:kern w:val="2"/>
                <w:sz w:val="20"/>
                <w:szCs w:val="20"/>
              </w:rPr>
            </w:pPr>
            <w:r w:rsidRPr="00216E9C">
              <w:rPr>
                <w:rFonts w:ascii="Arial" w:eastAsia="微软雅黑" w:hAnsi="Arial" w:cs="Arial"/>
                <w:b/>
                <w:bCs/>
                <w:kern w:val="2"/>
                <w:sz w:val="20"/>
                <w:szCs w:val="20"/>
              </w:rPr>
              <w:t>PRODUCET</w:t>
            </w:r>
          </w:p>
        </w:tc>
      </w:tr>
      <w:tr w:rsidR="00214809" w:rsidRPr="00216E9C" w:rsidTr="00C91A03">
        <w:trPr>
          <w:trHeight w:val="285"/>
        </w:trPr>
        <w:tc>
          <w:tcPr>
            <w:tcW w:w="1149"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14809" w:rsidRPr="00216E9C" w:rsidRDefault="00214809" w:rsidP="00C91A03">
            <w:pPr>
              <w:ind w:left="0"/>
              <w:rPr>
                <w:rFonts w:ascii="Arial" w:eastAsia="微软雅黑" w:hAnsi="Arial" w:cs="Arial"/>
                <w:kern w:val="2"/>
                <w:sz w:val="20"/>
                <w:szCs w:val="20"/>
              </w:rPr>
            </w:pPr>
            <w:r w:rsidRPr="00216E9C">
              <w:rPr>
                <w:rFonts w:ascii="Arial" w:eastAsia="微软雅黑" w:hAnsi="Arial" w:cs="Arial"/>
                <w:kern w:val="2"/>
                <w:sz w:val="20"/>
                <w:szCs w:val="20"/>
              </w:rPr>
              <w:t>10131836</w:t>
            </w:r>
          </w:p>
        </w:tc>
        <w:tc>
          <w:tcPr>
            <w:tcW w:w="283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14809" w:rsidRPr="00216E9C" w:rsidRDefault="00214809" w:rsidP="00C91A03">
            <w:pPr>
              <w:ind w:left="0"/>
              <w:rPr>
                <w:rFonts w:ascii="Arial" w:eastAsia="微软雅黑" w:hAnsi="Arial" w:cs="Arial"/>
                <w:kern w:val="2"/>
                <w:sz w:val="20"/>
                <w:szCs w:val="20"/>
              </w:rPr>
            </w:pPr>
            <w:proofErr w:type="spellStart"/>
            <w:r w:rsidRPr="00216E9C">
              <w:rPr>
                <w:rFonts w:ascii="Arial" w:eastAsia="微软雅黑" w:hAnsi="Arial" w:cs="Arial"/>
                <w:kern w:val="2"/>
                <w:sz w:val="20"/>
                <w:szCs w:val="20"/>
              </w:rPr>
              <w:t>com.huawei.bone</w:t>
            </w:r>
            <w:proofErr w:type="spellEnd"/>
          </w:p>
        </w:tc>
        <w:tc>
          <w:tcPr>
            <w:tcW w:w="127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14809" w:rsidRPr="00216E9C" w:rsidRDefault="00214809" w:rsidP="00C91A03">
            <w:pPr>
              <w:ind w:left="0"/>
              <w:rPr>
                <w:rFonts w:ascii="Arial" w:eastAsia="微软雅黑" w:hAnsi="Arial" w:cs="Arial"/>
                <w:kern w:val="2"/>
                <w:sz w:val="20"/>
                <w:szCs w:val="20"/>
              </w:rPr>
            </w:pPr>
            <w:proofErr w:type="spellStart"/>
            <w:r w:rsidRPr="00216E9C">
              <w:rPr>
                <w:rFonts w:ascii="Arial" w:eastAsia="微软雅黑" w:hAnsi="Arial" w:cs="Arial"/>
                <w:kern w:val="2"/>
                <w:sz w:val="20"/>
                <w:szCs w:val="20"/>
              </w:rPr>
              <w:t>androidApp</w:t>
            </w:r>
            <w:proofErr w:type="spellEnd"/>
          </w:p>
        </w:tc>
        <w:tc>
          <w:tcPr>
            <w:tcW w:w="255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14809" w:rsidRPr="00216E9C" w:rsidRDefault="00214809" w:rsidP="00C91A03">
            <w:pPr>
              <w:ind w:left="0"/>
              <w:rPr>
                <w:rFonts w:ascii="Arial" w:eastAsia="微软雅黑" w:hAnsi="Arial" w:cs="Arial"/>
                <w:kern w:val="2"/>
                <w:sz w:val="20"/>
                <w:szCs w:val="20"/>
              </w:rPr>
            </w:pPr>
            <w:r w:rsidRPr="00216E9C">
              <w:rPr>
                <w:rFonts w:ascii="Arial" w:eastAsia="微软雅黑" w:hAnsi="Arial" w:cs="Arial"/>
                <w:kern w:val="2"/>
                <w:sz w:val="20"/>
                <w:szCs w:val="20"/>
              </w:rPr>
              <w:t>B1</w:t>
            </w:r>
          </w:p>
        </w:tc>
      </w:tr>
      <w:tr w:rsidR="00214809" w:rsidRPr="00216E9C" w:rsidTr="00C91A03">
        <w:trPr>
          <w:trHeight w:val="285"/>
        </w:trPr>
        <w:tc>
          <w:tcPr>
            <w:tcW w:w="1149"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14809" w:rsidRPr="00216E9C" w:rsidRDefault="00214809" w:rsidP="00C91A03">
            <w:pPr>
              <w:ind w:left="0"/>
              <w:rPr>
                <w:rFonts w:ascii="Arial" w:eastAsia="微软雅黑" w:hAnsi="Arial" w:cs="Arial"/>
                <w:kern w:val="2"/>
                <w:sz w:val="20"/>
                <w:szCs w:val="20"/>
              </w:rPr>
            </w:pPr>
            <w:r w:rsidRPr="00216E9C">
              <w:rPr>
                <w:rFonts w:ascii="Arial" w:eastAsia="微软雅黑" w:hAnsi="Arial" w:cs="Arial"/>
                <w:kern w:val="2"/>
                <w:sz w:val="20"/>
                <w:szCs w:val="20"/>
              </w:rPr>
              <w:t>10216948</w:t>
            </w:r>
          </w:p>
        </w:tc>
        <w:tc>
          <w:tcPr>
            <w:tcW w:w="283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14809" w:rsidRPr="00216E9C" w:rsidRDefault="00214809" w:rsidP="00C91A03">
            <w:pPr>
              <w:ind w:left="0"/>
              <w:rPr>
                <w:rFonts w:ascii="Arial" w:eastAsia="微软雅黑" w:hAnsi="Arial" w:cs="Arial"/>
                <w:kern w:val="2"/>
                <w:sz w:val="20"/>
                <w:szCs w:val="20"/>
              </w:rPr>
            </w:pPr>
            <w:proofErr w:type="spellStart"/>
            <w:r w:rsidRPr="00216E9C">
              <w:rPr>
                <w:rFonts w:ascii="Arial" w:eastAsia="微软雅黑" w:hAnsi="Arial" w:cs="Arial"/>
                <w:kern w:val="2"/>
                <w:sz w:val="20"/>
                <w:szCs w:val="20"/>
              </w:rPr>
              <w:t>com.huawei.smartband</w:t>
            </w:r>
            <w:proofErr w:type="spellEnd"/>
          </w:p>
        </w:tc>
        <w:tc>
          <w:tcPr>
            <w:tcW w:w="127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14809" w:rsidRPr="00216E9C" w:rsidRDefault="00214809" w:rsidP="00C91A03">
            <w:pPr>
              <w:ind w:left="0"/>
              <w:rPr>
                <w:rFonts w:ascii="Arial" w:eastAsia="微软雅黑" w:hAnsi="Arial" w:cs="Arial"/>
                <w:kern w:val="2"/>
                <w:sz w:val="20"/>
                <w:szCs w:val="20"/>
              </w:rPr>
            </w:pPr>
            <w:proofErr w:type="spellStart"/>
            <w:r w:rsidRPr="00216E9C">
              <w:rPr>
                <w:rFonts w:ascii="Arial" w:eastAsia="微软雅黑" w:hAnsi="Arial" w:cs="Arial"/>
                <w:kern w:val="2"/>
                <w:sz w:val="20"/>
                <w:szCs w:val="20"/>
              </w:rPr>
              <w:t>iosApp</w:t>
            </w:r>
            <w:proofErr w:type="spellEnd"/>
          </w:p>
        </w:tc>
        <w:tc>
          <w:tcPr>
            <w:tcW w:w="255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14809" w:rsidRPr="00216E9C" w:rsidRDefault="00214809" w:rsidP="00C91A03">
            <w:pPr>
              <w:ind w:left="0"/>
              <w:rPr>
                <w:rFonts w:ascii="Arial" w:eastAsia="微软雅黑" w:hAnsi="Arial" w:cs="Arial"/>
                <w:kern w:val="2"/>
                <w:sz w:val="20"/>
                <w:szCs w:val="20"/>
              </w:rPr>
            </w:pPr>
            <w:r w:rsidRPr="00216E9C">
              <w:rPr>
                <w:rFonts w:ascii="Arial" w:eastAsia="微软雅黑" w:hAnsi="Arial" w:cs="Arial"/>
                <w:kern w:val="2"/>
                <w:sz w:val="20"/>
                <w:szCs w:val="20"/>
              </w:rPr>
              <w:t>B1</w:t>
            </w:r>
          </w:p>
        </w:tc>
      </w:tr>
      <w:tr w:rsidR="00214809" w:rsidRPr="00216E9C" w:rsidTr="00C91A03">
        <w:trPr>
          <w:trHeight w:val="285"/>
        </w:trPr>
        <w:tc>
          <w:tcPr>
            <w:tcW w:w="1149"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14809" w:rsidRPr="00216E9C" w:rsidRDefault="00214809" w:rsidP="00C91A03">
            <w:pPr>
              <w:ind w:left="0"/>
              <w:rPr>
                <w:rFonts w:ascii="Arial" w:eastAsia="微软雅黑" w:hAnsi="Arial" w:cs="Arial"/>
                <w:kern w:val="2"/>
                <w:sz w:val="20"/>
                <w:szCs w:val="20"/>
              </w:rPr>
            </w:pPr>
            <w:r w:rsidRPr="00216E9C">
              <w:rPr>
                <w:rFonts w:ascii="Arial" w:eastAsia="微软雅黑" w:hAnsi="Arial" w:cs="Arial"/>
                <w:kern w:val="2"/>
                <w:sz w:val="20"/>
                <w:szCs w:val="20"/>
              </w:rPr>
              <w:t>10195887</w:t>
            </w:r>
          </w:p>
        </w:tc>
        <w:tc>
          <w:tcPr>
            <w:tcW w:w="283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14809" w:rsidRPr="00216E9C" w:rsidRDefault="00214809" w:rsidP="00C91A03">
            <w:pPr>
              <w:ind w:left="0"/>
              <w:rPr>
                <w:rFonts w:ascii="Arial" w:eastAsia="微软雅黑" w:hAnsi="Arial" w:cs="Arial"/>
                <w:kern w:val="2"/>
                <w:sz w:val="20"/>
                <w:szCs w:val="20"/>
              </w:rPr>
            </w:pPr>
            <w:proofErr w:type="spellStart"/>
            <w:r w:rsidRPr="00216E9C">
              <w:rPr>
                <w:rFonts w:ascii="Arial" w:eastAsia="微软雅黑" w:hAnsi="Arial" w:cs="Arial"/>
                <w:kern w:val="2"/>
                <w:sz w:val="20"/>
                <w:szCs w:val="20"/>
              </w:rPr>
              <w:t>com.huawei.colorband</w:t>
            </w:r>
            <w:proofErr w:type="spellEnd"/>
          </w:p>
        </w:tc>
        <w:tc>
          <w:tcPr>
            <w:tcW w:w="127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14809" w:rsidRPr="00216E9C" w:rsidRDefault="00214809" w:rsidP="00C91A03">
            <w:pPr>
              <w:ind w:left="0"/>
              <w:rPr>
                <w:rFonts w:ascii="Arial" w:eastAsia="微软雅黑" w:hAnsi="Arial" w:cs="Arial"/>
                <w:kern w:val="2"/>
                <w:sz w:val="20"/>
                <w:szCs w:val="20"/>
              </w:rPr>
            </w:pPr>
            <w:proofErr w:type="spellStart"/>
            <w:r w:rsidRPr="00216E9C">
              <w:rPr>
                <w:rFonts w:ascii="Arial" w:eastAsia="微软雅黑" w:hAnsi="Arial" w:cs="Arial"/>
                <w:kern w:val="2"/>
                <w:sz w:val="20"/>
                <w:szCs w:val="20"/>
              </w:rPr>
              <w:t>androidApp</w:t>
            </w:r>
            <w:proofErr w:type="spellEnd"/>
          </w:p>
        </w:tc>
        <w:tc>
          <w:tcPr>
            <w:tcW w:w="255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14809" w:rsidRPr="00216E9C" w:rsidRDefault="00214809" w:rsidP="00C91A03">
            <w:pPr>
              <w:ind w:left="0"/>
              <w:rPr>
                <w:rFonts w:ascii="Arial" w:eastAsia="微软雅黑" w:hAnsi="Arial" w:cs="Arial"/>
                <w:kern w:val="2"/>
                <w:sz w:val="20"/>
                <w:szCs w:val="20"/>
              </w:rPr>
            </w:pPr>
            <w:r w:rsidRPr="00216E9C">
              <w:rPr>
                <w:rFonts w:ascii="Arial" w:eastAsia="微软雅黑" w:hAnsi="Arial" w:cs="Arial"/>
                <w:kern w:val="2"/>
                <w:sz w:val="20"/>
                <w:szCs w:val="20"/>
              </w:rPr>
              <w:t>AF500</w:t>
            </w:r>
          </w:p>
        </w:tc>
      </w:tr>
      <w:tr w:rsidR="00214809" w:rsidRPr="00216E9C" w:rsidTr="00C91A03">
        <w:trPr>
          <w:trHeight w:val="285"/>
        </w:trPr>
        <w:tc>
          <w:tcPr>
            <w:tcW w:w="1149"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14809" w:rsidRPr="00216E9C" w:rsidRDefault="00214809" w:rsidP="00C91A03">
            <w:pPr>
              <w:ind w:left="0"/>
              <w:rPr>
                <w:rFonts w:ascii="Arial" w:eastAsia="微软雅黑" w:hAnsi="Arial" w:cs="Arial"/>
                <w:kern w:val="2"/>
                <w:sz w:val="20"/>
                <w:szCs w:val="20"/>
              </w:rPr>
            </w:pPr>
            <w:r w:rsidRPr="00216E9C">
              <w:rPr>
                <w:rFonts w:ascii="Arial" w:eastAsia="微软雅黑" w:hAnsi="Arial" w:cs="Arial"/>
                <w:kern w:val="2"/>
                <w:sz w:val="20"/>
                <w:szCs w:val="20"/>
              </w:rPr>
              <w:t>10167918</w:t>
            </w:r>
          </w:p>
        </w:tc>
        <w:tc>
          <w:tcPr>
            <w:tcW w:w="283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14809" w:rsidRPr="00216E9C" w:rsidRDefault="00214809" w:rsidP="00C91A03">
            <w:pPr>
              <w:ind w:left="0"/>
              <w:rPr>
                <w:rFonts w:ascii="Arial" w:eastAsia="微软雅黑" w:hAnsi="Arial" w:cs="Arial"/>
                <w:kern w:val="2"/>
                <w:sz w:val="20"/>
                <w:szCs w:val="20"/>
              </w:rPr>
            </w:pPr>
            <w:r w:rsidRPr="00216E9C">
              <w:rPr>
                <w:rFonts w:ascii="Arial" w:eastAsia="微软雅黑" w:hAnsi="Arial" w:cs="Arial"/>
                <w:kern w:val="2"/>
                <w:sz w:val="20"/>
                <w:szCs w:val="20"/>
              </w:rPr>
              <w:t>com.huawei.colorband.af500</w:t>
            </w:r>
          </w:p>
        </w:tc>
        <w:tc>
          <w:tcPr>
            <w:tcW w:w="127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14809" w:rsidRPr="00216E9C" w:rsidRDefault="00214809" w:rsidP="00C91A03">
            <w:pPr>
              <w:ind w:left="0"/>
              <w:rPr>
                <w:rFonts w:ascii="Arial" w:eastAsia="微软雅黑" w:hAnsi="Arial" w:cs="Arial"/>
                <w:kern w:val="2"/>
                <w:sz w:val="20"/>
                <w:szCs w:val="20"/>
              </w:rPr>
            </w:pPr>
            <w:proofErr w:type="spellStart"/>
            <w:r w:rsidRPr="00216E9C">
              <w:rPr>
                <w:rFonts w:ascii="Arial" w:eastAsia="微软雅黑" w:hAnsi="Arial" w:cs="Arial"/>
                <w:kern w:val="2"/>
                <w:sz w:val="20"/>
                <w:szCs w:val="20"/>
              </w:rPr>
              <w:t>iosApp</w:t>
            </w:r>
            <w:proofErr w:type="spellEnd"/>
          </w:p>
        </w:tc>
        <w:tc>
          <w:tcPr>
            <w:tcW w:w="255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14809" w:rsidRPr="00216E9C" w:rsidRDefault="00214809" w:rsidP="00C91A03">
            <w:pPr>
              <w:ind w:left="0"/>
              <w:rPr>
                <w:rFonts w:ascii="Arial" w:eastAsia="微软雅黑" w:hAnsi="Arial" w:cs="Arial"/>
                <w:kern w:val="2"/>
                <w:sz w:val="20"/>
                <w:szCs w:val="20"/>
              </w:rPr>
            </w:pPr>
            <w:r w:rsidRPr="00216E9C">
              <w:rPr>
                <w:rFonts w:ascii="Arial" w:eastAsia="微软雅黑" w:hAnsi="Arial" w:cs="Arial"/>
                <w:kern w:val="2"/>
                <w:sz w:val="20"/>
                <w:szCs w:val="20"/>
              </w:rPr>
              <w:t>AF500</w:t>
            </w:r>
          </w:p>
        </w:tc>
      </w:tr>
      <w:tr w:rsidR="00214809" w:rsidRPr="00216E9C" w:rsidTr="00C91A03">
        <w:trPr>
          <w:trHeight w:val="285"/>
        </w:trPr>
        <w:tc>
          <w:tcPr>
            <w:tcW w:w="1149"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14809" w:rsidRPr="00216E9C" w:rsidRDefault="00214809" w:rsidP="00C91A03">
            <w:pPr>
              <w:ind w:left="0"/>
              <w:rPr>
                <w:rFonts w:ascii="Arial" w:eastAsia="微软雅黑" w:hAnsi="Arial" w:cs="Arial"/>
                <w:kern w:val="2"/>
                <w:sz w:val="20"/>
                <w:szCs w:val="20"/>
              </w:rPr>
            </w:pPr>
            <w:r w:rsidRPr="00216E9C">
              <w:rPr>
                <w:rFonts w:ascii="Arial" w:eastAsia="微软雅黑" w:hAnsi="Arial" w:cs="Arial"/>
                <w:kern w:val="2"/>
                <w:sz w:val="20"/>
                <w:szCs w:val="20"/>
              </w:rPr>
              <w:t>10217331</w:t>
            </w:r>
          </w:p>
        </w:tc>
        <w:tc>
          <w:tcPr>
            <w:tcW w:w="283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14809" w:rsidRPr="00216E9C" w:rsidRDefault="00214809" w:rsidP="00C91A03">
            <w:pPr>
              <w:ind w:left="0"/>
              <w:rPr>
                <w:rFonts w:ascii="Arial" w:eastAsia="微软雅黑" w:hAnsi="Arial" w:cs="Arial"/>
                <w:kern w:val="2"/>
                <w:sz w:val="20"/>
                <w:szCs w:val="20"/>
              </w:rPr>
            </w:pPr>
            <w:proofErr w:type="spellStart"/>
            <w:r w:rsidRPr="00216E9C">
              <w:rPr>
                <w:rFonts w:ascii="Arial" w:eastAsia="微软雅黑" w:hAnsi="Arial" w:cs="Arial"/>
                <w:kern w:val="2"/>
                <w:sz w:val="20"/>
                <w:szCs w:val="20"/>
              </w:rPr>
              <w:t>com.huawei.health</w:t>
            </w:r>
            <w:proofErr w:type="spellEnd"/>
          </w:p>
        </w:tc>
        <w:tc>
          <w:tcPr>
            <w:tcW w:w="127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14809" w:rsidRPr="00216E9C" w:rsidRDefault="00214809" w:rsidP="00C91A03">
            <w:pPr>
              <w:ind w:left="0"/>
              <w:rPr>
                <w:rFonts w:ascii="Arial" w:eastAsia="微软雅黑" w:hAnsi="Arial" w:cs="Arial"/>
                <w:kern w:val="2"/>
                <w:sz w:val="20"/>
                <w:szCs w:val="20"/>
              </w:rPr>
            </w:pPr>
            <w:proofErr w:type="spellStart"/>
            <w:r w:rsidRPr="00216E9C">
              <w:rPr>
                <w:rFonts w:ascii="Arial" w:eastAsia="微软雅黑" w:hAnsi="Arial" w:cs="Arial"/>
                <w:kern w:val="2"/>
                <w:sz w:val="20"/>
                <w:szCs w:val="20"/>
              </w:rPr>
              <w:t>androidApp</w:t>
            </w:r>
            <w:proofErr w:type="spellEnd"/>
          </w:p>
        </w:tc>
        <w:tc>
          <w:tcPr>
            <w:tcW w:w="255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14809" w:rsidRPr="00216E9C" w:rsidRDefault="00214809" w:rsidP="00C91A03">
            <w:pPr>
              <w:ind w:left="0"/>
              <w:rPr>
                <w:rFonts w:ascii="Arial" w:eastAsia="微软雅黑" w:hAnsi="Arial" w:cs="Arial"/>
                <w:kern w:val="2"/>
                <w:sz w:val="20"/>
                <w:szCs w:val="20"/>
              </w:rPr>
            </w:pPr>
            <w:proofErr w:type="spellStart"/>
            <w:r w:rsidRPr="00216E9C">
              <w:rPr>
                <w:rFonts w:ascii="Arial" w:eastAsia="微软雅黑" w:hAnsi="Arial" w:cs="Arial"/>
                <w:kern w:val="2"/>
                <w:sz w:val="20"/>
                <w:szCs w:val="20"/>
              </w:rPr>
              <w:t>HealthPlatform</w:t>
            </w:r>
            <w:proofErr w:type="spellEnd"/>
          </w:p>
        </w:tc>
      </w:tr>
      <w:tr w:rsidR="00214809" w:rsidRPr="00216E9C" w:rsidTr="00C91A03">
        <w:trPr>
          <w:trHeight w:val="285"/>
        </w:trPr>
        <w:tc>
          <w:tcPr>
            <w:tcW w:w="1149"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14809" w:rsidRPr="00216E9C" w:rsidRDefault="00214809" w:rsidP="00C91A03">
            <w:pPr>
              <w:ind w:left="0"/>
              <w:rPr>
                <w:rFonts w:ascii="Arial" w:eastAsia="微软雅黑" w:hAnsi="Arial" w:cs="Arial"/>
                <w:kern w:val="2"/>
                <w:sz w:val="20"/>
                <w:szCs w:val="20"/>
              </w:rPr>
            </w:pPr>
            <w:r w:rsidRPr="00216E9C">
              <w:rPr>
                <w:rFonts w:ascii="Arial" w:eastAsia="微软雅黑" w:hAnsi="Arial" w:cs="Arial"/>
                <w:kern w:val="2"/>
                <w:sz w:val="20"/>
                <w:szCs w:val="20"/>
              </w:rPr>
              <w:t>10251785</w:t>
            </w:r>
          </w:p>
        </w:tc>
        <w:tc>
          <w:tcPr>
            <w:tcW w:w="283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14809" w:rsidRPr="00216E9C" w:rsidRDefault="00214809" w:rsidP="00C91A03">
            <w:pPr>
              <w:ind w:left="0"/>
              <w:rPr>
                <w:rFonts w:ascii="Arial" w:eastAsia="微软雅黑" w:hAnsi="Arial" w:cs="Arial"/>
                <w:kern w:val="2"/>
                <w:sz w:val="20"/>
                <w:szCs w:val="20"/>
              </w:rPr>
            </w:pPr>
            <w:proofErr w:type="spellStart"/>
            <w:r w:rsidRPr="00216E9C">
              <w:rPr>
                <w:rFonts w:ascii="Arial" w:eastAsia="微软雅黑" w:hAnsi="Arial" w:cs="Arial"/>
                <w:kern w:val="2"/>
                <w:sz w:val="20"/>
                <w:szCs w:val="20"/>
              </w:rPr>
              <w:t>com.huawei.healthIOS</w:t>
            </w:r>
            <w:proofErr w:type="spellEnd"/>
          </w:p>
        </w:tc>
        <w:tc>
          <w:tcPr>
            <w:tcW w:w="127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14809" w:rsidRPr="00216E9C" w:rsidRDefault="00214809" w:rsidP="00C91A03">
            <w:pPr>
              <w:ind w:left="0"/>
              <w:rPr>
                <w:rFonts w:ascii="Arial" w:eastAsia="微软雅黑" w:hAnsi="Arial" w:cs="Arial"/>
                <w:kern w:val="2"/>
                <w:sz w:val="20"/>
                <w:szCs w:val="20"/>
              </w:rPr>
            </w:pPr>
            <w:proofErr w:type="spellStart"/>
            <w:r w:rsidRPr="00216E9C">
              <w:rPr>
                <w:rFonts w:ascii="Arial" w:eastAsia="微软雅黑" w:hAnsi="Arial" w:cs="Arial"/>
                <w:kern w:val="2"/>
                <w:sz w:val="20"/>
                <w:szCs w:val="20"/>
              </w:rPr>
              <w:t>iosApp</w:t>
            </w:r>
            <w:proofErr w:type="spellEnd"/>
          </w:p>
        </w:tc>
        <w:tc>
          <w:tcPr>
            <w:tcW w:w="255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14809" w:rsidRPr="00216E9C" w:rsidRDefault="00214809" w:rsidP="00C91A03">
            <w:pPr>
              <w:ind w:left="0"/>
              <w:rPr>
                <w:rFonts w:ascii="Arial" w:eastAsia="微软雅黑" w:hAnsi="Arial" w:cs="Arial"/>
                <w:kern w:val="2"/>
                <w:sz w:val="20"/>
                <w:szCs w:val="20"/>
              </w:rPr>
            </w:pPr>
            <w:proofErr w:type="spellStart"/>
            <w:r w:rsidRPr="00216E9C">
              <w:rPr>
                <w:rFonts w:ascii="Arial" w:eastAsia="微软雅黑" w:hAnsi="Arial" w:cs="Arial"/>
                <w:kern w:val="2"/>
                <w:sz w:val="20"/>
                <w:szCs w:val="20"/>
              </w:rPr>
              <w:t>HealthPlatform</w:t>
            </w:r>
            <w:proofErr w:type="spellEnd"/>
          </w:p>
        </w:tc>
      </w:tr>
      <w:tr w:rsidR="00214809" w:rsidRPr="00216E9C" w:rsidTr="00C91A03">
        <w:trPr>
          <w:trHeight w:val="285"/>
        </w:trPr>
        <w:tc>
          <w:tcPr>
            <w:tcW w:w="1149"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14809" w:rsidRPr="00216E9C" w:rsidRDefault="00214809" w:rsidP="00C91A03">
            <w:pPr>
              <w:ind w:left="0"/>
              <w:rPr>
                <w:rFonts w:ascii="Arial" w:eastAsia="微软雅黑" w:hAnsi="Arial" w:cs="Arial"/>
                <w:kern w:val="2"/>
                <w:sz w:val="20"/>
                <w:szCs w:val="20"/>
              </w:rPr>
            </w:pPr>
            <w:r w:rsidRPr="00216E9C">
              <w:rPr>
                <w:rFonts w:ascii="Arial" w:eastAsia="微软雅黑" w:hAnsi="Arial" w:cs="Arial"/>
                <w:kern w:val="2"/>
                <w:sz w:val="20"/>
                <w:szCs w:val="20"/>
              </w:rPr>
              <w:t>10251724</w:t>
            </w:r>
          </w:p>
        </w:tc>
        <w:tc>
          <w:tcPr>
            <w:tcW w:w="283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14809" w:rsidRPr="00216E9C" w:rsidRDefault="00214809" w:rsidP="00C91A03">
            <w:pPr>
              <w:ind w:left="0"/>
              <w:rPr>
                <w:rFonts w:ascii="Arial" w:eastAsia="微软雅黑" w:hAnsi="Arial" w:cs="Arial"/>
                <w:kern w:val="2"/>
                <w:sz w:val="20"/>
                <w:szCs w:val="20"/>
              </w:rPr>
            </w:pPr>
            <w:proofErr w:type="spellStart"/>
            <w:r w:rsidRPr="00216E9C">
              <w:rPr>
                <w:rFonts w:ascii="Arial" w:eastAsia="微软雅黑" w:hAnsi="Arial" w:cs="Arial"/>
                <w:kern w:val="2"/>
                <w:sz w:val="20"/>
                <w:szCs w:val="20"/>
              </w:rPr>
              <w:t>com.huawei.watchApp</w:t>
            </w:r>
            <w:proofErr w:type="spellEnd"/>
          </w:p>
        </w:tc>
        <w:tc>
          <w:tcPr>
            <w:tcW w:w="127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14809" w:rsidRPr="00216E9C" w:rsidRDefault="00214809" w:rsidP="00C91A03">
            <w:pPr>
              <w:ind w:left="0"/>
              <w:rPr>
                <w:rFonts w:ascii="Arial" w:eastAsia="微软雅黑" w:hAnsi="Arial" w:cs="Arial"/>
                <w:kern w:val="2"/>
                <w:sz w:val="20"/>
                <w:szCs w:val="20"/>
              </w:rPr>
            </w:pPr>
            <w:proofErr w:type="spellStart"/>
            <w:r w:rsidRPr="00216E9C">
              <w:rPr>
                <w:rFonts w:ascii="Arial" w:eastAsia="微软雅黑" w:hAnsi="Arial" w:cs="Arial"/>
                <w:kern w:val="2"/>
                <w:sz w:val="20"/>
                <w:szCs w:val="20"/>
              </w:rPr>
              <w:t>androidApp</w:t>
            </w:r>
            <w:proofErr w:type="spellEnd"/>
          </w:p>
        </w:tc>
        <w:tc>
          <w:tcPr>
            <w:tcW w:w="255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14809" w:rsidRPr="00216E9C" w:rsidRDefault="00214809" w:rsidP="00C91A03">
            <w:pPr>
              <w:ind w:left="0"/>
              <w:rPr>
                <w:rFonts w:ascii="Arial" w:eastAsia="微软雅黑" w:hAnsi="Arial" w:cs="Arial"/>
                <w:kern w:val="2"/>
                <w:sz w:val="20"/>
                <w:szCs w:val="20"/>
              </w:rPr>
            </w:pPr>
            <w:proofErr w:type="spellStart"/>
            <w:r w:rsidRPr="00216E9C">
              <w:rPr>
                <w:rFonts w:ascii="Arial" w:eastAsia="微软雅黑" w:hAnsi="Arial" w:cs="Arial"/>
                <w:kern w:val="2"/>
                <w:sz w:val="20"/>
                <w:szCs w:val="20"/>
              </w:rPr>
              <w:t>KidWatch</w:t>
            </w:r>
            <w:proofErr w:type="spellEnd"/>
          </w:p>
        </w:tc>
      </w:tr>
      <w:tr w:rsidR="00214809" w:rsidRPr="00216E9C" w:rsidTr="00C91A03">
        <w:trPr>
          <w:trHeight w:val="285"/>
        </w:trPr>
        <w:tc>
          <w:tcPr>
            <w:tcW w:w="1149"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14809" w:rsidRPr="00216E9C" w:rsidRDefault="00214809" w:rsidP="00C91A03">
            <w:pPr>
              <w:ind w:left="0"/>
              <w:rPr>
                <w:rFonts w:ascii="Arial" w:eastAsia="微软雅黑" w:hAnsi="Arial" w:cs="Arial"/>
                <w:kern w:val="2"/>
                <w:sz w:val="20"/>
                <w:szCs w:val="20"/>
              </w:rPr>
            </w:pPr>
            <w:r w:rsidRPr="00216E9C">
              <w:rPr>
                <w:rFonts w:ascii="Arial" w:eastAsia="微软雅黑" w:hAnsi="Arial" w:cs="Arial"/>
                <w:kern w:val="2"/>
                <w:sz w:val="20"/>
                <w:szCs w:val="20"/>
              </w:rPr>
              <w:t>10227536</w:t>
            </w:r>
          </w:p>
        </w:tc>
        <w:tc>
          <w:tcPr>
            <w:tcW w:w="283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14809" w:rsidRPr="00216E9C" w:rsidRDefault="00214809" w:rsidP="00C91A03">
            <w:pPr>
              <w:ind w:left="0"/>
              <w:rPr>
                <w:rFonts w:ascii="Arial" w:eastAsia="微软雅黑" w:hAnsi="Arial" w:cs="Arial"/>
                <w:kern w:val="2"/>
                <w:sz w:val="20"/>
                <w:szCs w:val="20"/>
              </w:rPr>
            </w:pPr>
            <w:proofErr w:type="spellStart"/>
            <w:r w:rsidRPr="00216E9C">
              <w:rPr>
                <w:rFonts w:ascii="Arial" w:eastAsia="微软雅黑" w:hAnsi="Arial" w:cs="Arial"/>
                <w:kern w:val="2"/>
                <w:sz w:val="20"/>
                <w:szCs w:val="20"/>
              </w:rPr>
              <w:t>com.huawei.kidwatch</w:t>
            </w:r>
            <w:proofErr w:type="spellEnd"/>
          </w:p>
        </w:tc>
        <w:tc>
          <w:tcPr>
            <w:tcW w:w="127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14809" w:rsidRPr="00216E9C" w:rsidRDefault="00214809" w:rsidP="00C91A03">
            <w:pPr>
              <w:ind w:left="0"/>
              <w:rPr>
                <w:rFonts w:ascii="Arial" w:eastAsia="微软雅黑" w:hAnsi="Arial" w:cs="Arial"/>
                <w:kern w:val="2"/>
                <w:sz w:val="20"/>
                <w:szCs w:val="20"/>
              </w:rPr>
            </w:pPr>
            <w:proofErr w:type="spellStart"/>
            <w:r w:rsidRPr="00216E9C">
              <w:rPr>
                <w:rFonts w:ascii="Arial" w:eastAsia="微软雅黑" w:hAnsi="Arial" w:cs="Arial"/>
                <w:kern w:val="2"/>
                <w:sz w:val="20"/>
                <w:szCs w:val="20"/>
              </w:rPr>
              <w:t>androidApp</w:t>
            </w:r>
            <w:proofErr w:type="spellEnd"/>
          </w:p>
        </w:tc>
        <w:tc>
          <w:tcPr>
            <w:tcW w:w="255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214809" w:rsidRPr="00216E9C" w:rsidRDefault="00214809" w:rsidP="00C91A03">
            <w:pPr>
              <w:ind w:left="0" w:rightChars="464" w:right="835"/>
              <w:rPr>
                <w:rFonts w:ascii="Arial" w:eastAsia="微软雅黑" w:hAnsi="Arial" w:cs="Arial"/>
                <w:kern w:val="2"/>
                <w:sz w:val="20"/>
                <w:szCs w:val="20"/>
              </w:rPr>
            </w:pPr>
            <w:proofErr w:type="spellStart"/>
            <w:r w:rsidRPr="00216E9C">
              <w:rPr>
                <w:rFonts w:ascii="Arial" w:eastAsia="微软雅黑" w:hAnsi="Arial" w:cs="Arial"/>
                <w:kern w:val="2"/>
                <w:sz w:val="20"/>
                <w:szCs w:val="20"/>
              </w:rPr>
              <w:t>KidWatch</w:t>
            </w:r>
            <w:proofErr w:type="spellEnd"/>
          </w:p>
        </w:tc>
      </w:tr>
    </w:tbl>
    <w:p w:rsidR="00C05C8C" w:rsidRDefault="00C05C8C" w:rsidP="00885BFB">
      <w:pPr>
        <w:pStyle w:val="QB"/>
        <w:ind w:firstLine="420"/>
      </w:pPr>
    </w:p>
    <w:p w:rsidR="00FE2964" w:rsidRPr="00216E9C" w:rsidRDefault="00FE2964" w:rsidP="00FE2964">
      <w:pPr>
        <w:ind w:left="0"/>
        <w:rPr>
          <w:rFonts w:ascii="微软雅黑" w:eastAsia="微软雅黑" w:hAnsi="微软雅黑"/>
          <w:sz w:val="21"/>
          <w:szCs w:val="21"/>
        </w:rPr>
      </w:pPr>
      <w:r w:rsidRPr="00216E9C">
        <w:rPr>
          <w:rFonts w:ascii="微软雅黑" w:eastAsia="微软雅黑" w:hAnsi="微软雅黑" w:hint="eastAsia"/>
          <w:sz w:val="21"/>
          <w:szCs w:val="21"/>
        </w:rPr>
        <w:t>服务端日志输出路径：</w:t>
      </w:r>
    </w:p>
    <w:p w:rsidR="00FE2964" w:rsidRPr="00216E9C" w:rsidRDefault="00FE2964" w:rsidP="00FE2964">
      <w:pPr>
        <w:ind w:left="0"/>
        <w:rPr>
          <w:rFonts w:ascii="微软雅黑" w:eastAsia="微软雅黑" w:hAnsi="微软雅黑"/>
          <w:sz w:val="21"/>
          <w:szCs w:val="21"/>
        </w:rPr>
      </w:pPr>
      <w:r w:rsidRPr="00216E9C">
        <w:rPr>
          <w:rFonts w:ascii="微软雅黑" w:eastAsia="微软雅黑" w:hAnsi="微软雅黑" w:hint="eastAsia"/>
          <w:sz w:val="21"/>
          <w:szCs w:val="21"/>
        </w:rPr>
        <w:t>测试环境：</w:t>
      </w:r>
    </w:p>
    <w:p w:rsidR="00FE2964" w:rsidRPr="00216E9C" w:rsidRDefault="00FE2964" w:rsidP="00FE2964">
      <w:pPr>
        <w:ind w:left="0"/>
        <w:rPr>
          <w:rFonts w:ascii="微软雅黑" w:eastAsia="微软雅黑" w:hAnsi="微软雅黑"/>
          <w:sz w:val="21"/>
          <w:szCs w:val="21"/>
        </w:rPr>
      </w:pPr>
      <w:r w:rsidRPr="00216E9C">
        <w:rPr>
          <w:rFonts w:ascii="Arial" w:eastAsia="微软雅黑" w:hAnsi="Arial" w:cs="Arial"/>
          <w:sz w:val="21"/>
          <w:szCs w:val="21"/>
          <w:shd w:val="clear" w:color="auto" w:fill="FFFFFF"/>
        </w:rPr>
        <w:t>192.168.195.109</w:t>
      </w:r>
      <w:r w:rsidRPr="00216E9C">
        <w:rPr>
          <w:rFonts w:ascii="Arial" w:eastAsia="微软雅黑" w:hAnsi="Arial" w:cs="Arial" w:hint="eastAsia"/>
          <w:sz w:val="21"/>
          <w:szCs w:val="21"/>
          <w:shd w:val="clear" w:color="auto" w:fill="FFFFFF"/>
        </w:rPr>
        <w:t>：</w:t>
      </w:r>
      <w:r w:rsidRPr="00216E9C">
        <w:rPr>
          <w:rFonts w:ascii="Arial" w:eastAsia="微软雅黑" w:hAnsi="Arial" w:cs="Arial"/>
          <w:sz w:val="21"/>
          <w:szCs w:val="21"/>
          <w:shd w:val="clear" w:color="auto" w:fill="FFFFFF"/>
        </w:rPr>
        <w:t>/opt/</w:t>
      </w:r>
      <w:proofErr w:type="spellStart"/>
      <w:r w:rsidRPr="00216E9C">
        <w:rPr>
          <w:rFonts w:ascii="Arial" w:eastAsia="微软雅黑" w:hAnsi="Arial" w:cs="Arial"/>
          <w:sz w:val="21"/>
          <w:szCs w:val="21"/>
          <w:shd w:val="clear" w:color="auto" w:fill="FFFFFF"/>
        </w:rPr>
        <w:t>huawei</w:t>
      </w:r>
      <w:proofErr w:type="spellEnd"/>
      <w:r w:rsidRPr="00216E9C">
        <w:rPr>
          <w:rFonts w:ascii="Arial" w:eastAsia="微软雅黑" w:hAnsi="Arial" w:cs="Arial"/>
          <w:sz w:val="21"/>
          <w:szCs w:val="21"/>
          <w:shd w:val="clear" w:color="auto" w:fill="FFFFFF"/>
        </w:rPr>
        <w:t>/</w:t>
      </w:r>
      <w:proofErr w:type="spellStart"/>
      <w:r w:rsidRPr="00216E9C">
        <w:rPr>
          <w:rFonts w:ascii="Arial" w:eastAsia="微软雅黑" w:hAnsi="Arial" w:cs="Arial"/>
          <w:sz w:val="21"/>
          <w:szCs w:val="21"/>
          <w:shd w:val="clear" w:color="auto" w:fill="FFFFFF"/>
        </w:rPr>
        <w:t>www_root</w:t>
      </w:r>
      <w:proofErr w:type="spellEnd"/>
      <w:r w:rsidRPr="00216E9C">
        <w:rPr>
          <w:rFonts w:ascii="Arial" w:eastAsia="微软雅黑" w:hAnsi="Arial" w:cs="Arial"/>
          <w:sz w:val="21"/>
          <w:szCs w:val="21"/>
          <w:shd w:val="clear" w:color="auto" w:fill="FFFFFF"/>
        </w:rPr>
        <w:t>/</w:t>
      </w:r>
      <w:proofErr w:type="spellStart"/>
      <w:r w:rsidRPr="00216E9C">
        <w:rPr>
          <w:rFonts w:ascii="Arial" w:eastAsia="微软雅黑" w:hAnsi="Arial" w:cs="Arial"/>
          <w:sz w:val="21"/>
          <w:szCs w:val="21"/>
          <w:shd w:val="clear" w:color="auto" w:fill="FFFFFF"/>
        </w:rPr>
        <w:t>tomcat_dataEngineWeb</w:t>
      </w:r>
      <w:proofErr w:type="spellEnd"/>
      <w:r w:rsidRPr="00216E9C">
        <w:rPr>
          <w:rFonts w:ascii="Arial" w:eastAsia="微软雅黑" w:hAnsi="Arial" w:cs="Arial"/>
          <w:sz w:val="21"/>
          <w:szCs w:val="21"/>
          <w:shd w:val="clear" w:color="auto" w:fill="FFFFFF"/>
        </w:rPr>
        <w:t>/logs/</w:t>
      </w:r>
    </w:p>
    <w:p w:rsidR="00FE2964" w:rsidRPr="00216E9C" w:rsidRDefault="00FE2964" w:rsidP="00FE2964">
      <w:pPr>
        <w:ind w:left="0"/>
        <w:rPr>
          <w:rFonts w:ascii="宋体" w:hAnsi="宋体"/>
          <w:sz w:val="21"/>
          <w:szCs w:val="21"/>
        </w:rPr>
      </w:pPr>
      <w:r w:rsidRPr="00216E9C">
        <w:rPr>
          <w:rFonts w:ascii="Arial" w:hAnsi="Arial" w:cs="Arial"/>
          <w:sz w:val="21"/>
          <w:szCs w:val="21"/>
        </w:rPr>
        <w:t>192.168.195.109</w:t>
      </w:r>
      <w:r w:rsidRPr="00216E9C">
        <w:rPr>
          <w:rFonts w:ascii="Arial" w:hAnsi="Arial" w:cs="Arial" w:hint="eastAsia"/>
          <w:sz w:val="21"/>
          <w:szCs w:val="21"/>
        </w:rPr>
        <w:t>：</w:t>
      </w:r>
      <w:r w:rsidRPr="00216E9C">
        <w:rPr>
          <w:rFonts w:ascii="Arial" w:hAnsi="Arial" w:cs="Arial"/>
          <w:sz w:val="21"/>
          <w:szCs w:val="21"/>
        </w:rPr>
        <w:t>/opt/</w:t>
      </w:r>
      <w:proofErr w:type="spellStart"/>
      <w:r w:rsidRPr="00216E9C">
        <w:rPr>
          <w:rFonts w:ascii="Arial" w:hAnsi="Arial" w:cs="Arial"/>
          <w:sz w:val="21"/>
          <w:szCs w:val="21"/>
        </w:rPr>
        <w:t>huawei</w:t>
      </w:r>
      <w:proofErr w:type="spellEnd"/>
      <w:r w:rsidRPr="00216E9C">
        <w:rPr>
          <w:rFonts w:ascii="Arial" w:hAnsi="Arial" w:cs="Arial"/>
          <w:sz w:val="21"/>
          <w:szCs w:val="21"/>
        </w:rPr>
        <w:t>/</w:t>
      </w:r>
      <w:proofErr w:type="spellStart"/>
      <w:r w:rsidRPr="00216E9C">
        <w:rPr>
          <w:rFonts w:ascii="Arial" w:hAnsi="Arial" w:cs="Arial"/>
          <w:sz w:val="21"/>
          <w:szCs w:val="21"/>
        </w:rPr>
        <w:t>www_root</w:t>
      </w:r>
      <w:proofErr w:type="spellEnd"/>
      <w:r w:rsidRPr="00216E9C">
        <w:rPr>
          <w:rFonts w:ascii="Arial" w:hAnsi="Arial" w:cs="Arial"/>
          <w:sz w:val="21"/>
          <w:szCs w:val="21"/>
        </w:rPr>
        <w:t>/</w:t>
      </w:r>
      <w:proofErr w:type="spellStart"/>
      <w:r w:rsidRPr="00216E9C">
        <w:rPr>
          <w:rFonts w:ascii="Arial" w:hAnsi="Arial" w:cs="Arial"/>
          <w:sz w:val="21"/>
          <w:szCs w:val="21"/>
        </w:rPr>
        <w:t>tomcat_dataEngineWeb</w:t>
      </w:r>
      <w:proofErr w:type="spellEnd"/>
      <w:r w:rsidRPr="00216E9C">
        <w:rPr>
          <w:rFonts w:ascii="Arial" w:hAnsi="Arial" w:cs="Arial"/>
          <w:sz w:val="21"/>
          <w:szCs w:val="21"/>
        </w:rPr>
        <w:t>/logs/</w:t>
      </w:r>
    </w:p>
    <w:p w:rsidR="00FE2964" w:rsidRPr="00216E9C" w:rsidRDefault="00FE2964" w:rsidP="00FE2964">
      <w:pPr>
        <w:ind w:left="0"/>
        <w:rPr>
          <w:rFonts w:ascii="微软雅黑" w:eastAsia="微软雅黑" w:hAnsi="微软雅黑"/>
          <w:sz w:val="21"/>
          <w:szCs w:val="21"/>
        </w:rPr>
      </w:pPr>
      <w:r w:rsidRPr="00216E9C">
        <w:rPr>
          <w:rFonts w:ascii="微软雅黑" w:eastAsia="微软雅黑" w:hAnsi="微软雅黑" w:hint="eastAsia"/>
          <w:sz w:val="21"/>
          <w:szCs w:val="21"/>
        </w:rPr>
        <w:t>生产环境：</w:t>
      </w:r>
    </w:p>
    <w:p w:rsidR="00FE2964" w:rsidRPr="00216E9C" w:rsidRDefault="00FE2964" w:rsidP="00FE2964">
      <w:pPr>
        <w:ind w:left="0"/>
        <w:rPr>
          <w:rFonts w:ascii="微软雅黑" w:eastAsia="微软雅黑" w:hAnsi="微软雅黑"/>
          <w:sz w:val="21"/>
          <w:szCs w:val="21"/>
        </w:rPr>
      </w:pPr>
      <w:r w:rsidRPr="00216E9C">
        <w:rPr>
          <w:rFonts w:ascii="Arial" w:eastAsia="微软雅黑" w:hAnsi="Arial" w:cs="Arial"/>
          <w:sz w:val="21"/>
          <w:szCs w:val="21"/>
          <w:shd w:val="clear" w:color="auto" w:fill="FFFFFF"/>
        </w:rPr>
        <w:t>10.41.32.21</w:t>
      </w:r>
      <w:r w:rsidRPr="00216E9C">
        <w:rPr>
          <w:rFonts w:ascii="Arial" w:eastAsia="微软雅黑" w:hAnsi="Arial" w:cs="Arial" w:hint="eastAsia"/>
          <w:sz w:val="21"/>
          <w:szCs w:val="21"/>
          <w:shd w:val="clear" w:color="auto" w:fill="FFFFFF"/>
        </w:rPr>
        <w:t>：</w:t>
      </w:r>
      <w:r w:rsidRPr="00216E9C">
        <w:rPr>
          <w:rFonts w:ascii="Arial" w:eastAsia="微软雅黑" w:hAnsi="Arial" w:cs="Arial"/>
          <w:sz w:val="21"/>
          <w:szCs w:val="21"/>
          <w:shd w:val="clear" w:color="auto" w:fill="FFFFFF"/>
        </w:rPr>
        <w:t>/opt/</w:t>
      </w:r>
      <w:proofErr w:type="spellStart"/>
      <w:r w:rsidRPr="00216E9C">
        <w:rPr>
          <w:rFonts w:ascii="Arial" w:eastAsia="微软雅黑" w:hAnsi="Arial" w:cs="Arial"/>
          <w:sz w:val="21"/>
          <w:szCs w:val="21"/>
          <w:shd w:val="clear" w:color="auto" w:fill="FFFFFF"/>
        </w:rPr>
        <w:t>huawei</w:t>
      </w:r>
      <w:proofErr w:type="spellEnd"/>
      <w:r w:rsidRPr="00216E9C">
        <w:rPr>
          <w:rFonts w:ascii="Arial" w:eastAsia="微软雅黑" w:hAnsi="Arial" w:cs="Arial"/>
          <w:sz w:val="21"/>
          <w:szCs w:val="21"/>
          <w:shd w:val="clear" w:color="auto" w:fill="FFFFFF"/>
        </w:rPr>
        <w:t>/</w:t>
      </w:r>
      <w:proofErr w:type="spellStart"/>
      <w:r w:rsidRPr="00216E9C">
        <w:rPr>
          <w:rFonts w:ascii="Arial" w:eastAsia="微软雅黑" w:hAnsi="Arial" w:cs="Arial"/>
          <w:sz w:val="21"/>
          <w:szCs w:val="21"/>
          <w:shd w:val="clear" w:color="auto" w:fill="FFFFFF"/>
        </w:rPr>
        <w:t>dataengine</w:t>
      </w:r>
      <w:proofErr w:type="spellEnd"/>
      <w:r w:rsidRPr="00216E9C">
        <w:rPr>
          <w:rFonts w:ascii="Arial" w:eastAsia="微软雅黑" w:hAnsi="Arial" w:cs="Arial"/>
          <w:sz w:val="21"/>
          <w:szCs w:val="21"/>
          <w:shd w:val="clear" w:color="auto" w:fill="FFFFFF"/>
        </w:rPr>
        <w:t>/tomcat/logs/</w:t>
      </w:r>
    </w:p>
    <w:p w:rsidR="00FE2964" w:rsidRPr="00FE2964" w:rsidRDefault="00FE2964" w:rsidP="00FE2964">
      <w:pPr>
        <w:ind w:left="0"/>
        <w:rPr>
          <w:rFonts w:ascii="宋体" w:hAnsi="宋体"/>
          <w:color w:val="0040C0"/>
          <w:sz w:val="21"/>
          <w:szCs w:val="21"/>
          <w:u w:val="single"/>
        </w:rPr>
      </w:pPr>
      <w:r w:rsidRPr="00216E9C">
        <w:rPr>
          <w:rFonts w:ascii="Arial" w:hAnsi="Arial" w:cs="Arial"/>
          <w:sz w:val="21"/>
          <w:szCs w:val="21"/>
        </w:rPr>
        <w:t>10.41.32.22</w:t>
      </w:r>
      <w:r w:rsidRPr="00216E9C">
        <w:rPr>
          <w:rFonts w:ascii="Arial" w:hAnsi="Arial" w:cs="Arial" w:hint="eastAsia"/>
          <w:sz w:val="21"/>
          <w:szCs w:val="21"/>
        </w:rPr>
        <w:t>：</w:t>
      </w:r>
      <w:r w:rsidRPr="00216E9C">
        <w:rPr>
          <w:rFonts w:ascii="Arial" w:hAnsi="Arial" w:cs="Arial"/>
          <w:sz w:val="21"/>
          <w:szCs w:val="21"/>
        </w:rPr>
        <w:t>/opt/</w:t>
      </w:r>
      <w:proofErr w:type="spellStart"/>
      <w:r w:rsidRPr="00216E9C">
        <w:rPr>
          <w:rFonts w:ascii="Arial" w:hAnsi="Arial" w:cs="Arial"/>
          <w:sz w:val="21"/>
          <w:szCs w:val="21"/>
        </w:rPr>
        <w:t>huawei</w:t>
      </w:r>
      <w:proofErr w:type="spellEnd"/>
      <w:r w:rsidRPr="00216E9C">
        <w:rPr>
          <w:rFonts w:ascii="Arial" w:hAnsi="Arial" w:cs="Arial"/>
          <w:sz w:val="21"/>
          <w:szCs w:val="21"/>
        </w:rPr>
        <w:t>/</w:t>
      </w:r>
      <w:proofErr w:type="spellStart"/>
      <w:r w:rsidRPr="00216E9C">
        <w:rPr>
          <w:rFonts w:ascii="Arial" w:hAnsi="Arial" w:cs="Arial"/>
          <w:sz w:val="21"/>
          <w:szCs w:val="21"/>
        </w:rPr>
        <w:t>dataengine</w:t>
      </w:r>
      <w:proofErr w:type="spellEnd"/>
      <w:r w:rsidRPr="00216E9C">
        <w:rPr>
          <w:rFonts w:ascii="Arial" w:hAnsi="Arial" w:cs="Arial"/>
          <w:sz w:val="21"/>
          <w:szCs w:val="21"/>
        </w:rPr>
        <w:t>/tomcat/logs/</w:t>
      </w:r>
    </w:p>
    <w:p w:rsidR="00FE2964" w:rsidRDefault="007430FC" w:rsidP="007430FC">
      <w:pPr>
        <w:pStyle w:val="aaaa"/>
      </w:pPr>
      <w:bookmarkStart w:id="115" w:name="_Toc421693933"/>
      <w:r>
        <w:rPr>
          <w:rFonts w:hint="eastAsia"/>
        </w:rPr>
        <w:t>华为账号登陆I</w:t>
      </w:r>
      <w:r>
        <w:t>d</w:t>
      </w:r>
      <w:bookmarkEnd w:id="115"/>
    </w:p>
    <w:tbl>
      <w:tblPr>
        <w:tblStyle w:val="af"/>
        <w:tblW w:w="0" w:type="auto"/>
        <w:jc w:val="center"/>
        <w:tblLook w:val="04A0"/>
      </w:tblPr>
      <w:tblGrid>
        <w:gridCol w:w="2840"/>
        <w:gridCol w:w="2841"/>
        <w:gridCol w:w="2841"/>
      </w:tblGrid>
      <w:tr w:rsidR="00C91A03" w:rsidTr="005571B2">
        <w:trPr>
          <w:jc w:val="center"/>
        </w:trPr>
        <w:tc>
          <w:tcPr>
            <w:tcW w:w="2840" w:type="dxa"/>
            <w:shd w:val="clear" w:color="auto" w:fill="BFBFBF" w:themeFill="background1" w:themeFillShade="BF"/>
            <w:vAlign w:val="center"/>
          </w:tcPr>
          <w:p w:rsidR="00C91A03" w:rsidRDefault="005571B2" w:rsidP="005571B2">
            <w:pPr>
              <w:pStyle w:val="QB"/>
              <w:ind w:firstLineChars="0" w:firstLine="0"/>
              <w:jc w:val="center"/>
              <w:rPr>
                <w:rFonts w:ascii="微软雅黑" w:eastAsia="微软雅黑" w:hAnsi="微软雅黑"/>
                <w:color w:val="333333"/>
                <w:sz w:val="15"/>
                <w:szCs w:val="15"/>
              </w:rPr>
            </w:pPr>
            <w:r>
              <w:rPr>
                <w:rFonts w:ascii="微软雅黑" w:eastAsia="微软雅黑" w:hAnsi="微软雅黑" w:hint="eastAsia"/>
                <w:color w:val="333333"/>
                <w:sz w:val="15"/>
                <w:szCs w:val="15"/>
              </w:rPr>
              <w:t>应用名</w:t>
            </w:r>
          </w:p>
        </w:tc>
        <w:tc>
          <w:tcPr>
            <w:tcW w:w="2841" w:type="dxa"/>
            <w:shd w:val="clear" w:color="auto" w:fill="BFBFBF" w:themeFill="background1" w:themeFillShade="BF"/>
            <w:vAlign w:val="center"/>
          </w:tcPr>
          <w:p w:rsidR="00C91A03" w:rsidRDefault="005571B2" w:rsidP="005571B2">
            <w:pPr>
              <w:pStyle w:val="QB"/>
              <w:ind w:firstLineChars="0" w:firstLine="0"/>
              <w:jc w:val="center"/>
              <w:rPr>
                <w:rFonts w:ascii="微软雅黑" w:eastAsia="微软雅黑" w:hAnsi="微软雅黑"/>
                <w:color w:val="333333"/>
                <w:sz w:val="15"/>
                <w:szCs w:val="15"/>
              </w:rPr>
            </w:pPr>
            <w:r>
              <w:rPr>
                <w:rFonts w:ascii="微软雅黑" w:eastAsia="微软雅黑" w:hAnsi="微软雅黑" w:hint="eastAsia"/>
                <w:color w:val="333333"/>
                <w:sz w:val="15"/>
                <w:szCs w:val="15"/>
              </w:rPr>
              <w:t>应用包名</w:t>
            </w:r>
          </w:p>
        </w:tc>
        <w:tc>
          <w:tcPr>
            <w:tcW w:w="2841" w:type="dxa"/>
            <w:shd w:val="clear" w:color="auto" w:fill="BFBFBF" w:themeFill="background1" w:themeFillShade="BF"/>
            <w:vAlign w:val="center"/>
          </w:tcPr>
          <w:p w:rsidR="00C91A03" w:rsidRDefault="005571B2" w:rsidP="005571B2">
            <w:pPr>
              <w:pStyle w:val="QB"/>
              <w:ind w:firstLineChars="0" w:firstLine="0"/>
              <w:jc w:val="center"/>
              <w:rPr>
                <w:rFonts w:ascii="微软雅黑" w:eastAsia="微软雅黑" w:hAnsi="微软雅黑"/>
                <w:color w:val="333333"/>
                <w:sz w:val="15"/>
                <w:szCs w:val="15"/>
              </w:rPr>
            </w:pPr>
            <w:r>
              <w:rPr>
                <w:rFonts w:ascii="微软雅黑" w:eastAsia="微软雅黑" w:hAnsi="微软雅黑" w:hint="eastAsia"/>
                <w:color w:val="333333"/>
                <w:sz w:val="15"/>
                <w:szCs w:val="15"/>
              </w:rPr>
              <w:t>渠道ID</w:t>
            </w:r>
          </w:p>
        </w:tc>
      </w:tr>
      <w:tr w:rsidR="00C91A03" w:rsidTr="005571B2">
        <w:trPr>
          <w:jc w:val="center"/>
        </w:trPr>
        <w:tc>
          <w:tcPr>
            <w:tcW w:w="2840" w:type="dxa"/>
            <w:vAlign w:val="center"/>
          </w:tcPr>
          <w:p w:rsidR="00C91A03" w:rsidRDefault="005571B2" w:rsidP="005571B2">
            <w:pPr>
              <w:pStyle w:val="QB"/>
              <w:ind w:firstLineChars="0" w:firstLine="0"/>
              <w:jc w:val="center"/>
              <w:rPr>
                <w:rFonts w:ascii="微软雅黑" w:eastAsia="微软雅黑" w:hAnsi="微软雅黑"/>
                <w:color w:val="333333"/>
                <w:sz w:val="15"/>
                <w:szCs w:val="15"/>
              </w:rPr>
            </w:pPr>
            <w:r>
              <w:rPr>
                <w:rFonts w:hint="eastAsia"/>
              </w:rPr>
              <w:t>健康平台</w:t>
            </w:r>
          </w:p>
        </w:tc>
        <w:tc>
          <w:tcPr>
            <w:tcW w:w="2841" w:type="dxa"/>
            <w:vAlign w:val="center"/>
          </w:tcPr>
          <w:p w:rsidR="00C91A03" w:rsidRDefault="005571B2" w:rsidP="005571B2">
            <w:pPr>
              <w:pStyle w:val="QB"/>
              <w:ind w:firstLineChars="0" w:firstLine="0"/>
              <w:jc w:val="center"/>
              <w:rPr>
                <w:rFonts w:ascii="微软雅黑" w:eastAsia="微软雅黑" w:hAnsi="微软雅黑"/>
                <w:color w:val="333333"/>
                <w:sz w:val="15"/>
                <w:szCs w:val="15"/>
              </w:rPr>
            </w:pPr>
            <w:proofErr w:type="spellStart"/>
            <w:r>
              <w:rPr>
                <w:rFonts w:hint="eastAsia"/>
              </w:rPr>
              <w:t>com.huawei.health</w:t>
            </w:r>
            <w:proofErr w:type="spellEnd"/>
          </w:p>
        </w:tc>
        <w:tc>
          <w:tcPr>
            <w:tcW w:w="2841" w:type="dxa"/>
            <w:vAlign w:val="center"/>
          </w:tcPr>
          <w:p w:rsidR="00C91A03" w:rsidRDefault="005571B2" w:rsidP="005571B2">
            <w:pPr>
              <w:pStyle w:val="QB"/>
              <w:ind w:firstLineChars="0" w:firstLine="0"/>
              <w:jc w:val="center"/>
              <w:rPr>
                <w:rFonts w:ascii="微软雅黑" w:eastAsia="微软雅黑" w:hAnsi="微软雅黑"/>
                <w:color w:val="333333"/>
                <w:sz w:val="15"/>
                <w:szCs w:val="15"/>
              </w:rPr>
            </w:pPr>
            <w:r>
              <w:rPr>
                <w:rStyle w:val="im-content1"/>
                <w:rFonts w:ascii="微软雅黑" w:eastAsia="微软雅黑" w:hAnsi="微软雅黑" w:hint="eastAsia"/>
                <w:sz w:val="15"/>
                <w:szCs w:val="15"/>
              </w:rPr>
              <w:t>42000000</w:t>
            </w:r>
          </w:p>
        </w:tc>
      </w:tr>
    </w:tbl>
    <w:p w:rsidR="00245DC1" w:rsidRPr="00245DC1" w:rsidRDefault="00245DC1" w:rsidP="0085291D">
      <w:pPr>
        <w:pStyle w:val="QB"/>
        <w:ind w:firstLineChars="0" w:firstLine="0"/>
        <w:rPr>
          <w:rFonts w:ascii="微软雅黑" w:eastAsia="微软雅黑" w:hAnsi="微软雅黑"/>
          <w:color w:val="333333"/>
          <w:sz w:val="15"/>
          <w:szCs w:val="15"/>
        </w:rPr>
      </w:pPr>
    </w:p>
    <w:sectPr w:rsidR="00245DC1" w:rsidRPr="00245DC1" w:rsidSect="00B47086">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Borders w:offsetFrom="page">
        <w:top w:val="single" w:sz="4" w:space="24" w:color="auto"/>
        <w:left w:val="single" w:sz="4" w:space="24" w:color="auto"/>
        <w:bottom w:val="single" w:sz="4" w:space="24" w:color="auto"/>
        <w:right w:val="single" w:sz="4" w:space="24" w:color="auto"/>
      </w:pgBorders>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2380" w:rsidRDefault="005C2380">
      <w:pPr>
        <w:ind w:left="420"/>
      </w:pPr>
      <w:r>
        <w:separator/>
      </w:r>
    </w:p>
  </w:endnote>
  <w:endnote w:type="continuationSeparator" w:id="0">
    <w:p w:rsidR="005C2380" w:rsidRDefault="005C2380">
      <w:pPr>
        <w:ind w:left="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楷体_GB2312">
    <w:altName w:val="黑体"/>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B9C" w:rsidRDefault="00C81B9C" w:rsidP="00712D85">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tblBorders>
      <w:tblLook w:val="01E0"/>
    </w:tblPr>
    <w:tblGrid>
      <w:gridCol w:w="2628"/>
      <w:gridCol w:w="3158"/>
      <w:gridCol w:w="2736"/>
    </w:tblGrid>
    <w:tr w:rsidR="00C81B9C">
      <w:tc>
        <w:tcPr>
          <w:tcW w:w="1542" w:type="pct"/>
        </w:tcPr>
        <w:p w:rsidR="00C81B9C" w:rsidRDefault="00C81B9C" w:rsidP="000F741F">
          <w:pPr>
            <w:pStyle w:val="a4"/>
          </w:pPr>
          <w:fldSimple w:instr=" DATE \@ &quot;yyyy-MM-dd&quot; ">
            <w:r>
              <w:rPr>
                <w:noProof/>
              </w:rPr>
              <w:t>2015-06-23</w:t>
            </w:r>
          </w:fldSimple>
        </w:p>
      </w:tc>
      <w:tc>
        <w:tcPr>
          <w:tcW w:w="1853" w:type="pct"/>
        </w:tcPr>
        <w:p w:rsidR="00C81B9C" w:rsidRDefault="00C81B9C" w:rsidP="005D3836">
          <w:pPr>
            <w:pStyle w:val="a4"/>
            <w:ind w:firstLineChars="200" w:firstLine="360"/>
          </w:pPr>
          <w:r>
            <w:rPr>
              <w:rFonts w:hint="eastAsia"/>
            </w:rPr>
            <w:t>HUAWEI Confidential</w:t>
          </w:r>
        </w:p>
      </w:tc>
      <w:tc>
        <w:tcPr>
          <w:tcW w:w="1605" w:type="pct"/>
        </w:tcPr>
        <w:p w:rsidR="00C81B9C" w:rsidRDefault="00C81B9C" w:rsidP="00712D85">
          <w:pPr>
            <w:pStyle w:val="a4"/>
            <w:ind w:firstLine="360"/>
            <w:jc w:val="right"/>
          </w:pPr>
          <w:r>
            <w:t>Page</w:t>
          </w:r>
          <w:fldSimple w:instr="PAGE">
            <w:r w:rsidR="00114ECF">
              <w:rPr>
                <w:noProof/>
              </w:rPr>
              <w:t>11</w:t>
            </w:r>
          </w:fldSimple>
          <w:r>
            <w:t>, Total</w:t>
          </w:r>
          <w:fldSimple w:instr=" NUMPAGES  \* Arabic  \* MERGEFORMAT ">
            <w:r w:rsidR="00114ECF">
              <w:rPr>
                <w:noProof/>
              </w:rPr>
              <w:t>13</w:t>
            </w:r>
          </w:fldSimple>
        </w:p>
      </w:tc>
    </w:tr>
  </w:tbl>
  <w:p w:rsidR="00C81B9C" w:rsidRPr="00712D85" w:rsidRDefault="00C81B9C" w:rsidP="0006201D">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B9C" w:rsidRDefault="00C81B9C" w:rsidP="00712D85">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2380" w:rsidRDefault="005C2380">
      <w:pPr>
        <w:ind w:left="420"/>
      </w:pPr>
      <w:r>
        <w:separator/>
      </w:r>
    </w:p>
  </w:footnote>
  <w:footnote w:type="continuationSeparator" w:id="0">
    <w:p w:rsidR="005C2380" w:rsidRDefault="005C2380">
      <w:pPr>
        <w:ind w:left="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B9C" w:rsidRDefault="00C81B9C" w:rsidP="00712D85">
    <w:pPr>
      <w:pStyle w:val="a5"/>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left w:w="57" w:type="dxa"/>
        <w:right w:w="57" w:type="dxa"/>
      </w:tblCellMar>
      <w:tblLook w:val="0000"/>
    </w:tblPr>
    <w:tblGrid>
      <w:gridCol w:w="864"/>
      <w:gridCol w:w="6009"/>
      <w:gridCol w:w="1547"/>
    </w:tblGrid>
    <w:tr w:rsidR="00C81B9C">
      <w:trPr>
        <w:cantSplit/>
        <w:trHeight w:hRule="exact" w:val="777"/>
      </w:trPr>
      <w:tc>
        <w:tcPr>
          <w:tcW w:w="350" w:type="pct"/>
          <w:tcBorders>
            <w:bottom w:val="single" w:sz="6" w:space="0" w:color="auto"/>
          </w:tcBorders>
        </w:tcPr>
        <w:p w:rsidR="00C81B9C" w:rsidRDefault="00C81B9C" w:rsidP="006C37AF">
          <w:pPr>
            <w:pStyle w:val="a5"/>
          </w:pPr>
          <w:r>
            <w:rPr>
              <w:noProof/>
            </w:rPr>
            <w:drawing>
              <wp:inline distT="0" distB="0" distL="0" distR="0">
                <wp:extent cx="457200" cy="457200"/>
                <wp:effectExtent l="19050" t="0" r="0" b="0"/>
                <wp:docPr id="1"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W_POS_RGB_Vertical"/>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C81B9C" w:rsidRDefault="00C81B9C" w:rsidP="006E4444">
          <w:pPr>
            <w:ind w:left="420"/>
          </w:pPr>
        </w:p>
      </w:tc>
      <w:tc>
        <w:tcPr>
          <w:tcW w:w="3650" w:type="pct"/>
          <w:tcBorders>
            <w:bottom w:val="single" w:sz="6" w:space="0" w:color="auto"/>
          </w:tcBorders>
          <w:vAlign w:val="bottom"/>
        </w:tcPr>
        <w:p w:rsidR="00C81B9C" w:rsidRDefault="00C81B9C" w:rsidP="00135BD0">
          <w:pPr>
            <w:pStyle w:val="a5"/>
            <w:ind w:firstLine="360"/>
          </w:pPr>
          <w:r>
            <w:rPr>
              <w:rFonts w:hint="eastAsia"/>
            </w:rPr>
            <w:t>华为健康云</w:t>
          </w:r>
          <w:r>
            <w:rPr>
              <w:rFonts w:hint="eastAsia"/>
            </w:rPr>
            <w:t>-</w:t>
          </w:r>
          <w:r>
            <w:rPr>
              <w:rFonts w:hint="eastAsia"/>
            </w:rPr>
            <w:t>运营日志打点</w:t>
          </w:r>
        </w:p>
      </w:tc>
      <w:tc>
        <w:tcPr>
          <w:tcW w:w="1000" w:type="pct"/>
          <w:tcBorders>
            <w:bottom w:val="single" w:sz="6" w:space="0" w:color="auto"/>
          </w:tcBorders>
          <w:vAlign w:val="bottom"/>
        </w:tcPr>
        <w:p w:rsidR="00C81B9C" w:rsidRDefault="00C81B9C" w:rsidP="000428A5">
          <w:pPr>
            <w:pStyle w:val="a5"/>
            <w:ind w:firstLine="33"/>
          </w:pPr>
          <w:r>
            <w:t>Security Level</w:t>
          </w:r>
        </w:p>
      </w:tc>
    </w:tr>
  </w:tbl>
  <w:p w:rsidR="00C81B9C" w:rsidRDefault="00C81B9C" w:rsidP="007E641E">
    <w:pPr>
      <w:pStyle w:val="a5"/>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B9C" w:rsidRDefault="00C81B9C" w:rsidP="00712D85">
    <w:pPr>
      <w:pStyle w:val="a5"/>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B7112"/>
    <w:multiLevelType w:val="hybridMultilevel"/>
    <w:tmpl w:val="F8F45AF8"/>
    <w:lvl w:ilvl="0" w:tplc="464C53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0C0DD6"/>
    <w:multiLevelType w:val="hybridMultilevel"/>
    <w:tmpl w:val="FDDC93C8"/>
    <w:lvl w:ilvl="0" w:tplc="32AC53A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77B7AD6"/>
    <w:multiLevelType w:val="hybridMultilevel"/>
    <w:tmpl w:val="8CAC226E"/>
    <w:lvl w:ilvl="0" w:tplc="9D4280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E6F3530"/>
    <w:multiLevelType w:val="hybridMultilevel"/>
    <w:tmpl w:val="0DD6394A"/>
    <w:lvl w:ilvl="0" w:tplc="7E8C61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7423F66"/>
    <w:multiLevelType w:val="hybridMultilevel"/>
    <w:tmpl w:val="D50844B2"/>
    <w:lvl w:ilvl="0" w:tplc="04090001">
      <w:start w:val="1"/>
      <w:numFmt w:val="bullet"/>
      <w:lvlText w:val=""/>
      <w:lvlJc w:val="left"/>
      <w:pPr>
        <w:ind w:left="1146" w:hanging="420"/>
      </w:pPr>
      <w:rPr>
        <w:rFonts w:ascii="Wingdings" w:hAnsi="Wingdings" w:hint="default"/>
      </w:rPr>
    </w:lvl>
    <w:lvl w:ilvl="1" w:tplc="04090003" w:tentative="1">
      <w:start w:val="1"/>
      <w:numFmt w:val="bullet"/>
      <w:lvlText w:val=""/>
      <w:lvlJc w:val="left"/>
      <w:pPr>
        <w:ind w:left="1566" w:hanging="420"/>
      </w:pPr>
      <w:rPr>
        <w:rFonts w:ascii="Wingdings" w:hAnsi="Wingdings" w:hint="default"/>
      </w:rPr>
    </w:lvl>
    <w:lvl w:ilvl="2" w:tplc="04090005" w:tentative="1">
      <w:start w:val="1"/>
      <w:numFmt w:val="bullet"/>
      <w:lvlText w:val=""/>
      <w:lvlJc w:val="left"/>
      <w:pPr>
        <w:ind w:left="1986" w:hanging="420"/>
      </w:pPr>
      <w:rPr>
        <w:rFonts w:ascii="Wingdings" w:hAnsi="Wingdings" w:hint="default"/>
      </w:rPr>
    </w:lvl>
    <w:lvl w:ilvl="3" w:tplc="04090001" w:tentative="1">
      <w:start w:val="1"/>
      <w:numFmt w:val="bullet"/>
      <w:lvlText w:val=""/>
      <w:lvlJc w:val="left"/>
      <w:pPr>
        <w:ind w:left="2406" w:hanging="420"/>
      </w:pPr>
      <w:rPr>
        <w:rFonts w:ascii="Wingdings" w:hAnsi="Wingdings" w:hint="default"/>
      </w:rPr>
    </w:lvl>
    <w:lvl w:ilvl="4" w:tplc="04090003" w:tentative="1">
      <w:start w:val="1"/>
      <w:numFmt w:val="bullet"/>
      <w:lvlText w:val=""/>
      <w:lvlJc w:val="left"/>
      <w:pPr>
        <w:ind w:left="2826" w:hanging="420"/>
      </w:pPr>
      <w:rPr>
        <w:rFonts w:ascii="Wingdings" w:hAnsi="Wingdings" w:hint="default"/>
      </w:rPr>
    </w:lvl>
    <w:lvl w:ilvl="5" w:tplc="04090005" w:tentative="1">
      <w:start w:val="1"/>
      <w:numFmt w:val="bullet"/>
      <w:lvlText w:val=""/>
      <w:lvlJc w:val="left"/>
      <w:pPr>
        <w:ind w:left="3246" w:hanging="420"/>
      </w:pPr>
      <w:rPr>
        <w:rFonts w:ascii="Wingdings" w:hAnsi="Wingdings" w:hint="default"/>
      </w:rPr>
    </w:lvl>
    <w:lvl w:ilvl="6" w:tplc="04090001" w:tentative="1">
      <w:start w:val="1"/>
      <w:numFmt w:val="bullet"/>
      <w:lvlText w:val=""/>
      <w:lvlJc w:val="left"/>
      <w:pPr>
        <w:ind w:left="3666" w:hanging="420"/>
      </w:pPr>
      <w:rPr>
        <w:rFonts w:ascii="Wingdings" w:hAnsi="Wingdings" w:hint="default"/>
      </w:rPr>
    </w:lvl>
    <w:lvl w:ilvl="7" w:tplc="04090003" w:tentative="1">
      <w:start w:val="1"/>
      <w:numFmt w:val="bullet"/>
      <w:lvlText w:val=""/>
      <w:lvlJc w:val="left"/>
      <w:pPr>
        <w:ind w:left="4086" w:hanging="420"/>
      </w:pPr>
      <w:rPr>
        <w:rFonts w:ascii="Wingdings" w:hAnsi="Wingdings" w:hint="default"/>
      </w:rPr>
    </w:lvl>
    <w:lvl w:ilvl="8" w:tplc="04090005" w:tentative="1">
      <w:start w:val="1"/>
      <w:numFmt w:val="bullet"/>
      <w:lvlText w:val=""/>
      <w:lvlJc w:val="left"/>
      <w:pPr>
        <w:ind w:left="4506" w:hanging="420"/>
      </w:pPr>
      <w:rPr>
        <w:rFonts w:ascii="Wingdings" w:hAnsi="Wingdings" w:hint="default"/>
      </w:rPr>
    </w:lvl>
  </w:abstractNum>
  <w:abstractNum w:abstractNumId="5">
    <w:nsid w:val="27BF170E"/>
    <w:multiLevelType w:val="hybridMultilevel"/>
    <w:tmpl w:val="2A92ACF4"/>
    <w:lvl w:ilvl="0" w:tplc="40A41E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FCC63E7"/>
    <w:multiLevelType w:val="hybridMultilevel"/>
    <w:tmpl w:val="A98850E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30C3544E"/>
    <w:multiLevelType w:val="hybridMultilevel"/>
    <w:tmpl w:val="4AC28BB2"/>
    <w:lvl w:ilvl="0" w:tplc="23AE54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CF94E0A"/>
    <w:multiLevelType w:val="hybridMultilevel"/>
    <w:tmpl w:val="A50E8D6E"/>
    <w:lvl w:ilvl="0" w:tplc="4E4C1B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11E5B7F"/>
    <w:multiLevelType w:val="hybridMultilevel"/>
    <w:tmpl w:val="D9ECBC6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2FE570A"/>
    <w:multiLevelType w:val="multilevel"/>
    <w:tmpl w:val="20ACE16E"/>
    <w:lvl w:ilvl="0">
      <w:start w:val="1"/>
      <w:numFmt w:val="decimal"/>
      <w:suff w:val="nothing"/>
      <w:lvlText w:val="%1  "/>
      <w:lvlJc w:val="left"/>
      <w:pPr>
        <w:ind w:left="720" w:firstLine="0"/>
      </w:pPr>
      <w:rPr>
        <w:rFonts w:ascii="Arial" w:eastAsia="黑体" w:hAnsi="Arial" w:hint="default"/>
        <w:b w:val="0"/>
        <w:i w:val="0"/>
        <w:sz w:val="36"/>
        <w:szCs w:val="36"/>
      </w:rPr>
    </w:lvl>
    <w:lvl w:ilvl="1">
      <w:start w:val="1"/>
      <w:numFmt w:val="decimal"/>
      <w:suff w:val="nothing"/>
      <w:lvlText w:val="%1.%2  "/>
      <w:lvlJc w:val="left"/>
      <w:pPr>
        <w:ind w:left="720" w:firstLine="0"/>
      </w:pPr>
      <w:rPr>
        <w:rFonts w:ascii="Arial" w:hAnsi="Arial" w:hint="default"/>
        <w:b w:val="0"/>
        <w:i w:val="0"/>
        <w:sz w:val="30"/>
        <w:szCs w:val="30"/>
      </w:rPr>
    </w:lvl>
    <w:lvl w:ilvl="2">
      <w:start w:val="1"/>
      <w:numFmt w:val="decimal"/>
      <w:suff w:val="nothing"/>
      <w:lvlText w:val="%1.%2.%3  "/>
      <w:lvlJc w:val="left"/>
      <w:pPr>
        <w:ind w:left="720" w:firstLine="0"/>
      </w:pPr>
      <w:rPr>
        <w:rFonts w:ascii="Arial" w:hAnsi="Arial" w:hint="default"/>
        <w:b w:val="0"/>
        <w:i w:val="0"/>
        <w:sz w:val="24"/>
        <w:szCs w:val="24"/>
      </w:rPr>
    </w:lvl>
    <w:lvl w:ilvl="3">
      <w:start w:val="1"/>
      <w:numFmt w:val="decimal"/>
      <w:suff w:val="nothing"/>
      <w:lvlText w:val="%1.%2.%3.%4  "/>
      <w:lvlJc w:val="left"/>
      <w:pPr>
        <w:ind w:left="720" w:firstLine="0"/>
      </w:pPr>
      <w:rPr>
        <w:rFonts w:ascii="Arial" w:hAnsi="Arial" w:hint="default"/>
        <w:b w:val="0"/>
        <w:i w:val="0"/>
        <w:sz w:val="21"/>
        <w:szCs w:val="21"/>
      </w:rPr>
    </w:lvl>
    <w:lvl w:ilvl="4">
      <w:start w:val="1"/>
      <w:numFmt w:val="decimal"/>
      <w:lvlText w:val="%5."/>
      <w:lvlJc w:val="left"/>
      <w:pPr>
        <w:tabs>
          <w:tab w:val="num" w:pos="1854"/>
        </w:tabs>
        <w:ind w:left="1854" w:hanging="312"/>
      </w:pPr>
      <w:rPr>
        <w:rFonts w:ascii="Arial" w:hAnsi="Arial" w:hint="default"/>
        <w:b w:val="0"/>
        <w:i w:val="0"/>
        <w:sz w:val="21"/>
        <w:szCs w:val="21"/>
      </w:rPr>
    </w:lvl>
    <w:lvl w:ilvl="5">
      <w:start w:val="1"/>
      <w:numFmt w:val="decimal"/>
      <w:lvlText w:val="%6)"/>
      <w:lvlJc w:val="left"/>
      <w:pPr>
        <w:tabs>
          <w:tab w:val="num" w:pos="1854"/>
        </w:tabs>
        <w:ind w:left="1854" w:hanging="312"/>
      </w:pPr>
      <w:rPr>
        <w:rFonts w:ascii="Arial" w:hAnsi="Arial" w:hint="default"/>
        <w:b w:val="0"/>
        <w:i w:val="0"/>
        <w:sz w:val="21"/>
        <w:szCs w:val="21"/>
      </w:rPr>
    </w:lvl>
    <w:lvl w:ilvl="6">
      <w:start w:val="1"/>
      <w:numFmt w:val="lowerLetter"/>
      <w:lvlText w:val="%7."/>
      <w:lvlJc w:val="left"/>
      <w:pPr>
        <w:tabs>
          <w:tab w:val="num" w:pos="1854"/>
        </w:tabs>
        <w:ind w:left="1854" w:hanging="312"/>
      </w:pPr>
      <w:rPr>
        <w:rFonts w:ascii="Arial" w:hAnsi="Arial" w:hint="default"/>
        <w:b w:val="0"/>
        <w:i w:val="0"/>
        <w:sz w:val="21"/>
        <w:szCs w:val="21"/>
      </w:rPr>
    </w:lvl>
    <w:lvl w:ilvl="7">
      <w:start w:val="1"/>
      <w:numFmt w:val="decimal"/>
      <w:lvlRestart w:val="0"/>
      <w:pStyle w:val="Figure"/>
      <w:suff w:val="space"/>
      <w:lvlText w:val="Figure%8"/>
      <w:lvlJc w:val="center"/>
      <w:pPr>
        <w:ind w:left="720" w:firstLine="0"/>
      </w:pPr>
      <w:rPr>
        <w:rFonts w:ascii="Arial" w:eastAsia="黑体" w:hAnsi="Arial" w:hint="default"/>
        <w:b w:val="0"/>
        <w:i w:val="0"/>
        <w:sz w:val="18"/>
        <w:szCs w:val="18"/>
      </w:rPr>
    </w:lvl>
    <w:lvl w:ilvl="8">
      <w:start w:val="1"/>
      <w:numFmt w:val="decimal"/>
      <w:lvlRestart w:val="0"/>
      <w:pStyle w:val="Table"/>
      <w:suff w:val="space"/>
      <w:lvlText w:val="Table%9"/>
      <w:lvlJc w:val="center"/>
      <w:pPr>
        <w:ind w:left="720" w:firstLine="0"/>
      </w:pPr>
      <w:rPr>
        <w:rFonts w:ascii="Arial" w:eastAsia="黑体" w:hAnsi="Arial" w:hint="default"/>
        <w:b w:val="0"/>
        <w:i w:val="0"/>
        <w:sz w:val="18"/>
        <w:szCs w:val="18"/>
      </w:rPr>
    </w:lvl>
  </w:abstractNum>
  <w:abstractNum w:abstractNumId="11">
    <w:nsid w:val="50B751B7"/>
    <w:multiLevelType w:val="hybridMultilevel"/>
    <w:tmpl w:val="6AA6EC2C"/>
    <w:lvl w:ilvl="0" w:tplc="245C4B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22760BE"/>
    <w:multiLevelType w:val="hybridMultilevel"/>
    <w:tmpl w:val="6BA65B4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5B602D92"/>
    <w:multiLevelType w:val="multilevel"/>
    <w:tmpl w:val="0409001D"/>
    <w:styleLink w:val="1111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4">
    <w:nsid w:val="5FE527DB"/>
    <w:multiLevelType w:val="multilevel"/>
    <w:tmpl w:val="5498CE00"/>
    <w:lvl w:ilvl="0">
      <w:start w:val="1"/>
      <w:numFmt w:val="decimal"/>
      <w:pStyle w:val="QB1"/>
      <w:lvlText w:val="%1"/>
      <w:lvlJc w:val="left"/>
      <w:pPr>
        <w:tabs>
          <w:tab w:val="num" w:pos="845"/>
        </w:tabs>
        <w:ind w:left="845" w:hanging="425"/>
      </w:pPr>
      <w:rPr>
        <w:rFonts w:hint="eastAsia"/>
      </w:rPr>
    </w:lvl>
    <w:lvl w:ilvl="1">
      <w:start w:val="1"/>
      <w:numFmt w:val="decimal"/>
      <w:pStyle w:val="QB2"/>
      <w:lvlText w:val="%1.%2."/>
      <w:lvlJc w:val="left"/>
      <w:pPr>
        <w:tabs>
          <w:tab w:val="num" w:pos="567"/>
        </w:tabs>
        <w:ind w:left="567" w:hanging="567"/>
      </w:pPr>
      <w:rPr>
        <w:rFonts w:hint="eastAsia"/>
      </w:rPr>
    </w:lvl>
    <w:lvl w:ilvl="2">
      <w:start w:val="1"/>
      <w:numFmt w:val="decimal"/>
      <w:pStyle w:val="QB3"/>
      <w:lvlText w:val="%1.%2.%3."/>
      <w:lvlJc w:val="left"/>
      <w:pPr>
        <w:tabs>
          <w:tab w:val="num" w:pos="1129"/>
        </w:tabs>
        <w:ind w:left="1129" w:hanging="709"/>
      </w:pPr>
      <w:rPr>
        <w:rFonts w:hint="eastAsia"/>
      </w:rPr>
    </w:lvl>
    <w:lvl w:ilvl="3">
      <w:start w:val="1"/>
      <w:numFmt w:val="decimal"/>
      <w:pStyle w:val="QB4"/>
      <w:lvlText w:val="%1.%2.%3.%4."/>
      <w:lvlJc w:val="left"/>
      <w:pPr>
        <w:tabs>
          <w:tab w:val="num" w:pos="1271"/>
        </w:tabs>
        <w:ind w:left="1271" w:hanging="851"/>
      </w:pPr>
      <w:rPr>
        <w:rFonts w:hint="eastAsia"/>
      </w:rPr>
    </w:lvl>
    <w:lvl w:ilvl="4">
      <w:start w:val="1"/>
      <w:numFmt w:val="decimal"/>
      <w:lvlText w:val="%1.%2.%3.%4.%5."/>
      <w:lvlJc w:val="left"/>
      <w:pPr>
        <w:tabs>
          <w:tab w:val="num" w:pos="1412"/>
        </w:tabs>
        <w:ind w:left="1412" w:hanging="992"/>
      </w:pPr>
      <w:rPr>
        <w:rFonts w:hint="eastAsia"/>
      </w:rPr>
    </w:lvl>
    <w:lvl w:ilvl="5">
      <w:start w:val="1"/>
      <w:numFmt w:val="decimal"/>
      <w:pStyle w:val="QB6"/>
      <w:lvlText w:val="%1.%2.%3.%4.%5.%6."/>
      <w:lvlJc w:val="left"/>
      <w:pPr>
        <w:tabs>
          <w:tab w:val="num" w:pos="2754"/>
        </w:tabs>
        <w:ind w:left="2754" w:hanging="1134"/>
      </w:pPr>
      <w:rPr>
        <w:rFonts w:hint="eastAsia"/>
      </w:rPr>
    </w:lvl>
    <w:lvl w:ilvl="6">
      <w:start w:val="1"/>
      <w:numFmt w:val="decimal"/>
      <w:lvlText w:val="%1.%2.%3.%4.%5.%6.%7."/>
      <w:lvlJc w:val="left"/>
      <w:pPr>
        <w:tabs>
          <w:tab w:val="num" w:pos="1696"/>
        </w:tabs>
        <w:ind w:left="1696" w:hanging="1276"/>
      </w:pPr>
      <w:rPr>
        <w:rFonts w:hint="eastAsia"/>
      </w:rPr>
    </w:lvl>
    <w:lvl w:ilvl="7">
      <w:start w:val="1"/>
      <w:numFmt w:val="decimal"/>
      <w:lvlText w:val="%1.%2.%3.%4.%5.%6.%7.%8."/>
      <w:lvlJc w:val="left"/>
      <w:pPr>
        <w:tabs>
          <w:tab w:val="num" w:pos="1838"/>
        </w:tabs>
        <w:ind w:left="1838" w:hanging="1418"/>
      </w:pPr>
      <w:rPr>
        <w:rFonts w:hint="eastAsia"/>
      </w:rPr>
    </w:lvl>
    <w:lvl w:ilvl="8">
      <w:start w:val="1"/>
      <w:numFmt w:val="decimal"/>
      <w:lvlText w:val="%1.%2.%3.%4.%5.%6.%7.%8.%9."/>
      <w:lvlJc w:val="left"/>
      <w:pPr>
        <w:tabs>
          <w:tab w:val="num" w:pos="1979"/>
        </w:tabs>
        <w:ind w:left="1979" w:hanging="1559"/>
      </w:pPr>
      <w:rPr>
        <w:rFonts w:hint="eastAsia"/>
      </w:rPr>
    </w:lvl>
  </w:abstractNum>
  <w:abstractNum w:abstractNumId="15">
    <w:nsid w:val="63546429"/>
    <w:multiLevelType w:val="multilevel"/>
    <w:tmpl w:val="FE4653A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6">
    <w:nsid w:val="64C774C2"/>
    <w:multiLevelType w:val="multilevel"/>
    <w:tmpl w:val="16E80836"/>
    <w:lvl w:ilvl="0">
      <w:start w:val="1"/>
      <w:numFmt w:val="decimal"/>
      <w:lvlText w:val="%1"/>
      <w:lvlJc w:val="left"/>
      <w:pPr>
        <w:ind w:left="825" w:hanging="825"/>
      </w:pPr>
      <w:rPr>
        <w:rFonts w:hint="default"/>
      </w:rPr>
    </w:lvl>
    <w:lvl w:ilvl="1">
      <w:start w:val="1"/>
      <w:numFmt w:val="decimal"/>
      <w:lvlText w:val="%1.%2"/>
      <w:lvlJc w:val="left"/>
      <w:pPr>
        <w:ind w:left="825" w:hanging="825"/>
      </w:pPr>
      <w:rPr>
        <w:rFonts w:hint="default"/>
      </w:rPr>
    </w:lvl>
    <w:lvl w:ilvl="2">
      <w:start w:val="1"/>
      <w:numFmt w:val="decimal"/>
      <w:lvlText w:val="%1.%2.%3"/>
      <w:lvlJc w:val="left"/>
      <w:pPr>
        <w:ind w:left="825" w:hanging="82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nsid w:val="7033165F"/>
    <w:multiLevelType w:val="hybridMultilevel"/>
    <w:tmpl w:val="CBBEBA52"/>
    <w:lvl w:ilvl="0" w:tplc="245C4B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2CC5B14"/>
    <w:multiLevelType w:val="hybridMultilevel"/>
    <w:tmpl w:val="CBBEBA52"/>
    <w:lvl w:ilvl="0" w:tplc="245C4B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6654359"/>
    <w:multiLevelType w:val="multilevel"/>
    <w:tmpl w:val="55F27E7C"/>
    <w:lvl w:ilvl="0">
      <w:start w:val="1"/>
      <w:numFmt w:val="decimal"/>
      <w:lvlText w:val="%1."/>
      <w:lvlJc w:val="left"/>
      <w:pPr>
        <w:tabs>
          <w:tab w:val="num" w:pos="623"/>
        </w:tabs>
        <w:ind w:left="623" w:hanging="425"/>
      </w:pPr>
      <w:rPr>
        <w:rFonts w:hint="eastAsia"/>
      </w:rPr>
    </w:lvl>
    <w:lvl w:ilvl="1">
      <w:start w:val="1"/>
      <w:numFmt w:val="decimal"/>
      <w:pStyle w:val="20"/>
      <w:lvlText w:val="%1.%2"/>
      <w:lvlJc w:val="left"/>
      <w:pPr>
        <w:tabs>
          <w:tab w:val="num" w:pos="765"/>
        </w:tabs>
        <w:ind w:left="765" w:hanging="567"/>
      </w:pPr>
      <w:rPr>
        <w:rFonts w:hint="eastAsia"/>
      </w:rPr>
    </w:lvl>
    <w:lvl w:ilvl="2">
      <w:start w:val="1"/>
      <w:numFmt w:val="decimal"/>
      <w:pStyle w:val="30"/>
      <w:lvlText w:val="%1.%2.%3"/>
      <w:lvlJc w:val="left"/>
      <w:pPr>
        <w:tabs>
          <w:tab w:val="num" w:pos="907"/>
        </w:tabs>
        <w:ind w:left="907" w:hanging="709"/>
      </w:pPr>
      <w:rPr>
        <w:rFonts w:hint="eastAsia"/>
      </w:rPr>
    </w:lvl>
    <w:lvl w:ilvl="3">
      <w:start w:val="1"/>
      <w:numFmt w:val="none"/>
      <w:pStyle w:val="4"/>
      <w:lvlText w:val="1.1.1.%3"/>
      <w:lvlJc w:val="left"/>
      <w:pPr>
        <w:tabs>
          <w:tab w:val="num" w:pos="1049"/>
        </w:tabs>
        <w:ind w:left="1049" w:hanging="851"/>
      </w:pPr>
      <w:rPr>
        <w:rFonts w:hint="eastAsia"/>
      </w:rPr>
    </w:lvl>
    <w:lvl w:ilvl="4">
      <w:start w:val="1"/>
      <w:numFmt w:val="decimal"/>
      <w:lvlText w:val="%1.%2.%3.%4.%5."/>
      <w:lvlJc w:val="left"/>
      <w:pPr>
        <w:tabs>
          <w:tab w:val="num" w:pos="1190"/>
        </w:tabs>
        <w:ind w:left="1190" w:hanging="992"/>
      </w:pPr>
      <w:rPr>
        <w:rFonts w:hint="eastAsia"/>
      </w:rPr>
    </w:lvl>
    <w:lvl w:ilvl="5">
      <w:start w:val="1"/>
      <w:numFmt w:val="decimal"/>
      <w:lvlText w:val="%1.%2.%3.%4.%5.%6."/>
      <w:lvlJc w:val="left"/>
      <w:pPr>
        <w:tabs>
          <w:tab w:val="num" w:pos="1332"/>
        </w:tabs>
        <w:ind w:left="1332" w:hanging="1134"/>
      </w:pPr>
      <w:rPr>
        <w:rFonts w:hint="eastAsia"/>
      </w:rPr>
    </w:lvl>
    <w:lvl w:ilvl="6">
      <w:start w:val="1"/>
      <w:numFmt w:val="decimal"/>
      <w:lvlText w:val="%1.%2.%3.%4.%5.%6.%7."/>
      <w:lvlJc w:val="left"/>
      <w:pPr>
        <w:tabs>
          <w:tab w:val="num" w:pos="1474"/>
        </w:tabs>
        <w:ind w:left="1474" w:hanging="1276"/>
      </w:pPr>
      <w:rPr>
        <w:rFonts w:hint="eastAsia"/>
      </w:rPr>
    </w:lvl>
    <w:lvl w:ilvl="7">
      <w:start w:val="1"/>
      <w:numFmt w:val="decimal"/>
      <w:lvlText w:val="%1.%2.%3.%4.%5.%6.%7.%8."/>
      <w:lvlJc w:val="left"/>
      <w:pPr>
        <w:tabs>
          <w:tab w:val="num" w:pos="1616"/>
        </w:tabs>
        <w:ind w:left="1616" w:hanging="1418"/>
      </w:pPr>
      <w:rPr>
        <w:rFonts w:hint="eastAsia"/>
      </w:rPr>
    </w:lvl>
    <w:lvl w:ilvl="8">
      <w:start w:val="1"/>
      <w:numFmt w:val="decimal"/>
      <w:lvlText w:val="%1.%2.%3.%4.%5.%6.%7.%8.%9."/>
      <w:lvlJc w:val="left"/>
      <w:pPr>
        <w:tabs>
          <w:tab w:val="num" w:pos="1757"/>
        </w:tabs>
        <w:ind w:left="1757" w:hanging="1559"/>
      </w:pPr>
      <w:rPr>
        <w:rFonts w:hint="eastAsia"/>
      </w:rPr>
    </w:lvl>
  </w:abstractNum>
  <w:abstractNum w:abstractNumId="20">
    <w:nsid w:val="7CD125B6"/>
    <w:multiLevelType w:val="multilevel"/>
    <w:tmpl w:val="087E101A"/>
    <w:lvl w:ilvl="0">
      <w:start w:val="3"/>
      <w:numFmt w:val="decimal"/>
      <w:lvlText w:val="%1"/>
      <w:lvlJc w:val="left"/>
      <w:pPr>
        <w:tabs>
          <w:tab w:val="num" w:pos="915"/>
        </w:tabs>
        <w:ind w:left="915" w:hanging="915"/>
      </w:pPr>
      <w:rPr>
        <w:rFonts w:hint="default"/>
      </w:rPr>
    </w:lvl>
    <w:lvl w:ilvl="1">
      <w:start w:val="1"/>
      <w:numFmt w:val="decimal"/>
      <w:lvlText w:val="%1.%2"/>
      <w:lvlJc w:val="left"/>
      <w:pPr>
        <w:tabs>
          <w:tab w:val="num" w:pos="915"/>
        </w:tabs>
        <w:ind w:left="915" w:hanging="915"/>
      </w:pPr>
      <w:rPr>
        <w:rFonts w:hint="default"/>
      </w:rPr>
    </w:lvl>
    <w:lvl w:ilvl="2">
      <w:start w:val="3"/>
      <w:numFmt w:val="decimal"/>
      <w:lvlText w:val="%1.%2.%3"/>
      <w:lvlJc w:val="left"/>
      <w:pPr>
        <w:tabs>
          <w:tab w:val="num" w:pos="915"/>
        </w:tabs>
        <w:ind w:left="915" w:hanging="915"/>
      </w:pPr>
      <w:rPr>
        <w:rFonts w:hint="default"/>
      </w:rPr>
    </w:lvl>
    <w:lvl w:ilvl="3">
      <w:start w:val="2"/>
      <w:numFmt w:val="decimal"/>
      <w:lvlText w:val="%1.%2.%3.%4"/>
      <w:lvlJc w:val="left"/>
      <w:pPr>
        <w:tabs>
          <w:tab w:val="num" w:pos="1080"/>
        </w:tabs>
        <w:ind w:left="1080" w:hanging="1080"/>
      </w:pPr>
      <w:rPr>
        <w:rFonts w:hint="default"/>
      </w:rPr>
    </w:lvl>
    <w:lvl w:ilvl="4">
      <w:start w:val="1"/>
      <w:numFmt w:val="decimal"/>
      <w:pStyle w:val="31"/>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1">
    <w:nsid w:val="7DE33DC5"/>
    <w:multiLevelType w:val="hybridMultilevel"/>
    <w:tmpl w:val="EA90511C"/>
    <w:lvl w:ilvl="0" w:tplc="4E4C1B1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F024A72"/>
    <w:multiLevelType w:val="hybridMultilevel"/>
    <w:tmpl w:val="A50E8D6E"/>
    <w:lvl w:ilvl="0" w:tplc="4E4C1B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5"/>
  </w:num>
  <w:num w:numId="3">
    <w:abstractNumId w:val="14"/>
  </w:num>
  <w:num w:numId="4">
    <w:abstractNumId w:val="16"/>
  </w:num>
  <w:num w:numId="5">
    <w:abstractNumId w:val="6"/>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num>
  <w:num w:numId="10">
    <w:abstractNumId w:val="19"/>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num>
  <w:num w:numId="22">
    <w:abstractNumId w:val="2"/>
  </w:num>
  <w:num w:numId="23">
    <w:abstractNumId w:val="18"/>
  </w:num>
  <w:num w:numId="24">
    <w:abstractNumId w:val="11"/>
  </w:num>
  <w:num w:numId="25">
    <w:abstractNumId w:val="22"/>
  </w:num>
  <w:num w:numId="26">
    <w:abstractNumId w:val="8"/>
  </w:num>
  <w:num w:numId="27">
    <w:abstractNumId w:val="21"/>
  </w:num>
  <w:num w:numId="28">
    <w:abstractNumId w:val="17"/>
  </w:num>
  <w:num w:numId="29">
    <w:abstractNumId w:val="1"/>
  </w:num>
  <w:num w:numId="30">
    <w:abstractNumId w:val="0"/>
  </w:num>
  <w:num w:numId="31">
    <w:abstractNumId w:val="5"/>
  </w:num>
  <w:num w:numId="32">
    <w:abstractNumId w:val="3"/>
  </w:num>
  <w:num w:numId="33">
    <w:abstractNumId w:val="7"/>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
  </w:num>
  <w:num w:numId="37">
    <w:abstractNumId w:val="14"/>
  </w:num>
  <w:num w:numId="38">
    <w:abstractNumId w:val="14"/>
  </w:num>
  <w:num w:numId="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2"/>
  </w:num>
  <w:num w:numId="44">
    <w:abstractNumId w:val="14"/>
  </w:num>
  <w:num w:numId="45">
    <w:abstractNumId w:val="14"/>
  </w:num>
  <w:num w:numId="46">
    <w:abstractNumId w:val="4"/>
  </w:num>
  <w:num w:numId="4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hideSpellingErrors/>
  <w:hideGrammaticalErrors/>
  <w:proofState w:spelling="clean" w:grammar="clean"/>
  <w:stylePaneFormatFilter w:val="3F01"/>
  <w:trackRevisions/>
  <w:defaultTabStop w:val="420"/>
  <w:drawingGridVerticalSpacing w:val="156"/>
  <w:displayHorizontalDrawingGridEvery w:val="0"/>
  <w:displayVerticalDrawingGridEvery w:val="2"/>
  <w:characterSpacingControl w:val="compressPunctuation"/>
  <w:hdrShapeDefaults>
    <o:shapedefaults v:ext="edit" spidmax="17510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95958"/>
    <w:rsid w:val="0000034B"/>
    <w:rsid w:val="00000435"/>
    <w:rsid w:val="000013E2"/>
    <w:rsid w:val="00001579"/>
    <w:rsid w:val="00001B9D"/>
    <w:rsid w:val="000025CE"/>
    <w:rsid w:val="000027C1"/>
    <w:rsid w:val="00002BBC"/>
    <w:rsid w:val="00003D28"/>
    <w:rsid w:val="00004813"/>
    <w:rsid w:val="00004846"/>
    <w:rsid w:val="00004C3D"/>
    <w:rsid w:val="00004D0E"/>
    <w:rsid w:val="00005F73"/>
    <w:rsid w:val="00005F8B"/>
    <w:rsid w:val="00007680"/>
    <w:rsid w:val="0000769B"/>
    <w:rsid w:val="00007C8F"/>
    <w:rsid w:val="00007F4A"/>
    <w:rsid w:val="0001077E"/>
    <w:rsid w:val="000108AD"/>
    <w:rsid w:val="00010CCB"/>
    <w:rsid w:val="00011020"/>
    <w:rsid w:val="00011232"/>
    <w:rsid w:val="000113E1"/>
    <w:rsid w:val="00012090"/>
    <w:rsid w:val="000120D9"/>
    <w:rsid w:val="0001236A"/>
    <w:rsid w:val="00012695"/>
    <w:rsid w:val="00012B11"/>
    <w:rsid w:val="00012BF2"/>
    <w:rsid w:val="00012ECD"/>
    <w:rsid w:val="00012FA0"/>
    <w:rsid w:val="0001341A"/>
    <w:rsid w:val="00013643"/>
    <w:rsid w:val="00013B4C"/>
    <w:rsid w:val="00013CE0"/>
    <w:rsid w:val="00013DB8"/>
    <w:rsid w:val="00013EEC"/>
    <w:rsid w:val="0001400C"/>
    <w:rsid w:val="0001412E"/>
    <w:rsid w:val="00014881"/>
    <w:rsid w:val="00014F29"/>
    <w:rsid w:val="0001553E"/>
    <w:rsid w:val="00015641"/>
    <w:rsid w:val="00015A44"/>
    <w:rsid w:val="00015C02"/>
    <w:rsid w:val="00016251"/>
    <w:rsid w:val="000162A4"/>
    <w:rsid w:val="000165E5"/>
    <w:rsid w:val="000169E3"/>
    <w:rsid w:val="00016A16"/>
    <w:rsid w:val="00016E21"/>
    <w:rsid w:val="0001700E"/>
    <w:rsid w:val="00020086"/>
    <w:rsid w:val="0002061D"/>
    <w:rsid w:val="0002081F"/>
    <w:rsid w:val="0002185D"/>
    <w:rsid w:val="00022679"/>
    <w:rsid w:val="00022942"/>
    <w:rsid w:val="00022CB1"/>
    <w:rsid w:val="00022F70"/>
    <w:rsid w:val="00023449"/>
    <w:rsid w:val="0002357F"/>
    <w:rsid w:val="00023801"/>
    <w:rsid w:val="00023ACE"/>
    <w:rsid w:val="00023D5E"/>
    <w:rsid w:val="000244E4"/>
    <w:rsid w:val="00024BEB"/>
    <w:rsid w:val="00024E3B"/>
    <w:rsid w:val="00024FC5"/>
    <w:rsid w:val="00025133"/>
    <w:rsid w:val="000255C0"/>
    <w:rsid w:val="000260C1"/>
    <w:rsid w:val="000265A9"/>
    <w:rsid w:val="00026686"/>
    <w:rsid w:val="0002683B"/>
    <w:rsid w:val="00026A70"/>
    <w:rsid w:val="00026F54"/>
    <w:rsid w:val="000276B3"/>
    <w:rsid w:val="000279EA"/>
    <w:rsid w:val="0003028B"/>
    <w:rsid w:val="000309EB"/>
    <w:rsid w:val="00030E9E"/>
    <w:rsid w:val="00031312"/>
    <w:rsid w:val="000315B9"/>
    <w:rsid w:val="0003182F"/>
    <w:rsid w:val="00031EF7"/>
    <w:rsid w:val="000323CC"/>
    <w:rsid w:val="00033D08"/>
    <w:rsid w:val="00033E1F"/>
    <w:rsid w:val="00034808"/>
    <w:rsid w:val="00034FA9"/>
    <w:rsid w:val="0003582B"/>
    <w:rsid w:val="000359F0"/>
    <w:rsid w:val="0003624C"/>
    <w:rsid w:val="00036742"/>
    <w:rsid w:val="00036A1D"/>
    <w:rsid w:val="00037395"/>
    <w:rsid w:val="000375B1"/>
    <w:rsid w:val="000376D1"/>
    <w:rsid w:val="00037C96"/>
    <w:rsid w:val="0004002E"/>
    <w:rsid w:val="000405E8"/>
    <w:rsid w:val="0004093A"/>
    <w:rsid w:val="000415E4"/>
    <w:rsid w:val="0004184C"/>
    <w:rsid w:val="00041A17"/>
    <w:rsid w:val="00041B54"/>
    <w:rsid w:val="00041BB5"/>
    <w:rsid w:val="00041CE1"/>
    <w:rsid w:val="00041F09"/>
    <w:rsid w:val="000422F6"/>
    <w:rsid w:val="00042771"/>
    <w:rsid w:val="000428A5"/>
    <w:rsid w:val="00043714"/>
    <w:rsid w:val="00043901"/>
    <w:rsid w:val="00043A87"/>
    <w:rsid w:val="00043B47"/>
    <w:rsid w:val="00043F34"/>
    <w:rsid w:val="00044341"/>
    <w:rsid w:val="00044CBD"/>
    <w:rsid w:val="0004510C"/>
    <w:rsid w:val="00045159"/>
    <w:rsid w:val="00045416"/>
    <w:rsid w:val="00045699"/>
    <w:rsid w:val="000459C3"/>
    <w:rsid w:val="00046585"/>
    <w:rsid w:val="00046972"/>
    <w:rsid w:val="00046E09"/>
    <w:rsid w:val="00046F5A"/>
    <w:rsid w:val="000471F9"/>
    <w:rsid w:val="000474DF"/>
    <w:rsid w:val="00050018"/>
    <w:rsid w:val="000501DA"/>
    <w:rsid w:val="00050AC9"/>
    <w:rsid w:val="00050ADB"/>
    <w:rsid w:val="00050AE8"/>
    <w:rsid w:val="00050B47"/>
    <w:rsid w:val="00050BC2"/>
    <w:rsid w:val="00050D29"/>
    <w:rsid w:val="00050D6D"/>
    <w:rsid w:val="00050E34"/>
    <w:rsid w:val="00052015"/>
    <w:rsid w:val="00052478"/>
    <w:rsid w:val="0005268A"/>
    <w:rsid w:val="00052740"/>
    <w:rsid w:val="00052C58"/>
    <w:rsid w:val="00053029"/>
    <w:rsid w:val="000531D7"/>
    <w:rsid w:val="00053254"/>
    <w:rsid w:val="00053391"/>
    <w:rsid w:val="000538BF"/>
    <w:rsid w:val="00053924"/>
    <w:rsid w:val="0005553B"/>
    <w:rsid w:val="00055CB5"/>
    <w:rsid w:val="00055D4D"/>
    <w:rsid w:val="00055DA0"/>
    <w:rsid w:val="00055F62"/>
    <w:rsid w:val="000569B1"/>
    <w:rsid w:val="00057124"/>
    <w:rsid w:val="000572D9"/>
    <w:rsid w:val="00057745"/>
    <w:rsid w:val="00057E10"/>
    <w:rsid w:val="0006072A"/>
    <w:rsid w:val="00060804"/>
    <w:rsid w:val="00061068"/>
    <w:rsid w:val="000615B9"/>
    <w:rsid w:val="000616BD"/>
    <w:rsid w:val="00061E9F"/>
    <w:rsid w:val="0006201D"/>
    <w:rsid w:val="000627EB"/>
    <w:rsid w:val="00063342"/>
    <w:rsid w:val="00063AC0"/>
    <w:rsid w:val="00064471"/>
    <w:rsid w:val="00064802"/>
    <w:rsid w:val="00064EAB"/>
    <w:rsid w:val="000653F7"/>
    <w:rsid w:val="00065D82"/>
    <w:rsid w:val="00066431"/>
    <w:rsid w:val="00066F8D"/>
    <w:rsid w:val="00067EF6"/>
    <w:rsid w:val="000703D4"/>
    <w:rsid w:val="00070965"/>
    <w:rsid w:val="00071277"/>
    <w:rsid w:val="00071425"/>
    <w:rsid w:val="00071447"/>
    <w:rsid w:val="0007160D"/>
    <w:rsid w:val="000717FA"/>
    <w:rsid w:val="00071B1A"/>
    <w:rsid w:val="00071D48"/>
    <w:rsid w:val="00071FB7"/>
    <w:rsid w:val="00072113"/>
    <w:rsid w:val="000721AB"/>
    <w:rsid w:val="00072934"/>
    <w:rsid w:val="00072A3D"/>
    <w:rsid w:val="00072B21"/>
    <w:rsid w:val="000739F6"/>
    <w:rsid w:val="00073A2A"/>
    <w:rsid w:val="000746A9"/>
    <w:rsid w:val="000749C2"/>
    <w:rsid w:val="00074B31"/>
    <w:rsid w:val="00074D85"/>
    <w:rsid w:val="000757B3"/>
    <w:rsid w:val="0007688C"/>
    <w:rsid w:val="00076A6F"/>
    <w:rsid w:val="00076E87"/>
    <w:rsid w:val="00077290"/>
    <w:rsid w:val="00077600"/>
    <w:rsid w:val="00077C05"/>
    <w:rsid w:val="00077C46"/>
    <w:rsid w:val="00077E4E"/>
    <w:rsid w:val="00080795"/>
    <w:rsid w:val="000818BE"/>
    <w:rsid w:val="00081B61"/>
    <w:rsid w:val="00081BF8"/>
    <w:rsid w:val="00082904"/>
    <w:rsid w:val="000829AC"/>
    <w:rsid w:val="00082B45"/>
    <w:rsid w:val="00082F0A"/>
    <w:rsid w:val="00083225"/>
    <w:rsid w:val="00083474"/>
    <w:rsid w:val="00083BA3"/>
    <w:rsid w:val="00083C81"/>
    <w:rsid w:val="00083EF2"/>
    <w:rsid w:val="000841D3"/>
    <w:rsid w:val="0008443C"/>
    <w:rsid w:val="00084733"/>
    <w:rsid w:val="00084846"/>
    <w:rsid w:val="00084D0A"/>
    <w:rsid w:val="00084DA0"/>
    <w:rsid w:val="00084F12"/>
    <w:rsid w:val="0008594E"/>
    <w:rsid w:val="00085BA8"/>
    <w:rsid w:val="00085F6D"/>
    <w:rsid w:val="000863EE"/>
    <w:rsid w:val="000867F7"/>
    <w:rsid w:val="00086B51"/>
    <w:rsid w:val="00087153"/>
    <w:rsid w:val="0008716B"/>
    <w:rsid w:val="00087316"/>
    <w:rsid w:val="00087B3C"/>
    <w:rsid w:val="00087D8B"/>
    <w:rsid w:val="00090124"/>
    <w:rsid w:val="0009099D"/>
    <w:rsid w:val="00090CFB"/>
    <w:rsid w:val="00090FFD"/>
    <w:rsid w:val="000912C0"/>
    <w:rsid w:val="00091B52"/>
    <w:rsid w:val="00091E44"/>
    <w:rsid w:val="0009240D"/>
    <w:rsid w:val="00093E2B"/>
    <w:rsid w:val="00093E4F"/>
    <w:rsid w:val="00094275"/>
    <w:rsid w:val="00094710"/>
    <w:rsid w:val="00094A8F"/>
    <w:rsid w:val="00094AD7"/>
    <w:rsid w:val="00094F9D"/>
    <w:rsid w:val="00095318"/>
    <w:rsid w:val="0009551A"/>
    <w:rsid w:val="00095617"/>
    <w:rsid w:val="000964BF"/>
    <w:rsid w:val="000965AA"/>
    <w:rsid w:val="000965C5"/>
    <w:rsid w:val="00096967"/>
    <w:rsid w:val="000969EC"/>
    <w:rsid w:val="00096B22"/>
    <w:rsid w:val="00096BD3"/>
    <w:rsid w:val="0009707F"/>
    <w:rsid w:val="00097EBB"/>
    <w:rsid w:val="00097F2B"/>
    <w:rsid w:val="000A02C1"/>
    <w:rsid w:val="000A0FB3"/>
    <w:rsid w:val="000A2952"/>
    <w:rsid w:val="000A3963"/>
    <w:rsid w:val="000A3ADF"/>
    <w:rsid w:val="000A3C46"/>
    <w:rsid w:val="000A51C0"/>
    <w:rsid w:val="000A5A9A"/>
    <w:rsid w:val="000A5B4D"/>
    <w:rsid w:val="000A6491"/>
    <w:rsid w:val="000A6506"/>
    <w:rsid w:val="000A7BA8"/>
    <w:rsid w:val="000B009E"/>
    <w:rsid w:val="000B02BE"/>
    <w:rsid w:val="000B0349"/>
    <w:rsid w:val="000B0471"/>
    <w:rsid w:val="000B0B95"/>
    <w:rsid w:val="000B10A9"/>
    <w:rsid w:val="000B127E"/>
    <w:rsid w:val="000B238F"/>
    <w:rsid w:val="000B2D1B"/>
    <w:rsid w:val="000B319F"/>
    <w:rsid w:val="000B3269"/>
    <w:rsid w:val="000B3BE1"/>
    <w:rsid w:val="000B3DE6"/>
    <w:rsid w:val="000B40C2"/>
    <w:rsid w:val="000B44EE"/>
    <w:rsid w:val="000B49C9"/>
    <w:rsid w:val="000B4D75"/>
    <w:rsid w:val="000B5156"/>
    <w:rsid w:val="000B53B5"/>
    <w:rsid w:val="000B53B6"/>
    <w:rsid w:val="000B53EB"/>
    <w:rsid w:val="000B565E"/>
    <w:rsid w:val="000B595B"/>
    <w:rsid w:val="000B6A5D"/>
    <w:rsid w:val="000B6AB7"/>
    <w:rsid w:val="000B6CB8"/>
    <w:rsid w:val="000B7131"/>
    <w:rsid w:val="000B732B"/>
    <w:rsid w:val="000B776A"/>
    <w:rsid w:val="000B7A85"/>
    <w:rsid w:val="000B7BA4"/>
    <w:rsid w:val="000C005F"/>
    <w:rsid w:val="000C03AC"/>
    <w:rsid w:val="000C03BB"/>
    <w:rsid w:val="000C06BD"/>
    <w:rsid w:val="000C083B"/>
    <w:rsid w:val="000C120A"/>
    <w:rsid w:val="000C1D05"/>
    <w:rsid w:val="000C23FE"/>
    <w:rsid w:val="000C25A4"/>
    <w:rsid w:val="000C29EA"/>
    <w:rsid w:val="000C2A98"/>
    <w:rsid w:val="000C36DE"/>
    <w:rsid w:val="000C3DC7"/>
    <w:rsid w:val="000C3FE8"/>
    <w:rsid w:val="000C4177"/>
    <w:rsid w:val="000C489E"/>
    <w:rsid w:val="000C4D62"/>
    <w:rsid w:val="000C536F"/>
    <w:rsid w:val="000C5588"/>
    <w:rsid w:val="000C5AA1"/>
    <w:rsid w:val="000C5C76"/>
    <w:rsid w:val="000C5DAE"/>
    <w:rsid w:val="000C5FD5"/>
    <w:rsid w:val="000C61FD"/>
    <w:rsid w:val="000C7414"/>
    <w:rsid w:val="000C7AE0"/>
    <w:rsid w:val="000C7D47"/>
    <w:rsid w:val="000D08DE"/>
    <w:rsid w:val="000D1454"/>
    <w:rsid w:val="000D14FE"/>
    <w:rsid w:val="000D1BCD"/>
    <w:rsid w:val="000D22C4"/>
    <w:rsid w:val="000D3EA6"/>
    <w:rsid w:val="000D3F87"/>
    <w:rsid w:val="000D45AB"/>
    <w:rsid w:val="000D4666"/>
    <w:rsid w:val="000D4CE9"/>
    <w:rsid w:val="000D4D15"/>
    <w:rsid w:val="000D4DA9"/>
    <w:rsid w:val="000D50EE"/>
    <w:rsid w:val="000D57D3"/>
    <w:rsid w:val="000D5DB1"/>
    <w:rsid w:val="000D5F3F"/>
    <w:rsid w:val="000D6285"/>
    <w:rsid w:val="000D6837"/>
    <w:rsid w:val="000D683E"/>
    <w:rsid w:val="000D6F65"/>
    <w:rsid w:val="000D70DC"/>
    <w:rsid w:val="000E0C27"/>
    <w:rsid w:val="000E11DF"/>
    <w:rsid w:val="000E126E"/>
    <w:rsid w:val="000E15CE"/>
    <w:rsid w:val="000E2280"/>
    <w:rsid w:val="000E30BB"/>
    <w:rsid w:val="000E34B8"/>
    <w:rsid w:val="000E3663"/>
    <w:rsid w:val="000E36CA"/>
    <w:rsid w:val="000E3B51"/>
    <w:rsid w:val="000E3D11"/>
    <w:rsid w:val="000E4708"/>
    <w:rsid w:val="000E470B"/>
    <w:rsid w:val="000E477B"/>
    <w:rsid w:val="000E4F8F"/>
    <w:rsid w:val="000E5451"/>
    <w:rsid w:val="000E5C73"/>
    <w:rsid w:val="000E5CD5"/>
    <w:rsid w:val="000E6053"/>
    <w:rsid w:val="000E641C"/>
    <w:rsid w:val="000E732E"/>
    <w:rsid w:val="000E7385"/>
    <w:rsid w:val="000E7577"/>
    <w:rsid w:val="000E7B45"/>
    <w:rsid w:val="000E7ECC"/>
    <w:rsid w:val="000F0E48"/>
    <w:rsid w:val="000F1156"/>
    <w:rsid w:val="000F11C4"/>
    <w:rsid w:val="000F1ED2"/>
    <w:rsid w:val="000F25D6"/>
    <w:rsid w:val="000F2BC7"/>
    <w:rsid w:val="000F3234"/>
    <w:rsid w:val="000F35D4"/>
    <w:rsid w:val="000F35E4"/>
    <w:rsid w:val="000F3A6A"/>
    <w:rsid w:val="000F3D30"/>
    <w:rsid w:val="000F3E77"/>
    <w:rsid w:val="000F419B"/>
    <w:rsid w:val="000F41FE"/>
    <w:rsid w:val="000F4885"/>
    <w:rsid w:val="000F4AFB"/>
    <w:rsid w:val="000F541D"/>
    <w:rsid w:val="000F54A3"/>
    <w:rsid w:val="000F54A9"/>
    <w:rsid w:val="000F5789"/>
    <w:rsid w:val="000F5881"/>
    <w:rsid w:val="000F5B07"/>
    <w:rsid w:val="000F5BAE"/>
    <w:rsid w:val="000F6011"/>
    <w:rsid w:val="000F61F2"/>
    <w:rsid w:val="000F64B8"/>
    <w:rsid w:val="000F6903"/>
    <w:rsid w:val="000F6D23"/>
    <w:rsid w:val="000F6E3B"/>
    <w:rsid w:val="000F7113"/>
    <w:rsid w:val="000F734D"/>
    <w:rsid w:val="000F741F"/>
    <w:rsid w:val="000F754F"/>
    <w:rsid w:val="000F7AFD"/>
    <w:rsid w:val="000F7CBE"/>
    <w:rsid w:val="0010010E"/>
    <w:rsid w:val="00100535"/>
    <w:rsid w:val="00100B43"/>
    <w:rsid w:val="00100EF3"/>
    <w:rsid w:val="00101242"/>
    <w:rsid w:val="001015A6"/>
    <w:rsid w:val="00102244"/>
    <w:rsid w:val="0010266E"/>
    <w:rsid w:val="001027B1"/>
    <w:rsid w:val="00102B28"/>
    <w:rsid w:val="00102B89"/>
    <w:rsid w:val="00102E87"/>
    <w:rsid w:val="00103306"/>
    <w:rsid w:val="0010352C"/>
    <w:rsid w:val="00104128"/>
    <w:rsid w:val="001043CF"/>
    <w:rsid w:val="0010549B"/>
    <w:rsid w:val="0010565C"/>
    <w:rsid w:val="0010627E"/>
    <w:rsid w:val="00106879"/>
    <w:rsid w:val="00106AAC"/>
    <w:rsid w:val="00106D11"/>
    <w:rsid w:val="001074FD"/>
    <w:rsid w:val="001075EA"/>
    <w:rsid w:val="001076A7"/>
    <w:rsid w:val="001100B8"/>
    <w:rsid w:val="0011036C"/>
    <w:rsid w:val="0011046F"/>
    <w:rsid w:val="00111055"/>
    <w:rsid w:val="0011105E"/>
    <w:rsid w:val="001110E5"/>
    <w:rsid w:val="0011114B"/>
    <w:rsid w:val="00111169"/>
    <w:rsid w:val="001111CE"/>
    <w:rsid w:val="00111CFA"/>
    <w:rsid w:val="00111F0C"/>
    <w:rsid w:val="00112400"/>
    <w:rsid w:val="0011245D"/>
    <w:rsid w:val="00112D97"/>
    <w:rsid w:val="001137AA"/>
    <w:rsid w:val="00113907"/>
    <w:rsid w:val="00113B1C"/>
    <w:rsid w:val="00113B70"/>
    <w:rsid w:val="0011458C"/>
    <w:rsid w:val="001147C8"/>
    <w:rsid w:val="00114B50"/>
    <w:rsid w:val="00114EBA"/>
    <w:rsid w:val="00114ECF"/>
    <w:rsid w:val="001159F5"/>
    <w:rsid w:val="00115B16"/>
    <w:rsid w:val="00115FD9"/>
    <w:rsid w:val="00116031"/>
    <w:rsid w:val="00116772"/>
    <w:rsid w:val="00116877"/>
    <w:rsid w:val="00116DA9"/>
    <w:rsid w:val="00116EFF"/>
    <w:rsid w:val="00116F2A"/>
    <w:rsid w:val="0011772E"/>
    <w:rsid w:val="00117CF5"/>
    <w:rsid w:val="00120122"/>
    <w:rsid w:val="00120218"/>
    <w:rsid w:val="00120251"/>
    <w:rsid w:val="00120675"/>
    <w:rsid w:val="00120766"/>
    <w:rsid w:val="0012183A"/>
    <w:rsid w:val="0012244B"/>
    <w:rsid w:val="001239BB"/>
    <w:rsid w:val="00124043"/>
    <w:rsid w:val="00124096"/>
    <w:rsid w:val="0012447C"/>
    <w:rsid w:val="00124574"/>
    <w:rsid w:val="00124688"/>
    <w:rsid w:val="00124A74"/>
    <w:rsid w:val="00124EC3"/>
    <w:rsid w:val="00125597"/>
    <w:rsid w:val="00125746"/>
    <w:rsid w:val="001257BD"/>
    <w:rsid w:val="00126448"/>
    <w:rsid w:val="00126542"/>
    <w:rsid w:val="00126B5C"/>
    <w:rsid w:val="00126D1A"/>
    <w:rsid w:val="00127DB3"/>
    <w:rsid w:val="00127F7A"/>
    <w:rsid w:val="00130B23"/>
    <w:rsid w:val="00130D7F"/>
    <w:rsid w:val="00130DDB"/>
    <w:rsid w:val="001313FB"/>
    <w:rsid w:val="00131CE0"/>
    <w:rsid w:val="00131F47"/>
    <w:rsid w:val="00132137"/>
    <w:rsid w:val="00132276"/>
    <w:rsid w:val="001322BE"/>
    <w:rsid w:val="001324D1"/>
    <w:rsid w:val="0013341C"/>
    <w:rsid w:val="001339A3"/>
    <w:rsid w:val="00133A3C"/>
    <w:rsid w:val="00133D39"/>
    <w:rsid w:val="00133FAE"/>
    <w:rsid w:val="0013576D"/>
    <w:rsid w:val="00135BD0"/>
    <w:rsid w:val="00136680"/>
    <w:rsid w:val="001369D6"/>
    <w:rsid w:val="00136CD3"/>
    <w:rsid w:val="00136F5E"/>
    <w:rsid w:val="0013714A"/>
    <w:rsid w:val="00137372"/>
    <w:rsid w:val="001378DF"/>
    <w:rsid w:val="00140648"/>
    <w:rsid w:val="0014076D"/>
    <w:rsid w:val="00140A66"/>
    <w:rsid w:val="00140E83"/>
    <w:rsid w:val="001410A5"/>
    <w:rsid w:val="00141752"/>
    <w:rsid w:val="00141F7C"/>
    <w:rsid w:val="00141FB9"/>
    <w:rsid w:val="0014242E"/>
    <w:rsid w:val="001430A2"/>
    <w:rsid w:val="001431BC"/>
    <w:rsid w:val="0014324E"/>
    <w:rsid w:val="001434C9"/>
    <w:rsid w:val="001438E7"/>
    <w:rsid w:val="00143D30"/>
    <w:rsid w:val="00144BB4"/>
    <w:rsid w:val="00144CE1"/>
    <w:rsid w:val="001456C4"/>
    <w:rsid w:val="0014576B"/>
    <w:rsid w:val="00145B09"/>
    <w:rsid w:val="00146253"/>
    <w:rsid w:val="00146385"/>
    <w:rsid w:val="00146936"/>
    <w:rsid w:val="001470BD"/>
    <w:rsid w:val="001473B5"/>
    <w:rsid w:val="001474B0"/>
    <w:rsid w:val="001474B5"/>
    <w:rsid w:val="00147760"/>
    <w:rsid w:val="0015017B"/>
    <w:rsid w:val="00150258"/>
    <w:rsid w:val="00150653"/>
    <w:rsid w:val="00151046"/>
    <w:rsid w:val="00152E89"/>
    <w:rsid w:val="001531DF"/>
    <w:rsid w:val="001532BF"/>
    <w:rsid w:val="001533AE"/>
    <w:rsid w:val="00153412"/>
    <w:rsid w:val="00153581"/>
    <w:rsid w:val="00154BD1"/>
    <w:rsid w:val="00154E02"/>
    <w:rsid w:val="00155015"/>
    <w:rsid w:val="00155A57"/>
    <w:rsid w:val="00155FDA"/>
    <w:rsid w:val="00156387"/>
    <w:rsid w:val="0015666A"/>
    <w:rsid w:val="00156845"/>
    <w:rsid w:val="00156B03"/>
    <w:rsid w:val="0015726C"/>
    <w:rsid w:val="00157608"/>
    <w:rsid w:val="00157C59"/>
    <w:rsid w:val="0016027A"/>
    <w:rsid w:val="00160310"/>
    <w:rsid w:val="001605DF"/>
    <w:rsid w:val="00160B93"/>
    <w:rsid w:val="00160D32"/>
    <w:rsid w:val="0016134B"/>
    <w:rsid w:val="001613BA"/>
    <w:rsid w:val="00161452"/>
    <w:rsid w:val="0016195B"/>
    <w:rsid w:val="00163342"/>
    <w:rsid w:val="0016366C"/>
    <w:rsid w:val="00163E07"/>
    <w:rsid w:val="001643CF"/>
    <w:rsid w:val="001644EE"/>
    <w:rsid w:val="00164AAA"/>
    <w:rsid w:val="00164C6C"/>
    <w:rsid w:val="00164E1D"/>
    <w:rsid w:val="00164E76"/>
    <w:rsid w:val="001654D5"/>
    <w:rsid w:val="00166099"/>
    <w:rsid w:val="00166209"/>
    <w:rsid w:val="00166C6C"/>
    <w:rsid w:val="00166C9D"/>
    <w:rsid w:val="00166CB9"/>
    <w:rsid w:val="00166DC4"/>
    <w:rsid w:val="0016700F"/>
    <w:rsid w:val="001674D0"/>
    <w:rsid w:val="00167918"/>
    <w:rsid w:val="00167B81"/>
    <w:rsid w:val="00170192"/>
    <w:rsid w:val="00170521"/>
    <w:rsid w:val="00170738"/>
    <w:rsid w:val="00170AF0"/>
    <w:rsid w:val="00171427"/>
    <w:rsid w:val="001715C4"/>
    <w:rsid w:val="00171BE4"/>
    <w:rsid w:val="00172020"/>
    <w:rsid w:val="001724D3"/>
    <w:rsid w:val="00172580"/>
    <w:rsid w:val="0017281F"/>
    <w:rsid w:val="001729F8"/>
    <w:rsid w:val="00172D1C"/>
    <w:rsid w:val="0017355C"/>
    <w:rsid w:val="00173F4D"/>
    <w:rsid w:val="0017420F"/>
    <w:rsid w:val="001746A9"/>
    <w:rsid w:val="0017494B"/>
    <w:rsid w:val="00174CB8"/>
    <w:rsid w:val="001752E1"/>
    <w:rsid w:val="001754E5"/>
    <w:rsid w:val="0017577F"/>
    <w:rsid w:val="001757E8"/>
    <w:rsid w:val="00176256"/>
    <w:rsid w:val="001765D9"/>
    <w:rsid w:val="00176AAD"/>
    <w:rsid w:val="00176FC4"/>
    <w:rsid w:val="00177042"/>
    <w:rsid w:val="0017735A"/>
    <w:rsid w:val="0017757F"/>
    <w:rsid w:val="001777FA"/>
    <w:rsid w:val="00180110"/>
    <w:rsid w:val="001808ED"/>
    <w:rsid w:val="00180AB4"/>
    <w:rsid w:val="00181202"/>
    <w:rsid w:val="0018184C"/>
    <w:rsid w:val="00182AAB"/>
    <w:rsid w:val="00184027"/>
    <w:rsid w:val="00184245"/>
    <w:rsid w:val="00184542"/>
    <w:rsid w:val="00184639"/>
    <w:rsid w:val="0018494D"/>
    <w:rsid w:val="00184A1D"/>
    <w:rsid w:val="00184F84"/>
    <w:rsid w:val="00186717"/>
    <w:rsid w:val="00186DBB"/>
    <w:rsid w:val="00187702"/>
    <w:rsid w:val="001904FD"/>
    <w:rsid w:val="00190515"/>
    <w:rsid w:val="00190EB2"/>
    <w:rsid w:val="001915B2"/>
    <w:rsid w:val="001918A4"/>
    <w:rsid w:val="0019271B"/>
    <w:rsid w:val="00192A06"/>
    <w:rsid w:val="00192DA3"/>
    <w:rsid w:val="001942E8"/>
    <w:rsid w:val="001945A9"/>
    <w:rsid w:val="001945D5"/>
    <w:rsid w:val="001946FC"/>
    <w:rsid w:val="00194993"/>
    <w:rsid w:val="001952BC"/>
    <w:rsid w:val="001952EB"/>
    <w:rsid w:val="001957CA"/>
    <w:rsid w:val="001958DB"/>
    <w:rsid w:val="00195958"/>
    <w:rsid w:val="001959A4"/>
    <w:rsid w:val="00195AA8"/>
    <w:rsid w:val="00195B22"/>
    <w:rsid w:val="001962EC"/>
    <w:rsid w:val="001964B0"/>
    <w:rsid w:val="00196B5D"/>
    <w:rsid w:val="00196F63"/>
    <w:rsid w:val="001975F1"/>
    <w:rsid w:val="001979BF"/>
    <w:rsid w:val="00197B9C"/>
    <w:rsid w:val="00197EC3"/>
    <w:rsid w:val="001A03B9"/>
    <w:rsid w:val="001A055E"/>
    <w:rsid w:val="001A0770"/>
    <w:rsid w:val="001A1039"/>
    <w:rsid w:val="001A1A04"/>
    <w:rsid w:val="001A1A84"/>
    <w:rsid w:val="001A2A38"/>
    <w:rsid w:val="001A2A5A"/>
    <w:rsid w:val="001A2D12"/>
    <w:rsid w:val="001A2EFA"/>
    <w:rsid w:val="001A3402"/>
    <w:rsid w:val="001A408F"/>
    <w:rsid w:val="001A5D4C"/>
    <w:rsid w:val="001A5D93"/>
    <w:rsid w:val="001A67F6"/>
    <w:rsid w:val="001A7403"/>
    <w:rsid w:val="001A7730"/>
    <w:rsid w:val="001A789C"/>
    <w:rsid w:val="001A7D17"/>
    <w:rsid w:val="001B018A"/>
    <w:rsid w:val="001B04C0"/>
    <w:rsid w:val="001B0825"/>
    <w:rsid w:val="001B0C61"/>
    <w:rsid w:val="001B0E42"/>
    <w:rsid w:val="001B0F22"/>
    <w:rsid w:val="001B1065"/>
    <w:rsid w:val="001B12B5"/>
    <w:rsid w:val="001B1E50"/>
    <w:rsid w:val="001B1E9D"/>
    <w:rsid w:val="001B1FFA"/>
    <w:rsid w:val="001B21CA"/>
    <w:rsid w:val="001B2275"/>
    <w:rsid w:val="001B251E"/>
    <w:rsid w:val="001B2A95"/>
    <w:rsid w:val="001B2D47"/>
    <w:rsid w:val="001B37C4"/>
    <w:rsid w:val="001B37F3"/>
    <w:rsid w:val="001B3A44"/>
    <w:rsid w:val="001B4659"/>
    <w:rsid w:val="001B4EBF"/>
    <w:rsid w:val="001B501B"/>
    <w:rsid w:val="001B54B8"/>
    <w:rsid w:val="001B5E72"/>
    <w:rsid w:val="001B60FA"/>
    <w:rsid w:val="001B66BA"/>
    <w:rsid w:val="001B67E3"/>
    <w:rsid w:val="001B714C"/>
    <w:rsid w:val="001B7547"/>
    <w:rsid w:val="001C0898"/>
    <w:rsid w:val="001C148E"/>
    <w:rsid w:val="001C19E8"/>
    <w:rsid w:val="001C2257"/>
    <w:rsid w:val="001C2297"/>
    <w:rsid w:val="001C2E44"/>
    <w:rsid w:val="001C2FD6"/>
    <w:rsid w:val="001C3682"/>
    <w:rsid w:val="001C37C1"/>
    <w:rsid w:val="001C3898"/>
    <w:rsid w:val="001C3BAC"/>
    <w:rsid w:val="001C42B7"/>
    <w:rsid w:val="001C47B4"/>
    <w:rsid w:val="001C4D5D"/>
    <w:rsid w:val="001C4F31"/>
    <w:rsid w:val="001C5A7E"/>
    <w:rsid w:val="001C5AF8"/>
    <w:rsid w:val="001C5EDC"/>
    <w:rsid w:val="001C66CA"/>
    <w:rsid w:val="001C6B4D"/>
    <w:rsid w:val="001C708D"/>
    <w:rsid w:val="001C7DEE"/>
    <w:rsid w:val="001D0201"/>
    <w:rsid w:val="001D0745"/>
    <w:rsid w:val="001D1162"/>
    <w:rsid w:val="001D1178"/>
    <w:rsid w:val="001D197E"/>
    <w:rsid w:val="001D1986"/>
    <w:rsid w:val="001D1B45"/>
    <w:rsid w:val="001D1C45"/>
    <w:rsid w:val="001D22C7"/>
    <w:rsid w:val="001D24C4"/>
    <w:rsid w:val="001D2E69"/>
    <w:rsid w:val="001D387E"/>
    <w:rsid w:val="001D390A"/>
    <w:rsid w:val="001D3914"/>
    <w:rsid w:val="001D3D9B"/>
    <w:rsid w:val="001D4174"/>
    <w:rsid w:val="001D4716"/>
    <w:rsid w:val="001D4785"/>
    <w:rsid w:val="001D4F9B"/>
    <w:rsid w:val="001D504C"/>
    <w:rsid w:val="001D5EB9"/>
    <w:rsid w:val="001D6145"/>
    <w:rsid w:val="001D72F3"/>
    <w:rsid w:val="001D76C0"/>
    <w:rsid w:val="001D785A"/>
    <w:rsid w:val="001E0AA6"/>
    <w:rsid w:val="001E0B18"/>
    <w:rsid w:val="001E0D5B"/>
    <w:rsid w:val="001E11DD"/>
    <w:rsid w:val="001E14B1"/>
    <w:rsid w:val="001E1B6A"/>
    <w:rsid w:val="001E2A11"/>
    <w:rsid w:val="001E2D87"/>
    <w:rsid w:val="001E33B2"/>
    <w:rsid w:val="001E36AD"/>
    <w:rsid w:val="001E3CE9"/>
    <w:rsid w:val="001E3DB3"/>
    <w:rsid w:val="001E412E"/>
    <w:rsid w:val="001E4380"/>
    <w:rsid w:val="001E57DF"/>
    <w:rsid w:val="001E5E1D"/>
    <w:rsid w:val="001E600F"/>
    <w:rsid w:val="001E668D"/>
    <w:rsid w:val="001E680F"/>
    <w:rsid w:val="001E6A78"/>
    <w:rsid w:val="001E70EC"/>
    <w:rsid w:val="001F093B"/>
    <w:rsid w:val="001F0C29"/>
    <w:rsid w:val="001F0F22"/>
    <w:rsid w:val="001F168A"/>
    <w:rsid w:val="001F185C"/>
    <w:rsid w:val="001F1E61"/>
    <w:rsid w:val="001F2644"/>
    <w:rsid w:val="001F380F"/>
    <w:rsid w:val="001F3C6D"/>
    <w:rsid w:val="001F4785"/>
    <w:rsid w:val="001F4D40"/>
    <w:rsid w:val="001F4D99"/>
    <w:rsid w:val="001F5586"/>
    <w:rsid w:val="001F5B7C"/>
    <w:rsid w:val="001F5EA8"/>
    <w:rsid w:val="001F6205"/>
    <w:rsid w:val="001F62F6"/>
    <w:rsid w:val="001F70A5"/>
    <w:rsid w:val="001F7490"/>
    <w:rsid w:val="001F75D0"/>
    <w:rsid w:val="001F7788"/>
    <w:rsid w:val="001F7979"/>
    <w:rsid w:val="001F7AB3"/>
    <w:rsid w:val="001F7C3C"/>
    <w:rsid w:val="002005B1"/>
    <w:rsid w:val="0020061E"/>
    <w:rsid w:val="002008E6"/>
    <w:rsid w:val="0020105E"/>
    <w:rsid w:val="00201313"/>
    <w:rsid w:val="00201725"/>
    <w:rsid w:val="002017E4"/>
    <w:rsid w:val="0020235E"/>
    <w:rsid w:val="00202797"/>
    <w:rsid w:val="00202A73"/>
    <w:rsid w:val="00202EDC"/>
    <w:rsid w:val="0020387C"/>
    <w:rsid w:val="00203BA9"/>
    <w:rsid w:val="00204130"/>
    <w:rsid w:val="0020436B"/>
    <w:rsid w:val="002048BC"/>
    <w:rsid w:val="00204C4F"/>
    <w:rsid w:val="00204F41"/>
    <w:rsid w:val="002052C4"/>
    <w:rsid w:val="00205450"/>
    <w:rsid w:val="00205B30"/>
    <w:rsid w:val="002067C0"/>
    <w:rsid w:val="002069E5"/>
    <w:rsid w:val="00206FC7"/>
    <w:rsid w:val="00207260"/>
    <w:rsid w:val="0020773E"/>
    <w:rsid w:val="00207766"/>
    <w:rsid w:val="00210E3C"/>
    <w:rsid w:val="00210F42"/>
    <w:rsid w:val="002111AD"/>
    <w:rsid w:val="00211DB6"/>
    <w:rsid w:val="002126C2"/>
    <w:rsid w:val="00212912"/>
    <w:rsid w:val="00213156"/>
    <w:rsid w:val="00213314"/>
    <w:rsid w:val="002134A6"/>
    <w:rsid w:val="00213906"/>
    <w:rsid w:val="00214046"/>
    <w:rsid w:val="00214077"/>
    <w:rsid w:val="00214472"/>
    <w:rsid w:val="00214706"/>
    <w:rsid w:val="00214809"/>
    <w:rsid w:val="002149A2"/>
    <w:rsid w:val="00214ACC"/>
    <w:rsid w:val="00214BA3"/>
    <w:rsid w:val="00214D75"/>
    <w:rsid w:val="002154AB"/>
    <w:rsid w:val="002154B2"/>
    <w:rsid w:val="0021606F"/>
    <w:rsid w:val="00216307"/>
    <w:rsid w:val="0021640D"/>
    <w:rsid w:val="00216BD7"/>
    <w:rsid w:val="00216CD2"/>
    <w:rsid w:val="00216E9C"/>
    <w:rsid w:val="0021736B"/>
    <w:rsid w:val="00217ADE"/>
    <w:rsid w:val="0022019C"/>
    <w:rsid w:val="002205E6"/>
    <w:rsid w:val="002206EA"/>
    <w:rsid w:val="00220A06"/>
    <w:rsid w:val="00220A92"/>
    <w:rsid w:val="002210FF"/>
    <w:rsid w:val="00221256"/>
    <w:rsid w:val="0022127D"/>
    <w:rsid w:val="00221908"/>
    <w:rsid w:val="00221919"/>
    <w:rsid w:val="00221EA1"/>
    <w:rsid w:val="00221F65"/>
    <w:rsid w:val="002221F0"/>
    <w:rsid w:val="0022230D"/>
    <w:rsid w:val="00222559"/>
    <w:rsid w:val="002225FD"/>
    <w:rsid w:val="00223A2E"/>
    <w:rsid w:val="00223AAB"/>
    <w:rsid w:val="002246B0"/>
    <w:rsid w:val="002246E6"/>
    <w:rsid w:val="00224908"/>
    <w:rsid w:val="00224F2F"/>
    <w:rsid w:val="00225193"/>
    <w:rsid w:val="002252D7"/>
    <w:rsid w:val="0022557F"/>
    <w:rsid w:val="002258ED"/>
    <w:rsid w:val="0022697D"/>
    <w:rsid w:val="00226A7E"/>
    <w:rsid w:val="00226BBA"/>
    <w:rsid w:val="00226DC8"/>
    <w:rsid w:val="00226F12"/>
    <w:rsid w:val="002276F5"/>
    <w:rsid w:val="00227928"/>
    <w:rsid w:val="002279AA"/>
    <w:rsid w:val="00227BF5"/>
    <w:rsid w:val="00230590"/>
    <w:rsid w:val="00231006"/>
    <w:rsid w:val="00231041"/>
    <w:rsid w:val="00231430"/>
    <w:rsid w:val="00231481"/>
    <w:rsid w:val="00231759"/>
    <w:rsid w:val="0023182D"/>
    <w:rsid w:val="00232234"/>
    <w:rsid w:val="002322D3"/>
    <w:rsid w:val="002326C0"/>
    <w:rsid w:val="00232C51"/>
    <w:rsid w:val="00233F34"/>
    <w:rsid w:val="00233F72"/>
    <w:rsid w:val="0023401B"/>
    <w:rsid w:val="002340B5"/>
    <w:rsid w:val="0023423F"/>
    <w:rsid w:val="002346A8"/>
    <w:rsid w:val="00234A3E"/>
    <w:rsid w:val="00234F94"/>
    <w:rsid w:val="002354EF"/>
    <w:rsid w:val="002357EF"/>
    <w:rsid w:val="00235A2D"/>
    <w:rsid w:val="0023629B"/>
    <w:rsid w:val="002363A5"/>
    <w:rsid w:val="00236AC8"/>
    <w:rsid w:val="00236D18"/>
    <w:rsid w:val="00236D7C"/>
    <w:rsid w:val="002374B4"/>
    <w:rsid w:val="0023750E"/>
    <w:rsid w:val="00237A18"/>
    <w:rsid w:val="0024024A"/>
    <w:rsid w:val="00240B36"/>
    <w:rsid w:val="00240D30"/>
    <w:rsid w:val="002410C1"/>
    <w:rsid w:val="00241808"/>
    <w:rsid w:val="00241858"/>
    <w:rsid w:val="0024185B"/>
    <w:rsid w:val="0024279D"/>
    <w:rsid w:val="00242BC4"/>
    <w:rsid w:val="00242ED0"/>
    <w:rsid w:val="00243007"/>
    <w:rsid w:val="002430E2"/>
    <w:rsid w:val="002432DE"/>
    <w:rsid w:val="0024391D"/>
    <w:rsid w:val="00243D2A"/>
    <w:rsid w:val="00244202"/>
    <w:rsid w:val="002445DD"/>
    <w:rsid w:val="002458B7"/>
    <w:rsid w:val="00245DC1"/>
    <w:rsid w:val="00246213"/>
    <w:rsid w:val="002468D5"/>
    <w:rsid w:val="00246904"/>
    <w:rsid w:val="00246D8D"/>
    <w:rsid w:val="00247068"/>
    <w:rsid w:val="0024711D"/>
    <w:rsid w:val="00247EA5"/>
    <w:rsid w:val="00250344"/>
    <w:rsid w:val="002503DA"/>
    <w:rsid w:val="00250CEE"/>
    <w:rsid w:val="00250F0A"/>
    <w:rsid w:val="0025198D"/>
    <w:rsid w:val="00251A04"/>
    <w:rsid w:val="00251C24"/>
    <w:rsid w:val="00252126"/>
    <w:rsid w:val="00252EBE"/>
    <w:rsid w:val="002531A1"/>
    <w:rsid w:val="00253BFA"/>
    <w:rsid w:val="00253F32"/>
    <w:rsid w:val="00254415"/>
    <w:rsid w:val="00254569"/>
    <w:rsid w:val="002547C7"/>
    <w:rsid w:val="002548B1"/>
    <w:rsid w:val="0025561B"/>
    <w:rsid w:val="002556CD"/>
    <w:rsid w:val="002559EE"/>
    <w:rsid w:val="00255DBA"/>
    <w:rsid w:val="0025612E"/>
    <w:rsid w:val="002562ED"/>
    <w:rsid w:val="002563F1"/>
    <w:rsid w:val="002564BB"/>
    <w:rsid w:val="002564BD"/>
    <w:rsid w:val="00256A50"/>
    <w:rsid w:val="00256C3A"/>
    <w:rsid w:val="00257324"/>
    <w:rsid w:val="0025777D"/>
    <w:rsid w:val="002602FF"/>
    <w:rsid w:val="00261425"/>
    <w:rsid w:val="002616BF"/>
    <w:rsid w:val="00261714"/>
    <w:rsid w:val="002620E7"/>
    <w:rsid w:val="002621D9"/>
    <w:rsid w:val="002633ED"/>
    <w:rsid w:val="002636B9"/>
    <w:rsid w:val="002636EA"/>
    <w:rsid w:val="002638A1"/>
    <w:rsid w:val="00263C69"/>
    <w:rsid w:val="00263F34"/>
    <w:rsid w:val="002647C6"/>
    <w:rsid w:val="002651A8"/>
    <w:rsid w:val="00265CA7"/>
    <w:rsid w:val="00266763"/>
    <w:rsid w:val="00266929"/>
    <w:rsid w:val="00266CD2"/>
    <w:rsid w:val="00266D13"/>
    <w:rsid w:val="002674F6"/>
    <w:rsid w:val="00267989"/>
    <w:rsid w:val="00267D11"/>
    <w:rsid w:val="00270298"/>
    <w:rsid w:val="00270C19"/>
    <w:rsid w:val="00271A44"/>
    <w:rsid w:val="00272F85"/>
    <w:rsid w:val="00272FC4"/>
    <w:rsid w:val="002730E2"/>
    <w:rsid w:val="002740E3"/>
    <w:rsid w:val="00274721"/>
    <w:rsid w:val="00274A0D"/>
    <w:rsid w:val="00274D74"/>
    <w:rsid w:val="00274E2F"/>
    <w:rsid w:val="002750DB"/>
    <w:rsid w:val="00275567"/>
    <w:rsid w:val="00275B78"/>
    <w:rsid w:val="00275C66"/>
    <w:rsid w:val="00275CB9"/>
    <w:rsid w:val="00275F8E"/>
    <w:rsid w:val="0027650A"/>
    <w:rsid w:val="0027655C"/>
    <w:rsid w:val="00276A3C"/>
    <w:rsid w:val="00276B0B"/>
    <w:rsid w:val="00276C2E"/>
    <w:rsid w:val="002770A2"/>
    <w:rsid w:val="00277263"/>
    <w:rsid w:val="0027735D"/>
    <w:rsid w:val="002773B5"/>
    <w:rsid w:val="002773D7"/>
    <w:rsid w:val="002807A5"/>
    <w:rsid w:val="0028083B"/>
    <w:rsid w:val="002808C8"/>
    <w:rsid w:val="00280E6F"/>
    <w:rsid w:val="00280FC7"/>
    <w:rsid w:val="00281B9E"/>
    <w:rsid w:val="00282229"/>
    <w:rsid w:val="002822C9"/>
    <w:rsid w:val="00282888"/>
    <w:rsid w:val="0028292A"/>
    <w:rsid w:val="0028313D"/>
    <w:rsid w:val="00283530"/>
    <w:rsid w:val="00284128"/>
    <w:rsid w:val="00284284"/>
    <w:rsid w:val="00284BCB"/>
    <w:rsid w:val="00285837"/>
    <w:rsid w:val="00285B12"/>
    <w:rsid w:val="0028635F"/>
    <w:rsid w:val="0028640A"/>
    <w:rsid w:val="00286ABB"/>
    <w:rsid w:val="00286D90"/>
    <w:rsid w:val="00287C54"/>
    <w:rsid w:val="002905C6"/>
    <w:rsid w:val="00290B53"/>
    <w:rsid w:val="00290DAB"/>
    <w:rsid w:val="00290F23"/>
    <w:rsid w:val="00291BA7"/>
    <w:rsid w:val="00291CD6"/>
    <w:rsid w:val="00292025"/>
    <w:rsid w:val="00293456"/>
    <w:rsid w:val="002940C8"/>
    <w:rsid w:val="00294612"/>
    <w:rsid w:val="00294887"/>
    <w:rsid w:val="002952E9"/>
    <w:rsid w:val="00295444"/>
    <w:rsid w:val="002958E0"/>
    <w:rsid w:val="00295D8B"/>
    <w:rsid w:val="00296360"/>
    <w:rsid w:val="00296B4D"/>
    <w:rsid w:val="0029755F"/>
    <w:rsid w:val="00297668"/>
    <w:rsid w:val="00297AD3"/>
    <w:rsid w:val="002A06A8"/>
    <w:rsid w:val="002A0C57"/>
    <w:rsid w:val="002A0EBE"/>
    <w:rsid w:val="002A0FA9"/>
    <w:rsid w:val="002A0FC1"/>
    <w:rsid w:val="002A1284"/>
    <w:rsid w:val="002A208A"/>
    <w:rsid w:val="002A264A"/>
    <w:rsid w:val="002A2FF8"/>
    <w:rsid w:val="002A300B"/>
    <w:rsid w:val="002A3FFE"/>
    <w:rsid w:val="002A43F0"/>
    <w:rsid w:val="002A45FF"/>
    <w:rsid w:val="002A49F7"/>
    <w:rsid w:val="002A4C84"/>
    <w:rsid w:val="002A53F6"/>
    <w:rsid w:val="002A56A2"/>
    <w:rsid w:val="002A5723"/>
    <w:rsid w:val="002A5F48"/>
    <w:rsid w:val="002A61D2"/>
    <w:rsid w:val="002A65BC"/>
    <w:rsid w:val="002A6BC8"/>
    <w:rsid w:val="002A6C3F"/>
    <w:rsid w:val="002A6C44"/>
    <w:rsid w:val="002A6CD7"/>
    <w:rsid w:val="002A6D37"/>
    <w:rsid w:val="002A6F25"/>
    <w:rsid w:val="002A7281"/>
    <w:rsid w:val="002A74C4"/>
    <w:rsid w:val="002A765E"/>
    <w:rsid w:val="002A7BE3"/>
    <w:rsid w:val="002B02F4"/>
    <w:rsid w:val="002B0920"/>
    <w:rsid w:val="002B0A5F"/>
    <w:rsid w:val="002B0C62"/>
    <w:rsid w:val="002B0ED4"/>
    <w:rsid w:val="002B0EE2"/>
    <w:rsid w:val="002B11AA"/>
    <w:rsid w:val="002B1A17"/>
    <w:rsid w:val="002B1FE0"/>
    <w:rsid w:val="002B2851"/>
    <w:rsid w:val="002B2C0F"/>
    <w:rsid w:val="002B389E"/>
    <w:rsid w:val="002B3A8B"/>
    <w:rsid w:val="002B3B94"/>
    <w:rsid w:val="002B3C18"/>
    <w:rsid w:val="002B486F"/>
    <w:rsid w:val="002B4911"/>
    <w:rsid w:val="002B4EA4"/>
    <w:rsid w:val="002B4F4C"/>
    <w:rsid w:val="002B50C3"/>
    <w:rsid w:val="002B50F5"/>
    <w:rsid w:val="002B5431"/>
    <w:rsid w:val="002B5455"/>
    <w:rsid w:val="002B6270"/>
    <w:rsid w:val="002B7759"/>
    <w:rsid w:val="002B786B"/>
    <w:rsid w:val="002B787F"/>
    <w:rsid w:val="002B7A39"/>
    <w:rsid w:val="002B7C54"/>
    <w:rsid w:val="002C05D7"/>
    <w:rsid w:val="002C0BDF"/>
    <w:rsid w:val="002C10CB"/>
    <w:rsid w:val="002C1514"/>
    <w:rsid w:val="002C2072"/>
    <w:rsid w:val="002C2803"/>
    <w:rsid w:val="002C2906"/>
    <w:rsid w:val="002C298F"/>
    <w:rsid w:val="002C2BB9"/>
    <w:rsid w:val="002C2BE4"/>
    <w:rsid w:val="002C2E08"/>
    <w:rsid w:val="002C3277"/>
    <w:rsid w:val="002C329A"/>
    <w:rsid w:val="002C32D4"/>
    <w:rsid w:val="002C340A"/>
    <w:rsid w:val="002C3DC7"/>
    <w:rsid w:val="002C3E56"/>
    <w:rsid w:val="002C4611"/>
    <w:rsid w:val="002C4D1A"/>
    <w:rsid w:val="002C5145"/>
    <w:rsid w:val="002C5273"/>
    <w:rsid w:val="002C53A8"/>
    <w:rsid w:val="002C5733"/>
    <w:rsid w:val="002C5ADC"/>
    <w:rsid w:val="002C5F0B"/>
    <w:rsid w:val="002C6823"/>
    <w:rsid w:val="002C78E0"/>
    <w:rsid w:val="002D006F"/>
    <w:rsid w:val="002D07C1"/>
    <w:rsid w:val="002D0D6A"/>
    <w:rsid w:val="002D14D0"/>
    <w:rsid w:val="002D159E"/>
    <w:rsid w:val="002D1786"/>
    <w:rsid w:val="002D180E"/>
    <w:rsid w:val="002D1A0C"/>
    <w:rsid w:val="002D1A99"/>
    <w:rsid w:val="002D1F35"/>
    <w:rsid w:val="002D1F4F"/>
    <w:rsid w:val="002D2452"/>
    <w:rsid w:val="002D2533"/>
    <w:rsid w:val="002D2666"/>
    <w:rsid w:val="002D287F"/>
    <w:rsid w:val="002D2A62"/>
    <w:rsid w:val="002D2F4A"/>
    <w:rsid w:val="002D3407"/>
    <w:rsid w:val="002D419F"/>
    <w:rsid w:val="002D44ED"/>
    <w:rsid w:val="002D455A"/>
    <w:rsid w:val="002D4C3B"/>
    <w:rsid w:val="002D5064"/>
    <w:rsid w:val="002D5399"/>
    <w:rsid w:val="002D53E1"/>
    <w:rsid w:val="002D5484"/>
    <w:rsid w:val="002D5A76"/>
    <w:rsid w:val="002D5B92"/>
    <w:rsid w:val="002D5D7A"/>
    <w:rsid w:val="002D5E12"/>
    <w:rsid w:val="002D629F"/>
    <w:rsid w:val="002D6985"/>
    <w:rsid w:val="002D6A9E"/>
    <w:rsid w:val="002D75B3"/>
    <w:rsid w:val="002D76B6"/>
    <w:rsid w:val="002E01C7"/>
    <w:rsid w:val="002E01EA"/>
    <w:rsid w:val="002E04A2"/>
    <w:rsid w:val="002E0DFF"/>
    <w:rsid w:val="002E1D5C"/>
    <w:rsid w:val="002E254C"/>
    <w:rsid w:val="002E2A6E"/>
    <w:rsid w:val="002E3B98"/>
    <w:rsid w:val="002E451D"/>
    <w:rsid w:val="002E462B"/>
    <w:rsid w:val="002E537F"/>
    <w:rsid w:val="002E5472"/>
    <w:rsid w:val="002E5888"/>
    <w:rsid w:val="002E7001"/>
    <w:rsid w:val="002E73BF"/>
    <w:rsid w:val="002E7735"/>
    <w:rsid w:val="002F0046"/>
    <w:rsid w:val="002F0138"/>
    <w:rsid w:val="002F0826"/>
    <w:rsid w:val="002F1041"/>
    <w:rsid w:val="002F129B"/>
    <w:rsid w:val="002F131F"/>
    <w:rsid w:val="002F1D79"/>
    <w:rsid w:val="002F23ED"/>
    <w:rsid w:val="002F2A32"/>
    <w:rsid w:val="002F2C82"/>
    <w:rsid w:val="002F2E21"/>
    <w:rsid w:val="002F488B"/>
    <w:rsid w:val="002F4EA9"/>
    <w:rsid w:val="002F59A6"/>
    <w:rsid w:val="002F5CC0"/>
    <w:rsid w:val="002F6553"/>
    <w:rsid w:val="002F6CD8"/>
    <w:rsid w:val="002F73CC"/>
    <w:rsid w:val="002F7AC7"/>
    <w:rsid w:val="002F7F66"/>
    <w:rsid w:val="00300760"/>
    <w:rsid w:val="003008FC"/>
    <w:rsid w:val="00300B7B"/>
    <w:rsid w:val="00300F16"/>
    <w:rsid w:val="0030174A"/>
    <w:rsid w:val="0030189E"/>
    <w:rsid w:val="0030212A"/>
    <w:rsid w:val="003025CB"/>
    <w:rsid w:val="003029DB"/>
    <w:rsid w:val="00302B0D"/>
    <w:rsid w:val="00302CCE"/>
    <w:rsid w:val="00302CFE"/>
    <w:rsid w:val="00302EAF"/>
    <w:rsid w:val="003034C9"/>
    <w:rsid w:val="00303D8A"/>
    <w:rsid w:val="003045B1"/>
    <w:rsid w:val="00304614"/>
    <w:rsid w:val="00304C78"/>
    <w:rsid w:val="00304D68"/>
    <w:rsid w:val="00304E1F"/>
    <w:rsid w:val="00305199"/>
    <w:rsid w:val="0030563A"/>
    <w:rsid w:val="0030609A"/>
    <w:rsid w:val="00306151"/>
    <w:rsid w:val="00306438"/>
    <w:rsid w:val="00306AE3"/>
    <w:rsid w:val="00306E23"/>
    <w:rsid w:val="003073C6"/>
    <w:rsid w:val="00307545"/>
    <w:rsid w:val="00307D08"/>
    <w:rsid w:val="00310684"/>
    <w:rsid w:val="00310FCB"/>
    <w:rsid w:val="003111A4"/>
    <w:rsid w:val="0031147A"/>
    <w:rsid w:val="003115B6"/>
    <w:rsid w:val="00311963"/>
    <w:rsid w:val="00311EAD"/>
    <w:rsid w:val="003120AB"/>
    <w:rsid w:val="00312997"/>
    <w:rsid w:val="00312A89"/>
    <w:rsid w:val="00312A8C"/>
    <w:rsid w:val="00312F11"/>
    <w:rsid w:val="00313149"/>
    <w:rsid w:val="00313343"/>
    <w:rsid w:val="00313D63"/>
    <w:rsid w:val="003142B3"/>
    <w:rsid w:val="00314B9F"/>
    <w:rsid w:val="0031506D"/>
    <w:rsid w:val="00315103"/>
    <w:rsid w:val="00315850"/>
    <w:rsid w:val="00315EEA"/>
    <w:rsid w:val="00315FD6"/>
    <w:rsid w:val="00316036"/>
    <w:rsid w:val="00316097"/>
    <w:rsid w:val="00316634"/>
    <w:rsid w:val="003168CD"/>
    <w:rsid w:val="00316A2D"/>
    <w:rsid w:val="0031706F"/>
    <w:rsid w:val="0031711A"/>
    <w:rsid w:val="003178E4"/>
    <w:rsid w:val="00317C90"/>
    <w:rsid w:val="00317D18"/>
    <w:rsid w:val="0032046F"/>
    <w:rsid w:val="003204C0"/>
    <w:rsid w:val="00320749"/>
    <w:rsid w:val="00320809"/>
    <w:rsid w:val="00321025"/>
    <w:rsid w:val="00321B81"/>
    <w:rsid w:val="00321BE8"/>
    <w:rsid w:val="00321D1F"/>
    <w:rsid w:val="00322B97"/>
    <w:rsid w:val="00323124"/>
    <w:rsid w:val="003232F3"/>
    <w:rsid w:val="0032378E"/>
    <w:rsid w:val="00323931"/>
    <w:rsid w:val="00323EBD"/>
    <w:rsid w:val="00325EC9"/>
    <w:rsid w:val="00325FE4"/>
    <w:rsid w:val="003260FF"/>
    <w:rsid w:val="00326BA6"/>
    <w:rsid w:val="00327045"/>
    <w:rsid w:val="0032705C"/>
    <w:rsid w:val="00327129"/>
    <w:rsid w:val="0032738C"/>
    <w:rsid w:val="00327622"/>
    <w:rsid w:val="00327A07"/>
    <w:rsid w:val="003311D5"/>
    <w:rsid w:val="003313B3"/>
    <w:rsid w:val="003314EF"/>
    <w:rsid w:val="003317F3"/>
    <w:rsid w:val="003323E3"/>
    <w:rsid w:val="00332897"/>
    <w:rsid w:val="0033295C"/>
    <w:rsid w:val="00333776"/>
    <w:rsid w:val="0033397A"/>
    <w:rsid w:val="00333DAF"/>
    <w:rsid w:val="00333E1C"/>
    <w:rsid w:val="00334252"/>
    <w:rsid w:val="00334352"/>
    <w:rsid w:val="00334982"/>
    <w:rsid w:val="00334B4A"/>
    <w:rsid w:val="00334B5F"/>
    <w:rsid w:val="00334E7F"/>
    <w:rsid w:val="0033504E"/>
    <w:rsid w:val="00335068"/>
    <w:rsid w:val="00335815"/>
    <w:rsid w:val="00335D53"/>
    <w:rsid w:val="0033617D"/>
    <w:rsid w:val="0033649B"/>
    <w:rsid w:val="00336A9F"/>
    <w:rsid w:val="00337261"/>
    <w:rsid w:val="00337D2E"/>
    <w:rsid w:val="00340C99"/>
    <w:rsid w:val="003411B4"/>
    <w:rsid w:val="003418A0"/>
    <w:rsid w:val="0034248E"/>
    <w:rsid w:val="0034257A"/>
    <w:rsid w:val="00342C1C"/>
    <w:rsid w:val="00343AEF"/>
    <w:rsid w:val="00343C59"/>
    <w:rsid w:val="00344932"/>
    <w:rsid w:val="003449BA"/>
    <w:rsid w:val="00344BED"/>
    <w:rsid w:val="00344DCE"/>
    <w:rsid w:val="003450B7"/>
    <w:rsid w:val="003453A3"/>
    <w:rsid w:val="00345EE0"/>
    <w:rsid w:val="00346042"/>
    <w:rsid w:val="00346070"/>
    <w:rsid w:val="00346CE0"/>
    <w:rsid w:val="00347150"/>
    <w:rsid w:val="00347199"/>
    <w:rsid w:val="0034753B"/>
    <w:rsid w:val="00347A15"/>
    <w:rsid w:val="00347A6C"/>
    <w:rsid w:val="00347DFA"/>
    <w:rsid w:val="00347E9A"/>
    <w:rsid w:val="003502F6"/>
    <w:rsid w:val="00350400"/>
    <w:rsid w:val="00350CA8"/>
    <w:rsid w:val="00351363"/>
    <w:rsid w:val="0035197C"/>
    <w:rsid w:val="00352428"/>
    <w:rsid w:val="0035257D"/>
    <w:rsid w:val="00352918"/>
    <w:rsid w:val="00352D6B"/>
    <w:rsid w:val="00353201"/>
    <w:rsid w:val="003532E2"/>
    <w:rsid w:val="00353A70"/>
    <w:rsid w:val="00353FDB"/>
    <w:rsid w:val="0035433A"/>
    <w:rsid w:val="003549B4"/>
    <w:rsid w:val="00354C0D"/>
    <w:rsid w:val="00354CA7"/>
    <w:rsid w:val="00354D83"/>
    <w:rsid w:val="00354FE9"/>
    <w:rsid w:val="00355C52"/>
    <w:rsid w:val="00355DF1"/>
    <w:rsid w:val="00355E83"/>
    <w:rsid w:val="003560D5"/>
    <w:rsid w:val="00356319"/>
    <w:rsid w:val="00356582"/>
    <w:rsid w:val="0035658B"/>
    <w:rsid w:val="003572B9"/>
    <w:rsid w:val="003573E6"/>
    <w:rsid w:val="00357784"/>
    <w:rsid w:val="00357906"/>
    <w:rsid w:val="00360791"/>
    <w:rsid w:val="00360F66"/>
    <w:rsid w:val="00361705"/>
    <w:rsid w:val="00361F21"/>
    <w:rsid w:val="003626BB"/>
    <w:rsid w:val="00362A3A"/>
    <w:rsid w:val="00362A4D"/>
    <w:rsid w:val="00362D8D"/>
    <w:rsid w:val="003641DA"/>
    <w:rsid w:val="003642A3"/>
    <w:rsid w:val="00364338"/>
    <w:rsid w:val="00364739"/>
    <w:rsid w:val="00364F82"/>
    <w:rsid w:val="00365298"/>
    <w:rsid w:val="00365443"/>
    <w:rsid w:val="00365899"/>
    <w:rsid w:val="00365D37"/>
    <w:rsid w:val="00366045"/>
    <w:rsid w:val="003661DC"/>
    <w:rsid w:val="003663A4"/>
    <w:rsid w:val="00367134"/>
    <w:rsid w:val="003671B8"/>
    <w:rsid w:val="00370FC3"/>
    <w:rsid w:val="003714CB"/>
    <w:rsid w:val="00371BB8"/>
    <w:rsid w:val="00372146"/>
    <w:rsid w:val="003728A5"/>
    <w:rsid w:val="00372F73"/>
    <w:rsid w:val="003731A4"/>
    <w:rsid w:val="003732EF"/>
    <w:rsid w:val="00373A5B"/>
    <w:rsid w:val="00373C70"/>
    <w:rsid w:val="00373FD3"/>
    <w:rsid w:val="00374215"/>
    <w:rsid w:val="00374D7B"/>
    <w:rsid w:val="003751EB"/>
    <w:rsid w:val="003756E9"/>
    <w:rsid w:val="00375B21"/>
    <w:rsid w:val="003761C4"/>
    <w:rsid w:val="0037666D"/>
    <w:rsid w:val="003768BB"/>
    <w:rsid w:val="003776B5"/>
    <w:rsid w:val="00377991"/>
    <w:rsid w:val="00377D51"/>
    <w:rsid w:val="003800F6"/>
    <w:rsid w:val="00380510"/>
    <w:rsid w:val="00380657"/>
    <w:rsid w:val="00380BDC"/>
    <w:rsid w:val="00380C00"/>
    <w:rsid w:val="003816BD"/>
    <w:rsid w:val="00381764"/>
    <w:rsid w:val="0038267E"/>
    <w:rsid w:val="003827EA"/>
    <w:rsid w:val="00382D26"/>
    <w:rsid w:val="00382E39"/>
    <w:rsid w:val="00382E63"/>
    <w:rsid w:val="0038320A"/>
    <w:rsid w:val="00384741"/>
    <w:rsid w:val="003847F2"/>
    <w:rsid w:val="00384BDF"/>
    <w:rsid w:val="00384E50"/>
    <w:rsid w:val="00385059"/>
    <w:rsid w:val="00386251"/>
    <w:rsid w:val="0038670F"/>
    <w:rsid w:val="00386761"/>
    <w:rsid w:val="00386C91"/>
    <w:rsid w:val="003872F0"/>
    <w:rsid w:val="00387598"/>
    <w:rsid w:val="00387723"/>
    <w:rsid w:val="00390B7A"/>
    <w:rsid w:val="00390BB1"/>
    <w:rsid w:val="003911DC"/>
    <w:rsid w:val="00391C79"/>
    <w:rsid w:val="0039258F"/>
    <w:rsid w:val="003926AB"/>
    <w:rsid w:val="0039293D"/>
    <w:rsid w:val="00392ECF"/>
    <w:rsid w:val="0039300D"/>
    <w:rsid w:val="00393C99"/>
    <w:rsid w:val="003956A4"/>
    <w:rsid w:val="00395A63"/>
    <w:rsid w:val="00396102"/>
    <w:rsid w:val="003961B7"/>
    <w:rsid w:val="00396414"/>
    <w:rsid w:val="003971E9"/>
    <w:rsid w:val="0039759F"/>
    <w:rsid w:val="00397634"/>
    <w:rsid w:val="00397658"/>
    <w:rsid w:val="00397B72"/>
    <w:rsid w:val="003A04D5"/>
    <w:rsid w:val="003A0619"/>
    <w:rsid w:val="003A0A2C"/>
    <w:rsid w:val="003A0FD9"/>
    <w:rsid w:val="003A11F8"/>
    <w:rsid w:val="003A123A"/>
    <w:rsid w:val="003A1E2C"/>
    <w:rsid w:val="003A217D"/>
    <w:rsid w:val="003A21B5"/>
    <w:rsid w:val="003A2607"/>
    <w:rsid w:val="003A2662"/>
    <w:rsid w:val="003A2799"/>
    <w:rsid w:val="003A29C6"/>
    <w:rsid w:val="003A2E2A"/>
    <w:rsid w:val="003A2E9C"/>
    <w:rsid w:val="003A2EB0"/>
    <w:rsid w:val="003A3141"/>
    <w:rsid w:val="003A3286"/>
    <w:rsid w:val="003A3CA7"/>
    <w:rsid w:val="003A48F2"/>
    <w:rsid w:val="003A537A"/>
    <w:rsid w:val="003A5625"/>
    <w:rsid w:val="003A5BD7"/>
    <w:rsid w:val="003A67DD"/>
    <w:rsid w:val="003A6DD4"/>
    <w:rsid w:val="003A72CF"/>
    <w:rsid w:val="003A7349"/>
    <w:rsid w:val="003A7457"/>
    <w:rsid w:val="003A7485"/>
    <w:rsid w:val="003A75DE"/>
    <w:rsid w:val="003A7804"/>
    <w:rsid w:val="003A7EF8"/>
    <w:rsid w:val="003B0822"/>
    <w:rsid w:val="003B0CE6"/>
    <w:rsid w:val="003B0EF8"/>
    <w:rsid w:val="003B11D1"/>
    <w:rsid w:val="003B12C8"/>
    <w:rsid w:val="003B1409"/>
    <w:rsid w:val="003B17EF"/>
    <w:rsid w:val="003B1FD6"/>
    <w:rsid w:val="003B224B"/>
    <w:rsid w:val="003B2E85"/>
    <w:rsid w:val="003B304B"/>
    <w:rsid w:val="003B3133"/>
    <w:rsid w:val="003B321D"/>
    <w:rsid w:val="003B3CD5"/>
    <w:rsid w:val="003B4136"/>
    <w:rsid w:val="003B4267"/>
    <w:rsid w:val="003B42CB"/>
    <w:rsid w:val="003B42D0"/>
    <w:rsid w:val="003B450E"/>
    <w:rsid w:val="003B49DF"/>
    <w:rsid w:val="003B4B4E"/>
    <w:rsid w:val="003B4F37"/>
    <w:rsid w:val="003B53BF"/>
    <w:rsid w:val="003B5584"/>
    <w:rsid w:val="003B567D"/>
    <w:rsid w:val="003B5D8A"/>
    <w:rsid w:val="003B6157"/>
    <w:rsid w:val="003B64E3"/>
    <w:rsid w:val="003B664C"/>
    <w:rsid w:val="003B6C22"/>
    <w:rsid w:val="003B6E2E"/>
    <w:rsid w:val="003B70F0"/>
    <w:rsid w:val="003B7FE7"/>
    <w:rsid w:val="003C043D"/>
    <w:rsid w:val="003C049F"/>
    <w:rsid w:val="003C07D3"/>
    <w:rsid w:val="003C0F78"/>
    <w:rsid w:val="003C1DEB"/>
    <w:rsid w:val="003C1F5A"/>
    <w:rsid w:val="003C2915"/>
    <w:rsid w:val="003C2D02"/>
    <w:rsid w:val="003C2D7B"/>
    <w:rsid w:val="003C2E71"/>
    <w:rsid w:val="003C37EB"/>
    <w:rsid w:val="003C44AE"/>
    <w:rsid w:val="003C45D0"/>
    <w:rsid w:val="003C517E"/>
    <w:rsid w:val="003C518F"/>
    <w:rsid w:val="003C55AB"/>
    <w:rsid w:val="003C5600"/>
    <w:rsid w:val="003C60D9"/>
    <w:rsid w:val="003C6351"/>
    <w:rsid w:val="003C6622"/>
    <w:rsid w:val="003C68C2"/>
    <w:rsid w:val="003C6B70"/>
    <w:rsid w:val="003C6CDA"/>
    <w:rsid w:val="003C75BA"/>
    <w:rsid w:val="003C7FCF"/>
    <w:rsid w:val="003D06E1"/>
    <w:rsid w:val="003D0F3D"/>
    <w:rsid w:val="003D1C33"/>
    <w:rsid w:val="003D2A29"/>
    <w:rsid w:val="003D2E44"/>
    <w:rsid w:val="003D3229"/>
    <w:rsid w:val="003D3954"/>
    <w:rsid w:val="003D3B17"/>
    <w:rsid w:val="003D3BCB"/>
    <w:rsid w:val="003D3C9B"/>
    <w:rsid w:val="003D3DA6"/>
    <w:rsid w:val="003D4FEE"/>
    <w:rsid w:val="003D50A0"/>
    <w:rsid w:val="003D5A29"/>
    <w:rsid w:val="003D5ABA"/>
    <w:rsid w:val="003D5D37"/>
    <w:rsid w:val="003D5FC4"/>
    <w:rsid w:val="003D602A"/>
    <w:rsid w:val="003D67FF"/>
    <w:rsid w:val="003D7285"/>
    <w:rsid w:val="003D74E8"/>
    <w:rsid w:val="003E0170"/>
    <w:rsid w:val="003E01F1"/>
    <w:rsid w:val="003E09CD"/>
    <w:rsid w:val="003E19A0"/>
    <w:rsid w:val="003E1B13"/>
    <w:rsid w:val="003E213F"/>
    <w:rsid w:val="003E2504"/>
    <w:rsid w:val="003E27F2"/>
    <w:rsid w:val="003E2DC9"/>
    <w:rsid w:val="003E2FBB"/>
    <w:rsid w:val="003E3424"/>
    <w:rsid w:val="003E3483"/>
    <w:rsid w:val="003E3571"/>
    <w:rsid w:val="003E4FFC"/>
    <w:rsid w:val="003E50AB"/>
    <w:rsid w:val="003E52C7"/>
    <w:rsid w:val="003E5EAF"/>
    <w:rsid w:val="003E6557"/>
    <w:rsid w:val="003E6F56"/>
    <w:rsid w:val="003E71C8"/>
    <w:rsid w:val="003E72CA"/>
    <w:rsid w:val="003E7413"/>
    <w:rsid w:val="003E7576"/>
    <w:rsid w:val="003E7673"/>
    <w:rsid w:val="003E7BBD"/>
    <w:rsid w:val="003E7BCF"/>
    <w:rsid w:val="003E7DBC"/>
    <w:rsid w:val="003E7EE1"/>
    <w:rsid w:val="003F0228"/>
    <w:rsid w:val="003F0684"/>
    <w:rsid w:val="003F08E2"/>
    <w:rsid w:val="003F199D"/>
    <w:rsid w:val="003F1B71"/>
    <w:rsid w:val="003F1C5E"/>
    <w:rsid w:val="003F20EA"/>
    <w:rsid w:val="003F244E"/>
    <w:rsid w:val="003F2581"/>
    <w:rsid w:val="003F2BE6"/>
    <w:rsid w:val="003F329D"/>
    <w:rsid w:val="003F3341"/>
    <w:rsid w:val="003F343E"/>
    <w:rsid w:val="003F3730"/>
    <w:rsid w:val="003F399C"/>
    <w:rsid w:val="003F3AC6"/>
    <w:rsid w:val="003F3B6F"/>
    <w:rsid w:val="003F4C4C"/>
    <w:rsid w:val="003F5672"/>
    <w:rsid w:val="003F58C6"/>
    <w:rsid w:val="003F5A43"/>
    <w:rsid w:val="003F6950"/>
    <w:rsid w:val="003F6CA8"/>
    <w:rsid w:val="003F6CCA"/>
    <w:rsid w:val="003F709D"/>
    <w:rsid w:val="003F716E"/>
    <w:rsid w:val="003F79CD"/>
    <w:rsid w:val="003F7E5C"/>
    <w:rsid w:val="00400A36"/>
    <w:rsid w:val="00400CD9"/>
    <w:rsid w:val="00400D64"/>
    <w:rsid w:val="00401226"/>
    <w:rsid w:val="00401382"/>
    <w:rsid w:val="004018B2"/>
    <w:rsid w:val="00401D31"/>
    <w:rsid w:val="0040215A"/>
    <w:rsid w:val="0040222D"/>
    <w:rsid w:val="0040241C"/>
    <w:rsid w:val="00402A64"/>
    <w:rsid w:val="00402DB0"/>
    <w:rsid w:val="00403043"/>
    <w:rsid w:val="004038E0"/>
    <w:rsid w:val="00403B8B"/>
    <w:rsid w:val="00404175"/>
    <w:rsid w:val="00404181"/>
    <w:rsid w:val="004044BA"/>
    <w:rsid w:val="00404DEA"/>
    <w:rsid w:val="00404EBE"/>
    <w:rsid w:val="0040511A"/>
    <w:rsid w:val="004053B4"/>
    <w:rsid w:val="00405502"/>
    <w:rsid w:val="004058B8"/>
    <w:rsid w:val="004059D8"/>
    <w:rsid w:val="00405C18"/>
    <w:rsid w:val="00405DDE"/>
    <w:rsid w:val="00406094"/>
    <w:rsid w:val="00406106"/>
    <w:rsid w:val="00406F03"/>
    <w:rsid w:val="00410381"/>
    <w:rsid w:val="00410E6F"/>
    <w:rsid w:val="00410ECF"/>
    <w:rsid w:val="0041149C"/>
    <w:rsid w:val="00411690"/>
    <w:rsid w:val="00411A24"/>
    <w:rsid w:val="00411AFF"/>
    <w:rsid w:val="00412594"/>
    <w:rsid w:val="0041262D"/>
    <w:rsid w:val="00412861"/>
    <w:rsid w:val="00412A15"/>
    <w:rsid w:val="00413DA7"/>
    <w:rsid w:val="0041401B"/>
    <w:rsid w:val="004148F6"/>
    <w:rsid w:val="004149DE"/>
    <w:rsid w:val="00414A22"/>
    <w:rsid w:val="004151D6"/>
    <w:rsid w:val="00415C59"/>
    <w:rsid w:val="00415E1B"/>
    <w:rsid w:val="0041661B"/>
    <w:rsid w:val="0041689D"/>
    <w:rsid w:val="004168B8"/>
    <w:rsid w:val="00417365"/>
    <w:rsid w:val="00417504"/>
    <w:rsid w:val="004178F0"/>
    <w:rsid w:val="00417EB9"/>
    <w:rsid w:val="0042020A"/>
    <w:rsid w:val="0042032C"/>
    <w:rsid w:val="004207CA"/>
    <w:rsid w:val="00420953"/>
    <w:rsid w:val="00420A4B"/>
    <w:rsid w:val="00420C15"/>
    <w:rsid w:val="00420D3B"/>
    <w:rsid w:val="004215E0"/>
    <w:rsid w:val="00421996"/>
    <w:rsid w:val="004230D3"/>
    <w:rsid w:val="0042325F"/>
    <w:rsid w:val="004234B5"/>
    <w:rsid w:val="00423551"/>
    <w:rsid w:val="00423A9D"/>
    <w:rsid w:val="0042447C"/>
    <w:rsid w:val="00424845"/>
    <w:rsid w:val="00424946"/>
    <w:rsid w:val="004251BA"/>
    <w:rsid w:val="004259FE"/>
    <w:rsid w:val="00425BB5"/>
    <w:rsid w:val="00426BD3"/>
    <w:rsid w:val="00426C34"/>
    <w:rsid w:val="00426FBF"/>
    <w:rsid w:val="004304E1"/>
    <w:rsid w:val="00430DBB"/>
    <w:rsid w:val="004310D7"/>
    <w:rsid w:val="00431145"/>
    <w:rsid w:val="0043116C"/>
    <w:rsid w:val="004313D2"/>
    <w:rsid w:val="00431410"/>
    <w:rsid w:val="004318C0"/>
    <w:rsid w:val="00431A8D"/>
    <w:rsid w:val="00431AA6"/>
    <w:rsid w:val="00431CA1"/>
    <w:rsid w:val="0043250D"/>
    <w:rsid w:val="00432711"/>
    <w:rsid w:val="004328C8"/>
    <w:rsid w:val="00432AFE"/>
    <w:rsid w:val="0043327F"/>
    <w:rsid w:val="004339B2"/>
    <w:rsid w:val="004341DA"/>
    <w:rsid w:val="004341F5"/>
    <w:rsid w:val="00434785"/>
    <w:rsid w:val="00434D61"/>
    <w:rsid w:val="00434ECE"/>
    <w:rsid w:val="004352B4"/>
    <w:rsid w:val="00435697"/>
    <w:rsid w:val="00435A86"/>
    <w:rsid w:val="0043615B"/>
    <w:rsid w:val="0043650E"/>
    <w:rsid w:val="00436D7D"/>
    <w:rsid w:val="004371FA"/>
    <w:rsid w:val="004372A3"/>
    <w:rsid w:val="004373AF"/>
    <w:rsid w:val="0043777F"/>
    <w:rsid w:val="00440A01"/>
    <w:rsid w:val="00440E4F"/>
    <w:rsid w:val="004413DA"/>
    <w:rsid w:val="00441910"/>
    <w:rsid w:val="00441AEE"/>
    <w:rsid w:val="00441BC2"/>
    <w:rsid w:val="00441CB0"/>
    <w:rsid w:val="00441DC0"/>
    <w:rsid w:val="00441FB8"/>
    <w:rsid w:val="00442176"/>
    <w:rsid w:val="004422C3"/>
    <w:rsid w:val="004427EE"/>
    <w:rsid w:val="004428EE"/>
    <w:rsid w:val="00442BF4"/>
    <w:rsid w:val="00442D31"/>
    <w:rsid w:val="00443210"/>
    <w:rsid w:val="0044411C"/>
    <w:rsid w:val="004448C7"/>
    <w:rsid w:val="004449B1"/>
    <w:rsid w:val="00444A3C"/>
    <w:rsid w:val="00444AC2"/>
    <w:rsid w:val="00445691"/>
    <w:rsid w:val="0044592B"/>
    <w:rsid w:val="00445C95"/>
    <w:rsid w:val="00445F2C"/>
    <w:rsid w:val="00446CB9"/>
    <w:rsid w:val="004476A0"/>
    <w:rsid w:val="00447959"/>
    <w:rsid w:val="00447B9F"/>
    <w:rsid w:val="00447C80"/>
    <w:rsid w:val="00447E33"/>
    <w:rsid w:val="00450C8B"/>
    <w:rsid w:val="004513CC"/>
    <w:rsid w:val="004517E6"/>
    <w:rsid w:val="00451908"/>
    <w:rsid w:val="00451DB1"/>
    <w:rsid w:val="0045269E"/>
    <w:rsid w:val="00452A93"/>
    <w:rsid w:val="00452C72"/>
    <w:rsid w:val="00452FEE"/>
    <w:rsid w:val="004539D2"/>
    <w:rsid w:val="00453A2D"/>
    <w:rsid w:val="00453B04"/>
    <w:rsid w:val="00453F4B"/>
    <w:rsid w:val="004547CB"/>
    <w:rsid w:val="00454EB5"/>
    <w:rsid w:val="004553D3"/>
    <w:rsid w:val="00455459"/>
    <w:rsid w:val="00456196"/>
    <w:rsid w:val="00456C46"/>
    <w:rsid w:val="00456C6E"/>
    <w:rsid w:val="00456CBC"/>
    <w:rsid w:val="004572AD"/>
    <w:rsid w:val="004572DB"/>
    <w:rsid w:val="004575F9"/>
    <w:rsid w:val="00457BA9"/>
    <w:rsid w:val="00457D46"/>
    <w:rsid w:val="00460765"/>
    <w:rsid w:val="004607F8"/>
    <w:rsid w:val="00460A10"/>
    <w:rsid w:val="00460E97"/>
    <w:rsid w:val="00461457"/>
    <w:rsid w:val="00461A36"/>
    <w:rsid w:val="00461A9A"/>
    <w:rsid w:val="00461AD3"/>
    <w:rsid w:val="00461B53"/>
    <w:rsid w:val="00461C83"/>
    <w:rsid w:val="00461D39"/>
    <w:rsid w:val="00461D48"/>
    <w:rsid w:val="00461E1B"/>
    <w:rsid w:val="0046266C"/>
    <w:rsid w:val="00462A94"/>
    <w:rsid w:val="004630D7"/>
    <w:rsid w:val="00463719"/>
    <w:rsid w:val="00464BCF"/>
    <w:rsid w:val="0046516F"/>
    <w:rsid w:val="00465A39"/>
    <w:rsid w:val="00465D17"/>
    <w:rsid w:val="00465D26"/>
    <w:rsid w:val="00466100"/>
    <w:rsid w:val="004664F6"/>
    <w:rsid w:val="00467710"/>
    <w:rsid w:val="0046790A"/>
    <w:rsid w:val="00470070"/>
    <w:rsid w:val="0047009D"/>
    <w:rsid w:val="004700E4"/>
    <w:rsid w:val="00470817"/>
    <w:rsid w:val="00470C2D"/>
    <w:rsid w:val="0047121C"/>
    <w:rsid w:val="0047143F"/>
    <w:rsid w:val="004714D6"/>
    <w:rsid w:val="00471829"/>
    <w:rsid w:val="00472098"/>
    <w:rsid w:val="00472C29"/>
    <w:rsid w:val="0047558D"/>
    <w:rsid w:val="004762C2"/>
    <w:rsid w:val="00476448"/>
    <w:rsid w:val="0047682F"/>
    <w:rsid w:val="0047718B"/>
    <w:rsid w:val="004777C6"/>
    <w:rsid w:val="00477D6A"/>
    <w:rsid w:val="0048067E"/>
    <w:rsid w:val="004807E7"/>
    <w:rsid w:val="00480BAA"/>
    <w:rsid w:val="00480C8D"/>
    <w:rsid w:val="00480CFA"/>
    <w:rsid w:val="004817DD"/>
    <w:rsid w:val="00481B3A"/>
    <w:rsid w:val="00481B61"/>
    <w:rsid w:val="00481F99"/>
    <w:rsid w:val="0048282A"/>
    <w:rsid w:val="00482B31"/>
    <w:rsid w:val="00482F64"/>
    <w:rsid w:val="00482FBA"/>
    <w:rsid w:val="0048313E"/>
    <w:rsid w:val="00483188"/>
    <w:rsid w:val="004831E7"/>
    <w:rsid w:val="00483716"/>
    <w:rsid w:val="004837DA"/>
    <w:rsid w:val="00483FD6"/>
    <w:rsid w:val="0048411A"/>
    <w:rsid w:val="004843E4"/>
    <w:rsid w:val="0048506F"/>
    <w:rsid w:val="0048569E"/>
    <w:rsid w:val="00485DE9"/>
    <w:rsid w:val="0048630D"/>
    <w:rsid w:val="00486A38"/>
    <w:rsid w:val="00486CA9"/>
    <w:rsid w:val="00486F7A"/>
    <w:rsid w:val="00487531"/>
    <w:rsid w:val="00487580"/>
    <w:rsid w:val="004875A0"/>
    <w:rsid w:val="00487CEB"/>
    <w:rsid w:val="00487D08"/>
    <w:rsid w:val="00487E71"/>
    <w:rsid w:val="00490EA5"/>
    <w:rsid w:val="00491204"/>
    <w:rsid w:val="00491638"/>
    <w:rsid w:val="004919D1"/>
    <w:rsid w:val="00491A0E"/>
    <w:rsid w:val="00491CAD"/>
    <w:rsid w:val="00491D7E"/>
    <w:rsid w:val="00491E1E"/>
    <w:rsid w:val="00492295"/>
    <w:rsid w:val="0049234F"/>
    <w:rsid w:val="0049296A"/>
    <w:rsid w:val="00492C08"/>
    <w:rsid w:val="00492E1C"/>
    <w:rsid w:val="00492E74"/>
    <w:rsid w:val="00493390"/>
    <w:rsid w:val="00493958"/>
    <w:rsid w:val="00493C61"/>
    <w:rsid w:val="00494009"/>
    <w:rsid w:val="0049576F"/>
    <w:rsid w:val="00495D53"/>
    <w:rsid w:val="004960ED"/>
    <w:rsid w:val="00496292"/>
    <w:rsid w:val="004964F3"/>
    <w:rsid w:val="0049667F"/>
    <w:rsid w:val="004974A0"/>
    <w:rsid w:val="0049792B"/>
    <w:rsid w:val="00497D5B"/>
    <w:rsid w:val="004A1484"/>
    <w:rsid w:val="004A23A4"/>
    <w:rsid w:val="004A2540"/>
    <w:rsid w:val="004A2BA9"/>
    <w:rsid w:val="004A3F99"/>
    <w:rsid w:val="004A437E"/>
    <w:rsid w:val="004A47BE"/>
    <w:rsid w:val="004A4959"/>
    <w:rsid w:val="004A4D68"/>
    <w:rsid w:val="004A4D77"/>
    <w:rsid w:val="004A50FC"/>
    <w:rsid w:val="004A5220"/>
    <w:rsid w:val="004A5D50"/>
    <w:rsid w:val="004A5D7E"/>
    <w:rsid w:val="004A5F01"/>
    <w:rsid w:val="004A64B3"/>
    <w:rsid w:val="004A6A0D"/>
    <w:rsid w:val="004A77C4"/>
    <w:rsid w:val="004A77F3"/>
    <w:rsid w:val="004B0ED0"/>
    <w:rsid w:val="004B1193"/>
    <w:rsid w:val="004B1B8B"/>
    <w:rsid w:val="004B26E4"/>
    <w:rsid w:val="004B2945"/>
    <w:rsid w:val="004B29A2"/>
    <w:rsid w:val="004B2AFA"/>
    <w:rsid w:val="004B2CC8"/>
    <w:rsid w:val="004B2D16"/>
    <w:rsid w:val="004B304A"/>
    <w:rsid w:val="004B3479"/>
    <w:rsid w:val="004B3971"/>
    <w:rsid w:val="004B44F7"/>
    <w:rsid w:val="004B4709"/>
    <w:rsid w:val="004B47EA"/>
    <w:rsid w:val="004B4F48"/>
    <w:rsid w:val="004B5220"/>
    <w:rsid w:val="004B547B"/>
    <w:rsid w:val="004B57EB"/>
    <w:rsid w:val="004B5AB0"/>
    <w:rsid w:val="004B5DEF"/>
    <w:rsid w:val="004B60B2"/>
    <w:rsid w:val="004B62B5"/>
    <w:rsid w:val="004B65AD"/>
    <w:rsid w:val="004B798E"/>
    <w:rsid w:val="004C0055"/>
    <w:rsid w:val="004C0A33"/>
    <w:rsid w:val="004C0DB3"/>
    <w:rsid w:val="004C20BA"/>
    <w:rsid w:val="004C2379"/>
    <w:rsid w:val="004C2BD8"/>
    <w:rsid w:val="004C3051"/>
    <w:rsid w:val="004C38B8"/>
    <w:rsid w:val="004C3DDD"/>
    <w:rsid w:val="004C4355"/>
    <w:rsid w:val="004C47B1"/>
    <w:rsid w:val="004C49D6"/>
    <w:rsid w:val="004C5055"/>
    <w:rsid w:val="004C5245"/>
    <w:rsid w:val="004C7039"/>
    <w:rsid w:val="004C7AFD"/>
    <w:rsid w:val="004C7B8C"/>
    <w:rsid w:val="004C7BD9"/>
    <w:rsid w:val="004D05EC"/>
    <w:rsid w:val="004D063A"/>
    <w:rsid w:val="004D0A98"/>
    <w:rsid w:val="004D0AFF"/>
    <w:rsid w:val="004D1007"/>
    <w:rsid w:val="004D1CAF"/>
    <w:rsid w:val="004D2C55"/>
    <w:rsid w:val="004D3A82"/>
    <w:rsid w:val="004D413F"/>
    <w:rsid w:val="004D47DE"/>
    <w:rsid w:val="004D51D0"/>
    <w:rsid w:val="004D575F"/>
    <w:rsid w:val="004D5F73"/>
    <w:rsid w:val="004D6087"/>
    <w:rsid w:val="004D6E38"/>
    <w:rsid w:val="004D70DC"/>
    <w:rsid w:val="004D7406"/>
    <w:rsid w:val="004D7679"/>
    <w:rsid w:val="004E0730"/>
    <w:rsid w:val="004E0953"/>
    <w:rsid w:val="004E0B62"/>
    <w:rsid w:val="004E0E98"/>
    <w:rsid w:val="004E11E3"/>
    <w:rsid w:val="004E13F0"/>
    <w:rsid w:val="004E223D"/>
    <w:rsid w:val="004E2640"/>
    <w:rsid w:val="004E2693"/>
    <w:rsid w:val="004E2949"/>
    <w:rsid w:val="004E31CA"/>
    <w:rsid w:val="004E3315"/>
    <w:rsid w:val="004E36C5"/>
    <w:rsid w:val="004E39B0"/>
    <w:rsid w:val="004E3C51"/>
    <w:rsid w:val="004E3E9A"/>
    <w:rsid w:val="004E4348"/>
    <w:rsid w:val="004E4512"/>
    <w:rsid w:val="004E4DEC"/>
    <w:rsid w:val="004E5D06"/>
    <w:rsid w:val="004E5D83"/>
    <w:rsid w:val="004E63D1"/>
    <w:rsid w:val="004E6787"/>
    <w:rsid w:val="004E6AF3"/>
    <w:rsid w:val="004E737B"/>
    <w:rsid w:val="004E7FD4"/>
    <w:rsid w:val="004F0FC1"/>
    <w:rsid w:val="004F180F"/>
    <w:rsid w:val="004F19FB"/>
    <w:rsid w:val="004F1C48"/>
    <w:rsid w:val="004F1C85"/>
    <w:rsid w:val="004F2725"/>
    <w:rsid w:val="004F2E40"/>
    <w:rsid w:val="004F33DC"/>
    <w:rsid w:val="004F4120"/>
    <w:rsid w:val="004F4520"/>
    <w:rsid w:val="004F49C2"/>
    <w:rsid w:val="004F4E11"/>
    <w:rsid w:val="004F4FD4"/>
    <w:rsid w:val="004F52ED"/>
    <w:rsid w:val="004F541C"/>
    <w:rsid w:val="004F55EF"/>
    <w:rsid w:val="004F5B6A"/>
    <w:rsid w:val="004F5E52"/>
    <w:rsid w:val="004F6BCA"/>
    <w:rsid w:val="004F70C2"/>
    <w:rsid w:val="004F73DE"/>
    <w:rsid w:val="004F7BCC"/>
    <w:rsid w:val="00500863"/>
    <w:rsid w:val="00500B86"/>
    <w:rsid w:val="00501051"/>
    <w:rsid w:val="005010F8"/>
    <w:rsid w:val="00501705"/>
    <w:rsid w:val="00501EC9"/>
    <w:rsid w:val="005020F8"/>
    <w:rsid w:val="00502353"/>
    <w:rsid w:val="005026D3"/>
    <w:rsid w:val="005029C3"/>
    <w:rsid w:val="00502A12"/>
    <w:rsid w:val="005031E9"/>
    <w:rsid w:val="005033C0"/>
    <w:rsid w:val="005039A8"/>
    <w:rsid w:val="005039AC"/>
    <w:rsid w:val="00503C7F"/>
    <w:rsid w:val="00503EB1"/>
    <w:rsid w:val="005041FB"/>
    <w:rsid w:val="00504CFA"/>
    <w:rsid w:val="0050539D"/>
    <w:rsid w:val="00505A79"/>
    <w:rsid w:val="00505BF8"/>
    <w:rsid w:val="00507057"/>
    <w:rsid w:val="00507AFE"/>
    <w:rsid w:val="005102F2"/>
    <w:rsid w:val="005105E7"/>
    <w:rsid w:val="005108D8"/>
    <w:rsid w:val="00510AA7"/>
    <w:rsid w:val="00510F17"/>
    <w:rsid w:val="0051118D"/>
    <w:rsid w:val="005111FE"/>
    <w:rsid w:val="0051126D"/>
    <w:rsid w:val="0051172E"/>
    <w:rsid w:val="00511B72"/>
    <w:rsid w:val="00511D40"/>
    <w:rsid w:val="00512164"/>
    <w:rsid w:val="005121D1"/>
    <w:rsid w:val="0051256F"/>
    <w:rsid w:val="00513BF6"/>
    <w:rsid w:val="00513EAD"/>
    <w:rsid w:val="005144E5"/>
    <w:rsid w:val="00515203"/>
    <w:rsid w:val="00515DF2"/>
    <w:rsid w:val="005160C9"/>
    <w:rsid w:val="00516357"/>
    <w:rsid w:val="00516486"/>
    <w:rsid w:val="005168E5"/>
    <w:rsid w:val="00517326"/>
    <w:rsid w:val="00517335"/>
    <w:rsid w:val="00517516"/>
    <w:rsid w:val="00517EBA"/>
    <w:rsid w:val="00520B87"/>
    <w:rsid w:val="00521305"/>
    <w:rsid w:val="00521B1C"/>
    <w:rsid w:val="00521EE2"/>
    <w:rsid w:val="00522946"/>
    <w:rsid w:val="00522F72"/>
    <w:rsid w:val="0052302B"/>
    <w:rsid w:val="005230FE"/>
    <w:rsid w:val="0052399C"/>
    <w:rsid w:val="00523A9F"/>
    <w:rsid w:val="00523C65"/>
    <w:rsid w:val="005241F6"/>
    <w:rsid w:val="005248F5"/>
    <w:rsid w:val="005249DC"/>
    <w:rsid w:val="00524C71"/>
    <w:rsid w:val="00524CFB"/>
    <w:rsid w:val="0052556D"/>
    <w:rsid w:val="00525693"/>
    <w:rsid w:val="00525CC5"/>
    <w:rsid w:val="005267F4"/>
    <w:rsid w:val="00526878"/>
    <w:rsid w:val="00526E36"/>
    <w:rsid w:val="00526E89"/>
    <w:rsid w:val="00526EF3"/>
    <w:rsid w:val="00526F90"/>
    <w:rsid w:val="00527345"/>
    <w:rsid w:val="00527C50"/>
    <w:rsid w:val="00527E1E"/>
    <w:rsid w:val="00530256"/>
    <w:rsid w:val="00530320"/>
    <w:rsid w:val="00530668"/>
    <w:rsid w:val="00530BBA"/>
    <w:rsid w:val="00530C47"/>
    <w:rsid w:val="0053101E"/>
    <w:rsid w:val="00531418"/>
    <w:rsid w:val="005318FC"/>
    <w:rsid w:val="00531B31"/>
    <w:rsid w:val="005323DB"/>
    <w:rsid w:val="00532A78"/>
    <w:rsid w:val="00532F0D"/>
    <w:rsid w:val="00533163"/>
    <w:rsid w:val="0053398F"/>
    <w:rsid w:val="005347E4"/>
    <w:rsid w:val="00535059"/>
    <w:rsid w:val="00535526"/>
    <w:rsid w:val="00535B14"/>
    <w:rsid w:val="00535CC1"/>
    <w:rsid w:val="00536046"/>
    <w:rsid w:val="0053647F"/>
    <w:rsid w:val="00536582"/>
    <w:rsid w:val="00536693"/>
    <w:rsid w:val="005369C1"/>
    <w:rsid w:val="00536CC0"/>
    <w:rsid w:val="005372BE"/>
    <w:rsid w:val="005375BB"/>
    <w:rsid w:val="00537603"/>
    <w:rsid w:val="0053791F"/>
    <w:rsid w:val="005379A3"/>
    <w:rsid w:val="00537CCF"/>
    <w:rsid w:val="005408E2"/>
    <w:rsid w:val="00540E03"/>
    <w:rsid w:val="00540E2B"/>
    <w:rsid w:val="00540E3D"/>
    <w:rsid w:val="0054117F"/>
    <w:rsid w:val="005414B0"/>
    <w:rsid w:val="00541C13"/>
    <w:rsid w:val="00542100"/>
    <w:rsid w:val="0054238E"/>
    <w:rsid w:val="00542652"/>
    <w:rsid w:val="00542AF7"/>
    <w:rsid w:val="0054319D"/>
    <w:rsid w:val="005432D2"/>
    <w:rsid w:val="00543A24"/>
    <w:rsid w:val="00543A55"/>
    <w:rsid w:val="00543BDA"/>
    <w:rsid w:val="00543F80"/>
    <w:rsid w:val="005441BA"/>
    <w:rsid w:val="00544DCC"/>
    <w:rsid w:val="00544F0A"/>
    <w:rsid w:val="00544FEE"/>
    <w:rsid w:val="00545096"/>
    <w:rsid w:val="00545742"/>
    <w:rsid w:val="00545F3E"/>
    <w:rsid w:val="0054628F"/>
    <w:rsid w:val="005464DE"/>
    <w:rsid w:val="00546632"/>
    <w:rsid w:val="005469CF"/>
    <w:rsid w:val="00547185"/>
    <w:rsid w:val="0054791B"/>
    <w:rsid w:val="00547CC7"/>
    <w:rsid w:val="0055087F"/>
    <w:rsid w:val="00550A6F"/>
    <w:rsid w:val="0055121D"/>
    <w:rsid w:val="00551825"/>
    <w:rsid w:val="00551D13"/>
    <w:rsid w:val="00551EE9"/>
    <w:rsid w:val="0055221B"/>
    <w:rsid w:val="0055222A"/>
    <w:rsid w:val="005526BE"/>
    <w:rsid w:val="005526DF"/>
    <w:rsid w:val="00552A51"/>
    <w:rsid w:val="00552CD9"/>
    <w:rsid w:val="00552EBB"/>
    <w:rsid w:val="00553AC5"/>
    <w:rsid w:val="00553C72"/>
    <w:rsid w:val="00553EBA"/>
    <w:rsid w:val="00554337"/>
    <w:rsid w:val="005543AC"/>
    <w:rsid w:val="00554AC3"/>
    <w:rsid w:val="00554B30"/>
    <w:rsid w:val="00555621"/>
    <w:rsid w:val="005557FD"/>
    <w:rsid w:val="00555841"/>
    <w:rsid w:val="00555F2E"/>
    <w:rsid w:val="005561E8"/>
    <w:rsid w:val="0055653E"/>
    <w:rsid w:val="00556682"/>
    <w:rsid w:val="00556A75"/>
    <w:rsid w:val="00556F81"/>
    <w:rsid w:val="00557183"/>
    <w:rsid w:val="005571B2"/>
    <w:rsid w:val="005571EF"/>
    <w:rsid w:val="00557711"/>
    <w:rsid w:val="00557AC1"/>
    <w:rsid w:val="00560611"/>
    <w:rsid w:val="00560A0B"/>
    <w:rsid w:val="00560D99"/>
    <w:rsid w:val="00560E1B"/>
    <w:rsid w:val="0056131F"/>
    <w:rsid w:val="00561450"/>
    <w:rsid w:val="00561F69"/>
    <w:rsid w:val="00561FCE"/>
    <w:rsid w:val="00562326"/>
    <w:rsid w:val="00562557"/>
    <w:rsid w:val="005625B4"/>
    <w:rsid w:val="00562C1A"/>
    <w:rsid w:val="005635AD"/>
    <w:rsid w:val="00563C38"/>
    <w:rsid w:val="00563EE2"/>
    <w:rsid w:val="005650E8"/>
    <w:rsid w:val="00565235"/>
    <w:rsid w:val="00565C44"/>
    <w:rsid w:val="00565F1D"/>
    <w:rsid w:val="00566638"/>
    <w:rsid w:val="0056677C"/>
    <w:rsid w:val="00566805"/>
    <w:rsid w:val="00566B77"/>
    <w:rsid w:val="00566CBB"/>
    <w:rsid w:val="00566D1D"/>
    <w:rsid w:val="00566FEC"/>
    <w:rsid w:val="0056732F"/>
    <w:rsid w:val="0057019B"/>
    <w:rsid w:val="00570541"/>
    <w:rsid w:val="00570964"/>
    <w:rsid w:val="005714E3"/>
    <w:rsid w:val="005715D4"/>
    <w:rsid w:val="005717D6"/>
    <w:rsid w:val="00571F61"/>
    <w:rsid w:val="00572434"/>
    <w:rsid w:val="00572C24"/>
    <w:rsid w:val="005737F0"/>
    <w:rsid w:val="00574569"/>
    <w:rsid w:val="005745DB"/>
    <w:rsid w:val="0057461E"/>
    <w:rsid w:val="0057490A"/>
    <w:rsid w:val="005749BC"/>
    <w:rsid w:val="00574A39"/>
    <w:rsid w:val="00574A60"/>
    <w:rsid w:val="00574B7C"/>
    <w:rsid w:val="00574FB8"/>
    <w:rsid w:val="00575628"/>
    <w:rsid w:val="005757E4"/>
    <w:rsid w:val="005771FA"/>
    <w:rsid w:val="00577273"/>
    <w:rsid w:val="005775CA"/>
    <w:rsid w:val="0058023B"/>
    <w:rsid w:val="00580A1C"/>
    <w:rsid w:val="00580F84"/>
    <w:rsid w:val="00581279"/>
    <w:rsid w:val="005814A1"/>
    <w:rsid w:val="0058186F"/>
    <w:rsid w:val="00581A6D"/>
    <w:rsid w:val="0058260C"/>
    <w:rsid w:val="00582A78"/>
    <w:rsid w:val="00582E75"/>
    <w:rsid w:val="00584029"/>
    <w:rsid w:val="005843AB"/>
    <w:rsid w:val="0058448A"/>
    <w:rsid w:val="005848E4"/>
    <w:rsid w:val="00584C6B"/>
    <w:rsid w:val="00584C89"/>
    <w:rsid w:val="0058501C"/>
    <w:rsid w:val="005857A2"/>
    <w:rsid w:val="005857AA"/>
    <w:rsid w:val="0058600D"/>
    <w:rsid w:val="0058610C"/>
    <w:rsid w:val="00587204"/>
    <w:rsid w:val="00587353"/>
    <w:rsid w:val="005875E1"/>
    <w:rsid w:val="0058776C"/>
    <w:rsid w:val="0058791D"/>
    <w:rsid w:val="00587C3B"/>
    <w:rsid w:val="00587D0E"/>
    <w:rsid w:val="00587D12"/>
    <w:rsid w:val="00587F71"/>
    <w:rsid w:val="00590426"/>
    <w:rsid w:val="005907E3"/>
    <w:rsid w:val="00590828"/>
    <w:rsid w:val="00590D14"/>
    <w:rsid w:val="00590D89"/>
    <w:rsid w:val="005914FB"/>
    <w:rsid w:val="00591C6D"/>
    <w:rsid w:val="005929CA"/>
    <w:rsid w:val="0059326C"/>
    <w:rsid w:val="00593C07"/>
    <w:rsid w:val="00593C19"/>
    <w:rsid w:val="0059481D"/>
    <w:rsid w:val="00594BFB"/>
    <w:rsid w:val="005951B3"/>
    <w:rsid w:val="005951FC"/>
    <w:rsid w:val="005956EA"/>
    <w:rsid w:val="005957B3"/>
    <w:rsid w:val="005958EC"/>
    <w:rsid w:val="00595AF0"/>
    <w:rsid w:val="00595E7F"/>
    <w:rsid w:val="00596275"/>
    <w:rsid w:val="00596340"/>
    <w:rsid w:val="00596934"/>
    <w:rsid w:val="00596EBD"/>
    <w:rsid w:val="00597063"/>
    <w:rsid w:val="005977F7"/>
    <w:rsid w:val="005A0376"/>
    <w:rsid w:val="005A05C1"/>
    <w:rsid w:val="005A085E"/>
    <w:rsid w:val="005A1173"/>
    <w:rsid w:val="005A19B7"/>
    <w:rsid w:val="005A2A25"/>
    <w:rsid w:val="005A2B69"/>
    <w:rsid w:val="005A2CB9"/>
    <w:rsid w:val="005A34ED"/>
    <w:rsid w:val="005A3BEF"/>
    <w:rsid w:val="005A3E44"/>
    <w:rsid w:val="005A47FD"/>
    <w:rsid w:val="005A5627"/>
    <w:rsid w:val="005A5D87"/>
    <w:rsid w:val="005A5DB2"/>
    <w:rsid w:val="005A5FDF"/>
    <w:rsid w:val="005A6104"/>
    <w:rsid w:val="005A6269"/>
    <w:rsid w:val="005A6F06"/>
    <w:rsid w:val="005A6FC3"/>
    <w:rsid w:val="005A75CC"/>
    <w:rsid w:val="005A7AF5"/>
    <w:rsid w:val="005A7CFC"/>
    <w:rsid w:val="005A7E71"/>
    <w:rsid w:val="005B0154"/>
    <w:rsid w:val="005B0DCA"/>
    <w:rsid w:val="005B11BD"/>
    <w:rsid w:val="005B143B"/>
    <w:rsid w:val="005B151E"/>
    <w:rsid w:val="005B1978"/>
    <w:rsid w:val="005B1B53"/>
    <w:rsid w:val="005B1D3B"/>
    <w:rsid w:val="005B1D76"/>
    <w:rsid w:val="005B1D8E"/>
    <w:rsid w:val="005B21A9"/>
    <w:rsid w:val="005B2FBB"/>
    <w:rsid w:val="005B3AA0"/>
    <w:rsid w:val="005B407C"/>
    <w:rsid w:val="005B4208"/>
    <w:rsid w:val="005B43B3"/>
    <w:rsid w:val="005B44F9"/>
    <w:rsid w:val="005B4D44"/>
    <w:rsid w:val="005B5FE8"/>
    <w:rsid w:val="005B6153"/>
    <w:rsid w:val="005B626D"/>
    <w:rsid w:val="005B648F"/>
    <w:rsid w:val="005B7543"/>
    <w:rsid w:val="005B7750"/>
    <w:rsid w:val="005C0380"/>
    <w:rsid w:val="005C2380"/>
    <w:rsid w:val="005C2C2B"/>
    <w:rsid w:val="005C2C57"/>
    <w:rsid w:val="005C304E"/>
    <w:rsid w:val="005C35BE"/>
    <w:rsid w:val="005C3F3E"/>
    <w:rsid w:val="005C48C8"/>
    <w:rsid w:val="005C4C72"/>
    <w:rsid w:val="005C53BE"/>
    <w:rsid w:val="005C56AF"/>
    <w:rsid w:val="005C56B0"/>
    <w:rsid w:val="005C5841"/>
    <w:rsid w:val="005C61F7"/>
    <w:rsid w:val="005C6B7B"/>
    <w:rsid w:val="005C6CA0"/>
    <w:rsid w:val="005C70C8"/>
    <w:rsid w:val="005C7EA2"/>
    <w:rsid w:val="005C7F46"/>
    <w:rsid w:val="005D010F"/>
    <w:rsid w:val="005D03D6"/>
    <w:rsid w:val="005D046B"/>
    <w:rsid w:val="005D06EC"/>
    <w:rsid w:val="005D07F0"/>
    <w:rsid w:val="005D0A8B"/>
    <w:rsid w:val="005D124A"/>
    <w:rsid w:val="005D1261"/>
    <w:rsid w:val="005D1389"/>
    <w:rsid w:val="005D1D3B"/>
    <w:rsid w:val="005D2A68"/>
    <w:rsid w:val="005D2B1B"/>
    <w:rsid w:val="005D2F3D"/>
    <w:rsid w:val="005D2F94"/>
    <w:rsid w:val="005D3836"/>
    <w:rsid w:val="005D4085"/>
    <w:rsid w:val="005D4B03"/>
    <w:rsid w:val="005D5267"/>
    <w:rsid w:val="005D56AF"/>
    <w:rsid w:val="005D5A24"/>
    <w:rsid w:val="005D6062"/>
    <w:rsid w:val="005D73C2"/>
    <w:rsid w:val="005D7471"/>
    <w:rsid w:val="005D75C4"/>
    <w:rsid w:val="005E0111"/>
    <w:rsid w:val="005E014D"/>
    <w:rsid w:val="005E0536"/>
    <w:rsid w:val="005E0E7C"/>
    <w:rsid w:val="005E106F"/>
    <w:rsid w:val="005E15D5"/>
    <w:rsid w:val="005E18F1"/>
    <w:rsid w:val="005E1E15"/>
    <w:rsid w:val="005E1E5A"/>
    <w:rsid w:val="005E1FA7"/>
    <w:rsid w:val="005E25D1"/>
    <w:rsid w:val="005E3651"/>
    <w:rsid w:val="005E41FE"/>
    <w:rsid w:val="005E4436"/>
    <w:rsid w:val="005E4D84"/>
    <w:rsid w:val="005E4F21"/>
    <w:rsid w:val="005E563A"/>
    <w:rsid w:val="005E5660"/>
    <w:rsid w:val="005E6094"/>
    <w:rsid w:val="005E65BA"/>
    <w:rsid w:val="005E6A88"/>
    <w:rsid w:val="005E6DED"/>
    <w:rsid w:val="005E70EB"/>
    <w:rsid w:val="005E7153"/>
    <w:rsid w:val="005E7AEF"/>
    <w:rsid w:val="005F0219"/>
    <w:rsid w:val="005F0D92"/>
    <w:rsid w:val="005F0F60"/>
    <w:rsid w:val="005F10C3"/>
    <w:rsid w:val="005F142B"/>
    <w:rsid w:val="005F1C48"/>
    <w:rsid w:val="005F20E8"/>
    <w:rsid w:val="005F21BB"/>
    <w:rsid w:val="005F2692"/>
    <w:rsid w:val="005F28E6"/>
    <w:rsid w:val="005F2AE5"/>
    <w:rsid w:val="005F2C1B"/>
    <w:rsid w:val="005F30B5"/>
    <w:rsid w:val="005F3105"/>
    <w:rsid w:val="005F3770"/>
    <w:rsid w:val="005F3A81"/>
    <w:rsid w:val="005F3B61"/>
    <w:rsid w:val="005F4AD3"/>
    <w:rsid w:val="005F4F3D"/>
    <w:rsid w:val="005F5410"/>
    <w:rsid w:val="005F5C1D"/>
    <w:rsid w:val="005F663D"/>
    <w:rsid w:val="005F69B5"/>
    <w:rsid w:val="005F6EB3"/>
    <w:rsid w:val="005F7556"/>
    <w:rsid w:val="005F789F"/>
    <w:rsid w:val="005F78E3"/>
    <w:rsid w:val="006001D3"/>
    <w:rsid w:val="006008A1"/>
    <w:rsid w:val="00602043"/>
    <w:rsid w:val="00602E07"/>
    <w:rsid w:val="0060314C"/>
    <w:rsid w:val="00603CBE"/>
    <w:rsid w:val="00603F24"/>
    <w:rsid w:val="00604D49"/>
    <w:rsid w:val="0060505A"/>
    <w:rsid w:val="006050CA"/>
    <w:rsid w:val="00605D61"/>
    <w:rsid w:val="00605DE3"/>
    <w:rsid w:val="006064A0"/>
    <w:rsid w:val="0060655F"/>
    <w:rsid w:val="00606671"/>
    <w:rsid w:val="00606DC7"/>
    <w:rsid w:val="0060753F"/>
    <w:rsid w:val="00607BA2"/>
    <w:rsid w:val="00607FE3"/>
    <w:rsid w:val="00610363"/>
    <w:rsid w:val="0061083F"/>
    <w:rsid w:val="00610BFF"/>
    <w:rsid w:val="00610E21"/>
    <w:rsid w:val="00610FA8"/>
    <w:rsid w:val="00611DA4"/>
    <w:rsid w:val="0061249E"/>
    <w:rsid w:val="00612571"/>
    <w:rsid w:val="00612BB4"/>
    <w:rsid w:val="0061306E"/>
    <w:rsid w:val="0061351E"/>
    <w:rsid w:val="00613686"/>
    <w:rsid w:val="00613F84"/>
    <w:rsid w:val="00614A1B"/>
    <w:rsid w:val="006153A5"/>
    <w:rsid w:val="00615539"/>
    <w:rsid w:val="006159F6"/>
    <w:rsid w:val="00615F76"/>
    <w:rsid w:val="0061614A"/>
    <w:rsid w:val="0061768C"/>
    <w:rsid w:val="006178A8"/>
    <w:rsid w:val="00617A03"/>
    <w:rsid w:val="00617E15"/>
    <w:rsid w:val="00620342"/>
    <w:rsid w:val="0062047A"/>
    <w:rsid w:val="006206D0"/>
    <w:rsid w:val="00621491"/>
    <w:rsid w:val="00621901"/>
    <w:rsid w:val="006223CF"/>
    <w:rsid w:val="00622904"/>
    <w:rsid w:val="0062297A"/>
    <w:rsid w:val="00622B7E"/>
    <w:rsid w:val="00623213"/>
    <w:rsid w:val="00623262"/>
    <w:rsid w:val="00623BE1"/>
    <w:rsid w:val="00624D1F"/>
    <w:rsid w:val="00624D86"/>
    <w:rsid w:val="0062546E"/>
    <w:rsid w:val="006259C9"/>
    <w:rsid w:val="0062644D"/>
    <w:rsid w:val="006265DD"/>
    <w:rsid w:val="0062677E"/>
    <w:rsid w:val="00626C5B"/>
    <w:rsid w:val="00626DD4"/>
    <w:rsid w:val="006300AA"/>
    <w:rsid w:val="00630884"/>
    <w:rsid w:val="00630946"/>
    <w:rsid w:val="0063099D"/>
    <w:rsid w:val="00630D57"/>
    <w:rsid w:val="00630F39"/>
    <w:rsid w:val="006312DF"/>
    <w:rsid w:val="00631F00"/>
    <w:rsid w:val="00632330"/>
    <w:rsid w:val="00632374"/>
    <w:rsid w:val="00632B67"/>
    <w:rsid w:val="0063304F"/>
    <w:rsid w:val="00633449"/>
    <w:rsid w:val="0063380B"/>
    <w:rsid w:val="006341A9"/>
    <w:rsid w:val="0063436A"/>
    <w:rsid w:val="006347BE"/>
    <w:rsid w:val="006347C8"/>
    <w:rsid w:val="0063484B"/>
    <w:rsid w:val="0063494B"/>
    <w:rsid w:val="0063505D"/>
    <w:rsid w:val="006355A3"/>
    <w:rsid w:val="0063576D"/>
    <w:rsid w:val="006358EB"/>
    <w:rsid w:val="0063630C"/>
    <w:rsid w:val="00636ACB"/>
    <w:rsid w:val="00637048"/>
    <w:rsid w:val="0063716D"/>
    <w:rsid w:val="00637399"/>
    <w:rsid w:val="006375D9"/>
    <w:rsid w:val="006375E9"/>
    <w:rsid w:val="0063796A"/>
    <w:rsid w:val="00637ECE"/>
    <w:rsid w:val="00640066"/>
    <w:rsid w:val="00640E6D"/>
    <w:rsid w:val="00640EB9"/>
    <w:rsid w:val="00641224"/>
    <w:rsid w:val="006413C8"/>
    <w:rsid w:val="00641722"/>
    <w:rsid w:val="00641829"/>
    <w:rsid w:val="006418D8"/>
    <w:rsid w:val="00642B8F"/>
    <w:rsid w:val="00642CD4"/>
    <w:rsid w:val="00643183"/>
    <w:rsid w:val="00643718"/>
    <w:rsid w:val="0064375B"/>
    <w:rsid w:val="00643C14"/>
    <w:rsid w:val="00643F32"/>
    <w:rsid w:val="006443BA"/>
    <w:rsid w:val="00644833"/>
    <w:rsid w:val="006449B8"/>
    <w:rsid w:val="00645B46"/>
    <w:rsid w:val="00645E17"/>
    <w:rsid w:val="00645E6C"/>
    <w:rsid w:val="00645F38"/>
    <w:rsid w:val="0064713A"/>
    <w:rsid w:val="00647926"/>
    <w:rsid w:val="00650743"/>
    <w:rsid w:val="00651021"/>
    <w:rsid w:val="006513A0"/>
    <w:rsid w:val="0065187F"/>
    <w:rsid w:val="00652515"/>
    <w:rsid w:val="006525C4"/>
    <w:rsid w:val="006526D5"/>
    <w:rsid w:val="00652CF1"/>
    <w:rsid w:val="00652D2B"/>
    <w:rsid w:val="0065342E"/>
    <w:rsid w:val="006534CE"/>
    <w:rsid w:val="006538DA"/>
    <w:rsid w:val="00653AB8"/>
    <w:rsid w:val="00653B58"/>
    <w:rsid w:val="006545D5"/>
    <w:rsid w:val="00655176"/>
    <w:rsid w:val="006555C5"/>
    <w:rsid w:val="00655732"/>
    <w:rsid w:val="00655B1F"/>
    <w:rsid w:val="00655FC7"/>
    <w:rsid w:val="006560B3"/>
    <w:rsid w:val="00656119"/>
    <w:rsid w:val="0065646D"/>
    <w:rsid w:val="00656777"/>
    <w:rsid w:val="00656BED"/>
    <w:rsid w:val="00656DFD"/>
    <w:rsid w:val="00656F68"/>
    <w:rsid w:val="00657058"/>
    <w:rsid w:val="0065720E"/>
    <w:rsid w:val="006574BC"/>
    <w:rsid w:val="00660173"/>
    <w:rsid w:val="00660A9A"/>
    <w:rsid w:val="00660E46"/>
    <w:rsid w:val="00660F84"/>
    <w:rsid w:val="00661464"/>
    <w:rsid w:val="0066147A"/>
    <w:rsid w:val="00662112"/>
    <w:rsid w:val="0066263A"/>
    <w:rsid w:val="00663678"/>
    <w:rsid w:val="00663BF3"/>
    <w:rsid w:val="006657E6"/>
    <w:rsid w:val="00665A76"/>
    <w:rsid w:val="00666759"/>
    <w:rsid w:val="00666A8E"/>
    <w:rsid w:val="00666BD8"/>
    <w:rsid w:val="00666D73"/>
    <w:rsid w:val="00666FE2"/>
    <w:rsid w:val="006676C8"/>
    <w:rsid w:val="00667AC4"/>
    <w:rsid w:val="00670DEB"/>
    <w:rsid w:val="00671423"/>
    <w:rsid w:val="0067149C"/>
    <w:rsid w:val="00671AD6"/>
    <w:rsid w:val="00671D15"/>
    <w:rsid w:val="0067230B"/>
    <w:rsid w:val="0067269E"/>
    <w:rsid w:val="006731D9"/>
    <w:rsid w:val="006735CB"/>
    <w:rsid w:val="00673964"/>
    <w:rsid w:val="00673DD4"/>
    <w:rsid w:val="00675629"/>
    <w:rsid w:val="00675645"/>
    <w:rsid w:val="0067572B"/>
    <w:rsid w:val="00675A1F"/>
    <w:rsid w:val="00675CAF"/>
    <w:rsid w:val="00675F9A"/>
    <w:rsid w:val="00676242"/>
    <w:rsid w:val="006763C5"/>
    <w:rsid w:val="0067661E"/>
    <w:rsid w:val="00676620"/>
    <w:rsid w:val="006767BF"/>
    <w:rsid w:val="006769D4"/>
    <w:rsid w:val="0067737D"/>
    <w:rsid w:val="006777CB"/>
    <w:rsid w:val="00677876"/>
    <w:rsid w:val="00677CBA"/>
    <w:rsid w:val="006801FB"/>
    <w:rsid w:val="006807F7"/>
    <w:rsid w:val="00680C70"/>
    <w:rsid w:val="006810CC"/>
    <w:rsid w:val="006815DA"/>
    <w:rsid w:val="006818B0"/>
    <w:rsid w:val="00681C5A"/>
    <w:rsid w:val="00681D11"/>
    <w:rsid w:val="00681EEF"/>
    <w:rsid w:val="0068221E"/>
    <w:rsid w:val="00682233"/>
    <w:rsid w:val="0068284F"/>
    <w:rsid w:val="00682ABB"/>
    <w:rsid w:val="00683A91"/>
    <w:rsid w:val="006842A5"/>
    <w:rsid w:val="00684DB2"/>
    <w:rsid w:val="006850D0"/>
    <w:rsid w:val="006854F3"/>
    <w:rsid w:val="006861CA"/>
    <w:rsid w:val="00687204"/>
    <w:rsid w:val="00687894"/>
    <w:rsid w:val="00687E6A"/>
    <w:rsid w:val="00690E1A"/>
    <w:rsid w:val="006913EA"/>
    <w:rsid w:val="006914E9"/>
    <w:rsid w:val="00692189"/>
    <w:rsid w:val="006929C4"/>
    <w:rsid w:val="00693501"/>
    <w:rsid w:val="00693678"/>
    <w:rsid w:val="00693A0B"/>
    <w:rsid w:val="00694687"/>
    <w:rsid w:val="00694E8D"/>
    <w:rsid w:val="00694EBF"/>
    <w:rsid w:val="0069507D"/>
    <w:rsid w:val="006951AE"/>
    <w:rsid w:val="006952AB"/>
    <w:rsid w:val="00695F06"/>
    <w:rsid w:val="00695FEB"/>
    <w:rsid w:val="006960B4"/>
    <w:rsid w:val="006969BC"/>
    <w:rsid w:val="00696E6A"/>
    <w:rsid w:val="0069721D"/>
    <w:rsid w:val="0069791F"/>
    <w:rsid w:val="0069795D"/>
    <w:rsid w:val="00697A91"/>
    <w:rsid w:val="00697D93"/>
    <w:rsid w:val="006A00FE"/>
    <w:rsid w:val="006A013E"/>
    <w:rsid w:val="006A01C5"/>
    <w:rsid w:val="006A06B2"/>
    <w:rsid w:val="006A070C"/>
    <w:rsid w:val="006A0C4F"/>
    <w:rsid w:val="006A0DCF"/>
    <w:rsid w:val="006A1554"/>
    <w:rsid w:val="006A169A"/>
    <w:rsid w:val="006A1B86"/>
    <w:rsid w:val="006A29EB"/>
    <w:rsid w:val="006A2B41"/>
    <w:rsid w:val="006A2BAA"/>
    <w:rsid w:val="006A3054"/>
    <w:rsid w:val="006A44B8"/>
    <w:rsid w:val="006A4897"/>
    <w:rsid w:val="006A48C6"/>
    <w:rsid w:val="006A48C8"/>
    <w:rsid w:val="006A53B7"/>
    <w:rsid w:val="006A56A7"/>
    <w:rsid w:val="006A56BB"/>
    <w:rsid w:val="006A6655"/>
    <w:rsid w:val="006A7730"/>
    <w:rsid w:val="006A7747"/>
    <w:rsid w:val="006A7DE7"/>
    <w:rsid w:val="006B0140"/>
    <w:rsid w:val="006B02E4"/>
    <w:rsid w:val="006B068A"/>
    <w:rsid w:val="006B0887"/>
    <w:rsid w:val="006B13FF"/>
    <w:rsid w:val="006B1596"/>
    <w:rsid w:val="006B231E"/>
    <w:rsid w:val="006B26B3"/>
    <w:rsid w:val="006B282C"/>
    <w:rsid w:val="006B2C64"/>
    <w:rsid w:val="006B2F52"/>
    <w:rsid w:val="006B3D3A"/>
    <w:rsid w:val="006B3D7F"/>
    <w:rsid w:val="006B3F58"/>
    <w:rsid w:val="006B4129"/>
    <w:rsid w:val="006B41DC"/>
    <w:rsid w:val="006B48F3"/>
    <w:rsid w:val="006B4959"/>
    <w:rsid w:val="006B4AD6"/>
    <w:rsid w:val="006B5171"/>
    <w:rsid w:val="006B69E1"/>
    <w:rsid w:val="006B6A8E"/>
    <w:rsid w:val="006B6B21"/>
    <w:rsid w:val="006B6B74"/>
    <w:rsid w:val="006B6D46"/>
    <w:rsid w:val="006B708D"/>
    <w:rsid w:val="006B716C"/>
    <w:rsid w:val="006B76D8"/>
    <w:rsid w:val="006B7A73"/>
    <w:rsid w:val="006B7BBC"/>
    <w:rsid w:val="006B7E86"/>
    <w:rsid w:val="006B7F2B"/>
    <w:rsid w:val="006C026E"/>
    <w:rsid w:val="006C1ABE"/>
    <w:rsid w:val="006C1E46"/>
    <w:rsid w:val="006C1FF2"/>
    <w:rsid w:val="006C2032"/>
    <w:rsid w:val="006C2155"/>
    <w:rsid w:val="006C34C5"/>
    <w:rsid w:val="006C35B1"/>
    <w:rsid w:val="006C37AF"/>
    <w:rsid w:val="006C3E08"/>
    <w:rsid w:val="006C40F0"/>
    <w:rsid w:val="006C4CA3"/>
    <w:rsid w:val="006C4CC3"/>
    <w:rsid w:val="006C4CE5"/>
    <w:rsid w:val="006C53A6"/>
    <w:rsid w:val="006C6023"/>
    <w:rsid w:val="006C6520"/>
    <w:rsid w:val="006C66ED"/>
    <w:rsid w:val="006C72CC"/>
    <w:rsid w:val="006C75B0"/>
    <w:rsid w:val="006C7D25"/>
    <w:rsid w:val="006D0018"/>
    <w:rsid w:val="006D013C"/>
    <w:rsid w:val="006D04E3"/>
    <w:rsid w:val="006D06F3"/>
    <w:rsid w:val="006D0BD1"/>
    <w:rsid w:val="006D0C74"/>
    <w:rsid w:val="006D0CF2"/>
    <w:rsid w:val="006D10A4"/>
    <w:rsid w:val="006D26E5"/>
    <w:rsid w:val="006D2BC6"/>
    <w:rsid w:val="006D2BD4"/>
    <w:rsid w:val="006D2E17"/>
    <w:rsid w:val="006D2F7A"/>
    <w:rsid w:val="006D32C3"/>
    <w:rsid w:val="006D36E5"/>
    <w:rsid w:val="006D3A01"/>
    <w:rsid w:val="006D3C0E"/>
    <w:rsid w:val="006D3E95"/>
    <w:rsid w:val="006D4293"/>
    <w:rsid w:val="006D44F0"/>
    <w:rsid w:val="006D47DD"/>
    <w:rsid w:val="006D499A"/>
    <w:rsid w:val="006D4FE1"/>
    <w:rsid w:val="006D50EF"/>
    <w:rsid w:val="006D5485"/>
    <w:rsid w:val="006D5953"/>
    <w:rsid w:val="006D5965"/>
    <w:rsid w:val="006D5AEA"/>
    <w:rsid w:val="006D5FC0"/>
    <w:rsid w:val="006D6852"/>
    <w:rsid w:val="006D6D16"/>
    <w:rsid w:val="006D6D68"/>
    <w:rsid w:val="006D7218"/>
    <w:rsid w:val="006D77B4"/>
    <w:rsid w:val="006D7C14"/>
    <w:rsid w:val="006D7F77"/>
    <w:rsid w:val="006E0055"/>
    <w:rsid w:val="006E0147"/>
    <w:rsid w:val="006E01C8"/>
    <w:rsid w:val="006E01DA"/>
    <w:rsid w:val="006E049B"/>
    <w:rsid w:val="006E0C22"/>
    <w:rsid w:val="006E0EE5"/>
    <w:rsid w:val="006E155A"/>
    <w:rsid w:val="006E198E"/>
    <w:rsid w:val="006E2271"/>
    <w:rsid w:val="006E28AE"/>
    <w:rsid w:val="006E2961"/>
    <w:rsid w:val="006E31C1"/>
    <w:rsid w:val="006E3330"/>
    <w:rsid w:val="006E356E"/>
    <w:rsid w:val="006E397F"/>
    <w:rsid w:val="006E4444"/>
    <w:rsid w:val="006E4BDF"/>
    <w:rsid w:val="006E4D9B"/>
    <w:rsid w:val="006E4E8B"/>
    <w:rsid w:val="006E507E"/>
    <w:rsid w:val="006E52F2"/>
    <w:rsid w:val="006E52FC"/>
    <w:rsid w:val="006E5434"/>
    <w:rsid w:val="006E5DEE"/>
    <w:rsid w:val="006E62EE"/>
    <w:rsid w:val="006E6414"/>
    <w:rsid w:val="006E6C8D"/>
    <w:rsid w:val="006E6E43"/>
    <w:rsid w:val="006E7247"/>
    <w:rsid w:val="006E769C"/>
    <w:rsid w:val="006E77CB"/>
    <w:rsid w:val="006E7E4A"/>
    <w:rsid w:val="006E7EC2"/>
    <w:rsid w:val="006F00EE"/>
    <w:rsid w:val="006F03DA"/>
    <w:rsid w:val="006F04C0"/>
    <w:rsid w:val="006F06E8"/>
    <w:rsid w:val="006F07A3"/>
    <w:rsid w:val="006F0BC7"/>
    <w:rsid w:val="006F140B"/>
    <w:rsid w:val="006F1523"/>
    <w:rsid w:val="006F1673"/>
    <w:rsid w:val="006F18AD"/>
    <w:rsid w:val="006F26EE"/>
    <w:rsid w:val="006F2A7E"/>
    <w:rsid w:val="006F2BD7"/>
    <w:rsid w:val="006F31D1"/>
    <w:rsid w:val="006F31FC"/>
    <w:rsid w:val="006F325B"/>
    <w:rsid w:val="006F3E26"/>
    <w:rsid w:val="006F3E5D"/>
    <w:rsid w:val="006F40B1"/>
    <w:rsid w:val="006F4245"/>
    <w:rsid w:val="006F497A"/>
    <w:rsid w:val="006F4D96"/>
    <w:rsid w:val="006F56AC"/>
    <w:rsid w:val="006F572F"/>
    <w:rsid w:val="006F6F62"/>
    <w:rsid w:val="006F771A"/>
    <w:rsid w:val="006F7B7C"/>
    <w:rsid w:val="006F7BFF"/>
    <w:rsid w:val="00700145"/>
    <w:rsid w:val="00700B5F"/>
    <w:rsid w:val="00700D06"/>
    <w:rsid w:val="007011F0"/>
    <w:rsid w:val="0070145E"/>
    <w:rsid w:val="00701684"/>
    <w:rsid w:val="00701775"/>
    <w:rsid w:val="00701804"/>
    <w:rsid w:val="00701A1B"/>
    <w:rsid w:val="0070254D"/>
    <w:rsid w:val="007026AC"/>
    <w:rsid w:val="00702F4D"/>
    <w:rsid w:val="00702FAD"/>
    <w:rsid w:val="007030DC"/>
    <w:rsid w:val="007040EF"/>
    <w:rsid w:val="0070493B"/>
    <w:rsid w:val="00705FA1"/>
    <w:rsid w:val="0070683D"/>
    <w:rsid w:val="00707576"/>
    <w:rsid w:val="00710888"/>
    <w:rsid w:val="007110DF"/>
    <w:rsid w:val="007119CC"/>
    <w:rsid w:val="00712072"/>
    <w:rsid w:val="0071264B"/>
    <w:rsid w:val="007127CE"/>
    <w:rsid w:val="00712D85"/>
    <w:rsid w:val="0071330E"/>
    <w:rsid w:val="00713367"/>
    <w:rsid w:val="0071386E"/>
    <w:rsid w:val="00714352"/>
    <w:rsid w:val="00714813"/>
    <w:rsid w:val="00714977"/>
    <w:rsid w:val="00715379"/>
    <w:rsid w:val="0071564A"/>
    <w:rsid w:val="0071591F"/>
    <w:rsid w:val="00715E45"/>
    <w:rsid w:val="007166E2"/>
    <w:rsid w:val="00716733"/>
    <w:rsid w:val="007168B5"/>
    <w:rsid w:val="00716AFB"/>
    <w:rsid w:val="00716BF8"/>
    <w:rsid w:val="00716CF0"/>
    <w:rsid w:val="00716E77"/>
    <w:rsid w:val="0071700C"/>
    <w:rsid w:val="00717062"/>
    <w:rsid w:val="0071738D"/>
    <w:rsid w:val="007173EC"/>
    <w:rsid w:val="007177FC"/>
    <w:rsid w:val="007178D1"/>
    <w:rsid w:val="007178E7"/>
    <w:rsid w:val="00720429"/>
    <w:rsid w:val="00720735"/>
    <w:rsid w:val="007207D8"/>
    <w:rsid w:val="00720AC6"/>
    <w:rsid w:val="00720CDA"/>
    <w:rsid w:val="00720D73"/>
    <w:rsid w:val="00721180"/>
    <w:rsid w:val="00721271"/>
    <w:rsid w:val="00721FEC"/>
    <w:rsid w:val="00722260"/>
    <w:rsid w:val="007222D9"/>
    <w:rsid w:val="00722444"/>
    <w:rsid w:val="00722E41"/>
    <w:rsid w:val="00722EDA"/>
    <w:rsid w:val="007230E5"/>
    <w:rsid w:val="007234A7"/>
    <w:rsid w:val="0072366B"/>
    <w:rsid w:val="00723786"/>
    <w:rsid w:val="0072395D"/>
    <w:rsid w:val="00724C2A"/>
    <w:rsid w:val="00724C76"/>
    <w:rsid w:val="0072560C"/>
    <w:rsid w:val="00725794"/>
    <w:rsid w:val="00726227"/>
    <w:rsid w:val="00726537"/>
    <w:rsid w:val="00726752"/>
    <w:rsid w:val="00726A21"/>
    <w:rsid w:val="00726C4F"/>
    <w:rsid w:val="007271DA"/>
    <w:rsid w:val="00727326"/>
    <w:rsid w:val="00727784"/>
    <w:rsid w:val="00727C11"/>
    <w:rsid w:val="00730088"/>
    <w:rsid w:val="00730118"/>
    <w:rsid w:val="00730B02"/>
    <w:rsid w:val="00730CFF"/>
    <w:rsid w:val="00731DB1"/>
    <w:rsid w:val="0073225B"/>
    <w:rsid w:val="00732ED9"/>
    <w:rsid w:val="007333F2"/>
    <w:rsid w:val="00734325"/>
    <w:rsid w:val="0073449F"/>
    <w:rsid w:val="00734A04"/>
    <w:rsid w:val="0073514B"/>
    <w:rsid w:val="00735238"/>
    <w:rsid w:val="00735F3C"/>
    <w:rsid w:val="00735FFE"/>
    <w:rsid w:val="00736CEF"/>
    <w:rsid w:val="00736F3C"/>
    <w:rsid w:val="007376D9"/>
    <w:rsid w:val="00737714"/>
    <w:rsid w:val="007378D8"/>
    <w:rsid w:val="00737BDF"/>
    <w:rsid w:val="00737D6F"/>
    <w:rsid w:val="007402FE"/>
    <w:rsid w:val="00740A95"/>
    <w:rsid w:val="00740DC8"/>
    <w:rsid w:val="007415C4"/>
    <w:rsid w:val="00742961"/>
    <w:rsid w:val="00742996"/>
    <w:rsid w:val="007430FC"/>
    <w:rsid w:val="00743155"/>
    <w:rsid w:val="007444FC"/>
    <w:rsid w:val="0074482A"/>
    <w:rsid w:val="007449DC"/>
    <w:rsid w:val="007453AA"/>
    <w:rsid w:val="0074557C"/>
    <w:rsid w:val="0074560C"/>
    <w:rsid w:val="007464A7"/>
    <w:rsid w:val="00746D54"/>
    <w:rsid w:val="00746E8C"/>
    <w:rsid w:val="00746EAC"/>
    <w:rsid w:val="0074742D"/>
    <w:rsid w:val="007476F7"/>
    <w:rsid w:val="00747873"/>
    <w:rsid w:val="00747B9C"/>
    <w:rsid w:val="0075093D"/>
    <w:rsid w:val="00750F40"/>
    <w:rsid w:val="007515B9"/>
    <w:rsid w:val="00751CE1"/>
    <w:rsid w:val="00751D97"/>
    <w:rsid w:val="00752510"/>
    <w:rsid w:val="00753079"/>
    <w:rsid w:val="007532BB"/>
    <w:rsid w:val="007532BD"/>
    <w:rsid w:val="00753E7C"/>
    <w:rsid w:val="0075497E"/>
    <w:rsid w:val="00754A91"/>
    <w:rsid w:val="00754D78"/>
    <w:rsid w:val="00755322"/>
    <w:rsid w:val="00755781"/>
    <w:rsid w:val="00755B57"/>
    <w:rsid w:val="00755B67"/>
    <w:rsid w:val="00755ED9"/>
    <w:rsid w:val="007562B2"/>
    <w:rsid w:val="007567A0"/>
    <w:rsid w:val="00756D19"/>
    <w:rsid w:val="00756ED1"/>
    <w:rsid w:val="00757533"/>
    <w:rsid w:val="00757D74"/>
    <w:rsid w:val="00757F36"/>
    <w:rsid w:val="00760B44"/>
    <w:rsid w:val="00760BF8"/>
    <w:rsid w:val="00760EAF"/>
    <w:rsid w:val="0076100E"/>
    <w:rsid w:val="00761734"/>
    <w:rsid w:val="007617C5"/>
    <w:rsid w:val="00761CE1"/>
    <w:rsid w:val="00761D4B"/>
    <w:rsid w:val="00761F7A"/>
    <w:rsid w:val="00762D15"/>
    <w:rsid w:val="00763809"/>
    <w:rsid w:val="00763CFB"/>
    <w:rsid w:val="00764763"/>
    <w:rsid w:val="00764F7C"/>
    <w:rsid w:val="007670CF"/>
    <w:rsid w:val="007673F1"/>
    <w:rsid w:val="00767B65"/>
    <w:rsid w:val="00767C69"/>
    <w:rsid w:val="00767D7A"/>
    <w:rsid w:val="007701A4"/>
    <w:rsid w:val="00770A14"/>
    <w:rsid w:val="007711D5"/>
    <w:rsid w:val="00771838"/>
    <w:rsid w:val="007720B9"/>
    <w:rsid w:val="007725F9"/>
    <w:rsid w:val="00772BF1"/>
    <w:rsid w:val="00773EE9"/>
    <w:rsid w:val="0077478A"/>
    <w:rsid w:val="00774CF4"/>
    <w:rsid w:val="007751B3"/>
    <w:rsid w:val="00775502"/>
    <w:rsid w:val="0077581D"/>
    <w:rsid w:val="00775EE8"/>
    <w:rsid w:val="00776DB5"/>
    <w:rsid w:val="00776DDB"/>
    <w:rsid w:val="007779D4"/>
    <w:rsid w:val="00777A96"/>
    <w:rsid w:val="00777B16"/>
    <w:rsid w:val="00777EA3"/>
    <w:rsid w:val="007803FE"/>
    <w:rsid w:val="0078084A"/>
    <w:rsid w:val="00781503"/>
    <w:rsid w:val="00781A9D"/>
    <w:rsid w:val="00781AF3"/>
    <w:rsid w:val="00782245"/>
    <w:rsid w:val="007828A5"/>
    <w:rsid w:val="007828C9"/>
    <w:rsid w:val="00782A74"/>
    <w:rsid w:val="00782AD6"/>
    <w:rsid w:val="00782C20"/>
    <w:rsid w:val="00783298"/>
    <w:rsid w:val="0078373F"/>
    <w:rsid w:val="00783883"/>
    <w:rsid w:val="00783B8C"/>
    <w:rsid w:val="00783C79"/>
    <w:rsid w:val="00784080"/>
    <w:rsid w:val="00784336"/>
    <w:rsid w:val="0078483F"/>
    <w:rsid w:val="007848F0"/>
    <w:rsid w:val="007855FA"/>
    <w:rsid w:val="00785BA3"/>
    <w:rsid w:val="00787470"/>
    <w:rsid w:val="00787A33"/>
    <w:rsid w:val="0079078B"/>
    <w:rsid w:val="00790B15"/>
    <w:rsid w:val="007919B0"/>
    <w:rsid w:val="00791DEB"/>
    <w:rsid w:val="00792130"/>
    <w:rsid w:val="00792316"/>
    <w:rsid w:val="007925B7"/>
    <w:rsid w:val="007935D7"/>
    <w:rsid w:val="007936AF"/>
    <w:rsid w:val="00793AC8"/>
    <w:rsid w:val="00793E29"/>
    <w:rsid w:val="0079416A"/>
    <w:rsid w:val="007942D6"/>
    <w:rsid w:val="00794948"/>
    <w:rsid w:val="00794D17"/>
    <w:rsid w:val="00795B5E"/>
    <w:rsid w:val="007962AF"/>
    <w:rsid w:val="007969C0"/>
    <w:rsid w:val="007971D7"/>
    <w:rsid w:val="00797AE6"/>
    <w:rsid w:val="00797BC3"/>
    <w:rsid w:val="00797D25"/>
    <w:rsid w:val="00797FD8"/>
    <w:rsid w:val="007A0D57"/>
    <w:rsid w:val="007A1946"/>
    <w:rsid w:val="007A2138"/>
    <w:rsid w:val="007A2139"/>
    <w:rsid w:val="007A27A2"/>
    <w:rsid w:val="007A30A7"/>
    <w:rsid w:val="007A3380"/>
    <w:rsid w:val="007A3E9E"/>
    <w:rsid w:val="007A3F77"/>
    <w:rsid w:val="007A466F"/>
    <w:rsid w:val="007A4836"/>
    <w:rsid w:val="007A4957"/>
    <w:rsid w:val="007A4FF5"/>
    <w:rsid w:val="007A515E"/>
    <w:rsid w:val="007A5587"/>
    <w:rsid w:val="007A5CFE"/>
    <w:rsid w:val="007A6087"/>
    <w:rsid w:val="007A630E"/>
    <w:rsid w:val="007A6338"/>
    <w:rsid w:val="007A66C8"/>
    <w:rsid w:val="007A68C5"/>
    <w:rsid w:val="007A6C4F"/>
    <w:rsid w:val="007A6F4F"/>
    <w:rsid w:val="007A747B"/>
    <w:rsid w:val="007A7527"/>
    <w:rsid w:val="007A7559"/>
    <w:rsid w:val="007A77D1"/>
    <w:rsid w:val="007A7DC7"/>
    <w:rsid w:val="007B04E3"/>
    <w:rsid w:val="007B0B98"/>
    <w:rsid w:val="007B19E3"/>
    <w:rsid w:val="007B2798"/>
    <w:rsid w:val="007B3E0D"/>
    <w:rsid w:val="007B4DD3"/>
    <w:rsid w:val="007B59DD"/>
    <w:rsid w:val="007B6709"/>
    <w:rsid w:val="007B6E2F"/>
    <w:rsid w:val="007B705C"/>
    <w:rsid w:val="007B7785"/>
    <w:rsid w:val="007B7BBA"/>
    <w:rsid w:val="007C027A"/>
    <w:rsid w:val="007C07BB"/>
    <w:rsid w:val="007C0A24"/>
    <w:rsid w:val="007C0E3E"/>
    <w:rsid w:val="007C0EAA"/>
    <w:rsid w:val="007C1111"/>
    <w:rsid w:val="007C1929"/>
    <w:rsid w:val="007C20D8"/>
    <w:rsid w:val="007C2457"/>
    <w:rsid w:val="007C25FA"/>
    <w:rsid w:val="007C295E"/>
    <w:rsid w:val="007C2BE9"/>
    <w:rsid w:val="007C2BFC"/>
    <w:rsid w:val="007C3321"/>
    <w:rsid w:val="007C37D1"/>
    <w:rsid w:val="007C494A"/>
    <w:rsid w:val="007C4E02"/>
    <w:rsid w:val="007C515E"/>
    <w:rsid w:val="007C5487"/>
    <w:rsid w:val="007C5489"/>
    <w:rsid w:val="007C5549"/>
    <w:rsid w:val="007C589E"/>
    <w:rsid w:val="007C59FB"/>
    <w:rsid w:val="007C5F58"/>
    <w:rsid w:val="007C69B9"/>
    <w:rsid w:val="007C6DE3"/>
    <w:rsid w:val="007C713B"/>
    <w:rsid w:val="007C717E"/>
    <w:rsid w:val="007C7246"/>
    <w:rsid w:val="007C771F"/>
    <w:rsid w:val="007C7790"/>
    <w:rsid w:val="007C77BA"/>
    <w:rsid w:val="007D044E"/>
    <w:rsid w:val="007D0493"/>
    <w:rsid w:val="007D0735"/>
    <w:rsid w:val="007D0CEA"/>
    <w:rsid w:val="007D0D92"/>
    <w:rsid w:val="007D1518"/>
    <w:rsid w:val="007D18CC"/>
    <w:rsid w:val="007D1BEB"/>
    <w:rsid w:val="007D21DD"/>
    <w:rsid w:val="007D2742"/>
    <w:rsid w:val="007D27F1"/>
    <w:rsid w:val="007D2B23"/>
    <w:rsid w:val="007D3635"/>
    <w:rsid w:val="007D39BC"/>
    <w:rsid w:val="007D3C60"/>
    <w:rsid w:val="007D406F"/>
    <w:rsid w:val="007D4297"/>
    <w:rsid w:val="007D493E"/>
    <w:rsid w:val="007D4A65"/>
    <w:rsid w:val="007D4D13"/>
    <w:rsid w:val="007D51B6"/>
    <w:rsid w:val="007D56B6"/>
    <w:rsid w:val="007D5A6B"/>
    <w:rsid w:val="007D60F7"/>
    <w:rsid w:val="007D664C"/>
    <w:rsid w:val="007D6A52"/>
    <w:rsid w:val="007D6DDB"/>
    <w:rsid w:val="007D7211"/>
    <w:rsid w:val="007D7AD4"/>
    <w:rsid w:val="007D7C5E"/>
    <w:rsid w:val="007E048A"/>
    <w:rsid w:val="007E1121"/>
    <w:rsid w:val="007E19CB"/>
    <w:rsid w:val="007E1A9B"/>
    <w:rsid w:val="007E1E1C"/>
    <w:rsid w:val="007E1E95"/>
    <w:rsid w:val="007E2113"/>
    <w:rsid w:val="007E22B7"/>
    <w:rsid w:val="007E2A2F"/>
    <w:rsid w:val="007E2B13"/>
    <w:rsid w:val="007E3DD9"/>
    <w:rsid w:val="007E43DD"/>
    <w:rsid w:val="007E4917"/>
    <w:rsid w:val="007E499C"/>
    <w:rsid w:val="007E4C94"/>
    <w:rsid w:val="007E4FB3"/>
    <w:rsid w:val="007E52DE"/>
    <w:rsid w:val="007E5364"/>
    <w:rsid w:val="007E5C9D"/>
    <w:rsid w:val="007E641E"/>
    <w:rsid w:val="007E6C18"/>
    <w:rsid w:val="007E7175"/>
    <w:rsid w:val="007E78B8"/>
    <w:rsid w:val="007F0644"/>
    <w:rsid w:val="007F0A00"/>
    <w:rsid w:val="007F0E0D"/>
    <w:rsid w:val="007F1159"/>
    <w:rsid w:val="007F12BB"/>
    <w:rsid w:val="007F1A5D"/>
    <w:rsid w:val="007F258C"/>
    <w:rsid w:val="007F2674"/>
    <w:rsid w:val="007F2684"/>
    <w:rsid w:val="007F26CB"/>
    <w:rsid w:val="007F2770"/>
    <w:rsid w:val="007F28B3"/>
    <w:rsid w:val="007F3A43"/>
    <w:rsid w:val="007F3A5C"/>
    <w:rsid w:val="007F4371"/>
    <w:rsid w:val="007F43FF"/>
    <w:rsid w:val="007F4DA0"/>
    <w:rsid w:val="007F4F0C"/>
    <w:rsid w:val="007F5149"/>
    <w:rsid w:val="007F5381"/>
    <w:rsid w:val="007F5B5A"/>
    <w:rsid w:val="007F5C2F"/>
    <w:rsid w:val="007F5E67"/>
    <w:rsid w:val="007F74DF"/>
    <w:rsid w:val="007F7743"/>
    <w:rsid w:val="007F7935"/>
    <w:rsid w:val="00800C18"/>
    <w:rsid w:val="008018D3"/>
    <w:rsid w:val="008023B0"/>
    <w:rsid w:val="00802441"/>
    <w:rsid w:val="0080248C"/>
    <w:rsid w:val="00802CCC"/>
    <w:rsid w:val="0080315A"/>
    <w:rsid w:val="0080377E"/>
    <w:rsid w:val="008037EF"/>
    <w:rsid w:val="00803931"/>
    <w:rsid w:val="00803BAE"/>
    <w:rsid w:val="0080415E"/>
    <w:rsid w:val="008044B3"/>
    <w:rsid w:val="00804667"/>
    <w:rsid w:val="008058D0"/>
    <w:rsid w:val="00805968"/>
    <w:rsid w:val="00805AA8"/>
    <w:rsid w:val="00806D92"/>
    <w:rsid w:val="00807817"/>
    <w:rsid w:val="008078BF"/>
    <w:rsid w:val="00807999"/>
    <w:rsid w:val="00807AC8"/>
    <w:rsid w:val="00807EF5"/>
    <w:rsid w:val="00810C66"/>
    <w:rsid w:val="00810E14"/>
    <w:rsid w:val="00810F46"/>
    <w:rsid w:val="00811039"/>
    <w:rsid w:val="008111D7"/>
    <w:rsid w:val="008118BA"/>
    <w:rsid w:val="00811F18"/>
    <w:rsid w:val="00812672"/>
    <w:rsid w:val="008126D2"/>
    <w:rsid w:val="00812CCA"/>
    <w:rsid w:val="00813465"/>
    <w:rsid w:val="00813AE3"/>
    <w:rsid w:val="00813EDD"/>
    <w:rsid w:val="00814045"/>
    <w:rsid w:val="0081439E"/>
    <w:rsid w:val="00815109"/>
    <w:rsid w:val="008151DD"/>
    <w:rsid w:val="00815F62"/>
    <w:rsid w:val="0081605B"/>
    <w:rsid w:val="0081752C"/>
    <w:rsid w:val="0081758E"/>
    <w:rsid w:val="00817675"/>
    <w:rsid w:val="00817805"/>
    <w:rsid w:val="00817D4A"/>
    <w:rsid w:val="00817D99"/>
    <w:rsid w:val="00820C81"/>
    <w:rsid w:val="0082180C"/>
    <w:rsid w:val="00821927"/>
    <w:rsid w:val="008222AC"/>
    <w:rsid w:val="00822AD1"/>
    <w:rsid w:val="0082314B"/>
    <w:rsid w:val="008231DA"/>
    <w:rsid w:val="00823792"/>
    <w:rsid w:val="00823A8E"/>
    <w:rsid w:val="00823C88"/>
    <w:rsid w:val="00823D49"/>
    <w:rsid w:val="00823FC9"/>
    <w:rsid w:val="008240E7"/>
    <w:rsid w:val="00824383"/>
    <w:rsid w:val="00824452"/>
    <w:rsid w:val="008245A4"/>
    <w:rsid w:val="00824CC8"/>
    <w:rsid w:val="00825146"/>
    <w:rsid w:val="008259E0"/>
    <w:rsid w:val="00825ED5"/>
    <w:rsid w:val="008261B4"/>
    <w:rsid w:val="0082646B"/>
    <w:rsid w:val="00826DB7"/>
    <w:rsid w:val="00827914"/>
    <w:rsid w:val="00827A1F"/>
    <w:rsid w:val="00827D31"/>
    <w:rsid w:val="00827EFB"/>
    <w:rsid w:val="00830043"/>
    <w:rsid w:val="008302EA"/>
    <w:rsid w:val="00831870"/>
    <w:rsid w:val="00831897"/>
    <w:rsid w:val="00831B0E"/>
    <w:rsid w:val="00831BF4"/>
    <w:rsid w:val="00832348"/>
    <w:rsid w:val="0083269C"/>
    <w:rsid w:val="0083349D"/>
    <w:rsid w:val="0083379A"/>
    <w:rsid w:val="00833CDD"/>
    <w:rsid w:val="00833EBF"/>
    <w:rsid w:val="00833ECD"/>
    <w:rsid w:val="00834362"/>
    <w:rsid w:val="00834743"/>
    <w:rsid w:val="00834CD2"/>
    <w:rsid w:val="00834CE3"/>
    <w:rsid w:val="00834D01"/>
    <w:rsid w:val="00834EA6"/>
    <w:rsid w:val="008354E8"/>
    <w:rsid w:val="00835A4E"/>
    <w:rsid w:val="00836086"/>
    <w:rsid w:val="008362DB"/>
    <w:rsid w:val="00836344"/>
    <w:rsid w:val="00836383"/>
    <w:rsid w:val="008364FD"/>
    <w:rsid w:val="00836877"/>
    <w:rsid w:val="00836881"/>
    <w:rsid w:val="00836D8E"/>
    <w:rsid w:val="008370BD"/>
    <w:rsid w:val="008373FC"/>
    <w:rsid w:val="00837E1F"/>
    <w:rsid w:val="00840808"/>
    <w:rsid w:val="00841104"/>
    <w:rsid w:val="0084294A"/>
    <w:rsid w:val="00842A55"/>
    <w:rsid w:val="008446D6"/>
    <w:rsid w:val="00844975"/>
    <w:rsid w:val="00845639"/>
    <w:rsid w:val="008462A0"/>
    <w:rsid w:val="00846831"/>
    <w:rsid w:val="008469FA"/>
    <w:rsid w:val="008472B9"/>
    <w:rsid w:val="0084740D"/>
    <w:rsid w:val="00850199"/>
    <w:rsid w:val="008502E4"/>
    <w:rsid w:val="00851748"/>
    <w:rsid w:val="00851C04"/>
    <w:rsid w:val="0085291D"/>
    <w:rsid w:val="00853409"/>
    <w:rsid w:val="0085344A"/>
    <w:rsid w:val="008535CD"/>
    <w:rsid w:val="008536E7"/>
    <w:rsid w:val="0085459A"/>
    <w:rsid w:val="00854FFC"/>
    <w:rsid w:val="00855419"/>
    <w:rsid w:val="00855615"/>
    <w:rsid w:val="008558FB"/>
    <w:rsid w:val="00855DA2"/>
    <w:rsid w:val="00856E74"/>
    <w:rsid w:val="0085778F"/>
    <w:rsid w:val="008578C9"/>
    <w:rsid w:val="00857D93"/>
    <w:rsid w:val="00857FB5"/>
    <w:rsid w:val="00857FE0"/>
    <w:rsid w:val="00860C28"/>
    <w:rsid w:val="00861233"/>
    <w:rsid w:val="008613F0"/>
    <w:rsid w:val="008620CA"/>
    <w:rsid w:val="00862374"/>
    <w:rsid w:val="008624C5"/>
    <w:rsid w:val="00862585"/>
    <w:rsid w:val="00862604"/>
    <w:rsid w:val="0086367D"/>
    <w:rsid w:val="008640D7"/>
    <w:rsid w:val="0086456F"/>
    <w:rsid w:val="00865408"/>
    <w:rsid w:val="0086559F"/>
    <w:rsid w:val="00865C6C"/>
    <w:rsid w:val="00865D7E"/>
    <w:rsid w:val="00865EA9"/>
    <w:rsid w:val="00866041"/>
    <w:rsid w:val="008666E6"/>
    <w:rsid w:val="00866846"/>
    <w:rsid w:val="008673B3"/>
    <w:rsid w:val="008675B7"/>
    <w:rsid w:val="008677B4"/>
    <w:rsid w:val="00870552"/>
    <w:rsid w:val="00871071"/>
    <w:rsid w:val="008715E1"/>
    <w:rsid w:val="0087338B"/>
    <w:rsid w:val="0087360F"/>
    <w:rsid w:val="00873884"/>
    <w:rsid w:val="00873CD6"/>
    <w:rsid w:val="00873D9F"/>
    <w:rsid w:val="00873FD8"/>
    <w:rsid w:val="008744FD"/>
    <w:rsid w:val="0087456E"/>
    <w:rsid w:val="00874B82"/>
    <w:rsid w:val="00874D98"/>
    <w:rsid w:val="00874DB3"/>
    <w:rsid w:val="00874F2A"/>
    <w:rsid w:val="0087534F"/>
    <w:rsid w:val="008757F1"/>
    <w:rsid w:val="00876606"/>
    <w:rsid w:val="0087699A"/>
    <w:rsid w:val="00876ABA"/>
    <w:rsid w:val="00876DCC"/>
    <w:rsid w:val="008772B5"/>
    <w:rsid w:val="008778BC"/>
    <w:rsid w:val="008778E3"/>
    <w:rsid w:val="00877F56"/>
    <w:rsid w:val="008805E4"/>
    <w:rsid w:val="008806A7"/>
    <w:rsid w:val="00880BFF"/>
    <w:rsid w:val="00880DE5"/>
    <w:rsid w:val="00880EA7"/>
    <w:rsid w:val="008812CB"/>
    <w:rsid w:val="008814BF"/>
    <w:rsid w:val="0088163D"/>
    <w:rsid w:val="00881E15"/>
    <w:rsid w:val="00882064"/>
    <w:rsid w:val="0088275A"/>
    <w:rsid w:val="008834A3"/>
    <w:rsid w:val="008838E2"/>
    <w:rsid w:val="00883C6D"/>
    <w:rsid w:val="008843F6"/>
    <w:rsid w:val="00885974"/>
    <w:rsid w:val="00885BFB"/>
    <w:rsid w:val="008865E2"/>
    <w:rsid w:val="0088717A"/>
    <w:rsid w:val="0088722C"/>
    <w:rsid w:val="00887792"/>
    <w:rsid w:val="00887855"/>
    <w:rsid w:val="00887B25"/>
    <w:rsid w:val="008904F4"/>
    <w:rsid w:val="0089062B"/>
    <w:rsid w:val="008906D4"/>
    <w:rsid w:val="00890734"/>
    <w:rsid w:val="00890B6C"/>
    <w:rsid w:val="00890DD0"/>
    <w:rsid w:val="008910E0"/>
    <w:rsid w:val="00891505"/>
    <w:rsid w:val="0089279F"/>
    <w:rsid w:val="00892C5B"/>
    <w:rsid w:val="00892EF6"/>
    <w:rsid w:val="00893002"/>
    <w:rsid w:val="008937FD"/>
    <w:rsid w:val="00893C4C"/>
    <w:rsid w:val="0089415C"/>
    <w:rsid w:val="008943EA"/>
    <w:rsid w:val="008946B6"/>
    <w:rsid w:val="008955AF"/>
    <w:rsid w:val="008958AA"/>
    <w:rsid w:val="008962E2"/>
    <w:rsid w:val="0089689D"/>
    <w:rsid w:val="00897046"/>
    <w:rsid w:val="00897119"/>
    <w:rsid w:val="0089748B"/>
    <w:rsid w:val="008A0E3A"/>
    <w:rsid w:val="008A168B"/>
    <w:rsid w:val="008A1CEE"/>
    <w:rsid w:val="008A1DE3"/>
    <w:rsid w:val="008A1E66"/>
    <w:rsid w:val="008A26DD"/>
    <w:rsid w:val="008A3672"/>
    <w:rsid w:val="008A3A68"/>
    <w:rsid w:val="008A4912"/>
    <w:rsid w:val="008A492E"/>
    <w:rsid w:val="008A4964"/>
    <w:rsid w:val="008A4C0E"/>
    <w:rsid w:val="008A4F66"/>
    <w:rsid w:val="008A5443"/>
    <w:rsid w:val="008A5496"/>
    <w:rsid w:val="008A5C09"/>
    <w:rsid w:val="008A643D"/>
    <w:rsid w:val="008A653C"/>
    <w:rsid w:val="008A6543"/>
    <w:rsid w:val="008A68DC"/>
    <w:rsid w:val="008A6EAE"/>
    <w:rsid w:val="008B06E7"/>
    <w:rsid w:val="008B06F3"/>
    <w:rsid w:val="008B0AED"/>
    <w:rsid w:val="008B0F0A"/>
    <w:rsid w:val="008B10D8"/>
    <w:rsid w:val="008B141F"/>
    <w:rsid w:val="008B16A2"/>
    <w:rsid w:val="008B2471"/>
    <w:rsid w:val="008B2504"/>
    <w:rsid w:val="008B2B4E"/>
    <w:rsid w:val="008B2C54"/>
    <w:rsid w:val="008B2FA6"/>
    <w:rsid w:val="008B32E7"/>
    <w:rsid w:val="008B356B"/>
    <w:rsid w:val="008B3926"/>
    <w:rsid w:val="008B3EB7"/>
    <w:rsid w:val="008B41C1"/>
    <w:rsid w:val="008B4393"/>
    <w:rsid w:val="008B4BA1"/>
    <w:rsid w:val="008B4C8C"/>
    <w:rsid w:val="008B4CD6"/>
    <w:rsid w:val="008B53EA"/>
    <w:rsid w:val="008B5E6F"/>
    <w:rsid w:val="008B65CF"/>
    <w:rsid w:val="008B6853"/>
    <w:rsid w:val="008B771D"/>
    <w:rsid w:val="008B79DD"/>
    <w:rsid w:val="008B7BBF"/>
    <w:rsid w:val="008B7FE5"/>
    <w:rsid w:val="008C0045"/>
    <w:rsid w:val="008C017E"/>
    <w:rsid w:val="008C1333"/>
    <w:rsid w:val="008C1763"/>
    <w:rsid w:val="008C1A91"/>
    <w:rsid w:val="008C1CD2"/>
    <w:rsid w:val="008C1EBE"/>
    <w:rsid w:val="008C341F"/>
    <w:rsid w:val="008C4356"/>
    <w:rsid w:val="008C4441"/>
    <w:rsid w:val="008C4DD6"/>
    <w:rsid w:val="008C55D2"/>
    <w:rsid w:val="008C5A10"/>
    <w:rsid w:val="008C6EC2"/>
    <w:rsid w:val="008C743E"/>
    <w:rsid w:val="008C7EDE"/>
    <w:rsid w:val="008C7F0C"/>
    <w:rsid w:val="008D0056"/>
    <w:rsid w:val="008D0093"/>
    <w:rsid w:val="008D0686"/>
    <w:rsid w:val="008D0A7C"/>
    <w:rsid w:val="008D0D62"/>
    <w:rsid w:val="008D0F7C"/>
    <w:rsid w:val="008D1208"/>
    <w:rsid w:val="008D1371"/>
    <w:rsid w:val="008D13E9"/>
    <w:rsid w:val="008D178C"/>
    <w:rsid w:val="008D1D4A"/>
    <w:rsid w:val="008D2A61"/>
    <w:rsid w:val="008D2B73"/>
    <w:rsid w:val="008D39FD"/>
    <w:rsid w:val="008D3B55"/>
    <w:rsid w:val="008D46A1"/>
    <w:rsid w:val="008D4ED6"/>
    <w:rsid w:val="008D52AD"/>
    <w:rsid w:val="008D5363"/>
    <w:rsid w:val="008D56CC"/>
    <w:rsid w:val="008D6D0B"/>
    <w:rsid w:val="008D7191"/>
    <w:rsid w:val="008D73B0"/>
    <w:rsid w:val="008D78D5"/>
    <w:rsid w:val="008D7AD5"/>
    <w:rsid w:val="008D7C12"/>
    <w:rsid w:val="008D7ED7"/>
    <w:rsid w:val="008D7F5B"/>
    <w:rsid w:val="008E00B9"/>
    <w:rsid w:val="008E0C80"/>
    <w:rsid w:val="008E10AB"/>
    <w:rsid w:val="008E178A"/>
    <w:rsid w:val="008E1957"/>
    <w:rsid w:val="008E1AFB"/>
    <w:rsid w:val="008E1CF9"/>
    <w:rsid w:val="008E1E4F"/>
    <w:rsid w:val="008E1FD2"/>
    <w:rsid w:val="008E2661"/>
    <w:rsid w:val="008E33E8"/>
    <w:rsid w:val="008E3445"/>
    <w:rsid w:val="008E3C0C"/>
    <w:rsid w:val="008E4107"/>
    <w:rsid w:val="008E42FA"/>
    <w:rsid w:val="008E4376"/>
    <w:rsid w:val="008E47F9"/>
    <w:rsid w:val="008E4875"/>
    <w:rsid w:val="008E4DB2"/>
    <w:rsid w:val="008E4FD7"/>
    <w:rsid w:val="008E51B2"/>
    <w:rsid w:val="008E5598"/>
    <w:rsid w:val="008E5760"/>
    <w:rsid w:val="008E5B0A"/>
    <w:rsid w:val="008E5E21"/>
    <w:rsid w:val="008E5E8B"/>
    <w:rsid w:val="008E5EB1"/>
    <w:rsid w:val="008E67F2"/>
    <w:rsid w:val="008E68BA"/>
    <w:rsid w:val="008E7470"/>
    <w:rsid w:val="008E75BA"/>
    <w:rsid w:val="008E7EA1"/>
    <w:rsid w:val="008F0EF0"/>
    <w:rsid w:val="008F1107"/>
    <w:rsid w:val="008F11A7"/>
    <w:rsid w:val="008F1432"/>
    <w:rsid w:val="008F1468"/>
    <w:rsid w:val="008F1B15"/>
    <w:rsid w:val="008F1BE3"/>
    <w:rsid w:val="008F22C2"/>
    <w:rsid w:val="008F242E"/>
    <w:rsid w:val="008F245B"/>
    <w:rsid w:val="008F259C"/>
    <w:rsid w:val="008F2B18"/>
    <w:rsid w:val="008F3246"/>
    <w:rsid w:val="008F32D7"/>
    <w:rsid w:val="008F3889"/>
    <w:rsid w:val="008F46EC"/>
    <w:rsid w:val="008F4D70"/>
    <w:rsid w:val="008F591E"/>
    <w:rsid w:val="008F5A05"/>
    <w:rsid w:val="008F62B3"/>
    <w:rsid w:val="008F66E8"/>
    <w:rsid w:val="008F785B"/>
    <w:rsid w:val="008F7D20"/>
    <w:rsid w:val="008F7D49"/>
    <w:rsid w:val="008F7E85"/>
    <w:rsid w:val="00900E0A"/>
    <w:rsid w:val="009011F9"/>
    <w:rsid w:val="0090173F"/>
    <w:rsid w:val="00901ADE"/>
    <w:rsid w:val="009023C8"/>
    <w:rsid w:val="00902975"/>
    <w:rsid w:val="00902FC0"/>
    <w:rsid w:val="009032FB"/>
    <w:rsid w:val="009036C2"/>
    <w:rsid w:val="00903AEF"/>
    <w:rsid w:val="00903BC4"/>
    <w:rsid w:val="00903E01"/>
    <w:rsid w:val="00903FA6"/>
    <w:rsid w:val="009044D1"/>
    <w:rsid w:val="00904832"/>
    <w:rsid w:val="009053FA"/>
    <w:rsid w:val="00905623"/>
    <w:rsid w:val="00905AB3"/>
    <w:rsid w:val="00905EE0"/>
    <w:rsid w:val="00906226"/>
    <w:rsid w:val="0090646E"/>
    <w:rsid w:val="00906917"/>
    <w:rsid w:val="00906BF8"/>
    <w:rsid w:val="00906C74"/>
    <w:rsid w:val="009074DA"/>
    <w:rsid w:val="00907737"/>
    <w:rsid w:val="00907D09"/>
    <w:rsid w:val="00907D3C"/>
    <w:rsid w:val="0091055A"/>
    <w:rsid w:val="00910619"/>
    <w:rsid w:val="00910F0B"/>
    <w:rsid w:val="009116DD"/>
    <w:rsid w:val="00911A43"/>
    <w:rsid w:val="0091243E"/>
    <w:rsid w:val="00912B21"/>
    <w:rsid w:val="00913D53"/>
    <w:rsid w:val="009142F4"/>
    <w:rsid w:val="00914BCC"/>
    <w:rsid w:val="00914D6F"/>
    <w:rsid w:val="00915001"/>
    <w:rsid w:val="00915CF9"/>
    <w:rsid w:val="00917228"/>
    <w:rsid w:val="00917D3E"/>
    <w:rsid w:val="0092088B"/>
    <w:rsid w:val="009208A0"/>
    <w:rsid w:val="00920D4E"/>
    <w:rsid w:val="009215AD"/>
    <w:rsid w:val="00921746"/>
    <w:rsid w:val="009217C0"/>
    <w:rsid w:val="00922123"/>
    <w:rsid w:val="00922433"/>
    <w:rsid w:val="0092261F"/>
    <w:rsid w:val="00922A3E"/>
    <w:rsid w:val="00922B36"/>
    <w:rsid w:val="009232C8"/>
    <w:rsid w:val="00923982"/>
    <w:rsid w:val="009247C0"/>
    <w:rsid w:val="00924A72"/>
    <w:rsid w:val="00924D48"/>
    <w:rsid w:val="00925113"/>
    <w:rsid w:val="0092527B"/>
    <w:rsid w:val="0092595F"/>
    <w:rsid w:val="009269EB"/>
    <w:rsid w:val="00926CD8"/>
    <w:rsid w:val="00926E4A"/>
    <w:rsid w:val="009270B2"/>
    <w:rsid w:val="00927562"/>
    <w:rsid w:val="00927689"/>
    <w:rsid w:val="009302E2"/>
    <w:rsid w:val="00930337"/>
    <w:rsid w:val="009304ED"/>
    <w:rsid w:val="0093090A"/>
    <w:rsid w:val="00930C3C"/>
    <w:rsid w:val="00931049"/>
    <w:rsid w:val="0093110E"/>
    <w:rsid w:val="00931E53"/>
    <w:rsid w:val="00932124"/>
    <w:rsid w:val="00932B12"/>
    <w:rsid w:val="00932E92"/>
    <w:rsid w:val="0093313B"/>
    <w:rsid w:val="009331C0"/>
    <w:rsid w:val="00933596"/>
    <w:rsid w:val="00933C30"/>
    <w:rsid w:val="00933D99"/>
    <w:rsid w:val="00933E5D"/>
    <w:rsid w:val="0093446F"/>
    <w:rsid w:val="00934473"/>
    <w:rsid w:val="00934BED"/>
    <w:rsid w:val="00934D41"/>
    <w:rsid w:val="0093599B"/>
    <w:rsid w:val="00935C8D"/>
    <w:rsid w:val="00935E00"/>
    <w:rsid w:val="009361E7"/>
    <w:rsid w:val="009361EE"/>
    <w:rsid w:val="00936492"/>
    <w:rsid w:val="00936796"/>
    <w:rsid w:val="009369B3"/>
    <w:rsid w:val="00936BB0"/>
    <w:rsid w:val="00936E42"/>
    <w:rsid w:val="00937F03"/>
    <w:rsid w:val="00937F5F"/>
    <w:rsid w:val="009401BA"/>
    <w:rsid w:val="00940EAE"/>
    <w:rsid w:val="009411C9"/>
    <w:rsid w:val="00941571"/>
    <w:rsid w:val="00941868"/>
    <w:rsid w:val="00941A23"/>
    <w:rsid w:val="00941B90"/>
    <w:rsid w:val="00941CFA"/>
    <w:rsid w:val="009423BB"/>
    <w:rsid w:val="0094276F"/>
    <w:rsid w:val="009432A5"/>
    <w:rsid w:val="00943B82"/>
    <w:rsid w:val="00944AA8"/>
    <w:rsid w:val="00944AF1"/>
    <w:rsid w:val="00944BF4"/>
    <w:rsid w:val="00944E20"/>
    <w:rsid w:val="00945706"/>
    <w:rsid w:val="00945C60"/>
    <w:rsid w:val="00946177"/>
    <w:rsid w:val="0094633B"/>
    <w:rsid w:val="009466AE"/>
    <w:rsid w:val="0094708E"/>
    <w:rsid w:val="0094776F"/>
    <w:rsid w:val="00947A9D"/>
    <w:rsid w:val="00947CA6"/>
    <w:rsid w:val="009504A2"/>
    <w:rsid w:val="009507AB"/>
    <w:rsid w:val="00950D22"/>
    <w:rsid w:val="009510FA"/>
    <w:rsid w:val="00951E24"/>
    <w:rsid w:val="00951F0F"/>
    <w:rsid w:val="00952109"/>
    <w:rsid w:val="009523A0"/>
    <w:rsid w:val="0095253E"/>
    <w:rsid w:val="00952E09"/>
    <w:rsid w:val="009538DE"/>
    <w:rsid w:val="00953BF0"/>
    <w:rsid w:val="00953CB8"/>
    <w:rsid w:val="00954152"/>
    <w:rsid w:val="009542EA"/>
    <w:rsid w:val="0095465E"/>
    <w:rsid w:val="00954B8C"/>
    <w:rsid w:val="00954FC0"/>
    <w:rsid w:val="009550D0"/>
    <w:rsid w:val="00955562"/>
    <w:rsid w:val="0095579E"/>
    <w:rsid w:val="00955F17"/>
    <w:rsid w:val="00955F3F"/>
    <w:rsid w:val="00955FEA"/>
    <w:rsid w:val="00957A42"/>
    <w:rsid w:val="00957A4E"/>
    <w:rsid w:val="00957EB3"/>
    <w:rsid w:val="009601FC"/>
    <w:rsid w:val="009602F1"/>
    <w:rsid w:val="00960E4D"/>
    <w:rsid w:val="009614B7"/>
    <w:rsid w:val="00961E72"/>
    <w:rsid w:val="0096212B"/>
    <w:rsid w:val="00962655"/>
    <w:rsid w:val="00962FB5"/>
    <w:rsid w:val="00963505"/>
    <w:rsid w:val="00963674"/>
    <w:rsid w:val="00963B8E"/>
    <w:rsid w:val="009641F0"/>
    <w:rsid w:val="00964542"/>
    <w:rsid w:val="0096484A"/>
    <w:rsid w:val="00965498"/>
    <w:rsid w:val="00965716"/>
    <w:rsid w:val="0096578A"/>
    <w:rsid w:val="009659F0"/>
    <w:rsid w:val="00965F4C"/>
    <w:rsid w:val="00966326"/>
    <w:rsid w:val="00966530"/>
    <w:rsid w:val="0096674A"/>
    <w:rsid w:val="00966D46"/>
    <w:rsid w:val="009672F3"/>
    <w:rsid w:val="00967A70"/>
    <w:rsid w:val="009709E8"/>
    <w:rsid w:val="00970B7B"/>
    <w:rsid w:val="00970CFA"/>
    <w:rsid w:val="00971531"/>
    <w:rsid w:val="00971E9E"/>
    <w:rsid w:val="0097376E"/>
    <w:rsid w:val="00973979"/>
    <w:rsid w:val="00973E0F"/>
    <w:rsid w:val="00974087"/>
    <w:rsid w:val="009744EE"/>
    <w:rsid w:val="00974CA0"/>
    <w:rsid w:val="0097521E"/>
    <w:rsid w:val="00975544"/>
    <w:rsid w:val="009756E3"/>
    <w:rsid w:val="0097595E"/>
    <w:rsid w:val="00975DED"/>
    <w:rsid w:val="00975E0B"/>
    <w:rsid w:val="00975F4A"/>
    <w:rsid w:val="00976139"/>
    <w:rsid w:val="00976147"/>
    <w:rsid w:val="0097614B"/>
    <w:rsid w:val="009769DF"/>
    <w:rsid w:val="00977415"/>
    <w:rsid w:val="0097789E"/>
    <w:rsid w:val="00977ACB"/>
    <w:rsid w:val="00980790"/>
    <w:rsid w:val="009808C8"/>
    <w:rsid w:val="00980AD9"/>
    <w:rsid w:val="00980BC3"/>
    <w:rsid w:val="00980BE9"/>
    <w:rsid w:val="00980E1E"/>
    <w:rsid w:val="00980F5C"/>
    <w:rsid w:val="0098170D"/>
    <w:rsid w:val="00981715"/>
    <w:rsid w:val="009824AC"/>
    <w:rsid w:val="009828BA"/>
    <w:rsid w:val="00982963"/>
    <w:rsid w:val="00982D38"/>
    <w:rsid w:val="0098413D"/>
    <w:rsid w:val="00984348"/>
    <w:rsid w:val="00985BBD"/>
    <w:rsid w:val="00985CD6"/>
    <w:rsid w:val="009862C2"/>
    <w:rsid w:val="00986323"/>
    <w:rsid w:val="009864F4"/>
    <w:rsid w:val="009867AC"/>
    <w:rsid w:val="00987B27"/>
    <w:rsid w:val="00987FEA"/>
    <w:rsid w:val="009902F4"/>
    <w:rsid w:val="0099077A"/>
    <w:rsid w:val="00990C07"/>
    <w:rsid w:val="00991EC6"/>
    <w:rsid w:val="0099201E"/>
    <w:rsid w:val="00992118"/>
    <w:rsid w:val="00992284"/>
    <w:rsid w:val="00992736"/>
    <w:rsid w:val="00992CA8"/>
    <w:rsid w:val="00992CD7"/>
    <w:rsid w:val="00993D35"/>
    <w:rsid w:val="009948E6"/>
    <w:rsid w:val="009949E7"/>
    <w:rsid w:val="00994B55"/>
    <w:rsid w:val="00994D63"/>
    <w:rsid w:val="009953FE"/>
    <w:rsid w:val="00995B4D"/>
    <w:rsid w:val="00995BF0"/>
    <w:rsid w:val="00996183"/>
    <w:rsid w:val="009962F3"/>
    <w:rsid w:val="009963F7"/>
    <w:rsid w:val="00996400"/>
    <w:rsid w:val="00996B86"/>
    <w:rsid w:val="00996B88"/>
    <w:rsid w:val="009973AB"/>
    <w:rsid w:val="00997A49"/>
    <w:rsid w:val="00997A81"/>
    <w:rsid w:val="00997F5D"/>
    <w:rsid w:val="009A0343"/>
    <w:rsid w:val="009A06D8"/>
    <w:rsid w:val="009A101E"/>
    <w:rsid w:val="009A1964"/>
    <w:rsid w:val="009A1CE0"/>
    <w:rsid w:val="009A212A"/>
    <w:rsid w:val="009A2533"/>
    <w:rsid w:val="009A2D18"/>
    <w:rsid w:val="009A2F57"/>
    <w:rsid w:val="009A32A4"/>
    <w:rsid w:val="009A33F8"/>
    <w:rsid w:val="009A3C77"/>
    <w:rsid w:val="009A3CD3"/>
    <w:rsid w:val="009A3F98"/>
    <w:rsid w:val="009A41FF"/>
    <w:rsid w:val="009A4343"/>
    <w:rsid w:val="009A490D"/>
    <w:rsid w:val="009A49D2"/>
    <w:rsid w:val="009A49F5"/>
    <w:rsid w:val="009A5115"/>
    <w:rsid w:val="009A51F1"/>
    <w:rsid w:val="009A525E"/>
    <w:rsid w:val="009A5423"/>
    <w:rsid w:val="009A55AE"/>
    <w:rsid w:val="009A599A"/>
    <w:rsid w:val="009A59E4"/>
    <w:rsid w:val="009A5D44"/>
    <w:rsid w:val="009A62BA"/>
    <w:rsid w:val="009A63EE"/>
    <w:rsid w:val="009A6780"/>
    <w:rsid w:val="009A679B"/>
    <w:rsid w:val="009A6BED"/>
    <w:rsid w:val="009A7132"/>
    <w:rsid w:val="009B1802"/>
    <w:rsid w:val="009B188C"/>
    <w:rsid w:val="009B2090"/>
    <w:rsid w:val="009B2325"/>
    <w:rsid w:val="009B23F2"/>
    <w:rsid w:val="009B2C1A"/>
    <w:rsid w:val="009B2E44"/>
    <w:rsid w:val="009B3302"/>
    <w:rsid w:val="009B34EF"/>
    <w:rsid w:val="009B3754"/>
    <w:rsid w:val="009B381F"/>
    <w:rsid w:val="009B3B68"/>
    <w:rsid w:val="009B3C10"/>
    <w:rsid w:val="009B40E3"/>
    <w:rsid w:val="009B4423"/>
    <w:rsid w:val="009B475A"/>
    <w:rsid w:val="009B52AC"/>
    <w:rsid w:val="009B52CE"/>
    <w:rsid w:val="009B5BCD"/>
    <w:rsid w:val="009B5F03"/>
    <w:rsid w:val="009B622C"/>
    <w:rsid w:val="009B6592"/>
    <w:rsid w:val="009B6A02"/>
    <w:rsid w:val="009B6B12"/>
    <w:rsid w:val="009B6E18"/>
    <w:rsid w:val="009B6FE3"/>
    <w:rsid w:val="009B76AB"/>
    <w:rsid w:val="009B7D5B"/>
    <w:rsid w:val="009C057E"/>
    <w:rsid w:val="009C1E95"/>
    <w:rsid w:val="009C1F94"/>
    <w:rsid w:val="009C22A6"/>
    <w:rsid w:val="009C23EC"/>
    <w:rsid w:val="009C2A01"/>
    <w:rsid w:val="009C2D4B"/>
    <w:rsid w:val="009C3888"/>
    <w:rsid w:val="009C3CB8"/>
    <w:rsid w:val="009C3E71"/>
    <w:rsid w:val="009C4751"/>
    <w:rsid w:val="009C47EB"/>
    <w:rsid w:val="009C48D4"/>
    <w:rsid w:val="009C51B9"/>
    <w:rsid w:val="009C53E3"/>
    <w:rsid w:val="009C54C4"/>
    <w:rsid w:val="009C5676"/>
    <w:rsid w:val="009C5988"/>
    <w:rsid w:val="009C5C14"/>
    <w:rsid w:val="009C5FB3"/>
    <w:rsid w:val="009C6382"/>
    <w:rsid w:val="009C6C7F"/>
    <w:rsid w:val="009C7095"/>
    <w:rsid w:val="009C7271"/>
    <w:rsid w:val="009C77F8"/>
    <w:rsid w:val="009C7B6D"/>
    <w:rsid w:val="009C7E86"/>
    <w:rsid w:val="009D044C"/>
    <w:rsid w:val="009D0E77"/>
    <w:rsid w:val="009D0E84"/>
    <w:rsid w:val="009D1C48"/>
    <w:rsid w:val="009D1DF7"/>
    <w:rsid w:val="009D2065"/>
    <w:rsid w:val="009D2499"/>
    <w:rsid w:val="009D2505"/>
    <w:rsid w:val="009D2540"/>
    <w:rsid w:val="009D262C"/>
    <w:rsid w:val="009D281A"/>
    <w:rsid w:val="009D285B"/>
    <w:rsid w:val="009D371D"/>
    <w:rsid w:val="009D39CD"/>
    <w:rsid w:val="009D3E2F"/>
    <w:rsid w:val="009D4224"/>
    <w:rsid w:val="009D4DFC"/>
    <w:rsid w:val="009D4E4C"/>
    <w:rsid w:val="009D4F0E"/>
    <w:rsid w:val="009D5303"/>
    <w:rsid w:val="009D53F2"/>
    <w:rsid w:val="009D5FDE"/>
    <w:rsid w:val="009D68AE"/>
    <w:rsid w:val="009D7473"/>
    <w:rsid w:val="009D7A07"/>
    <w:rsid w:val="009E0713"/>
    <w:rsid w:val="009E0ECB"/>
    <w:rsid w:val="009E1282"/>
    <w:rsid w:val="009E1F3B"/>
    <w:rsid w:val="009E228C"/>
    <w:rsid w:val="009E23C8"/>
    <w:rsid w:val="009E24AD"/>
    <w:rsid w:val="009E2A2B"/>
    <w:rsid w:val="009E2A49"/>
    <w:rsid w:val="009E2ADE"/>
    <w:rsid w:val="009E3349"/>
    <w:rsid w:val="009E36B2"/>
    <w:rsid w:val="009E3B12"/>
    <w:rsid w:val="009E3BC7"/>
    <w:rsid w:val="009E424C"/>
    <w:rsid w:val="009E4447"/>
    <w:rsid w:val="009E47B1"/>
    <w:rsid w:val="009E4B11"/>
    <w:rsid w:val="009E4BFA"/>
    <w:rsid w:val="009E4F98"/>
    <w:rsid w:val="009E506A"/>
    <w:rsid w:val="009E5A2F"/>
    <w:rsid w:val="009E5BC9"/>
    <w:rsid w:val="009E5C1D"/>
    <w:rsid w:val="009E5D36"/>
    <w:rsid w:val="009E6186"/>
    <w:rsid w:val="009E62E2"/>
    <w:rsid w:val="009E6F4A"/>
    <w:rsid w:val="009E757B"/>
    <w:rsid w:val="009E76F4"/>
    <w:rsid w:val="009E786D"/>
    <w:rsid w:val="009E7D3D"/>
    <w:rsid w:val="009F0D06"/>
    <w:rsid w:val="009F0EEE"/>
    <w:rsid w:val="009F1230"/>
    <w:rsid w:val="009F1431"/>
    <w:rsid w:val="009F1B93"/>
    <w:rsid w:val="009F1E64"/>
    <w:rsid w:val="009F214A"/>
    <w:rsid w:val="009F2489"/>
    <w:rsid w:val="009F2A36"/>
    <w:rsid w:val="009F2BFB"/>
    <w:rsid w:val="009F2FD7"/>
    <w:rsid w:val="009F3FC5"/>
    <w:rsid w:val="009F4176"/>
    <w:rsid w:val="009F42E3"/>
    <w:rsid w:val="009F4805"/>
    <w:rsid w:val="009F49A2"/>
    <w:rsid w:val="009F4ABD"/>
    <w:rsid w:val="009F4C3C"/>
    <w:rsid w:val="009F4E06"/>
    <w:rsid w:val="009F5157"/>
    <w:rsid w:val="009F531D"/>
    <w:rsid w:val="009F576F"/>
    <w:rsid w:val="009F5CCE"/>
    <w:rsid w:val="009F5DA0"/>
    <w:rsid w:val="009F5DA8"/>
    <w:rsid w:val="009F61CE"/>
    <w:rsid w:val="009F78E1"/>
    <w:rsid w:val="00A004B4"/>
    <w:rsid w:val="00A00DD3"/>
    <w:rsid w:val="00A00E25"/>
    <w:rsid w:val="00A00FAB"/>
    <w:rsid w:val="00A01028"/>
    <w:rsid w:val="00A01851"/>
    <w:rsid w:val="00A019CF"/>
    <w:rsid w:val="00A01A73"/>
    <w:rsid w:val="00A02453"/>
    <w:rsid w:val="00A02C2C"/>
    <w:rsid w:val="00A02DCA"/>
    <w:rsid w:val="00A032C8"/>
    <w:rsid w:val="00A03307"/>
    <w:rsid w:val="00A03539"/>
    <w:rsid w:val="00A03542"/>
    <w:rsid w:val="00A04557"/>
    <w:rsid w:val="00A0479E"/>
    <w:rsid w:val="00A05310"/>
    <w:rsid w:val="00A056E4"/>
    <w:rsid w:val="00A05A73"/>
    <w:rsid w:val="00A06161"/>
    <w:rsid w:val="00A06223"/>
    <w:rsid w:val="00A06502"/>
    <w:rsid w:val="00A065B2"/>
    <w:rsid w:val="00A06F24"/>
    <w:rsid w:val="00A077C5"/>
    <w:rsid w:val="00A0789E"/>
    <w:rsid w:val="00A07A4E"/>
    <w:rsid w:val="00A1026F"/>
    <w:rsid w:val="00A10FB5"/>
    <w:rsid w:val="00A1133B"/>
    <w:rsid w:val="00A11BA5"/>
    <w:rsid w:val="00A11CC6"/>
    <w:rsid w:val="00A11F52"/>
    <w:rsid w:val="00A12435"/>
    <w:rsid w:val="00A124A7"/>
    <w:rsid w:val="00A12E7D"/>
    <w:rsid w:val="00A1309D"/>
    <w:rsid w:val="00A13260"/>
    <w:rsid w:val="00A132DD"/>
    <w:rsid w:val="00A13934"/>
    <w:rsid w:val="00A13AD3"/>
    <w:rsid w:val="00A13EA0"/>
    <w:rsid w:val="00A13FC1"/>
    <w:rsid w:val="00A1431D"/>
    <w:rsid w:val="00A14741"/>
    <w:rsid w:val="00A1482F"/>
    <w:rsid w:val="00A148F8"/>
    <w:rsid w:val="00A14C87"/>
    <w:rsid w:val="00A14E77"/>
    <w:rsid w:val="00A155D9"/>
    <w:rsid w:val="00A15712"/>
    <w:rsid w:val="00A16231"/>
    <w:rsid w:val="00A16608"/>
    <w:rsid w:val="00A166FF"/>
    <w:rsid w:val="00A16D6D"/>
    <w:rsid w:val="00A16D8C"/>
    <w:rsid w:val="00A1733F"/>
    <w:rsid w:val="00A1762C"/>
    <w:rsid w:val="00A17DBE"/>
    <w:rsid w:val="00A200A2"/>
    <w:rsid w:val="00A20243"/>
    <w:rsid w:val="00A21443"/>
    <w:rsid w:val="00A2166C"/>
    <w:rsid w:val="00A2188F"/>
    <w:rsid w:val="00A2238B"/>
    <w:rsid w:val="00A22C14"/>
    <w:rsid w:val="00A22CD0"/>
    <w:rsid w:val="00A2446C"/>
    <w:rsid w:val="00A2495A"/>
    <w:rsid w:val="00A24D02"/>
    <w:rsid w:val="00A24FEA"/>
    <w:rsid w:val="00A26016"/>
    <w:rsid w:val="00A26818"/>
    <w:rsid w:val="00A2684A"/>
    <w:rsid w:val="00A26853"/>
    <w:rsid w:val="00A269EA"/>
    <w:rsid w:val="00A27057"/>
    <w:rsid w:val="00A27936"/>
    <w:rsid w:val="00A2795E"/>
    <w:rsid w:val="00A27FD8"/>
    <w:rsid w:val="00A30773"/>
    <w:rsid w:val="00A30784"/>
    <w:rsid w:val="00A30873"/>
    <w:rsid w:val="00A30AE8"/>
    <w:rsid w:val="00A30D11"/>
    <w:rsid w:val="00A30FE7"/>
    <w:rsid w:val="00A310A8"/>
    <w:rsid w:val="00A320D0"/>
    <w:rsid w:val="00A32879"/>
    <w:rsid w:val="00A32C1C"/>
    <w:rsid w:val="00A343E9"/>
    <w:rsid w:val="00A34BF4"/>
    <w:rsid w:val="00A35263"/>
    <w:rsid w:val="00A35EC6"/>
    <w:rsid w:val="00A362CC"/>
    <w:rsid w:val="00A36A08"/>
    <w:rsid w:val="00A36BD9"/>
    <w:rsid w:val="00A37612"/>
    <w:rsid w:val="00A37713"/>
    <w:rsid w:val="00A37CF3"/>
    <w:rsid w:val="00A4009C"/>
    <w:rsid w:val="00A407CB"/>
    <w:rsid w:val="00A40B75"/>
    <w:rsid w:val="00A40E3A"/>
    <w:rsid w:val="00A40FE7"/>
    <w:rsid w:val="00A41125"/>
    <w:rsid w:val="00A411FE"/>
    <w:rsid w:val="00A41231"/>
    <w:rsid w:val="00A4125A"/>
    <w:rsid w:val="00A41B4B"/>
    <w:rsid w:val="00A4210F"/>
    <w:rsid w:val="00A439F3"/>
    <w:rsid w:val="00A43A05"/>
    <w:rsid w:val="00A43F65"/>
    <w:rsid w:val="00A4451C"/>
    <w:rsid w:val="00A45AB9"/>
    <w:rsid w:val="00A46028"/>
    <w:rsid w:val="00A46465"/>
    <w:rsid w:val="00A46768"/>
    <w:rsid w:val="00A472FC"/>
    <w:rsid w:val="00A477CD"/>
    <w:rsid w:val="00A4796B"/>
    <w:rsid w:val="00A47F56"/>
    <w:rsid w:val="00A507D1"/>
    <w:rsid w:val="00A508E7"/>
    <w:rsid w:val="00A50D79"/>
    <w:rsid w:val="00A5103B"/>
    <w:rsid w:val="00A513EB"/>
    <w:rsid w:val="00A519AA"/>
    <w:rsid w:val="00A5232E"/>
    <w:rsid w:val="00A52B7B"/>
    <w:rsid w:val="00A52E7B"/>
    <w:rsid w:val="00A5305A"/>
    <w:rsid w:val="00A53475"/>
    <w:rsid w:val="00A538E6"/>
    <w:rsid w:val="00A53C35"/>
    <w:rsid w:val="00A54BA2"/>
    <w:rsid w:val="00A54D42"/>
    <w:rsid w:val="00A550AB"/>
    <w:rsid w:val="00A5528C"/>
    <w:rsid w:val="00A5553B"/>
    <w:rsid w:val="00A55703"/>
    <w:rsid w:val="00A564AD"/>
    <w:rsid w:val="00A56887"/>
    <w:rsid w:val="00A56E9C"/>
    <w:rsid w:val="00A57036"/>
    <w:rsid w:val="00A570BB"/>
    <w:rsid w:val="00A57124"/>
    <w:rsid w:val="00A5724B"/>
    <w:rsid w:val="00A574A7"/>
    <w:rsid w:val="00A5768A"/>
    <w:rsid w:val="00A579EB"/>
    <w:rsid w:val="00A57E29"/>
    <w:rsid w:val="00A57EB0"/>
    <w:rsid w:val="00A60516"/>
    <w:rsid w:val="00A605B4"/>
    <w:rsid w:val="00A60A16"/>
    <w:rsid w:val="00A60A63"/>
    <w:rsid w:val="00A60ADE"/>
    <w:rsid w:val="00A60BBA"/>
    <w:rsid w:val="00A611D9"/>
    <w:rsid w:val="00A61252"/>
    <w:rsid w:val="00A61E5E"/>
    <w:rsid w:val="00A61ED9"/>
    <w:rsid w:val="00A61F91"/>
    <w:rsid w:val="00A62279"/>
    <w:rsid w:val="00A6234F"/>
    <w:rsid w:val="00A62BA6"/>
    <w:rsid w:val="00A63436"/>
    <w:rsid w:val="00A63804"/>
    <w:rsid w:val="00A63839"/>
    <w:rsid w:val="00A63F8A"/>
    <w:rsid w:val="00A64CCC"/>
    <w:rsid w:val="00A65394"/>
    <w:rsid w:val="00A66196"/>
    <w:rsid w:val="00A66475"/>
    <w:rsid w:val="00A66572"/>
    <w:rsid w:val="00A66B7D"/>
    <w:rsid w:val="00A66C26"/>
    <w:rsid w:val="00A66EC4"/>
    <w:rsid w:val="00A70352"/>
    <w:rsid w:val="00A703D1"/>
    <w:rsid w:val="00A7065B"/>
    <w:rsid w:val="00A70DB0"/>
    <w:rsid w:val="00A70E95"/>
    <w:rsid w:val="00A71149"/>
    <w:rsid w:val="00A7124F"/>
    <w:rsid w:val="00A716AE"/>
    <w:rsid w:val="00A7218F"/>
    <w:rsid w:val="00A72611"/>
    <w:rsid w:val="00A72745"/>
    <w:rsid w:val="00A72770"/>
    <w:rsid w:val="00A72F86"/>
    <w:rsid w:val="00A73B73"/>
    <w:rsid w:val="00A7434C"/>
    <w:rsid w:val="00A7450F"/>
    <w:rsid w:val="00A74638"/>
    <w:rsid w:val="00A74DE7"/>
    <w:rsid w:val="00A7519F"/>
    <w:rsid w:val="00A75486"/>
    <w:rsid w:val="00A758C5"/>
    <w:rsid w:val="00A75BA5"/>
    <w:rsid w:val="00A75D10"/>
    <w:rsid w:val="00A76338"/>
    <w:rsid w:val="00A7689D"/>
    <w:rsid w:val="00A76B95"/>
    <w:rsid w:val="00A76FCA"/>
    <w:rsid w:val="00A772AA"/>
    <w:rsid w:val="00A77937"/>
    <w:rsid w:val="00A77B93"/>
    <w:rsid w:val="00A80285"/>
    <w:rsid w:val="00A806D9"/>
    <w:rsid w:val="00A80967"/>
    <w:rsid w:val="00A818BE"/>
    <w:rsid w:val="00A823DB"/>
    <w:rsid w:val="00A82F15"/>
    <w:rsid w:val="00A835BC"/>
    <w:rsid w:val="00A8388E"/>
    <w:rsid w:val="00A83991"/>
    <w:rsid w:val="00A83BD9"/>
    <w:rsid w:val="00A83CF3"/>
    <w:rsid w:val="00A84155"/>
    <w:rsid w:val="00A841EB"/>
    <w:rsid w:val="00A84A4F"/>
    <w:rsid w:val="00A84BEA"/>
    <w:rsid w:val="00A852DA"/>
    <w:rsid w:val="00A8532A"/>
    <w:rsid w:val="00A853D3"/>
    <w:rsid w:val="00A86E83"/>
    <w:rsid w:val="00A86EB3"/>
    <w:rsid w:val="00A86EFD"/>
    <w:rsid w:val="00A8715C"/>
    <w:rsid w:val="00A874E8"/>
    <w:rsid w:val="00A90178"/>
    <w:rsid w:val="00A9037A"/>
    <w:rsid w:val="00A9061B"/>
    <w:rsid w:val="00A907EC"/>
    <w:rsid w:val="00A912A4"/>
    <w:rsid w:val="00A91B56"/>
    <w:rsid w:val="00A92135"/>
    <w:rsid w:val="00A924AF"/>
    <w:rsid w:val="00A928B5"/>
    <w:rsid w:val="00A92C12"/>
    <w:rsid w:val="00A92F00"/>
    <w:rsid w:val="00A932CA"/>
    <w:rsid w:val="00A9389B"/>
    <w:rsid w:val="00A93C52"/>
    <w:rsid w:val="00A93D11"/>
    <w:rsid w:val="00A93D69"/>
    <w:rsid w:val="00A93D99"/>
    <w:rsid w:val="00A93E92"/>
    <w:rsid w:val="00A9404D"/>
    <w:rsid w:val="00A94B95"/>
    <w:rsid w:val="00A950BB"/>
    <w:rsid w:val="00A95592"/>
    <w:rsid w:val="00A95B23"/>
    <w:rsid w:val="00A95F81"/>
    <w:rsid w:val="00A96D66"/>
    <w:rsid w:val="00A97A22"/>
    <w:rsid w:val="00A97A9B"/>
    <w:rsid w:val="00AA0C79"/>
    <w:rsid w:val="00AA0C93"/>
    <w:rsid w:val="00AA0DAF"/>
    <w:rsid w:val="00AA0DE1"/>
    <w:rsid w:val="00AA16AD"/>
    <w:rsid w:val="00AA185A"/>
    <w:rsid w:val="00AA2505"/>
    <w:rsid w:val="00AA25A8"/>
    <w:rsid w:val="00AA2A98"/>
    <w:rsid w:val="00AA2D40"/>
    <w:rsid w:val="00AA334F"/>
    <w:rsid w:val="00AA372B"/>
    <w:rsid w:val="00AA3980"/>
    <w:rsid w:val="00AA410D"/>
    <w:rsid w:val="00AA44F9"/>
    <w:rsid w:val="00AA49B5"/>
    <w:rsid w:val="00AA51CB"/>
    <w:rsid w:val="00AA5392"/>
    <w:rsid w:val="00AA5A81"/>
    <w:rsid w:val="00AA6A2E"/>
    <w:rsid w:val="00AA7942"/>
    <w:rsid w:val="00AA7C44"/>
    <w:rsid w:val="00AA7FEA"/>
    <w:rsid w:val="00AB008A"/>
    <w:rsid w:val="00AB0C9E"/>
    <w:rsid w:val="00AB1081"/>
    <w:rsid w:val="00AB1206"/>
    <w:rsid w:val="00AB1688"/>
    <w:rsid w:val="00AB169D"/>
    <w:rsid w:val="00AB1730"/>
    <w:rsid w:val="00AB1C22"/>
    <w:rsid w:val="00AB222E"/>
    <w:rsid w:val="00AB2233"/>
    <w:rsid w:val="00AB23BB"/>
    <w:rsid w:val="00AB2873"/>
    <w:rsid w:val="00AB2AD5"/>
    <w:rsid w:val="00AB2E20"/>
    <w:rsid w:val="00AB2E4B"/>
    <w:rsid w:val="00AB2F46"/>
    <w:rsid w:val="00AB3D95"/>
    <w:rsid w:val="00AB4BE7"/>
    <w:rsid w:val="00AB5439"/>
    <w:rsid w:val="00AB5DAD"/>
    <w:rsid w:val="00AB5DD7"/>
    <w:rsid w:val="00AB7FDB"/>
    <w:rsid w:val="00AC0650"/>
    <w:rsid w:val="00AC2927"/>
    <w:rsid w:val="00AC29BA"/>
    <w:rsid w:val="00AC32F9"/>
    <w:rsid w:val="00AC3B91"/>
    <w:rsid w:val="00AC40D2"/>
    <w:rsid w:val="00AC40F9"/>
    <w:rsid w:val="00AC42ED"/>
    <w:rsid w:val="00AC4D46"/>
    <w:rsid w:val="00AC4E01"/>
    <w:rsid w:val="00AC657B"/>
    <w:rsid w:val="00AC6C07"/>
    <w:rsid w:val="00AC70FA"/>
    <w:rsid w:val="00AC77A2"/>
    <w:rsid w:val="00AC783B"/>
    <w:rsid w:val="00AC7F8E"/>
    <w:rsid w:val="00AD0754"/>
    <w:rsid w:val="00AD0E3C"/>
    <w:rsid w:val="00AD122D"/>
    <w:rsid w:val="00AD14E6"/>
    <w:rsid w:val="00AD351E"/>
    <w:rsid w:val="00AD44F4"/>
    <w:rsid w:val="00AD480C"/>
    <w:rsid w:val="00AD4A88"/>
    <w:rsid w:val="00AD4DFA"/>
    <w:rsid w:val="00AD4E7E"/>
    <w:rsid w:val="00AD589F"/>
    <w:rsid w:val="00AD59F1"/>
    <w:rsid w:val="00AD634D"/>
    <w:rsid w:val="00AD643A"/>
    <w:rsid w:val="00AD6485"/>
    <w:rsid w:val="00AD6DD5"/>
    <w:rsid w:val="00AD7207"/>
    <w:rsid w:val="00AD73BB"/>
    <w:rsid w:val="00AE0519"/>
    <w:rsid w:val="00AE0FDF"/>
    <w:rsid w:val="00AE14DC"/>
    <w:rsid w:val="00AE150B"/>
    <w:rsid w:val="00AE1A17"/>
    <w:rsid w:val="00AE228E"/>
    <w:rsid w:val="00AE2348"/>
    <w:rsid w:val="00AE2A61"/>
    <w:rsid w:val="00AE2E3B"/>
    <w:rsid w:val="00AE365F"/>
    <w:rsid w:val="00AE36A1"/>
    <w:rsid w:val="00AE3A5A"/>
    <w:rsid w:val="00AE3D7B"/>
    <w:rsid w:val="00AE5541"/>
    <w:rsid w:val="00AE5CE2"/>
    <w:rsid w:val="00AE5F00"/>
    <w:rsid w:val="00AE5FAF"/>
    <w:rsid w:val="00AE64E0"/>
    <w:rsid w:val="00AE69C2"/>
    <w:rsid w:val="00AE6CAB"/>
    <w:rsid w:val="00AE7C68"/>
    <w:rsid w:val="00AE7F13"/>
    <w:rsid w:val="00AF011C"/>
    <w:rsid w:val="00AF06A4"/>
    <w:rsid w:val="00AF07E3"/>
    <w:rsid w:val="00AF0CC7"/>
    <w:rsid w:val="00AF0D75"/>
    <w:rsid w:val="00AF14D0"/>
    <w:rsid w:val="00AF278E"/>
    <w:rsid w:val="00AF2A0F"/>
    <w:rsid w:val="00AF3275"/>
    <w:rsid w:val="00AF32B4"/>
    <w:rsid w:val="00AF3898"/>
    <w:rsid w:val="00AF3F34"/>
    <w:rsid w:val="00AF4143"/>
    <w:rsid w:val="00AF4A03"/>
    <w:rsid w:val="00AF4A9D"/>
    <w:rsid w:val="00AF4AFC"/>
    <w:rsid w:val="00AF4B21"/>
    <w:rsid w:val="00AF5C38"/>
    <w:rsid w:val="00AF5C8A"/>
    <w:rsid w:val="00AF61C1"/>
    <w:rsid w:val="00AF625B"/>
    <w:rsid w:val="00AF6316"/>
    <w:rsid w:val="00AF6485"/>
    <w:rsid w:val="00AF6585"/>
    <w:rsid w:val="00AF6784"/>
    <w:rsid w:val="00AF6829"/>
    <w:rsid w:val="00AF68F1"/>
    <w:rsid w:val="00AF794C"/>
    <w:rsid w:val="00B013F5"/>
    <w:rsid w:val="00B01FC5"/>
    <w:rsid w:val="00B02FDB"/>
    <w:rsid w:val="00B03A56"/>
    <w:rsid w:val="00B03B25"/>
    <w:rsid w:val="00B0433D"/>
    <w:rsid w:val="00B04450"/>
    <w:rsid w:val="00B044D8"/>
    <w:rsid w:val="00B05111"/>
    <w:rsid w:val="00B055A9"/>
    <w:rsid w:val="00B055E7"/>
    <w:rsid w:val="00B058E2"/>
    <w:rsid w:val="00B058E9"/>
    <w:rsid w:val="00B05ADA"/>
    <w:rsid w:val="00B060A2"/>
    <w:rsid w:val="00B0659F"/>
    <w:rsid w:val="00B065C9"/>
    <w:rsid w:val="00B0662C"/>
    <w:rsid w:val="00B06AC5"/>
    <w:rsid w:val="00B06F68"/>
    <w:rsid w:val="00B07178"/>
    <w:rsid w:val="00B07330"/>
    <w:rsid w:val="00B07DA2"/>
    <w:rsid w:val="00B1029F"/>
    <w:rsid w:val="00B10542"/>
    <w:rsid w:val="00B10CBF"/>
    <w:rsid w:val="00B10F94"/>
    <w:rsid w:val="00B11163"/>
    <w:rsid w:val="00B112D9"/>
    <w:rsid w:val="00B1186D"/>
    <w:rsid w:val="00B11A4C"/>
    <w:rsid w:val="00B11CF9"/>
    <w:rsid w:val="00B11CFA"/>
    <w:rsid w:val="00B11FBF"/>
    <w:rsid w:val="00B120FA"/>
    <w:rsid w:val="00B12DFD"/>
    <w:rsid w:val="00B12F62"/>
    <w:rsid w:val="00B1350A"/>
    <w:rsid w:val="00B14A28"/>
    <w:rsid w:val="00B14EF5"/>
    <w:rsid w:val="00B14F9D"/>
    <w:rsid w:val="00B1524C"/>
    <w:rsid w:val="00B15685"/>
    <w:rsid w:val="00B157D0"/>
    <w:rsid w:val="00B15912"/>
    <w:rsid w:val="00B15E4D"/>
    <w:rsid w:val="00B15F0B"/>
    <w:rsid w:val="00B16F0A"/>
    <w:rsid w:val="00B1790D"/>
    <w:rsid w:val="00B17DFC"/>
    <w:rsid w:val="00B20221"/>
    <w:rsid w:val="00B203DD"/>
    <w:rsid w:val="00B2081B"/>
    <w:rsid w:val="00B20A99"/>
    <w:rsid w:val="00B20CBF"/>
    <w:rsid w:val="00B20E46"/>
    <w:rsid w:val="00B21AE2"/>
    <w:rsid w:val="00B21EF8"/>
    <w:rsid w:val="00B21F66"/>
    <w:rsid w:val="00B22334"/>
    <w:rsid w:val="00B23039"/>
    <w:rsid w:val="00B23999"/>
    <w:rsid w:val="00B23EC2"/>
    <w:rsid w:val="00B23F99"/>
    <w:rsid w:val="00B24D4C"/>
    <w:rsid w:val="00B24F45"/>
    <w:rsid w:val="00B25281"/>
    <w:rsid w:val="00B25293"/>
    <w:rsid w:val="00B2544D"/>
    <w:rsid w:val="00B25FA8"/>
    <w:rsid w:val="00B26EDA"/>
    <w:rsid w:val="00B272F7"/>
    <w:rsid w:val="00B2734F"/>
    <w:rsid w:val="00B27379"/>
    <w:rsid w:val="00B2762C"/>
    <w:rsid w:val="00B276D7"/>
    <w:rsid w:val="00B27BB9"/>
    <w:rsid w:val="00B310A1"/>
    <w:rsid w:val="00B312F3"/>
    <w:rsid w:val="00B31F7A"/>
    <w:rsid w:val="00B3212D"/>
    <w:rsid w:val="00B3299A"/>
    <w:rsid w:val="00B32CBA"/>
    <w:rsid w:val="00B330BA"/>
    <w:rsid w:val="00B33D85"/>
    <w:rsid w:val="00B33E33"/>
    <w:rsid w:val="00B34204"/>
    <w:rsid w:val="00B34CEC"/>
    <w:rsid w:val="00B354DF"/>
    <w:rsid w:val="00B3586F"/>
    <w:rsid w:val="00B35AD8"/>
    <w:rsid w:val="00B35FAB"/>
    <w:rsid w:val="00B3629F"/>
    <w:rsid w:val="00B364DD"/>
    <w:rsid w:val="00B375CF"/>
    <w:rsid w:val="00B377F5"/>
    <w:rsid w:val="00B379FF"/>
    <w:rsid w:val="00B37FEA"/>
    <w:rsid w:val="00B40243"/>
    <w:rsid w:val="00B405CC"/>
    <w:rsid w:val="00B40971"/>
    <w:rsid w:val="00B40BD9"/>
    <w:rsid w:val="00B40BF9"/>
    <w:rsid w:val="00B40DDB"/>
    <w:rsid w:val="00B41685"/>
    <w:rsid w:val="00B419E1"/>
    <w:rsid w:val="00B41B8A"/>
    <w:rsid w:val="00B41C8F"/>
    <w:rsid w:val="00B41E04"/>
    <w:rsid w:val="00B42FF5"/>
    <w:rsid w:val="00B43189"/>
    <w:rsid w:val="00B4371A"/>
    <w:rsid w:val="00B4384C"/>
    <w:rsid w:val="00B43897"/>
    <w:rsid w:val="00B43B91"/>
    <w:rsid w:val="00B43EBE"/>
    <w:rsid w:val="00B442C0"/>
    <w:rsid w:val="00B442E6"/>
    <w:rsid w:val="00B44490"/>
    <w:rsid w:val="00B44507"/>
    <w:rsid w:val="00B44D02"/>
    <w:rsid w:val="00B44D5C"/>
    <w:rsid w:val="00B44ECC"/>
    <w:rsid w:val="00B450E2"/>
    <w:rsid w:val="00B45E2D"/>
    <w:rsid w:val="00B45F8C"/>
    <w:rsid w:val="00B462AF"/>
    <w:rsid w:val="00B47086"/>
    <w:rsid w:val="00B473BA"/>
    <w:rsid w:val="00B5082D"/>
    <w:rsid w:val="00B509D3"/>
    <w:rsid w:val="00B50AD1"/>
    <w:rsid w:val="00B51067"/>
    <w:rsid w:val="00B51537"/>
    <w:rsid w:val="00B51669"/>
    <w:rsid w:val="00B51D2B"/>
    <w:rsid w:val="00B51F65"/>
    <w:rsid w:val="00B52198"/>
    <w:rsid w:val="00B52460"/>
    <w:rsid w:val="00B527AC"/>
    <w:rsid w:val="00B5281C"/>
    <w:rsid w:val="00B52A21"/>
    <w:rsid w:val="00B52C6B"/>
    <w:rsid w:val="00B52E9E"/>
    <w:rsid w:val="00B52F0F"/>
    <w:rsid w:val="00B53619"/>
    <w:rsid w:val="00B53D70"/>
    <w:rsid w:val="00B53F8B"/>
    <w:rsid w:val="00B5417D"/>
    <w:rsid w:val="00B545BD"/>
    <w:rsid w:val="00B55540"/>
    <w:rsid w:val="00B55781"/>
    <w:rsid w:val="00B558AF"/>
    <w:rsid w:val="00B56403"/>
    <w:rsid w:val="00B56786"/>
    <w:rsid w:val="00B56F7A"/>
    <w:rsid w:val="00B5704C"/>
    <w:rsid w:val="00B571D8"/>
    <w:rsid w:val="00B57269"/>
    <w:rsid w:val="00B576CC"/>
    <w:rsid w:val="00B57A2C"/>
    <w:rsid w:val="00B57AEF"/>
    <w:rsid w:val="00B57C0E"/>
    <w:rsid w:val="00B57EF9"/>
    <w:rsid w:val="00B60C4E"/>
    <w:rsid w:val="00B60FC9"/>
    <w:rsid w:val="00B62A48"/>
    <w:rsid w:val="00B62B42"/>
    <w:rsid w:val="00B6326F"/>
    <w:rsid w:val="00B63493"/>
    <w:rsid w:val="00B6384C"/>
    <w:rsid w:val="00B639F0"/>
    <w:rsid w:val="00B63AF3"/>
    <w:rsid w:val="00B63E6F"/>
    <w:rsid w:val="00B64C42"/>
    <w:rsid w:val="00B64DD5"/>
    <w:rsid w:val="00B650B7"/>
    <w:rsid w:val="00B666C0"/>
    <w:rsid w:val="00B66DE2"/>
    <w:rsid w:val="00B670D3"/>
    <w:rsid w:val="00B673DE"/>
    <w:rsid w:val="00B67698"/>
    <w:rsid w:val="00B67D97"/>
    <w:rsid w:val="00B67DC7"/>
    <w:rsid w:val="00B70663"/>
    <w:rsid w:val="00B7105D"/>
    <w:rsid w:val="00B712A3"/>
    <w:rsid w:val="00B712FA"/>
    <w:rsid w:val="00B721E6"/>
    <w:rsid w:val="00B72C88"/>
    <w:rsid w:val="00B72FA3"/>
    <w:rsid w:val="00B7314F"/>
    <w:rsid w:val="00B73628"/>
    <w:rsid w:val="00B73D58"/>
    <w:rsid w:val="00B73E5A"/>
    <w:rsid w:val="00B73F55"/>
    <w:rsid w:val="00B741D2"/>
    <w:rsid w:val="00B74248"/>
    <w:rsid w:val="00B7522F"/>
    <w:rsid w:val="00B75F25"/>
    <w:rsid w:val="00B76359"/>
    <w:rsid w:val="00B768A4"/>
    <w:rsid w:val="00B76A1F"/>
    <w:rsid w:val="00B77788"/>
    <w:rsid w:val="00B77ED8"/>
    <w:rsid w:val="00B80013"/>
    <w:rsid w:val="00B807C3"/>
    <w:rsid w:val="00B80AED"/>
    <w:rsid w:val="00B80D15"/>
    <w:rsid w:val="00B80DA2"/>
    <w:rsid w:val="00B81109"/>
    <w:rsid w:val="00B81445"/>
    <w:rsid w:val="00B8195C"/>
    <w:rsid w:val="00B81A80"/>
    <w:rsid w:val="00B81D5E"/>
    <w:rsid w:val="00B82231"/>
    <w:rsid w:val="00B8241C"/>
    <w:rsid w:val="00B8271B"/>
    <w:rsid w:val="00B82990"/>
    <w:rsid w:val="00B82A59"/>
    <w:rsid w:val="00B82C7D"/>
    <w:rsid w:val="00B8319D"/>
    <w:rsid w:val="00B831CA"/>
    <w:rsid w:val="00B832B7"/>
    <w:rsid w:val="00B835C0"/>
    <w:rsid w:val="00B84297"/>
    <w:rsid w:val="00B8449C"/>
    <w:rsid w:val="00B84A86"/>
    <w:rsid w:val="00B84EA1"/>
    <w:rsid w:val="00B850CC"/>
    <w:rsid w:val="00B8521D"/>
    <w:rsid w:val="00B8524F"/>
    <w:rsid w:val="00B8557D"/>
    <w:rsid w:val="00B85586"/>
    <w:rsid w:val="00B858E6"/>
    <w:rsid w:val="00B85E00"/>
    <w:rsid w:val="00B860FD"/>
    <w:rsid w:val="00B86253"/>
    <w:rsid w:val="00B86A28"/>
    <w:rsid w:val="00B86AE3"/>
    <w:rsid w:val="00B86E26"/>
    <w:rsid w:val="00B86E54"/>
    <w:rsid w:val="00B86EFC"/>
    <w:rsid w:val="00B8753E"/>
    <w:rsid w:val="00B87632"/>
    <w:rsid w:val="00B87700"/>
    <w:rsid w:val="00B87B5E"/>
    <w:rsid w:val="00B87EAF"/>
    <w:rsid w:val="00B9066A"/>
    <w:rsid w:val="00B91136"/>
    <w:rsid w:val="00B91E7E"/>
    <w:rsid w:val="00B91FC9"/>
    <w:rsid w:val="00B92173"/>
    <w:rsid w:val="00B92293"/>
    <w:rsid w:val="00B922BF"/>
    <w:rsid w:val="00B92696"/>
    <w:rsid w:val="00B92B22"/>
    <w:rsid w:val="00B9316E"/>
    <w:rsid w:val="00B932A9"/>
    <w:rsid w:val="00B93A11"/>
    <w:rsid w:val="00B94030"/>
    <w:rsid w:val="00B941B0"/>
    <w:rsid w:val="00B941C9"/>
    <w:rsid w:val="00B941DE"/>
    <w:rsid w:val="00B946E6"/>
    <w:rsid w:val="00B94834"/>
    <w:rsid w:val="00B950C3"/>
    <w:rsid w:val="00B95471"/>
    <w:rsid w:val="00B955C0"/>
    <w:rsid w:val="00B95682"/>
    <w:rsid w:val="00B958B5"/>
    <w:rsid w:val="00B959BB"/>
    <w:rsid w:val="00B96127"/>
    <w:rsid w:val="00B966E5"/>
    <w:rsid w:val="00B97E16"/>
    <w:rsid w:val="00BA0084"/>
    <w:rsid w:val="00BA0302"/>
    <w:rsid w:val="00BA082C"/>
    <w:rsid w:val="00BA0D53"/>
    <w:rsid w:val="00BA0F72"/>
    <w:rsid w:val="00BA1DCE"/>
    <w:rsid w:val="00BA1E21"/>
    <w:rsid w:val="00BA1ECC"/>
    <w:rsid w:val="00BA2705"/>
    <w:rsid w:val="00BA2A5A"/>
    <w:rsid w:val="00BA2B9F"/>
    <w:rsid w:val="00BA2C57"/>
    <w:rsid w:val="00BA2C58"/>
    <w:rsid w:val="00BA2EC4"/>
    <w:rsid w:val="00BA3527"/>
    <w:rsid w:val="00BA3CA3"/>
    <w:rsid w:val="00BA4326"/>
    <w:rsid w:val="00BA4B37"/>
    <w:rsid w:val="00BA4F10"/>
    <w:rsid w:val="00BA57FD"/>
    <w:rsid w:val="00BA620C"/>
    <w:rsid w:val="00BA673A"/>
    <w:rsid w:val="00BA690A"/>
    <w:rsid w:val="00BA6B47"/>
    <w:rsid w:val="00BA6D29"/>
    <w:rsid w:val="00BB007B"/>
    <w:rsid w:val="00BB0220"/>
    <w:rsid w:val="00BB0276"/>
    <w:rsid w:val="00BB0320"/>
    <w:rsid w:val="00BB04EF"/>
    <w:rsid w:val="00BB0975"/>
    <w:rsid w:val="00BB0E33"/>
    <w:rsid w:val="00BB17E7"/>
    <w:rsid w:val="00BB219D"/>
    <w:rsid w:val="00BB265C"/>
    <w:rsid w:val="00BB2666"/>
    <w:rsid w:val="00BB2898"/>
    <w:rsid w:val="00BB29AF"/>
    <w:rsid w:val="00BB2BF0"/>
    <w:rsid w:val="00BB2CC6"/>
    <w:rsid w:val="00BB38DB"/>
    <w:rsid w:val="00BB3F7E"/>
    <w:rsid w:val="00BB4A07"/>
    <w:rsid w:val="00BB56F7"/>
    <w:rsid w:val="00BB5AE7"/>
    <w:rsid w:val="00BB5E63"/>
    <w:rsid w:val="00BB5F4B"/>
    <w:rsid w:val="00BB6080"/>
    <w:rsid w:val="00BB61B3"/>
    <w:rsid w:val="00BB6425"/>
    <w:rsid w:val="00BB670A"/>
    <w:rsid w:val="00BB6C3D"/>
    <w:rsid w:val="00BB6F7B"/>
    <w:rsid w:val="00BC02CE"/>
    <w:rsid w:val="00BC0604"/>
    <w:rsid w:val="00BC0E24"/>
    <w:rsid w:val="00BC0E65"/>
    <w:rsid w:val="00BC1F72"/>
    <w:rsid w:val="00BC219C"/>
    <w:rsid w:val="00BC261B"/>
    <w:rsid w:val="00BC29C0"/>
    <w:rsid w:val="00BC2E2D"/>
    <w:rsid w:val="00BC314D"/>
    <w:rsid w:val="00BC33E9"/>
    <w:rsid w:val="00BC3759"/>
    <w:rsid w:val="00BC3C13"/>
    <w:rsid w:val="00BC4002"/>
    <w:rsid w:val="00BC4359"/>
    <w:rsid w:val="00BC4F0F"/>
    <w:rsid w:val="00BC5548"/>
    <w:rsid w:val="00BC5842"/>
    <w:rsid w:val="00BC58A0"/>
    <w:rsid w:val="00BC5968"/>
    <w:rsid w:val="00BC5C45"/>
    <w:rsid w:val="00BC5E2C"/>
    <w:rsid w:val="00BC6046"/>
    <w:rsid w:val="00BC69F2"/>
    <w:rsid w:val="00BC6E2D"/>
    <w:rsid w:val="00BC6FD0"/>
    <w:rsid w:val="00BC777B"/>
    <w:rsid w:val="00BC7828"/>
    <w:rsid w:val="00BC7C62"/>
    <w:rsid w:val="00BD0126"/>
    <w:rsid w:val="00BD0A7C"/>
    <w:rsid w:val="00BD117A"/>
    <w:rsid w:val="00BD1266"/>
    <w:rsid w:val="00BD1524"/>
    <w:rsid w:val="00BD1C94"/>
    <w:rsid w:val="00BD21A4"/>
    <w:rsid w:val="00BD26CB"/>
    <w:rsid w:val="00BD289E"/>
    <w:rsid w:val="00BD2A7B"/>
    <w:rsid w:val="00BD2AA6"/>
    <w:rsid w:val="00BD2AAA"/>
    <w:rsid w:val="00BD2BE1"/>
    <w:rsid w:val="00BD35C8"/>
    <w:rsid w:val="00BD3DE8"/>
    <w:rsid w:val="00BD48CC"/>
    <w:rsid w:val="00BD4D28"/>
    <w:rsid w:val="00BD5BCA"/>
    <w:rsid w:val="00BD5BCF"/>
    <w:rsid w:val="00BD6C9C"/>
    <w:rsid w:val="00BD6E19"/>
    <w:rsid w:val="00BD71C2"/>
    <w:rsid w:val="00BD7FC7"/>
    <w:rsid w:val="00BE0144"/>
    <w:rsid w:val="00BE03AA"/>
    <w:rsid w:val="00BE0B37"/>
    <w:rsid w:val="00BE0CCC"/>
    <w:rsid w:val="00BE0DFF"/>
    <w:rsid w:val="00BE1086"/>
    <w:rsid w:val="00BE135D"/>
    <w:rsid w:val="00BE1EF8"/>
    <w:rsid w:val="00BE220D"/>
    <w:rsid w:val="00BE2EE0"/>
    <w:rsid w:val="00BE305E"/>
    <w:rsid w:val="00BE3B27"/>
    <w:rsid w:val="00BE3D72"/>
    <w:rsid w:val="00BE476D"/>
    <w:rsid w:val="00BE485A"/>
    <w:rsid w:val="00BE4C9E"/>
    <w:rsid w:val="00BE5B7E"/>
    <w:rsid w:val="00BE60F6"/>
    <w:rsid w:val="00BE6EEE"/>
    <w:rsid w:val="00BE71E8"/>
    <w:rsid w:val="00BF023F"/>
    <w:rsid w:val="00BF0940"/>
    <w:rsid w:val="00BF0A28"/>
    <w:rsid w:val="00BF1014"/>
    <w:rsid w:val="00BF12F3"/>
    <w:rsid w:val="00BF163D"/>
    <w:rsid w:val="00BF1BA7"/>
    <w:rsid w:val="00BF2129"/>
    <w:rsid w:val="00BF22C3"/>
    <w:rsid w:val="00BF2542"/>
    <w:rsid w:val="00BF2889"/>
    <w:rsid w:val="00BF31AA"/>
    <w:rsid w:val="00BF31BA"/>
    <w:rsid w:val="00BF36FA"/>
    <w:rsid w:val="00BF3B71"/>
    <w:rsid w:val="00BF3BD1"/>
    <w:rsid w:val="00BF3C0F"/>
    <w:rsid w:val="00BF4D2A"/>
    <w:rsid w:val="00BF50E2"/>
    <w:rsid w:val="00BF5254"/>
    <w:rsid w:val="00BF54A4"/>
    <w:rsid w:val="00BF5B40"/>
    <w:rsid w:val="00BF6554"/>
    <w:rsid w:val="00BF6C9E"/>
    <w:rsid w:val="00BF712C"/>
    <w:rsid w:val="00BF761F"/>
    <w:rsid w:val="00BF7D27"/>
    <w:rsid w:val="00BF7FB3"/>
    <w:rsid w:val="00C001B8"/>
    <w:rsid w:val="00C0062B"/>
    <w:rsid w:val="00C00A57"/>
    <w:rsid w:val="00C013DF"/>
    <w:rsid w:val="00C014E7"/>
    <w:rsid w:val="00C015DD"/>
    <w:rsid w:val="00C01CFB"/>
    <w:rsid w:val="00C02187"/>
    <w:rsid w:val="00C02418"/>
    <w:rsid w:val="00C03A43"/>
    <w:rsid w:val="00C04003"/>
    <w:rsid w:val="00C04924"/>
    <w:rsid w:val="00C0495C"/>
    <w:rsid w:val="00C04BDF"/>
    <w:rsid w:val="00C05088"/>
    <w:rsid w:val="00C054FA"/>
    <w:rsid w:val="00C056E3"/>
    <w:rsid w:val="00C05C8C"/>
    <w:rsid w:val="00C05FB1"/>
    <w:rsid w:val="00C060CC"/>
    <w:rsid w:val="00C06276"/>
    <w:rsid w:val="00C06F97"/>
    <w:rsid w:val="00C07B54"/>
    <w:rsid w:val="00C07E6A"/>
    <w:rsid w:val="00C10325"/>
    <w:rsid w:val="00C104B7"/>
    <w:rsid w:val="00C105A1"/>
    <w:rsid w:val="00C10A69"/>
    <w:rsid w:val="00C113FE"/>
    <w:rsid w:val="00C11642"/>
    <w:rsid w:val="00C11705"/>
    <w:rsid w:val="00C11712"/>
    <w:rsid w:val="00C11A92"/>
    <w:rsid w:val="00C12493"/>
    <w:rsid w:val="00C12D37"/>
    <w:rsid w:val="00C12E65"/>
    <w:rsid w:val="00C1355C"/>
    <w:rsid w:val="00C135BA"/>
    <w:rsid w:val="00C135C9"/>
    <w:rsid w:val="00C14463"/>
    <w:rsid w:val="00C145E6"/>
    <w:rsid w:val="00C14717"/>
    <w:rsid w:val="00C15C5E"/>
    <w:rsid w:val="00C16357"/>
    <w:rsid w:val="00C166A2"/>
    <w:rsid w:val="00C16759"/>
    <w:rsid w:val="00C179E9"/>
    <w:rsid w:val="00C17CAE"/>
    <w:rsid w:val="00C20F58"/>
    <w:rsid w:val="00C21558"/>
    <w:rsid w:val="00C217BA"/>
    <w:rsid w:val="00C21942"/>
    <w:rsid w:val="00C21B8E"/>
    <w:rsid w:val="00C224C1"/>
    <w:rsid w:val="00C22DFA"/>
    <w:rsid w:val="00C23071"/>
    <w:rsid w:val="00C23A57"/>
    <w:rsid w:val="00C24CA1"/>
    <w:rsid w:val="00C259D0"/>
    <w:rsid w:val="00C25C53"/>
    <w:rsid w:val="00C25DF8"/>
    <w:rsid w:val="00C261F1"/>
    <w:rsid w:val="00C2638F"/>
    <w:rsid w:val="00C279E5"/>
    <w:rsid w:val="00C308B9"/>
    <w:rsid w:val="00C30942"/>
    <w:rsid w:val="00C30995"/>
    <w:rsid w:val="00C31C06"/>
    <w:rsid w:val="00C31D60"/>
    <w:rsid w:val="00C31FCD"/>
    <w:rsid w:val="00C321B7"/>
    <w:rsid w:val="00C3233B"/>
    <w:rsid w:val="00C327FB"/>
    <w:rsid w:val="00C32E16"/>
    <w:rsid w:val="00C32F49"/>
    <w:rsid w:val="00C33522"/>
    <w:rsid w:val="00C336A1"/>
    <w:rsid w:val="00C338FE"/>
    <w:rsid w:val="00C33B2B"/>
    <w:rsid w:val="00C33D74"/>
    <w:rsid w:val="00C33D8F"/>
    <w:rsid w:val="00C33E76"/>
    <w:rsid w:val="00C33EE7"/>
    <w:rsid w:val="00C33F0D"/>
    <w:rsid w:val="00C33FB1"/>
    <w:rsid w:val="00C342C3"/>
    <w:rsid w:val="00C34583"/>
    <w:rsid w:val="00C3475E"/>
    <w:rsid w:val="00C348D3"/>
    <w:rsid w:val="00C34C33"/>
    <w:rsid w:val="00C34CF8"/>
    <w:rsid w:val="00C3528C"/>
    <w:rsid w:val="00C357B4"/>
    <w:rsid w:val="00C3623A"/>
    <w:rsid w:val="00C3673E"/>
    <w:rsid w:val="00C3686C"/>
    <w:rsid w:val="00C36C16"/>
    <w:rsid w:val="00C36D06"/>
    <w:rsid w:val="00C36DE1"/>
    <w:rsid w:val="00C36E1D"/>
    <w:rsid w:val="00C36E38"/>
    <w:rsid w:val="00C36EBB"/>
    <w:rsid w:val="00C36FAE"/>
    <w:rsid w:val="00C371D9"/>
    <w:rsid w:val="00C37290"/>
    <w:rsid w:val="00C379BF"/>
    <w:rsid w:val="00C37E1A"/>
    <w:rsid w:val="00C40175"/>
    <w:rsid w:val="00C401F9"/>
    <w:rsid w:val="00C410D0"/>
    <w:rsid w:val="00C41349"/>
    <w:rsid w:val="00C4138F"/>
    <w:rsid w:val="00C41405"/>
    <w:rsid w:val="00C41539"/>
    <w:rsid w:val="00C41D38"/>
    <w:rsid w:val="00C421C6"/>
    <w:rsid w:val="00C42251"/>
    <w:rsid w:val="00C424F2"/>
    <w:rsid w:val="00C425E1"/>
    <w:rsid w:val="00C42781"/>
    <w:rsid w:val="00C429DC"/>
    <w:rsid w:val="00C43401"/>
    <w:rsid w:val="00C4377A"/>
    <w:rsid w:val="00C43EF2"/>
    <w:rsid w:val="00C44122"/>
    <w:rsid w:val="00C44C6F"/>
    <w:rsid w:val="00C44DCC"/>
    <w:rsid w:val="00C44FA7"/>
    <w:rsid w:val="00C450ED"/>
    <w:rsid w:val="00C45177"/>
    <w:rsid w:val="00C460C1"/>
    <w:rsid w:val="00C46791"/>
    <w:rsid w:val="00C46805"/>
    <w:rsid w:val="00C46F89"/>
    <w:rsid w:val="00C46FC4"/>
    <w:rsid w:val="00C47464"/>
    <w:rsid w:val="00C47A58"/>
    <w:rsid w:val="00C5013C"/>
    <w:rsid w:val="00C50358"/>
    <w:rsid w:val="00C5044F"/>
    <w:rsid w:val="00C505A4"/>
    <w:rsid w:val="00C50CD0"/>
    <w:rsid w:val="00C5178C"/>
    <w:rsid w:val="00C51EDB"/>
    <w:rsid w:val="00C523AE"/>
    <w:rsid w:val="00C526B6"/>
    <w:rsid w:val="00C52CA1"/>
    <w:rsid w:val="00C5321C"/>
    <w:rsid w:val="00C533B8"/>
    <w:rsid w:val="00C535F0"/>
    <w:rsid w:val="00C536DD"/>
    <w:rsid w:val="00C53D0E"/>
    <w:rsid w:val="00C53E41"/>
    <w:rsid w:val="00C54513"/>
    <w:rsid w:val="00C54613"/>
    <w:rsid w:val="00C552A7"/>
    <w:rsid w:val="00C55C12"/>
    <w:rsid w:val="00C56286"/>
    <w:rsid w:val="00C564EA"/>
    <w:rsid w:val="00C5667A"/>
    <w:rsid w:val="00C56EB0"/>
    <w:rsid w:val="00C5737C"/>
    <w:rsid w:val="00C574CA"/>
    <w:rsid w:val="00C57EF4"/>
    <w:rsid w:val="00C60154"/>
    <w:rsid w:val="00C601C1"/>
    <w:rsid w:val="00C60234"/>
    <w:rsid w:val="00C60594"/>
    <w:rsid w:val="00C60B8A"/>
    <w:rsid w:val="00C6129C"/>
    <w:rsid w:val="00C61C62"/>
    <w:rsid w:val="00C620DB"/>
    <w:rsid w:val="00C62184"/>
    <w:rsid w:val="00C62A6B"/>
    <w:rsid w:val="00C62AA2"/>
    <w:rsid w:val="00C630FD"/>
    <w:rsid w:val="00C63209"/>
    <w:rsid w:val="00C632DA"/>
    <w:rsid w:val="00C6330E"/>
    <w:rsid w:val="00C645B7"/>
    <w:rsid w:val="00C64FB7"/>
    <w:rsid w:val="00C652B9"/>
    <w:rsid w:val="00C658DD"/>
    <w:rsid w:val="00C65BED"/>
    <w:rsid w:val="00C664FE"/>
    <w:rsid w:val="00C66F18"/>
    <w:rsid w:val="00C676CF"/>
    <w:rsid w:val="00C677B3"/>
    <w:rsid w:val="00C677C4"/>
    <w:rsid w:val="00C67A5E"/>
    <w:rsid w:val="00C67D92"/>
    <w:rsid w:val="00C7017A"/>
    <w:rsid w:val="00C7170D"/>
    <w:rsid w:val="00C71C77"/>
    <w:rsid w:val="00C72066"/>
    <w:rsid w:val="00C72B31"/>
    <w:rsid w:val="00C72E53"/>
    <w:rsid w:val="00C73485"/>
    <w:rsid w:val="00C7374A"/>
    <w:rsid w:val="00C73B67"/>
    <w:rsid w:val="00C748AA"/>
    <w:rsid w:val="00C74C1C"/>
    <w:rsid w:val="00C74DF5"/>
    <w:rsid w:val="00C74E33"/>
    <w:rsid w:val="00C75054"/>
    <w:rsid w:val="00C75217"/>
    <w:rsid w:val="00C75391"/>
    <w:rsid w:val="00C75398"/>
    <w:rsid w:val="00C763CB"/>
    <w:rsid w:val="00C76561"/>
    <w:rsid w:val="00C77325"/>
    <w:rsid w:val="00C77440"/>
    <w:rsid w:val="00C7746B"/>
    <w:rsid w:val="00C77B9F"/>
    <w:rsid w:val="00C80784"/>
    <w:rsid w:val="00C80BA6"/>
    <w:rsid w:val="00C80E18"/>
    <w:rsid w:val="00C810B1"/>
    <w:rsid w:val="00C8138A"/>
    <w:rsid w:val="00C819F1"/>
    <w:rsid w:val="00C81B9C"/>
    <w:rsid w:val="00C82078"/>
    <w:rsid w:val="00C826F9"/>
    <w:rsid w:val="00C83931"/>
    <w:rsid w:val="00C83AFC"/>
    <w:rsid w:val="00C8444A"/>
    <w:rsid w:val="00C849CE"/>
    <w:rsid w:val="00C84B00"/>
    <w:rsid w:val="00C84C47"/>
    <w:rsid w:val="00C8590E"/>
    <w:rsid w:val="00C85A68"/>
    <w:rsid w:val="00C85E21"/>
    <w:rsid w:val="00C8623F"/>
    <w:rsid w:val="00C862C4"/>
    <w:rsid w:val="00C863D4"/>
    <w:rsid w:val="00C86460"/>
    <w:rsid w:val="00C864B5"/>
    <w:rsid w:val="00C86588"/>
    <w:rsid w:val="00C869D3"/>
    <w:rsid w:val="00C86C88"/>
    <w:rsid w:val="00C87062"/>
    <w:rsid w:val="00C874DA"/>
    <w:rsid w:val="00C87922"/>
    <w:rsid w:val="00C87D40"/>
    <w:rsid w:val="00C9043D"/>
    <w:rsid w:val="00C9073A"/>
    <w:rsid w:val="00C90B2A"/>
    <w:rsid w:val="00C9125F"/>
    <w:rsid w:val="00C91716"/>
    <w:rsid w:val="00C91A03"/>
    <w:rsid w:val="00C91D5B"/>
    <w:rsid w:val="00C91F77"/>
    <w:rsid w:val="00C921EC"/>
    <w:rsid w:val="00C925CD"/>
    <w:rsid w:val="00C93512"/>
    <w:rsid w:val="00C9380B"/>
    <w:rsid w:val="00C93870"/>
    <w:rsid w:val="00C93B13"/>
    <w:rsid w:val="00C93D5C"/>
    <w:rsid w:val="00C944B7"/>
    <w:rsid w:val="00C95242"/>
    <w:rsid w:val="00C952B7"/>
    <w:rsid w:val="00C954BC"/>
    <w:rsid w:val="00C958E6"/>
    <w:rsid w:val="00C959B8"/>
    <w:rsid w:val="00C95CFE"/>
    <w:rsid w:val="00C95F72"/>
    <w:rsid w:val="00C96473"/>
    <w:rsid w:val="00C96622"/>
    <w:rsid w:val="00C96B45"/>
    <w:rsid w:val="00C972E0"/>
    <w:rsid w:val="00C973A5"/>
    <w:rsid w:val="00C9752D"/>
    <w:rsid w:val="00C977DF"/>
    <w:rsid w:val="00CA0133"/>
    <w:rsid w:val="00CA0CE3"/>
    <w:rsid w:val="00CA0F4B"/>
    <w:rsid w:val="00CA1312"/>
    <w:rsid w:val="00CA18C9"/>
    <w:rsid w:val="00CA2171"/>
    <w:rsid w:val="00CA2802"/>
    <w:rsid w:val="00CA2D4E"/>
    <w:rsid w:val="00CA3929"/>
    <w:rsid w:val="00CA3E33"/>
    <w:rsid w:val="00CA4516"/>
    <w:rsid w:val="00CA4D10"/>
    <w:rsid w:val="00CA4D9F"/>
    <w:rsid w:val="00CA5024"/>
    <w:rsid w:val="00CA528F"/>
    <w:rsid w:val="00CA5366"/>
    <w:rsid w:val="00CA583D"/>
    <w:rsid w:val="00CA5B58"/>
    <w:rsid w:val="00CA5B6B"/>
    <w:rsid w:val="00CA6843"/>
    <w:rsid w:val="00CA7639"/>
    <w:rsid w:val="00CA7B9F"/>
    <w:rsid w:val="00CB0581"/>
    <w:rsid w:val="00CB076D"/>
    <w:rsid w:val="00CB0BA3"/>
    <w:rsid w:val="00CB0E56"/>
    <w:rsid w:val="00CB13DB"/>
    <w:rsid w:val="00CB2973"/>
    <w:rsid w:val="00CB3630"/>
    <w:rsid w:val="00CB556B"/>
    <w:rsid w:val="00CB5796"/>
    <w:rsid w:val="00CB59D8"/>
    <w:rsid w:val="00CB5BD8"/>
    <w:rsid w:val="00CB5D6C"/>
    <w:rsid w:val="00CB5DF8"/>
    <w:rsid w:val="00CB5F04"/>
    <w:rsid w:val="00CB5FE0"/>
    <w:rsid w:val="00CB646C"/>
    <w:rsid w:val="00CB66C3"/>
    <w:rsid w:val="00CB6B26"/>
    <w:rsid w:val="00CB6B56"/>
    <w:rsid w:val="00CB74B3"/>
    <w:rsid w:val="00CB7852"/>
    <w:rsid w:val="00CC0438"/>
    <w:rsid w:val="00CC05F5"/>
    <w:rsid w:val="00CC07F1"/>
    <w:rsid w:val="00CC088D"/>
    <w:rsid w:val="00CC0E84"/>
    <w:rsid w:val="00CC0F2E"/>
    <w:rsid w:val="00CC10B9"/>
    <w:rsid w:val="00CC134D"/>
    <w:rsid w:val="00CC17CC"/>
    <w:rsid w:val="00CC1BBB"/>
    <w:rsid w:val="00CC1D08"/>
    <w:rsid w:val="00CC2610"/>
    <w:rsid w:val="00CC2A5D"/>
    <w:rsid w:val="00CC333C"/>
    <w:rsid w:val="00CC3391"/>
    <w:rsid w:val="00CC3929"/>
    <w:rsid w:val="00CC3A7E"/>
    <w:rsid w:val="00CC3D1B"/>
    <w:rsid w:val="00CC42F7"/>
    <w:rsid w:val="00CC49A8"/>
    <w:rsid w:val="00CC4D7F"/>
    <w:rsid w:val="00CC5559"/>
    <w:rsid w:val="00CC57DF"/>
    <w:rsid w:val="00CC5B0F"/>
    <w:rsid w:val="00CC5C60"/>
    <w:rsid w:val="00CC62C8"/>
    <w:rsid w:val="00CC63A2"/>
    <w:rsid w:val="00CC6861"/>
    <w:rsid w:val="00CC6ACA"/>
    <w:rsid w:val="00CC709A"/>
    <w:rsid w:val="00CC7312"/>
    <w:rsid w:val="00CC7387"/>
    <w:rsid w:val="00CC746A"/>
    <w:rsid w:val="00CC799F"/>
    <w:rsid w:val="00CC79EE"/>
    <w:rsid w:val="00CC7A53"/>
    <w:rsid w:val="00CC7A6F"/>
    <w:rsid w:val="00CD1F56"/>
    <w:rsid w:val="00CD28C7"/>
    <w:rsid w:val="00CD29F8"/>
    <w:rsid w:val="00CD2B00"/>
    <w:rsid w:val="00CD4455"/>
    <w:rsid w:val="00CD4746"/>
    <w:rsid w:val="00CD479A"/>
    <w:rsid w:val="00CD495A"/>
    <w:rsid w:val="00CD4A32"/>
    <w:rsid w:val="00CD58AD"/>
    <w:rsid w:val="00CD62AB"/>
    <w:rsid w:val="00CD669E"/>
    <w:rsid w:val="00CD670F"/>
    <w:rsid w:val="00CD6906"/>
    <w:rsid w:val="00CD6CC8"/>
    <w:rsid w:val="00CD76AA"/>
    <w:rsid w:val="00CD79F4"/>
    <w:rsid w:val="00CD7B34"/>
    <w:rsid w:val="00CD7C9F"/>
    <w:rsid w:val="00CE0811"/>
    <w:rsid w:val="00CE0BBE"/>
    <w:rsid w:val="00CE0CDD"/>
    <w:rsid w:val="00CE1379"/>
    <w:rsid w:val="00CE14E0"/>
    <w:rsid w:val="00CE187F"/>
    <w:rsid w:val="00CE1EE0"/>
    <w:rsid w:val="00CE207A"/>
    <w:rsid w:val="00CE3BCB"/>
    <w:rsid w:val="00CE414B"/>
    <w:rsid w:val="00CE4BB8"/>
    <w:rsid w:val="00CE4E62"/>
    <w:rsid w:val="00CE4ECB"/>
    <w:rsid w:val="00CE58D6"/>
    <w:rsid w:val="00CE62A8"/>
    <w:rsid w:val="00CE62A9"/>
    <w:rsid w:val="00CE6A47"/>
    <w:rsid w:val="00CE6C1A"/>
    <w:rsid w:val="00CE6DAB"/>
    <w:rsid w:val="00CE6F4B"/>
    <w:rsid w:val="00CE7136"/>
    <w:rsid w:val="00CE71AF"/>
    <w:rsid w:val="00CE71E6"/>
    <w:rsid w:val="00CE754B"/>
    <w:rsid w:val="00CE78F2"/>
    <w:rsid w:val="00CE7AA8"/>
    <w:rsid w:val="00CF080B"/>
    <w:rsid w:val="00CF0C7D"/>
    <w:rsid w:val="00CF0CF9"/>
    <w:rsid w:val="00CF1585"/>
    <w:rsid w:val="00CF1DB1"/>
    <w:rsid w:val="00CF1E6E"/>
    <w:rsid w:val="00CF252D"/>
    <w:rsid w:val="00CF2627"/>
    <w:rsid w:val="00CF2648"/>
    <w:rsid w:val="00CF2C88"/>
    <w:rsid w:val="00CF2FBE"/>
    <w:rsid w:val="00CF3090"/>
    <w:rsid w:val="00CF3340"/>
    <w:rsid w:val="00CF3916"/>
    <w:rsid w:val="00CF3A1B"/>
    <w:rsid w:val="00CF4548"/>
    <w:rsid w:val="00CF4733"/>
    <w:rsid w:val="00CF4CA1"/>
    <w:rsid w:val="00CF4E79"/>
    <w:rsid w:val="00CF58CF"/>
    <w:rsid w:val="00CF5B74"/>
    <w:rsid w:val="00CF5BB7"/>
    <w:rsid w:val="00CF5C03"/>
    <w:rsid w:val="00CF6D24"/>
    <w:rsid w:val="00D00223"/>
    <w:rsid w:val="00D00344"/>
    <w:rsid w:val="00D003B7"/>
    <w:rsid w:val="00D00423"/>
    <w:rsid w:val="00D00952"/>
    <w:rsid w:val="00D011D0"/>
    <w:rsid w:val="00D0140B"/>
    <w:rsid w:val="00D01E50"/>
    <w:rsid w:val="00D0242B"/>
    <w:rsid w:val="00D02797"/>
    <w:rsid w:val="00D02FAA"/>
    <w:rsid w:val="00D031CB"/>
    <w:rsid w:val="00D03396"/>
    <w:rsid w:val="00D03711"/>
    <w:rsid w:val="00D03B77"/>
    <w:rsid w:val="00D03E26"/>
    <w:rsid w:val="00D040B8"/>
    <w:rsid w:val="00D04E21"/>
    <w:rsid w:val="00D04EE6"/>
    <w:rsid w:val="00D04F0C"/>
    <w:rsid w:val="00D0519A"/>
    <w:rsid w:val="00D05490"/>
    <w:rsid w:val="00D05642"/>
    <w:rsid w:val="00D0588A"/>
    <w:rsid w:val="00D05E52"/>
    <w:rsid w:val="00D063BD"/>
    <w:rsid w:val="00D06659"/>
    <w:rsid w:val="00D06A01"/>
    <w:rsid w:val="00D07AA4"/>
    <w:rsid w:val="00D07F63"/>
    <w:rsid w:val="00D10527"/>
    <w:rsid w:val="00D10704"/>
    <w:rsid w:val="00D11205"/>
    <w:rsid w:val="00D114A8"/>
    <w:rsid w:val="00D12614"/>
    <w:rsid w:val="00D12D94"/>
    <w:rsid w:val="00D138F4"/>
    <w:rsid w:val="00D13936"/>
    <w:rsid w:val="00D139FB"/>
    <w:rsid w:val="00D14053"/>
    <w:rsid w:val="00D1420B"/>
    <w:rsid w:val="00D143D7"/>
    <w:rsid w:val="00D1458D"/>
    <w:rsid w:val="00D147A6"/>
    <w:rsid w:val="00D14914"/>
    <w:rsid w:val="00D155E9"/>
    <w:rsid w:val="00D15772"/>
    <w:rsid w:val="00D16241"/>
    <w:rsid w:val="00D16A1E"/>
    <w:rsid w:val="00D16BC1"/>
    <w:rsid w:val="00D17600"/>
    <w:rsid w:val="00D17784"/>
    <w:rsid w:val="00D20212"/>
    <w:rsid w:val="00D20249"/>
    <w:rsid w:val="00D20677"/>
    <w:rsid w:val="00D20DB4"/>
    <w:rsid w:val="00D20DE2"/>
    <w:rsid w:val="00D20F57"/>
    <w:rsid w:val="00D2143E"/>
    <w:rsid w:val="00D216F5"/>
    <w:rsid w:val="00D21E68"/>
    <w:rsid w:val="00D22050"/>
    <w:rsid w:val="00D23CB6"/>
    <w:rsid w:val="00D23DF4"/>
    <w:rsid w:val="00D24518"/>
    <w:rsid w:val="00D248FD"/>
    <w:rsid w:val="00D24B76"/>
    <w:rsid w:val="00D24E1A"/>
    <w:rsid w:val="00D24EB5"/>
    <w:rsid w:val="00D25078"/>
    <w:rsid w:val="00D2520D"/>
    <w:rsid w:val="00D25D0C"/>
    <w:rsid w:val="00D25DF0"/>
    <w:rsid w:val="00D26CC7"/>
    <w:rsid w:val="00D27421"/>
    <w:rsid w:val="00D275E4"/>
    <w:rsid w:val="00D27B1E"/>
    <w:rsid w:val="00D27DEA"/>
    <w:rsid w:val="00D27EC5"/>
    <w:rsid w:val="00D30163"/>
    <w:rsid w:val="00D30426"/>
    <w:rsid w:val="00D30BF5"/>
    <w:rsid w:val="00D31064"/>
    <w:rsid w:val="00D31428"/>
    <w:rsid w:val="00D3179E"/>
    <w:rsid w:val="00D318F9"/>
    <w:rsid w:val="00D31D31"/>
    <w:rsid w:val="00D31F5F"/>
    <w:rsid w:val="00D32185"/>
    <w:rsid w:val="00D32431"/>
    <w:rsid w:val="00D3289D"/>
    <w:rsid w:val="00D32EAC"/>
    <w:rsid w:val="00D33873"/>
    <w:rsid w:val="00D33A01"/>
    <w:rsid w:val="00D33B82"/>
    <w:rsid w:val="00D33EB7"/>
    <w:rsid w:val="00D358CC"/>
    <w:rsid w:val="00D35960"/>
    <w:rsid w:val="00D35AEC"/>
    <w:rsid w:val="00D35DBB"/>
    <w:rsid w:val="00D3687F"/>
    <w:rsid w:val="00D371B5"/>
    <w:rsid w:val="00D3740A"/>
    <w:rsid w:val="00D3793F"/>
    <w:rsid w:val="00D37AE7"/>
    <w:rsid w:val="00D37E22"/>
    <w:rsid w:val="00D37E9C"/>
    <w:rsid w:val="00D4054D"/>
    <w:rsid w:val="00D40753"/>
    <w:rsid w:val="00D40A96"/>
    <w:rsid w:val="00D42056"/>
    <w:rsid w:val="00D42A06"/>
    <w:rsid w:val="00D42CE0"/>
    <w:rsid w:val="00D43670"/>
    <w:rsid w:val="00D43A60"/>
    <w:rsid w:val="00D4402A"/>
    <w:rsid w:val="00D442C3"/>
    <w:rsid w:val="00D44657"/>
    <w:rsid w:val="00D44E9B"/>
    <w:rsid w:val="00D4557D"/>
    <w:rsid w:val="00D456D7"/>
    <w:rsid w:val="00D458DB"/>
    <w:rsid w:val="00D45A6D"/>
    <w:rsid w:val="00D462EA"/>
    <w:rsid w:val="00D46418"/>
    <w:rsid w:val="00D46645"/>
    <w:rsid w:val="00D4770F"/>
    <w:rsid w:val="00D4784A"/>
    <w:rsid w:val="00D47C38"/>
    <w:rsid w:val="00D50524"/>
    <w:rsid w:val="00D50530"/>
    <w:rsid w:val="00D50815"/>
    <w:rsid w:val="00D50EC5"/>
    <w:rsid w:val="00D51063"/>
    <w:rsid w:val="00D5212F"/>
    <w:rsid w:val="00D52402"/>
    <w:rsid w:val="00D525D4"/>
    <w:rsid w:val="00D52915"/>
    <w:rsid w:val="00D52CD1"/>
    <w:rsid w:val="00D52F15"/>
    <w:rsid w:val="00D54529"/>
    <w:rsid w:val="00D54A49"/>
    <w:rsid w:val="00D54CA2"/>
    <w:rsid w:val="00D55654"/>
    <w:rsid w:val="00D55914"/>
    <w:rsid w:val="00D55E54"/>
    <w:rsid w:val="00D5605A"/>
    <w:rsid w:val="00D566D4"/>
    <w:rsid w:val="00D57349"/>
    <w:rsid w:val="00D57C45"/>
    <w:rsid w:val="00D57FC8"/>
    <w:rsid w:val="00D601F8"/>
    <w:rsid w:val="00D60841"/>
    <w:rsid w:val="00D60C17"/>
    <w:rsid w:val="00D60DA9"/>
    <w:rsid w:val="00D60DAB"/>
    <w:rsid w:val="00D60E1B"/>
    <w:rsid w:val="00D61AAC"/>
    <w:rsid w:val="00D62444"/>
    <w:rsid w:val="00D628EF"/>
    <w:rsid w:val="00D629F6"/>
    <w:rsid w:val="00D630FB"/>
    <w:rsid w:val="00D63401"/>
    <w:rsid w:val="00D63BC4"/>
    <w:rsid w:val="00D64269"/>
    <w:rsid w:val="00D6466C"/>
    <w:rsid w:val="00D64A1A"/>
    <w:rsid w:val="00D64D29"/>
    <w:rsid w:val="00D65505"/>
    <w:rsid w:val="00D661F9"/>
    <w:rsid w:val="00D66593"/>
    <w:rsid w:val="00D6726E"/>
    <w:rsid w:val="00D675A9"/>
    <w:rsid w:val="00D676A6"/>
    <w:rsid w:val="00D67775"/>
    <w:rsid w:val="00D677CB"/>
    <w:rsid w:val="00D700CE"/>
    <w:rsid w:val="00D70418"/>
    <w:rsid w:val="00D707B6"/>
    <w:rsid w:val="00D70A6D"/>
    <w:rsid w:val="00D715B1"/>
    <w:rsid w:val="00D719EB"/>
    <w:rsid w:val="00D71DC5"/>
    <w:rsid w:val="00D722FF"/>
    <w:rsid w:val="00D726B6"/>
    <w:rsid w:val="00D72FB6"/>
    <w:rsid w:val="00D73C28"/>
    <w:rsid w:val="00D73C72"/>
    <w:rsid w:val="00D73F86"/>
    <w:rsid w:val="00D7446A"/>
    <w:rsid w:val="00D74979"/>
    <w:rsid w:val="00D74CF3"/>
    <w:rsid w:val="00D75338"/>
    <w:rsid w:val="00D75813"/>
    <w:rsid w:val="00D758B7"/>
    <w:rsid w:val="00D75AFE"/>
    <w:rsid w:val="00D75B39"/>
    <w:rsid w:val="00D75BA5"/>
    <w:rsid w:val="00D75C3B"/>
    <w:rsid w:val="00D75CD8"/>
    <w:rsid w:val="00D7657C"/>
    <w:rsid w:val="00D76CFA"/>
    <w:rsid w:val="00D76D95"/>
    <w:rsid w:val="00D76F43"/>
    <w:rsid w:val="00D772D6"/>
    <w:rsid w:val="00D801A1"/>
    <w:rsid w:val="00D81C63"/>
    <w:rsid w:val="00D81F7D"/>
    <w:rsid w:val="00D82258"/>
    <w:rsid w:val="00D82814"/>
    <w:rsid w:val="00D833EA"/>
    <w:rsid w:val="00D83574"/>
    <w:rsid w:val="00D83813"/>
    <w:rsid w:val="00D83B8F"/>
    <w:rsid w:val="00D83C71"/>
    <w:rsid w:val="00D8403A"/>
    <w:rsid w:val="00D84A98"/>
    <w:rsid w:val="00D855BE"/>
    <w:rsid w:val="00D85975"/>
    <w:rsid w:val="00D86460"/>
    <w:rsid w:val="00D866B9"/>
    <w:rsid w:val="00D86875"/>
    <w:rsid w:val="00D86AD9"/>
    <w:rsid w:val="00D86B3F"/>
    <w:rsid w:val="00D8726D"/>
    <w:rsid w:val="00D876D3"/>
    <w:rsid w:val="00D90089"/>
    <w:rsid w:val="00D90230"/>
    <w:rsid w:val="00D9061C"/>
    <w:rsid w:val="00D906C3"/>
    <w:rsid w:val="00D90A29"/>
    <w:rsid w:val="00D910BE"/>
    <w:rsid w:val="00D910F9"/>
    <w:rsid w:val="00D91233"/>
    <w:rsid w:val="00D915E1"/>
    <w:rsid w:val="00D917DE"/>
    <w:rsid w:val="00D922FA"/>
    <w:rsid w:val="00D92331"/>
    <w:rsid w:val="00D93198"/>
    <w:rsid w:val="00D93718"/>
    <w:rsid w:val="00D93C39"/>
    <w:rsid w:val="00D93CB6"/>
    <w:rsid w:val="00D93EDB"/>
    <w:rsid w:val="00D9419B"/>
    <w:rsid w:val="00D94451"/>
    <w:rsid w:val="00D94FDA"/>
    <w:rsid w:val="00D953F0"/>
    <w:rsid w:val="00D95B3A"/>
    <w:rsid w:val="00D970DD"/>
    <w:rsid w:val="00D976AB"/>
    <w:rsid w:val="00D97DE0"/>
    <w:rsid w:val="00DA02A2"/>
    <w:rsid w:val="00DA02C9"/>
    <w:rsid w:val="00DA03CC"/>
    <w:rsid w:val="00DA1055"/>
    <w:rsid w:val="00DA1059"/>
    <w:rsid w:val="00DA17AD"/>
    <w:rsid w:val="00DA2688"/>
    <w:rsid w:val="00DA35BA"/>
    <w:rsid w:val="00DA3D1A"/>
    <w:rsid w:val="00DA438F"/>
    <w:rsid w:val="00DA4FAE"/>
    <w:rsid w:val="00DA6711"/>
    <w:rsid w:val="00DA6B64"/>
    <w:rsid w:val="00DB0018"/>
    <w:rsid w:val="00DB0526"/>
    <w:rsid w:val="00DB1136"/>
    <w:rsid w:val="00DB1E73"/>
    <w:rsid w:val="00DB2ABA"/>
    <w:rsid w:val="00DB367B"/>
    <w:rsid w:val="00DB3B83"/>
    <w:rsid w:val="00DB3E4B"/>
    <w:rsid w:val="00DB410B"/>
    <w:rsid w:val="00DB477F"/>
    <w:rsid w:val="00DB4B22"/>
    <w:rsid w:val="00DB4C96"/>
    <w:rsid w:val="00DB53E7"/>
    <w:rsid w:val="00DB54D8"/>
    <w:rsid w:val="00DB5A17"/>
    <w:rsid w:val="00DB5AE6"/>
    <w:rsid w:val="00DB5EF9"/>
    <w:rsid w:val="00DB63E5"/>
    <w:rsid w:val="00DB6CF8"/>
    <w:rsid w:val="00DB6D93"/>
    <w:rsid w:val="00DB6ED4"/>
    <w:rsid w:val="00DB7188"/>
    <w:rsid w:val="00DB7650"/>
    <w:rsid w:val="00DB7751"/>
    <w:rsid w:val="00DC08A7"/>
    <w:rsid w:val="00DC0984"/>
    <w:rsid w:val="00DC117A"/>
    <w:rsid w:val="00DC16FD"/>
    <w:rsid w:val="00DC182B"/>
    <w:rsid w:val="00DC1A83"/>
    <w:rsid w:val="00DC200E"/>
    <w:rsid w:val="00DC2E49"/>
    <w:rsid w:val="00DC33AC"/>
    <w:rsid w:val="00DC35D4"/>
    <w:rsid w:val="00DC3AC2"/>
    <w:rsid w:val="00DC4CD3"/>
    <w:rsid w:val="00DC5FFC"/>
    <w:rsid w:val="00DC65CA"/>
    <w:rsid w:val="00DC6751"/>
    <w:rsid w:val="00DC6E04"/>
    <w:rsid w:val="00DC6FEE"/>
    <w:rsid w:val="00DC702C"/>
    <w:rsid w:val="00DC7F9E"/>
    <w:rsid w:val="00DD0631"/>
    <w:rsid w:val="00DD0AB8"/>
    <w:rsid w:val="00DD0BF1"/>
    <w:rsid w:val="00DD0D01"/>
    <w:rsid w:val="00DD1E3D"/>
    <w:rsid w:val="00DD28CF"/>
    <w:rsid w:val="00DD3156"/>
    <w:rsid w:val="00DD3FA8"/>
    <w:rsid w:val="00DD3FBF"/>
    <w:rsid w:val="00DD40CE"/>
    <w:rsid w:val="00DD4E30"/>
    <w:rsid w:val="00DD5518"/>
    <w:rsid w:val="00DD5B3D"/>
    <w:rsid w:val="00DD5F12"/>
    <w:rsid w:val="00DD6290"/>
    <w:rsid w:val="00DD670D"/>
    <w:rsid w:val="00DD6AA2"/>
    <w:rsid w:val="00DD6B39"/>
    <w:rsid w:val="00DD7BDB"/>
    <w:rsid w:val="00DD7F62"/>
    <w:rsid w:val="00DE0353"/>
    <w:rsid w:val="00DE0BCE"/>
    <w:rsid w:val="00DE0CF1"/>
    <w:rsid w:val="00DE2006"/>
    <w:rsid w:val="00DE30B5"/>
    <w:rsid w:val="00DE33B3"/>
    <w:rsid w:val="00DE3600"/>
    <w:rsid w:val="00DE37B6"/>
    <w:rsid w:val="00DE37D7"/>
    <w:rsid w:val="00DE3C9E"/>
    <w:rsid w:val="00DE3D90"/>
    <w:rsid w:val="00DE4233"/>
    <w:rsid w:val="00DE472A"/>
    <w:rsid w:val="00DE477E"/>
    <w:rsid w:val="00DE55AE"/>
    <w:rsid w:val="00DE577F"/>
    <w:rsid w:val="00DE592E"/>
    <w:rsid w:val="00DE5E07"/>
    <w:rsid w:val="00DE72A3"/>
    <w:rsid w:val="00DE7391"/>
    <w:rsid w:val="00DE7B96"/>
    <w:rsid w:val="00DF0199"/>
    <w:rsid w:val="00DF09CB"/>
    <w:rsid w:val="00DF0A94"/>
    <w:rsid w:val="00DF0A95"/>
    <w:rsid w:val="00DF16C4"/>
    <w:rsid w:val="00DF1B4B"/>
    <w:rsid w:val="00DF1EBE"/>
    <w:rsid w:val="00DF20F0"/>
    <w:rsid w:val="00DF2183"/>
    <w:rsid w:val="00DF21D1"/>
    <w:rsid w:val="00DF2ACA"/>
    <w:rsid w:val="00DF2BA4"/>
    <w:rsid w:val="00DF3490"/>
    <w:rsid w:val="00DF37CF"/>
    <w:rsid w:val="00DF424A"/>
    <w:rsid w:val="00DF4286"/>
    <w:rsid w:val="00DF42AB"/>
    <w:rsid w:val="00DF46C8"/>
    <w:rsid w:val="00DF4AB9"/>
    <w:rsid w:val="00DF4C23"/>
    <w:rsid w:val="00DF4D55"/>
    <w:rsid w:val="00DF529D"/>
    <w:rsid w:val="00DF5F5F"/>
    <w:rsid w:val="00DF6378"/>
    <w:rsid w:val="00DF63CB"/>
    <w:rsid w:val="00DF729E"/>
    <w:rsid w:val="00DF7375"/>
    <w:rsid w:val="00DF78FE"/>
    <w:rsid w:val="00DF79C3"/>
    <w:rsid w:val="00DF7A4D"/>
    <w:rsid w:val="00E00B24"/>
    <w:rsid w:val="00E01447"/>
    <w:rsid w:val="00E02452"/>
    <w:rsid w:val="00E02AA5"/>
    <w:rsid w:val="00E02D96"/>
    <w:rsid w:val="00E0363C"/>
    <w:rsid w:val="00E03A39"/>
    <w:rsid w:val="00E03A87"/>
    <w:rsid w:val="00E0408B"/>
    <w:rsid w:val="00E044A7"/>
    <w:rsid w:val="00E04700"/>
    <w:rsid w:val="00E048D5"/>
    <w:rsid w:val="00E04951"/>
    <w:rsid w:val="00E04C4C"/>
    <w:rsid w:val="00E04EAC"/>
    <w:rsid w:val="00E052F1"/>
    <w:rsid w:val="00E05AB7"/>
    <w:rsid w:val="00E05C72"/>
    <w:rsid w:val="00E05E8B"/>
    <w:rsid w:val="00E05F0E"/>
    <w:rsid w:val="00E0603C"/>
    <w:rsid w:val="00E06469"/>
    <w:rsid w:val="00E06666"/>
    <w:rsid w:val="00E07B01"/>
    <w:rsid w:val="00E10D62"/>
    <w:rsid w:val="00E11A65"/>
    <w:rsid w:val="00E11BCC"/>
    <w:rsid w:val="00E11DA5"/>
    <w:rsid w:val="00E12917"/>
    <w:rsid w:val="00E13067"/>
    <w:rsid w:val="00E133B8"/>
    <w:rsid w:val="00E13412"/>
    <w:rsid w:val="00E13FB8"/>
    <w:rsid w:val="00E14766"/>
    <w:rsid w:val="00E14F5F"/>
    <w:rsid w:val="00E151BD"/>
    <w:rsid w:val="00E15ABB"/>
    <w:rsid w:val="00E15BC4"/>
    <w:rsid w:val="00E15C6F"/>
    <w:rsid w:val="00E15D5A"/>
    <w:rsid w:val="00E15F4A"/>
    <w:rsid w:val="00E16B94"/>
    <w:rsid w:val="00E16C69"/>
    <w:rsid w:val="00E174D9"/>
    <w:rsid w:val="00E175C1"/>
    <w:rsid w:val="00E20151"/>
    <w:rsid w:val="00E20B00"/>
    <w:rsid w:val="00E20EFE"/>
    <w:rsid w:val="00E21742"/>
    <w:rsid w:val="00E21D3F"/>
    <w:rsid w:val="00E21F0B"/>
    <w:rsid w:val="00E2228A"/>
    <w:rsid w:val="00E22974"/>
    <w:rsid w:val="00E22BDC"/>
    <w:rsid w:val="00E234B2"/>
    <w:rsid w:val="00E23AC8"/>
    <w:rsid w:val="00E242A5"/>
    <w:rsid w:val="00E2559E"/>
    <w:rsid w:val="00E25909"/>
    <w:rsid w:val="00E25B36"/>
    <w:rsid w:val="00E26209"/>
    <w:rsid w:val="00E26D5C"/>
    <w:rsid w:val="00E27048"/>
    <w:rsid w:val="00E2749A"/>
    <w:rsid w:val="00E2749D"/>
    <w:rsid w:val="00E27528"/>
    <w:rsid w:val="00E3066B"/>
    <w:rsid w:val="00E3126E"/>
    <w:rsid w:val="00E31A43"/>
    <w:rsid w:val="00E3229B"/>
    <w:rsid w:val="00E3245A"/>
    <w:rsid w:val="00E325F7"/>
    <w:rsid w:val="00E327F9"/>
    <w:rsid w:val="00E33778"/>
    <w:rsid w:val="00E33D19"/>
    <w:rsid w:val="00E34234"/>
    <w:rsid w:val="00E34DBF"/>
    <w:rsid w:val="00E354B6"/>
    <w:rsid w:val="00E35672"/>
    <w:rsid w:val="00E35A1B"/>
    <w:rsid w:val="00E35C1B"/>
    <w:rsid w:val="00E35FD0"/>
    <w:rsid w:val="00E36AB2"/>
    <w:rsid w:val="00E36B32"/>
    <w:rsid w:val="00E37437"/>
    <w:rsid w:val="00E37638"/>
    <w:rsid w:val="00E37CC9"/>
    <w:rsid w:val="00E37DF6"/>
    <w:rsid w:val="00E4003E"/>
    <w:rsid w:val="00E40816"/>
    <w:rsid w:val="00E40CE7"/>
    <w:rsid w:val="00E4102D"/>
    <w:rsid w:val="00E412DB"/>
    <w:rsid w:val="00E422EA"/>
    <w:rsid w:val="00E4237B"/>
    <w:rsid w:val="00E428A8"/>
    <w:rsid w:val="00E42E87"/>
    <w:rsid w:val="00E43037"/>
    <w:rsid w:val="00E43092"/>
    <w:rsid w:val="00E436F6"/>
    <w:rsid w:val="00E437C6"/>
    <w:rsid w:val="00E44105"/>
    <w:rsid w:val="00E4425D"/>
    <w:rsid w:val="00E4546C"/>
    <w:rsid w:val="00E45D8A"/>
    <w:rsid w:val="00E45EB6"/>
    <w:rsid w:val="00E45EC3"/>
    <w:rsid w:val="00E46CF0"/>
    <w:rsid w:val="00E472CB"/>
    <w:rsid w:val="00E476EE"/>
    <w:rsid w:val="00E47E27"/>
    <w:rsid w:val="00E47FBD"/>
    <w:rsid w:val="00E50549"/>
    <w:rsid w:val="00E50621"/>
    <w:rsid w:val="00E50BD4"/>
    <w:rsid w:val="00E50E78"/>
    <w:rsid w:val="00E51232"/>
    <w:rsid w:val="00E5171E"/>
    <w:rsid w:val="00E51803"/>
    <w:rsid w:val="00E51C77"/>
    <w:rsid w:val="00E5271D"/>
    <w:rsid w:val="00E53996"/>
    <w:rsid w:val="00E53E8F"/>
    <w:rsid w:val="00E540B6"/>
    <w:rsid w:val="00E54275"/>
    <w:rsid w:val="00E5432B"/>
    <w:rsid w:val="00E545C8"/>
    <w:rsid w:val="00E55D0C"/>
    <w:rsid w:val="00E5641B"/>
    <w:rsid w:val="00E5643B"/>
    <w:rsid w:val="00E56536"/>
    <w:rsid w:val="00E570E5"/>
    <w:rsid w:val="00E57647"/>
    <w:rsid w:val="00E60508"/>
    <w:rsid w:val="00E60D65"/>
    <w:rsid w:val="00E61362"/>
    <w:rsid w:val="00E6160A"/>
    <w:rsid w:val="00E61DCD"/>
    <w:rsid w:val="00E62526"/>
    <w:rsid w:val="00E6252D"/>
    <w:rsid w:val="00E62532"/>
    <w:rsid w:val="00E63152"/>
    <w:rsid w:val="00E632A7"/>
    <w:rsid w:val="00E6393A"/>
    <w:rsid w:val="00E63942"/>
    <w:rsid w:val="00E64729"/>
    <w:rsid w:val="00E648F3"/>
    <w:rsid w:val="00E64E6D"/>
    <w:rsid w:val="00E651D5"/>
    <w:rsid w:val="00E6520C"/>
    <w:rsid w:val="00E6570F"/>
    <w:rsid w:val="00E65744"/>
    <w:rsid w:val="00E65C07"/>
    <w:rsid w:val="00E66060"/>
    <w:rsid w:val="00E662A0"/>
    <w:rsid w:val="00E66910"/>
    <w:rsid w:val="00E66DB7"/>
    <w:rsid w:val="00E673D6"/>
    <w:rsid w:val="00E67748"/>
    <w:rsid w:val="00E67A37"/>
    <w:rsid w:val="00E70714"/>
    <w:rsid w:val="00E70AD3"/>
    <w:rsid w:val="00E70C32"/>
    <w:rsid w:val="00E71966"/>
    <w:rsid w:val="00E719D6"/>
    <w:rsid w:val="00E7247C"/>
    <w:rsid w:val="00E72963"/>
    <w:rsid w:val="00E72C56"/>
    <w:rsid w:val="00E73089"/>
    <w:rsid w:val="00E7321F"/>
    <w:rsid w:val="00E73321"/>
    <w:rsid w:val="00E73437"/>
    <w:rsid w:val="00E73C4B"/>
    <w:rsid w:val="00E73D7F"/>
    <w:rsid w:val="00E74553"/>
    <w:rsid w:val="00E7550A"/>
    <w:rsid w:val="00E759B3"/>
    <w:rsid w:val="00E75F30"/>
    <w:rsid w:val="00E761CB"/>
    <w:rsid w:val="00E767CB"/>
    <w:rsid w:val="00E77693"/>
    <w:rsid w:val="00E777AB"/>
    <w:rsid w:val="00E777F1"/>
    <w:rsid w:val="00E7792C"/>
    <w:rsid w:val="00E77F2B"/>
    <w:rsid w:val="00E80397"/>
    <w:rsid w:val="00E812A9"/>
    <w:rsid w:val="00E8149A"/>
    <w:rsid w:val="00E82655"/>
    <w:rsid w:val="00E82688"/>
    <w:rsid w:val="00E82BAD"/>
    <w:rsid w:val="00E8313E"/>
    <w:rsid w:val="00E8323F"/>
    <w:rsid w:val="00E8383C"/>
    <w:rsid w:val="00E83A6A"/>
    <w:rsid w:val="00E83BD3"/>
    <w:rsid w:val="00E83F4F"/>
    <w:rsid w:val="00E85B8A"/>
    <w:rsid w:val="00E85F3D"/>
    <w:rsid w:val="00E86193"/>
    <w:rsid w:val="00E866E7"/>
    <w:rsid w:val="00E87729"/>
    <w:rsid w:val="00E87C37"/>
    <w:rsid w:val="00E87DA3"/>
    <w:rsid w:val="00E87EE9"/>
    <w:rsid w:val="00E90911"/>
    <w:rsid w:val="00E909C2"/>
    <w:rsid w:val="00E92587"/>
    <w:rsid w:val="00E9279E"/>
    <w:rsid w:val="00E93239"/>
    <w:rsid w:val="00E9407C"/>
    <w:rsid w:val="00E94139"/>
    <w:rsid w:val="00E94155"/>
    <w:rsid w:val="00E943EA"/>
    <w:rsid w:val="00E945CE"/>
    <w:rsid w:val="00E94649"/>
    <w:rsid w:val="00E94C4F"/>
    <w:rsid w:val="00E95B4E"/>
    <w:rsid w:val="00E95CAA"/>
    <w:rsid w:val="00E95EE0"/>
    <w:rsid w:val="00E9619D"/>
    <w:rsid w:val="00E962E8"/>
    <w:rsid w:val="00E96A2D"/>
    <w:rsid w:val="00E974F7"/>
    <w:rsid w:val="00E974FE"/>
    <w:rsid w:val="00E97740"/>
    <w:rsid w:val="00E97F3E"/>
    <w:rsid w:val="00EA0390"/>
    <w:rsid w:val="00EA0DB1"/>
    <w:rsid w:val="00EA0F01"/>
    <w:rsid w:val="00EA11D5"/>
    <w:rsid w:val="00EA1280"/>
    <w:rsid w:val="00EA1CCC"/>
    <w:rsid w:val="00EA27A3"/>
    <w:rsid w:val="00EA2E20"/>
    <w:rsid w:val="00EA30DF"/>
    <w:rsid w:val="00EA358F"/>
    <w:rsid w:val="00EA35C5"/>
    <w:rsid w:val="00EA4277"/>
    <w:rsid w:val="00EA4A48"/>
    <w:rsid w:val="00EA54B3"/>
    <w:rsid w:val="00EA58EE"/>
    <w:rsid w:val="00EA6670"/>
    <w:rsid w:val="00EA6939"/>
    <w:rsid w:val="00EA6C7F"/>
    <w:rsid w:val="00EA6CCC"/>
    <w:rsid w:val="00EA7680"/>
    <w:rsid w:val="00EA7691"/>
    <w:rsid w:val="00EA77B7"/>
    <w:rsid w:val="00EB025E"/>
    <w:rsid w:val="00EB07C5"/>
    <w:rsid w:val="00EB0C94"/>
    <w:rsid w:val="00EB127E"/>
    <w:rsid w:val="00EB1DA8"/>
    <w:rsid w:val="00EB1F26"/>
    <w:rsid w:val="00EB2233"/>
    <w:rsid w:val="00EB27C6"/>
    <w:rsid w:val="00EB48B3"/>
    <w:rsid w:val="00EB4A77"/>
    <w:rsid w:val="00EB4C4F"/>
    <w:rsid w:val="00EB52C9"/>
    <w:rsid w:val="00EB5605"/>
    <w:rsid w:val="00EB57F4"/>
    <w:rsid w:val="00EB5AD8"/>
    <w:rsid w:val="00EB6E1E"/>
    <w:rsid w:val="00EB7998"/>
    <w:rsid w:val="00EC0622"/>
    <w:rsid w:val="00EC0847"/>
    <w:rsid w:val="00EC0B49"/>
    <w:rsid w:val="00EC1389"/>
    <w:rsid w:val="00EC1751"/>
    <w:rsid w:val="00EC1987"/>
    <w:rsid w:val="00EC1A01"/>
    <w:rsid w:val="00EC2115"/>
    <w:rsid w:val="00EC2BE3"/>
    <w:rsid w:val="00EC2CC0"/>
    <w:rsid w:val="00EC2D77"/>
    <w:rsid w:val="00EC2EA3"/>
    <w:rsid w:val="00EC324D"/>
    <w:rsid w:val="00EC4277"/>
    <w:rsid w:val="00EC4C15"/>
    <w:rsid w:val="00EC5259"/>
    <w:rsid w:val="00EC584B"/>
    <w:rsid w:val="00EC60C2"/>
    <w:rsid w:val="00EC665A"/>
    <w:rsid w:val="00EC6730"/>
    <w:rsid w:val="00EC6E1C"/>
    <w:rsid w:val="00EC78A1"/>
    <w:rsid w:val="00ED029C"/>
    <w:rsid w:val="00ED0397"/>
    <w:rsid w:val="00ED061E"/>
    <w:rsid w:val="00ED0A1C"/>
    <w:rsid w:val="00ED0D2F"/>
    <w:rsid w:val="00ED0DFC"/>
    <w:rsid w:val="00ED0F26"/>
    <w:rsid w:val="00ED1388"/>
    <w:rsid w:val="00ED13CB"/>
    <w:rsid w:val="00ED18C7"/>
    <w:rsid w:val="00ED2000"/>
    <w:rsid w:val="00ED27AD"/>
    <w:rsid w:val="00ED2824"/>
    <w:rsid w:val="00ED2B1C"/>
    <w:rsid w:val="00ED343D"/>
    <w:rsid w:val="00ED36B1"/>
    <w:rsid w:val="00ED43FF"/>
    <w:rsid w:val="00ED446D"/>
    <w:rsid w:val="00ED4769"/>
    <w:rsid w:val="00ED4F1D"/>
    <w:rsid w:val="00ED54D2"/>
    <w:rsid w:val="00ED5937"/>
    <w:rsid w:val="00ED5CFF"/>
    <w:rsid w:val="00ED5E20"/>
    <w:rsid w:val="00ED667E"/>
    <w:rsid w:val="00ED6C93"/>
    <w:rsid w:val="00ED72D1"/>
    <w:rsid w:val="00ED73D5"/>
    <w:rsid w:val="00ED7C7A"/>
    <w:rsid w:val="00EE0C62"/>
    <w:rsid w:val="00EE1077"/>
    <w:rsid w:val="00EE1478"/>
    <w:rsid w:val="00EE14CB"/>
    <w:rsid w:val="00EE158A"/>
    <w:rsid w:val="00EE1951"/>
    <w:rsid w:val="00EE1B3F"/>
    <w:rsid w:val="00EE1BD1"/>
    <w:rsid w:val="00EE1C63"/>
    <w:rsid w:val="00EE20B8"/>
    <w:rsid w:val="00EE2167"/>
    <w:rsid w:val="00EE2861"/>
    <w:rsid w:val="00EE2B1C"/>
    <w:rsid w:val="00EE2CCC"/>
    <w:rsid w:val="00EE2F28"/>
    <w:rsid w:val="00EE313C"/>
    <w:rsid w:val="00EE37BE"/>
    <w:rsid w:val="00EE3911"/>
    <w:rsid w:val="00EE423F"/>
    <w:rsid w:val="00EE425C"/>
    <w:rsid w:val="00EE4400"/>
    <w:rsid w:val="00EE45F8"/>
    <w:rsid w:val="00EE5530"/>
    <w:rsid w:val="00EE5588"/>
    <w:rsid w:val="00EE57E8"/>
    <w:rsid w:val="00EE581E"/>
    <w:rsid w:val="00EE5981"/>
    <w:rsid w:val="00EE5F14"/>
    <w:rsid w:val="00EE6150"/>
    <w:rsid w:val="00EE617A"/>
    <w:rsid w:val="00EE64A8"/>
    <w:rsid w:val="00EE673A"/>
    <w:rsid w:val="00EE680B"/>
    <w:rsid w:val="00EE685C"/>
    <w:rsid w:val="00EE6A3D"/>
    <w:rsid w:val="00EE6C19"/>
    <w:rsid w:val="00EE71D8"/>
    <w:rsid w:val="00EE7A6D"/>
    <w:rsid w:val="00EF098D"/>
    <w:rsid w:val="00EF1208"/>
    <w:rsid w:val="00EF1917"/>
    <w:rsid w:val="00EF1DB1"/>
    <w:rsid w:val="00EF3659"/>
    <w:rsid w:val="00EF39A8"/>
    <w:rsid w:val="00EF3AEB"/>
    <w:rsid w:val="00EF40A7"/>
    <w:rsid w:val="00EF4206"/>
    <w:rsid w:val="00EF4A36"/>
    <w:rsid w:val="00EF4CEA"/>
    <w:rsid w:val="00EF5133"/>
    <w:rsid w:val="00EF549D"/>
    <w:rsid w:val="00EF54F2"/>
    <w:rsid w:val="00EF55D8"/>
    <w:rsid w:val="00EF5698"/>
    <w:rsid w:val="00EF6188"/>
    <w:rsid w:val="00EF6763"/>
    <w:rsid w:val="00EF694E"/>
    <w:rsid w:val="00EF6EBB"/>
    <w:rsid w:val="00EF6EDD"/>
    <w:rsid w:val="00EF739B"/>
    <w:rsid w:val="00EF79B6"/>
    <w:rsid w:val="00EF7D1B"/>
    <w:rsid w:val="00F00103"/>
    <w:rsid w:val="00F004C3"/>
    <w:rsid w:val="00F00606"/>
    <w:rsid w:val="00F007B3"/>
    <w:rsid w:val="00F00903"/>
    <w:rsid w:val="00F00C58"/>
    <w:rsid w:val="00F00DB1"/>
    <w:rsid w:val="00F00E2A"/>
    <w:rsid w:val="00F00E7C"/>
    <w:rsid w:val="00F012F4"/>
    <w:rsid w:val="00F01619"/>
    <w:rsid w:val="00F0179A"/>
    <w:rsid w:val="00F01834"/>
    <w:rsid w:val="00F01887"/>
    <w:rsid w:val="00F019E5"/>
    <w:rsid w:val="00F01FC8"/>
    <w:rsid w:val="00F02072"/>
    <w:rsid w:val="00F02CB2"/>
    <w:rsid w:val="00F03ADA"/>
    <w:rsid w:val="00F04A24"/>
    <w:rsid w:val="00F05032"/>
    <w:rsid w:val="00F0510E"/>
    <w:rsid w:val="00F05E74"/>
    <w:rsid w:val="00F06DEB"/>
    <w:rsid w:val="00F06F84"/>
    <w:rsid w:val="00F0718B"/>
    <w:rsid w:val="00F0792A"/>
    <w:rsid w:val="00F1016E"/>
    <w:rsid w:val="00F10A9A"/>
    <w:rsid w:val="00F10CC2"/>
    <w:rsid w:val="00F10EF0"/>
    <w:rsid w:val="00F110F0"/>
    <w:rsid w:val="00F11704"/>
    <w:rsid w:val="00F11769"/>
    <w:rsid w:val="00F119C4"/>
    <w:rsid w:val="00F11F22"/>
    <w:rsid w:val="00F1200E"/>
    <w:rsid w:val="00F12E0B"/>
    <w:rsid w:val="00F13034"/>
    <w:rsid w:val="00F13348"/>
    <w:rsid w:val="00F1350C"/>
    <w:rsid w:val="00F1384F"/>
    <w:rsid w:val="00F13F3B"/>
    <w:rsid w:val="00F1437B"/>
    <w:rsid w:val="00F1473A"/>
    <w:rsid w:val="00F14C95"/>
    <w:rsid w:val="00F14D2D"/>
    <w:rsid w:val="00F14DE3"/>
    <w:rsid w:val="00F15075"/>
    <w:rsid w:val="00F1511F"/>
    <w:rsid w:val="00F160DC"/>
    <w:rsid w:val="00F1678A"/>
    <w:rsid w:val="00F16DFD"/>
    <w:rsid w:val="00F17388"/>
    <w:rsid w:val="00F17645"/>
    <w:rsid w:val="00F179CF"/>
    <w:rsid w:val="00F20881"/>
    <w:rsid w:val="00F20DC1"/>
    <w:rsid w:val="00F20E02"/>
    <w:rsid w:val="00F2106C"/>
    <w:rsid w:val="00F2108A"/>
    <w:rsid w:val="00F2130B"/>
    <w:rsid w:val="00F222D2"/>
    <w:rsid w:val="00F2327C"/>
    <w:rsid w:val="00F23C29"/>
    <w:rsid w:val="00F243F1"/>
    <w:rsid w:val="00F24623"/>
    <w:rsid w:val="00F24AA5"/>
    <w:rsid w:val="00F24F1A"/>
    <w:rsid w:val="00F2578C"/>
    <w:rsid w:val="00F259A9"/>
    <w:rsid w:val="00F25C46"/>
    <w:rsid w:val="00F26147"/>
    <w:rsid w:val="00F26746"/>
    <w:rsid w:val="00F26995"/>
    <w:rsid w:val="00F27222"/>
    <w:rsid w:val="00F30496"/>
    <w:rsid w:val="00F30BFC"/>
    <w:rsid w:val="00F31A51"/>
    <w:rsid w:val="00F31AD0"/>
    <w:rsid w:val="00F31E8A"/>
    <w:rsid w:val="00F31F52"/>
    <w:rsid w:val="00F32916"/>
    <w:rsid w:val="00F329C7"/>
    <w:rsid w:val="00F33C44"/>
    <w:rsid w:val="00F33F3A"/>
    <w:rsid w:val="00F3413C"/>
    <w:rsid w:val="00F3423E"/>
    <w:rsid w:val="00F34740"/>
    <w:rsid w:val="00F34883"/>
    <w:rsid w:val="00F34A79"/>
    <w:rsid w:val="00F35485"/>
    <w:rsid w:val="00F35B78"/>
    <w:rsid w:val="00F35C6B"/>
    <w:rsid w:val="00F35F8C"/>
    <w:rsid w:val="00F35FA1"/>
    <w:rsid w:val="00F35FC7"/>
    <w:rsid w:val="00F36660"/>
    <w:rsid w:val="00F3673A"/>
    <w:rsid w:val="00F37164"/>
    <w:rsid w:val="00F37317"/>
    <w:rsid w:val="00F37776"/>
    <w:rsid w:val="00F37778"/>
    <w:rsid w:val="00F37D5A"/>
    <w:rsid w:val="00F407D8"/>
    <w:rsid w:val="00F40AAB"/>
    <w:rsid w:val="00F40E3F"/>
    <w:rsid w:val="00F419AB"/>
    <w:rsid w:val="00F41B7E"/>
    <w:rsid w:val="00F4243B"/>
    <w:rsid w:val="00F428A9"/>
    <w:rsid w:val="00F4294A"/>
    <w:rsid w:val="00F42F77"/>
    <w:rsid w:val="00F43061"/>
    <w:rsid w:val="00F43319"/>
    <w:rsid w:val="00F43B33"/>
    <w:rsid w:val="00F43DEC"/>
    <w:rsid w:val="00F43FB7"/>
    <w:rsid w:val="00F43FD6"/>
    <w:rsid w:val="00F43FEA"/>
    <w:rsid w:val="00F4432D"/>
    <w:rsid w:val="00F443E2"/>
    <w:rsid w:val="00F445EF"/>
    <w:rsid w:val="00F44B0F"/>
    <w:rsid w:val="00F4506B"/>
    <w:rsid w:val="00F4524D"/>
    <w:rsid w:val="00F45285"/>
    <w:rsid w:val="00F4541C"/>
    <w:rsid w:val="00F461EB"/>
    <w:rsid w:val="00F46289"/>
    <w:rsid w:val="00F466EA"/>
    <w:rsid w:val="00F46C9B"/>
    <w:rsid w:val="00F471A6"/>
    <w:rsid w:val="00F47ADA"/>
    <w:rsid w:val="00F503EA"/>
    <w:rsid w:val="00F50B3F"/>
    <w:rsid w:val="00F50D5B"/>
    <w:rsid w:val="00F5104B"/>
    <w:rsid w:val="00F5162E"/>
    <w:rsid w:val="00F529EF"/>
    <w:rsid w:val="00F5354C"/>
    <w:rsid w:val="00F53674"/>
    <w:rsid w:val="00F53757"/>
    <w:rsid w:val="00F53C51"/>
    <w:rsid w:val="00F53F17"/>
    <w:rsid w:val="00F543E4"/>
    <w:rsid w:val="00F54D7C"/>
    <w:rsid w:val="00F55081"/>
    <w:rsid w:val="00F55332"/>
    <w:rsid w:val="00F55CA4"/>
    <w:rsid w:val="00F55E4F"/>
    <w:rsid w:val="00F567DA"/>
    <w:rsid w:val="00F56B5B"/>
    <w:rsid w:val="00F56F52"/>
    <w:rsid w:val="00F57676"/>
    <w:rsid w:val="00F5779A"/>
    <w:rsid w:val="00F5780B"/>
    <w:rsid w:val="00F57FFD"/>
    <w:rsid w:val="00F60806"/>
    <w:rsid w:val="00F6128B"/>
    <w:rsid w:val="00F612F5"/>
    <w:rsid w:val="00F617FF"/>
    <w:rsid w:val="00F61C0E"/>
    <w:rsid w:val="00F63010"/>
    <w:rsid w:val="00F63266"/>
    <w:rsid w:val="00F635C7"/>
    <w:rsid w:val="00F63DE6"/>
    <w:rsid w:val="00F64194"/>
    <w:rsid w:val="00F64AD0"/>
    <w:rsid w:val="00F6541C"/>
    <w:rsid w:val="00F65C2A"/>
    <w:rsid w:val="00F660E4"/>
    <w:rsid w:val="00F662A7"/>
    <w:rsid w:val="00F66572"/>
    <w:rsid w:val="00F66668"/>
    <w:rsid w:val="00F666FE"/>
    <w:rsid w:val="00F667B6"/>
    <w:rsid w:val="00F67021"/>
    <w:rsid w:val="00F67061"/>
    <w:rsid w:val="00F671A8"/>
    <w:rsid w:val="00F67D2C"/>
    <w:rsid w:val="00F701DE"/>
    <w:rsid w:val="00F703AB"/>
    <w:rsid w:val="00F70926"/>
    <w:rsid w:val="00F70CE0"/>
    <w:rsid w:val="00F70F6B"/>
    <w:rsid w:val="00F71410"/>
    <w:rsid w:val="00F717FC"/>
    <w:rsid w:val="00F719BF"/>
    <w:rsid w:val="00F71F3C"/>
    <w:rsid w:val="00F7228B"/>
    <w:rsid w:val="00F72959"/>
    <w:rsid w:val="00F72E02"/>
    <w:rsid w:val="00F7332B"/>
    <w:rsid w:val="00F73807"/>
    <w:rsid w:val="00F73F7B"/>
    <w:rsid w:val="00F7409D"/>
    <w:rsid w:val="00F74862"/>
    <w:rsid w:val="00F74FA6"/>
    <w:rsid w:val="00F750F1"/>
    <w:rsid w:val="00F75A1F"/>
    <w:rsid w:val="00F761B8"/>
    <w:rsid w:val="00F7623E"/>
    <w:rsid w:val="00F763E8"/>
    <w:rsid w:val="00F76578"/>
    <w:rsid w:val="00F767AE"/>
    <w:rsid w:val="00F76B4B"/>
    <w:rsid w:val="00F774F4"/>
    <w:rsid w:val="00F77797"/>
    <w:rsid w:val="00F777ED"/>
    <w:rsid w:val="00F77D82"/>
    <w:rsid w:val="00F77E0F"/>
    <w:rsid w:val="00F800A7"/>
    <w:rsid w:val="00F802CC"/>
    <w:rsid w:val="00F817E7"/>
    <w:rsid w:val="00F8192C"/>
    <w:rsid w:val="00F81A8A"/>
    <w:rsid w:val="00F81D13"/>
    <w:rsid w:val="00F81D47"/>
    <w:rsid w:val="00F81D80"/>
    <w:rsid w:val="00F81FA9"/>
    <w:rsid w:val="00F82B3F"/>
    <w:rsid w:val="00F83086"/>
    <w:rsid w:val="00F83DE1"/>
    <w:rsid w:val="00F83F76"/>
    <w:rsid w:val="00F8488E"/>
    <w:rsid w:val="00F84DB6"/>
    <w:rsid w:val="00F8512C"/>
    <w:rsid w:val="00F85226"/>
    <w:rsid w:val="00F85B0A"/>
    <w:rsid w:val="00F85F38"/>
    <w:rsid w:val="00F86AC9"/>
    <w:rsid w:val="00F8717F"/>
    <w:rsid w:val="00F874C2"/>
    <w:rsid w:val="00F877EC"/>
    <w:rsid w:val="00F87A1D"/>
    <w:rsid w:val="00F90815"/>
    <w:rsid w:val="00F90825"/>
    <w:rsid w:val="00F90B67"/>
    <w:rsid w:val="00F90C76"/>
    <w:rsid w:val="00F90E82"/>
    <w:rsid w:val="00F910E4"/>
    <w:rsid w:val="00F91368"/>
    <w:rsid w:val="00F91A9B"/>
    <w:rsid w:val="00F91B3F"/>
    <w:rsid w:val="00F92279"/>
    <w:rsid w:val="00F9251A"/>
    <w:rsid w:val="00F92ABF"/>
    <w:rsid w:val="00F930BC"/>
    <w:rsid w:val="00F936A2"/>
    <w:rsid w:val="00F936AB"/>
    <w:rsid w:val="00F93823"/>
    <w:rsid w:val="00F93CD1"/>
    <w:rsid w:val="00F93E55"/>
    <w:rsid w:val="00F93F46"/>
    <w:rsid w:val="00F93FB9"/>
    <w:rsid w:val="00F940A0"/>
    <w:rsid w:val="00F94230"/>
    <w:rsid w:val="00F9427F"/>
    <w:rsid w:val="00F943E8"/>
    <w:rsid w:val="00F9563E"/>
    <w:rsid w:val="00F957FB"/>
    <w:rsid w:val="00F95D76"/>
    <w:rsid w:val="00F9637F"/>
    <w:rsid w:val="00F9644E"/>
    <w:rsid w:val="00F967B3"/>
    <w:rsid w:val="00F96E7C"/>
    <w:rsid w:val="00F9706A"/>
    <w:rsid w:val="00F971A6"/>
    <w:rsid w:val="00F97BDF"/>
    <w:rsid w:val="00F97DCE"/>
    <w:rsid w:val="00FA0AFB"/>
    <w:rsid w:val="00FA0F25"/>
    <w:rsid w:val="00FA129D"/>
    <w:rsid w:val="00FA1762"/>
    <w:rsid w:val="00FA1ACF"/>
    <w:rsid w:val="00FA1BAE"/>
    <w:rsid w:val="00FA1E9B"/>
    <w:rsid w:val="00FA2194"/>
    <w:rsid w:val="00FA2695"/>
    <w:rsid w:val="00FA2A69"/>
    <w:rsid w:val="00FA38EC"/>
    <w:rsid w:val="00FA3F3C"/>
    <w:rsid w:val="00FA4689"/>
    <w:rsid w:val="00FA4D11"/>
    <w:rsid w:val="00FA5683"/>
    <w:rsid w:val="00FA56C6"/>
    <w:rsid w:val="00FA5C5C"/>
    <w:rsid w:val="00FA6651"/>
    <w:rsid w:val="00FA694C"/>
    <w:rsid w:val="00FA6A55"/>
    <w:rsid w:val="00FA7085"/>
    <w:rsid w:val="00FA7967"/>
    <w:rsid w:val="00FA7F09"/>
    <w:rsid w:val="00FA7F62"/>
    <w:rsid w:val="00FB05A3"/>
    <w:rsid w:val="00FB05B2"/>
    <w:rsid w:val="00FB0607"/>
    <w:rsid w:val="00FB110F"/>
    <w:rsid w:val="00FB1989"/>
    <w:rsid w:val="00FB209E"/>
    <w:rsid w:val="00FB21A1"/>
    <w:rsid w:val="00FB2C49"/>
    <w:rsid w:val="00FB3464"/>
    <w:rsid w:val="00FB34D0"/>
    <w:rsid w:val="00FB4186"/>
    <w:rsid w:val="00FB4324"/>
    <w:rsid w:val="00FB4B52"/>
    <w:rsid w:val="00FB4C99"/>
    <w:rsid w:val="00FB53B6"/>
    <w:rsid w:val="00FB61EB"/>
    <w:rsid w:val="00FB6232"/>
    <w:rsid w:val="00FB67E1"/>
    <w:rsid w:val="00FB680A"/>
    <w:rsid w:val="00FB7030"/>
    <w:rsid w:val="00FC0008"/>
    <w:rsid w:val="00FC0298"/>
    <w:rsid w:val="00FC02B4"/>
    <w:rsid w:val="00FC0D2D"/>
    <w:rsid w:val="00FC13A4"/>
    <w:rsid w:val="00FC1C17"/>
    <w:rsid w:val="00FC27AE"/>
    <w:rsid w:val="00FC31CF"/>
    <w:rsid w:val="00FC3391"/>
    <w:rsid w:val="00FC36B4"/>
    <w:rsid w:val="00FC3E09"/>
    <w:rsid w:val="00FC42C7"/>
    <w:rsid w:val="00FC4408"/>
    <w:rsid w:val="00FC476F"/>
    <w:rsid w:val="00FC4F39"/>
    <w:rsid w:val="00FC52EC"/>
    <w:rsid w:val="00FC5A81"/>
    <w:rsid w:val="00FC656C"/>
    <w:rsid w:val="00FC661F"/>
    <w:rsid w:val="00FC6707"/>
    <w:rsid w:val="00FC6B6D"/>
    <w:rsid w:val="00FC73BC"/>
    <w:rsid w:val="00FC7578"/>
    <w:rsid w:val="00FC7CAC"/>
    <w:rsid w:val="00FC7E66"/>
    <w:rsid w:val="00FD0283"/>
    <w:rsid w:val="00FD0486"/>
    <w:rsid w:val="00FD069A"/>
    <w:rsid w:val="00FD0B92"/>
    <w:rsid w:val="00FD16AD"/>
    <w:rsid w:val="00FD17B3"/>
    <w:rsid w:val="00FD1C22"/>
    <w:rsid w:val="00FD262E"/>
    <w:rsid w:val="00FD27AF"/>
    <w:rsid w:val="00FD2807"/>
    <w:rsid w:val="00FD2BFA"/>
    <w:rsid w:val="00FD3000"/>
    <w:rsid w:val="00FD45F0"/>
    <w:rsid w:val="00FD48FB"/>
    <w:rsid w:val="00FD4C5F"/>
    <w:rsid w:val="00FD55BF"/>
    <w:rsid w:val="00FD5F94"/>
    <w:rsid w:val="00FD604A"/>
    <w:rsid w:val="00FD60E4"/>
    <w:rsid w:val="00FD6685"/>
    <w:rsid w:val="00FD694A"/>
    <w:rsid w:val="00FD6DE7"/>
    <w:rsid w:val="00FD6FD0"/>
    <w:rsid w:val="00FD737B"/>
    <w:rsid w:val="00FD785A"/>
    <w:rsid w:val="00FD7B12"/>
    <w:rsid w:val="00FD7EB6"/>
    <w:rsid w:val="00FE01E8"/>
    <w:rsid w:val="00FE074E"/>
    <w:rsid w:val="00FE0DF2"/>
    <w:rsid w:val="00FE12C1"/>
    <w:rsid w:val="00FE1835"/>
    <w:rsid w:val="00FE1A6E"/>
    <w:rsid w:val="00FE2744"/>
    <w:rsid w:val="00FE2964"/>
    <w:rsid w:val="00FE2A64"/>
    <w:rsid w:val="00FE2E9A"/>
    <w:rsid w:val="00FE301E"/>
    <w:rsid w:val="00FE31CF"/>
    <w:rsid w:val="00FE3265"/>
    <w:rsid w:val="00FE3BE7"/>
    <w:rsid w:val="00FE3C29"/>
    <w:rsid w:val="00FE4026"/>
    <w:rsid w:val="00FE4656"/>
    <w:rsid w:val="00FE4D68"/>
    <w:rsid w:val="00FE5163"/>
    <w:rsid w:val="00FE53CB"/>
    <w:rsid w:val="00FE5E05"/>
    <w:rsid w:val="00FE5F1C"/>
    <w:rsid w:val="00FE630C"/>
    <w:rsid w:val="00FE6469"/>
    <w:rsid w:val="00FE6689"/>
    <w:rsid w:val="00FE6822"/>
    <w:rsid w:val="00FE6A04"/>
    <w:rsid w:val="00FE6A80"/>
    <w:rsid w:val="00FE7072"/>
    <w:rsid w:val="00FE71E1"/>
    <w:rsid w:val="00FE72F9"/>
    <w:rsid w:val="00FE78AC"/>
    <w:rsid w:val="00FE7B4D"/>
    <w:rsid w:val="00FE7B7A"/>
    <w:rsid w:val="00FF05F5"/>
    <w:rsid w:val="00FF10D0"/>
    <w:rsid w:val="00FF21EE"/>
    <w:rsid w:val="00FF2464"/>
    <w:rsid w:val="00FF252E"/>
    <w:rsid w:val="00FF2C4E"/>
    <w:rsid w:val="00FF340F"/>
    <w:rsid w:val="00FF3680"/>
    <w:rsid w:val="00FF3A7A"/>
    <w:rsid w:val="00FF3ABA"/>
    <w:rsid w:val="00FF3BE7"/>
    <w:rsid w:val="00FF3DE2"/>
    <w:rsid w:val="00FF421E"/>
    <w:rsid w:val="00FF4D18"/>
    <w:rsid w:val="00FF4F3A"/>
    <w:rsid w:val="00FF5129"/>
    <w:rsid w:val="00FF5159"/>
    <w:rsid w:val="00FF5212"/>
    <w:rsid w:val="00FF58CC"/>
    <w:rsid w:val="00FF595E"/>
    <w:rsid w:val="00FF61EB"/>
    <w:rsid w:val="00FF6654"/>
    <w:rsid w:val="00FF6742"/>
    <w:rsid w:val="00FF6B38"/>
    <w:rsid w:val="00FF6E7A"/>
    <w:rsid w:val="00FF7900"/>
    <w:rsid w:val="00FF7A83"/>
    <w:rsid w:val="00FF7B7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51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785A"/>
    <w:pPr>
      <w:snapToGrid w:val="0"/>
      <w:spacing w:before="80" w:after="80" w:line="300" w:lineRule="auto"/>
      <w:ind w:left="1699"/>
    </w:pPr>
    <w:rPr>
      <w:rFonts w:ascii="Helvetica" w:hAnsi="Helvetica" w:cs="Helvetica"/>
      <w:sz w:val="18"/>
      <w:szCs w:val="18"/>
    </w:rPr>
  </w:style>
  <w:style w:type="paragraph" w:styleId="1">
    <w:name w:val="heading 1"/>
    <w:aliases w:val="heading 1,标题 1 Char,H1,PIM 1,h1,1st level,Section Head,l1,Heading 0,&amp;3,List level 1,1,H11,H12,H13,H14,H15,H16,H17,标书1,h11,heading 1TOC,Header 1,Header1,SAHeading 1,Head1,Heading apps,123321,H111,H121,H131,H141,H151,H161,H18,H112,H122,H132,H142,H152"/>
    <w:next w:val="2"/>
    <w:qFormat/>
    <w:rsid w:val="00321D1F"/>
    <w:pPr>
      <w:keepNext/>
      <w:numPr>
        <w:numId w:val="2"/>
      </w:numPr>
      <w:spacing w:before="240" w:after="240"/>
      <w:ind w:left="431" w:hanging="431"/>
      <w:jc w:val="both"/>
      <w:outlineLvl w:val="0"/>
    </w:pPr>
    <w:rPr>
      <w:rFonts w:ascii="Arial" w:eastAsia="黑体" w:hAnsi="Arial"/>
      <w:b/>
      <w:sz w:val="32"/>
      <w:szCs w:val="32"/>
    </w:rPr>
  </w:style>
  <w:style w:type="paragraph" w:styleId="2">
    <w:name w:val="heading 2"/>
    <w:aliases w:val="标题 2 Char,heading 2 Char,heading 2 Char Char,标题 2 Char1 Char,标题 2 Char Char1 Char,标题 2 Char2 Char Char Char,标题 2 Char Char1 Char Char Char,heading 2 Char Char Char Char Char Char,标题 2 Char1 Char Char Char Char,标题 2 Char Char Char Char Char Char,H2"/>
    <w:next w:val="a"/>
    <w:qFormat/>
    <w:rsid w:val="00D15772"/>
    <w:pPr>
      <w:keepNext/>
      <w:numPr>
        <w:ilvl w:val="1"/>
        <w:numId w:val="2"/>
      </w:numPr>
      <w:spacing w:before="240" w:after="240"/>
      <w:jc w:val="both"/>
      <w:outlineLvl w:val="1"/>
    </w:pPr>
    <w:rPr>
      <w:rFonts w:ascii="Arial" w:eastAsia="黑体" w:hAnsi="Arial"/>
      <w:sz w:val="24"/>
      <w:szCs w:val="24"/>
    </w:rPr>
  </w:style>
  <w:style w:type="paragraph" w:styleId="3">
    <w:name w:val="heading 3"/>
    <w:aliases w:val="heading 3, Char,1.1.1 标题 3 Char Char,标题 3 Char Char Char Char,标题 3 Char Char1,标题 3 Char Char Char,标题 3 Char Char,1.1.1标题 3 Char,h3,H3,level_3,PIM 3,Level 3 Head,Heading 3 - old,sect1.2.3,sect1.2.31,sect1.2.32,sect1.2.311,sect1.2.33,sect1.2.312,bh,3"/>
    <w:basedOn w:val="a"/>
    <w:next w:val="a"/>
    <w:qFormat/>
    <w:rsid w:val="00312F11"/>
    <w:pPr>
      <w:keepNext/>
      <w:keepLines/>
      <w:numPr>
        <w:ilvl w:val="2"/>
        <w:numId w:val="2"/>
      </w:numPr>
      <w:spacing w:before="260" w:after="260" w:line="416" w:lineRule="auto"/>
      <w:jc w:val="both"/>
      <w:outlineLvl w:val="2"/>
    </w:pPr>
    <w:rPr>
      <w:rFonts w:ascii="Arial" w:eastAsia="Arial" w:hAnsi="Arial"/>
      <w:bCs/>
      <w:kern w:val="2"/>
      <w:sz w:val="24"/>
      <w:szCs w:val="24"/>
    </w:rPr>
  </w:style>
  <w:style w:type="paragraph" w:styleId="40">
    <w:name w:val="heading 4"/>
    <w:basedOn w:val="a"/>
    <w:next w:val="a"/>
    <w:link w:val="4Char"/>
    <w:qFormat/>
    <w:rsid w:val="00C7746B"/>
    <w:pPr>
      <w:keepNext/>
      <w:spacing w:before="160" w:after="160"/>
      <w:ind w:left="2126" w:hanging="425"/>
      <w:outlineLvl w:val="3"/>
    </w:pPr>
    <w:rPr>
      <w:rFonts w:eastAsia="黑体"/>
      <w:color w:val="000000"/>
      <w:sz w:val="20"/>
    </w:rPr>
  </w:style>
  <w:style w:type="paragraph" w:styleId="5">
    <w:name w:val="heading 5"/>
    <w:aliases w:val="dash,ds,dd,H5,h5,heading 5,PIM 5,5,H5-Heading 5,Heading5,l5,heading5,H5-Heading 5&#10;,标题 5 Char Char,第四层条,ITT t5,PA Pico Section,Level 3 - i,Roman list,L5,Normal Text,l4,Second Subheading,口,口1,口2,标题 5(ALT+5),l5+toc5,Numbered Sub-list,一,dash1"/>
    <w:basedOn w:val="a"/>
    <w:link w:val="5Char"/>
    <w:qFormat/>
    <w:rsid w:val="00C7746B"/>
    <w:pPr>
      <w:tabs>
        <w:tab w:val="num" w:pos="2211"/>
      </w:tabs>
      <w:ind w:left="2211" w:hanging="510"/>
      <w:outlineLvl w:val="4"/>
    </w:pPr>
    <w:rPr>
      <w:rFonts w:ascii="Arial" w:hAnsi="Arial" w:cs="Arial"/>
      <w:szCs w:val="21"/>
    </w:rPr>
  </w:style>
  <w:style w:type="paragraph" w:styleId="6">
    <w:name w:val="heading 6"/>
    <w:basedOn w:val="a"/>
    <w:next w:val="a"/>
    <w:link w:val="6Char"/>
    <w:semiHidden/>
    <w:unhideWhenUsed/>
    <w:qFormat/>
    <w:rsid w:val="00C7746B"/>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ble">
    <w:name w:val="Table"/>
    <w:next w:val="a"/>
    <w:rsid w:val="00312F11"/>
    <w:pPr>
      <w:keepLines/>
      <w:numPr>
        <w:ilvl w:val="8"/>
        <w:numId w:val="1"/>
      </w:numPr>
      <w:tabs>
        <w:tab w:val="num" w:pos="360"/>
      </w:tabs>
      <w:spacing w:beforeLines="100"/>
      <w:ind w:left="0"/>
      <w:jc w:val="center"/>
    </w:pPr>
    <w:rPr>
      <w:rFonts w:ascii="Arial" w:hAnsi="Arial"/>
      <w:sz w:val="18"/>
      <w:szCs w:val="18"/>
    </w:rPr>
  </w:style>
  <w:style w:type="paragraph" w:customStyle="1" w:styleId="TableText">
    <w:name w:val="Table Text"/>
    <w:rsid w:val="00652515"/>
    <w:pPr>
      <w:tabs>
        <w:tab w:val="decimal" w:pos="0"/>
      </w:tabs>
    </w:pPr>
    <w:rPr>
      <w:rFonts w:ascii="Arial" w:hAnsi="Arial"/>
      <w:noProof/>
      <w:sz w:val="21"/>
      <w:szCs w:val="21"/>
    </w:rPr>
  </w:style>
  <w:style w:type="paragraph" w:customStyle="1" w:styleId="TableHeader">
    <w:name w:val="Table Header"/>
    <w:rsid w:val="00321D1F"/>
    <w:pPr>
      <w:jc w:val="center"/>
    </w:pPr>
    <w:rPr>
      <w:rFonts w:ascii="Arial" w:hAnsi="Arial"/>
      <w:b/>
      <w:sz w:val="21"/>
      <w:szCs w:val="21"/>
    </w:rPr>
  </w:style>
  <w:style w:type="table" w:customStyle="1" w:styleId="TableStyle">
    <w:name w:val="Table Style"/>
    <w:basedOn w:val="a1"/>
    <w:rsid w:val="00887792"/>
    <w:pPr>
      <w:jc w:val="both"/>
    </w:pPr>
    <w:rPr>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paragraph" w:styleId="a3">
    <w:name w:val="Balloon Text"/>
    <w:basedOn w:val="a"/>
    <w:link w:val="Char"/>
    <w:rsid w:val="00E20B00"/>
    <w:pPr>
      <w:spacing w:line="240" w:lineRule="auto"/>
    </w:pPr>
  </w:style>
  <w:style w:type="paragraph" w:customStyle="1" w:styleId="FigureStyle">
    <w:name w:val="Figure Style"/>
    <w:basedOn w:val="a"/>
    <w:rsid w:val="00321D1F"/>
    <w:pPr>
      <w:keepNext/>
      <w:ind w:left="0"/>
      <w:jc w:val="center"/>
    </w:pPr>
  </w:style>
  <w:style w:type="paragraph" w:customStyle="1" w:styleId="DocumentTitle">
    <w:name w:val="Document Title"/>
    <w:basedOn w:val="a"/>
    <w:rsid w:val="00321D1F"/>
    <w:pPr>
      <w:tabs>
        <w:tab w:val="left" w:pos="0"/>
      </w:tabs>
      <w:spacing w:before="300" w:after="300"/>
      <w:ind w:left="0"/>
      <w:jc w:val="center"/>
    </w:pPr>
    <w:rPr>
      <w:rFonts w:ascii="Arial" w:eastAsia="黑体" w:hAnsi="Arial"/>
      <w:sz w:val="36"/>
      <w:szCs w:val="36"/>
    </w:rPr>
  </w:style>
  <w:style w:type="paragraph" w:styleId="a4">
    <w:name w:val="footer"/>
    <w:rsid w:val="00321D1F"/>
    <w:pPr>
      <w:tabs>
        <w:tab w:val="center" w:pos="4510"/>
        <w:tab w:val="right" w:pos="9020"/>
      </w:tabs>
    </w:pPr>
    <w:rPr>
      <w:rFonts w:ascii="Arial" w:hAnsi="Arial"/>
      <w:sz w:val="18"/>
      <w:szCs w:val="18"/>
    </w:rPr>
  </w:style>
  <w:style w:type="paragraph" w:styleId="a5">
    <w:name w:val="header"/>
    <w:rsid w:val="00AB1206"/>
    <w:pPr>
      <w:tabs>
        <w:tab w:val="center" w:pos="4153"/>
        <w:tab w:val="right" w:pos="8306"/>
      </w:tabs>
      <w:snapToGrid w:val="0"/>
      <w:jc w:val="both"/>
    </w:pPr>
    <w:rPr>
      <w:rFonts w:ascii="Arial" w:hAnsi="Arial"/>
      <w:sz w:val="18"/>
      <w:szCs w:val="18"/>
    </w:rPr>
  </w:style>
  <w:style w:type="character" w:customStyle="1" w:styleId="Char">
    <w:name w:val="批注框文本 Char"/>
    <w:basedOn w:val="a0"/>
    <w:link w:val="a3"/>
    <w:rsid w:val="00E20B00"/>
    <w:rPr>
      <w:rFonts w:eastAsia="Times New Roman"/>
      <w:sz w:val="18"/>
      <w:szCs w:val="18"/>
    </w:rPr>
  </w:style>
  <w:style w:type="paragraph" w:customStyle="1" w:styleId="NotesHeader">
    <w:name w:val="Notes Header"/>
    <w:basedOn w:val="a"/>
    <w:rsid w:val="00887792"/>
    <w:pPr>
      <w:pBdr>
        <w:top w:val="single" w:sz="4" w:space="1" w:color="000000"/>
      </w:pBdr>
      <w:jc w:val="both"/>
    </w:pPr>
    <w:rPr>
      <w:rFonts w:ascii="Arial" w:eastAsia="黑体" w:hAnsi="Arial"/>
    </w:rPr>
  </w:style>
  <w:style w:type="paragraph" w:customStyle="1" w:styleId="NotesText">
    <w:name w:val="Notes Text"/>
    <w:basedOn w:val="a"/>
    <w:rsid w:val="00887792"/>
    <w:pPr>
      <w:pBdr>
        <w:bottom w:val="single" w:sz="4" w:space="1" w:color="000000"/>
      </w:pBdr>
      <w:ind w:firstLine="360"/>
      <w:jc w:val="both"/>
    </w:pPr>
    <w:rPr>
      <w:rFonts w:ascii="Arial" w:eastAsia="楷体_GB2312" w:hAnsi="Arial"/>
    </w:rPr>
  </w:style>
  <w:style w:type="paragraph" w:customStyle="1" w:styleId="CompilingAdvice">
    <w:name w:val="Compiling Advice"/>
    <w:basedOn w:val="a"/>
    <w:rsid w:val="006E4444"/>
    <w:rPr>
      <w:rFonts w:ascii="Arial" w:hAnsi="Arial" w:cs="Arial"/>
      <w:i/>
      <w:color w:val="0000FF"/>
    </w:rPr>
  </w:style>
  <w:style w:type="paragraph" w:customStyle="1" w:styleId="Figure">
    <w:name w:val="Figure"/>
    <w:basedOn w:val="a"/>
    <w:rsid w:val="00312F11"/>
    <w:pPr>
      <w:numPr>
        <w:ilvl w:val="7"/>
        <w:numId w:val="1"/>
      </w:numPr>
      <w:ind w:left="0"/>
      <w:jc w:val="center"/>
    </w:pPr>
  </w:style>
  <w:style w:type="character" w:customStyle="1" w:styleId="4Char">
    <w:name w:val="标题 4 Char"/>
    <w:basedOn w:val="a0"/>
    <w:link w:val="40"/>
    <w:rsid w:val="00C7746B"/>
    <w:rPr>
      <w:rFonts w:ascii="Helvetica" w:eastAsia="黑体" w:hAnsi="Helvetica" w:cs="Helvetica"/>
      <w:color w:val="000000"/>
      <w:szCs w:val="18"/>
    </w:rPr>
  </w:style>
  <w:style w:type="character" w:customStyle="1" w:styleId="5Char">
    <w:name w:val="标题 5 Char"/>
    <w:aliases w:val="dash Char,ds Char,dd Char,H5 Char,h5 Char,heading 5 Char,PIM 5 Char,5 Char,H5-Heading 5 Char,Heading5 Char,l5 Char,heading5 Char,H5-Heading 5&#10; Char,标题 5 Char Char Char,第四层条 Char,ITT t5 Char,PA Pico Section Char,Level 3 - i Char,Roman list Char"/>
    <w:basedOn w:val="a0"/>
    <w:link w:val="5"/>
    <w:rsid w:val="00C7746B"/>
    <w:rPr>
      <w:rFonts w:ascii="Arial" w:hAnsi="Arial" w:cs="Arial"/>
      <w:sz w:val="18"/>
      <w:szCs w:val="21"/>
    </w:rPr>
  </w:style>
  <w:style w:type="character" w:styleId="a6">
    <w:name w:val="Hyperlink"/>
    <w:basedOn w:val="a0"/>
    <w:uiPriority w:val="99"/>
    <w:rsid w:val="00C7746B"/>
    <w:rPr>
      <w:color w:val="0000FF"/>
      <w:u w:val="single"/>
    </w:rPr>
  </w:style>
  <w:style w:type="paragraph" w:customStyle="1" w:styleId="CoverTableText">
    <w:name w:val="Cover Table Text"/>
    <w:basedOn w:val="a"/>
    <w:rsid w:val="00C7746B"/>
    <w:pPr>
      <w:ind w:left="0"/>
      <w:jc w:val="center"/>
    </w:pPr>
  </w:style>
  <w:style w:type="paragraph" w:customStyle="1" w:styleId="FigureDescription">
    <w:name w:val="Figure Description"/>
    <w:basedOn w:val="a"/>
    <w:next w:val="a"/>
    <w:rsid w:val="00C7746B"/>
    <w:pPr>
      <w:spacing w:after="320"/>
      <w:ind w:left="0" w:firstLine="1701"/>
      <w:jc w:val="center"/>
    </w:pPr>
    <w:rPr>
      <w:rFonts w:eastAsia="黑体" w:cs="Arial"/>
    </w:rPr>
  </w:style>
  <w:style w:type="paragraph" w:customStyle="1" w:styleId="TableDescription">
    <w:name w:val="Table Description"/>
    <w:basedOn w:val="a"/>
    <w:next w:val="a"/>
    <w:rsid w:val="00C7746B"/>
    <w:pPr>
      <w:keepNext/>
      <w:spacing w:before="160" w:line="240" w:lineRule="auto"/>
      <w:ind w:left="0" w:firstLine="1701"/>
      <w:jc w:val="center"/>
    </w:pPr>
    <w:rPr>
      <w:rFonts w:eastAsia="黑体" w:cs="Arial"/>
    </w:rPr>
  </w:style>
  <w:style w:type="paragraph" w:styleId="10">
    <w:name w:val="toc 1"/>
    <w:basedOn w:val="a"/>
    <w:next w:val="21"/>
    <w:autoRedefine/>
    <w:uiPriority w:val="39"/>
    <w:rsid w:val="00C7746B"/>
    <w:pPr>
      <w:keepNext/>
      <w:tabs>
        <w:tab w:val="right" w:leader="dot" w:pos="8789"/>
      </w:tabs>
      <w:snapToGrid/>
      <w:spacing w:before="100" w:after="0" w:line="240" w:lineRule="auto"/>
      <w:ind w:left="0"/>
      <w:textAlignment w:val="baseline"/>
    </w:pPr>
    <w:rPr>
      <w:rFonts w:eastAsia="黑体"/>
      <w:noProof/>
      <w:sz w:val="20"/>
    </w:rPr>
  </w:style>
  <w:style w:type="paragraph" w:styleId="21">
    <w:name w:val="toc 2"/>
    <w:basedOn w:val="a"/>
    <w:next w:val="a"/>
    <w:autoRedefine/>
    <w:uiPriority w:val="39"/>
    <w:rsid w:val="00C7746B"/>
    <w:pPr>
      <w:tabs>
        <w:tab w:val="right" w:leader="dot" w:pos="8789"/>
      </w:tabs>
      <w:snapToGrid/>
      <w:spacing w:before="60" w:after="0" w:line="240" w:lineRule="auto"/>
      <w:ind w:left="420"/>
    </w:pPr>
    <w:rPr>
      <w:noProof/>
      <w:sz w:val="20"/>
      <w:szCs w:val="20"/>
    </w:rPr>
  </w:style>
  <w:style w:type="paragraph" w:customStyle="1" w:styleId="Code">
    <w:name w:val="Code"/>
    <w:basedOn w:val="a"/>
    <w:rsid w:val="00C7746B"/>
    <w:pPr>
      <w:shd w:val="clear" w:color="auto" w:fill="E0E0E0"/>
      <w:snapToGrid/>
      <w:spacing w:before="0" w:after="0" w:line="240" w:lineRule="auto"/>
      <w:ind w:left="561"/>
    </w:pPr>
    <w:rPr>
      <w:rFonts w:ascii="Courier New" w:eastAsia="Times New Roman" w:hAnsi="Courier New" w:cs="Angsana New"/>
      <w:bCs/>
      <w:iCs/>
      <w:sz w:val="20"/>
      <w:szCs w:val="20"/>
      <w:lang w:val="en-GB" w:eastAsia="en-US"/>
    </w:rPr>
  </w:style>
  <w:style w:type="paragraph" w:customStyle="1" w:styleId="a7">
    <w:name w:val="表格文本"/>
    <w:link w:val="Char0"/>
    <w:rsid w:val="00C7746B"/>
    <w:pPr>
      <w:tabs>
        <w:tab w:val="decimal" w:pos="0"/>
      </w:tabs>
    </w:pPr>
    <w:rPr>
      <w:rFonts w:ascii="Arial" w:hAnsi="Arial"/>
      <w:noProof/>
      <w:sz w:val="21"/>
      <w:szCs w:val="21"/>
    </w:rPr>
  </w:style>
  <w:style w:type="character" w:customStyle="1" w:styleId="Char0">
    <w:name w:val="表格文本 Char"/>
    <w:basedOn w:val="a0"/>
    <w:link w:val="a7"/>
    <w:rsid w:val="00C7746B"/>
    <w:rPr>
      <w:rFonts w:ascii="Arial" w:hAnsi="Arial"/>
      <w:noProof/>
      <w:sz w:val="21"/>
      <w:szCs w:val="21"/>
    </w:rPr>
  </w:style>
  <w:style w:type="paragraph" w:customStyle="1" w:styleId="a8">
    <w:name w:val="封面表格文本"/>
    <w:basedOn w:val="a"/>
    <w:rsid w:val="00C7746B"/>
    <w:pPr>
      <w:keepNext/>
      <w:widowControl w:val="0"/>
      <w:autoSpaceDE w:val="0"/>
      <w:autoSpaceDN w:val="0"/>
      <w:adjustRightInd w:val="0"/>
      <w:snapToGrid/>
      <w:spacing w:before="0" w:after="0" w:line="240" w:lineRule="auto"/>
      <w:ind w:left="0"/>
      <w:jc w:val="center"/>
    </w:pPr>
    <w:rPr>
      <w:rFonts w:ascii="Arial" w:hAnsi="Arial" w:cs="Times New Roman"/>
      <w:bCs/>
      <w:lang w:val="en-GB"/>
    </w:rPr>
  </w:style>
  <w:style w:type="paragraph" w:customStyle="1" w:styleId="a9">
    <w:name w:val="缺省文本"/>
    <w:basedOn w:val="a"/>
    <w:link w:val="Char1"/>
    <w:rsid w:val="00C7746B"/>
    <w:pPr>
      <w:keepNext/>
      <w:widowControl w:val="0"/>
      <w:autoSpaceDE w:val="0"/>
      <w:autoSpaceDN w:val="0"/>
      <w:adjustRightInd w:val="0"/>
      <w:snapToGrid/>
      <w:spacing w:before="0" w:after="0" w:line="360" w:lineRule="auto"/>
      <w:ind w:leftChars="-55" w:left="-110" w:rightChars="5" w:right="10" w:firstLineChars="55" w:firstLine="110"/>
      <w:jc w:val="both"/>
    </w:pPr>
    <w:rPr>
      <w:rFonts w:ascii="Arial" w:hAnsi="Arial" w:cs="Times New Roman"/>
      <w:bCs/>
      <w:lang w:val="en-GB"/>
    </w:rPr>
  </w:style>
  <w:style w:type="paragraph" w:customStyle="1" w:styleId="aa">
    <w:name w:val="封面华为技术"/>
    <w:basedOn w:val="a"/>
    <w:autoRedefine/>
    <w:rsid w:val="00C7746B"/>
    <w:pPr>
      <w:widowControl w:val="0"/>
      <w:autoSpaceDE w:val="0"/>
      <w:autoSpaceDN w:val="0"/>
      <w:adjustRightInd w:val="0"/>
      <w:snapToGrid/>
      <w:spacing w:before="0" w:after="0" w:line="360" w:lineRule="auto"/>
      <w:ind w:leftChars="-55" w:left="-110" w:rightChars="5" w:right="10" w:firstLineChars="55" w:firstLine="110"/>
      <w:jc w:val="center"/>
    </w:pPr>
    <w:rPr>
      <w:rFonts w:ascii="Arial" w:eastAsia="黑体" w:hAnsi="Arial" w:cs="Times New Roman"/>
      <w:bCs/>
      <w:sz w:val="32"/>
      <w:szCs w:val="32"/>
      <w:lang w:val="en-GB"/>
    </w:rPr>
  </w:style>
  <w:style w:type="paragraph" w:customStyle="1" w:styleId="CoverDocumentTitle">
    <w:name w:val="Cover Document Title"/>
    <w:basedOn w:val="a"/>
    <w:rsid w:val="00C7746B"/>
    <w:pPr>
      <w:widowControl w:val="0"/>
      <w:autoSpaceDE w:val="0"/>
      <w:autoSpaceDN w:val="0"/>
      <w:adjustRightInd w:val="0"/>
      <w:snapToGrid/>
      <w:spacing w:before="0" w:after="120" w:line="360" w:lineRule="auto"/>
      <w:ind w:left="0"/>
      <w:jc w:val="center"/>
    </w:pPr>
    <w:rPr>
      <w:rFonts w:ascii="Arial" w:eastAsia="黑体" w:hAnsi="Arial" w:cs="Times New Roman"/>
      <w:sz w:val="44"/>
      <w:szCs w:val="44"/>
      <w:lang w:val="en-GB"/>
    </w:rPr>
  </w:style>
  <w:style w:type="character" w:customStyle="1" w:styleId="Char1">
    <w:name w:val="缺省文本 Char"/>
    <w:basedOn w:val="a0"/>
    <w:link w:val="a9"/>
    <w:rsid w:val="00C7746B"/>
    <w:rPr>
      <w:rFonts w:ascii="Arial" w:hAnsi="Arial"/>
      <w:bCs/>
      <w:sz w:val="18"/>
      <w:szCs w:val="18"/>
      <w:lang w:val="en-GB"/>
    </w:rPr>
  </w:style>
  <w:style w:type="paragraph" w:customStyle="1" w:styleId="Char2">
    <w:name w:val="表头样式 Char"/>
    <w:basedOn w:val="a"/>
    <w:link w:val="CharChar"/>
    <w:rsid w:val="00C7746B"/>
    <w:pPr>
      <w:keepNext/>
      <w:widowControl w:val="0"/>
      <w:autoSpaceDE w:val="0"/>
      <w:autoSpaceDN w:val="0"/>
      <w:adjustRightInd w:val="0"/>
      <w:snapToGrid/>
      <w:spacing w:before="0" w:after="0" w:line="240" w:lineRule="auto"/>
      <w:ind w:left="0"/>
      <w:jc w:val="center"/>
    </w:pPr>
    <w:rPr>
      <w:rFonts w:ascii="Arial" w:hAnsi="Arial" w:cs="Times New Roman"/>
      <w:b/>
      <w:sz w:val="21"/>
      <w:szCs w:val="21"/>
    </w:rPr>
  </w:style>
  <w:style w:type="character" w:customStyle="1" w:styleId="CharChar">
    <w:name w:val="表头样式 Char Char"/>
    <w:basedOn w:val="a0"/>
    <w:link w:val="Char2"/>
    <w:rsid w:val="00C7746B"/>
    <w:rPr>
      <w:rFonts w:ascii="Arial" w:hAnsi="Arial"/>
      <w:b/>
      <w:sz w:val="21"/>
      <w:szCs w:val="21"/>
    </w:rPr>
  </w:style>
  <w:style w:type="paragraph" w:customStyle="1" w:styleId="ab">
    <w:name w:val="表格列标题"/>
    <w:basedOn w:val="a"/>
    <w:rsid w:val="00C7746B"/>
    <w:pPr>
      <w:widowControl w:val="0"/>
      <w:autoSpaceDE w:val="0"/>
      <w:autoSpaceDN w:val="0"/>
      <w:adjustRightInd w:val="0"/>
      <w:snapToGrid/>
      <w:spacing w:before="0" w:after="0" w:line="240" w:lineRule="auto"/>
      <w:ind w:left="0"/>
      <w:jc w:val="center"/>
    </w:pPr>
    <w:rPr>
      <w:rFonts w:ascii="Times New Roman" w:hAnsi="Times New Roman" w:cs="Times New Roman"/>
      <w:b/>
      <w:sz w:val="21"/>
      <w:szCs w:val="20"/>
    </w:rPr>
  </w:style>
  <w:style w:type="paragraph" w:customStyle="1" w:styleId="TAH">
    <w:name w:val="TAH"/>
    <w:basedOn w:val="a"/>
    <w:rsid w:val="00C7746B"/>
    <w:pPr>
      <w:keepNext/>
      <w:keepLines/>
      <w:overflowPunct w:val="0"/>
      <w:autoSpaceDE w:val="0"/>
      <w:autoSpaceDN w:val="0"/>
      <w:adjustRightInd w:val="0"/>
      <w:snapToGrid/>
      <w:spacing w:before="0" w:after="0" w:line="240" w:lineRule="auto"/>
      <w:ind w:left="0"/>
      <w:jc w:val="center"/>
      <w:textAlignment w:val="baseline"/>
    </w:pPr>
    <w:rPr>
      <w:rFonts w:ascii="Arial" w:hAnsi="Arial" w:cs="Times New Roman"/>
      <w:b/>
      <w:szCs w:val="20"/>
      <w:lang w:val="en-GB" w:eastAsia="en-US"/>
    </w:rPr>
  </w:style>
  <w:style w:type="paragraph" w:customStyle="1" w:styleId="TAL">
    <w:name w:val="TAL"/>
    <w:basedOn w:val="a"/>
    <w:rsid w:val="00C7746B"/>
    <w:pPr>
      <w:keepNext/>
      <w:keepLines/>
      <w:overflowPunct w:val="0"/>
      <w:autoSpaceDE w:val="0"/>
      <w:autoSpaceDN w:val="0"/>
      <w:adjustRightInd w:val="0"/>
      <w:snapToGrid/>
      <w:spacing w:before="0" w:after="0" w:line="240" w:lineRule="auto"/>
      <w:ind w:left="0"/>
      <w:textAlignment w:val="baseline"/>
    </w:pPr>
    <w:rPr>
      <w:rFonts w:ascii="Arial" w:hAnsi="Arial" w:cs="Times New Roman"/>
      <w:szCs w:val="20"/>
      <w:lang w:val="en-GB" w:eastAsia="en-US"/>
    </w:rPr>
  </w:style>
  <w:style w:type="paragraph" w:customStyle="1" w:styleId="QB">
    <w:name w:val="QB正文"/>
    <w:basedOn w:val="a"/>
    <w:link w:val="QBChar"/>
    <w:rsid w:val="00C7746B"/>
    <w:pPr>
      <w:autoSpaceDE w:val="0"/>
      <w:autoSpaceDN w:val="0"/>
      <w:snapToGrid/>
      <w:spacing w:before="0" w:after="0" w:line="240" w:lineRule="auto"/>
      <w:ind w:left="0" w:firstLineChars="200" w:firstLine="200"/>
      <w:jc w:val="both"/>
    </w:pPr>
    <w:rPr>
      <w:rFonts w:ascii="宋体" w:hAnsi="Times New Roman" w:cs="Times New Roman"/>
      <w:sz w:val="21"/>
      <w:szCs w:val="20"/>
    </w:rPr>
  </w:style>
  <w:style w:type="character" w:customStyle="1" w:styleId="QBChar">
    <w:name w:val="QB正文 Char"/>
    <w:basedOn w:val="a0"/>
    <w:link w:val="QB"/>
    <w:rsid w:val="00C7746B"/>
    <w:rPr>
      <w:rFonts w:ascii="宋体"/>
      <w:sz w:val="21"/>
    </w:rPr>
  </w:style>
  <w:style w:type="paragraph" w:customStyle="1" w:styleId="QB6">
    <w:name w:val="QB标题6"/>
    <w:basedOn w:val="6"/>
    <w:next w:val="QB"/>
    <w:rsid w:val="00C7746B"/>
    <w:pPr>
      <w:widowControl w:val="0"/>
      <w:numPr>
        <w:ilvl w:val="5"/>
        <w:numId w:val="3"/>
      </w:numPr>
      <w:tabs>
        <w:tab w:val="clear" w:pos="2754"/>
        <w:tab w:val="num" w:pos="1554"/>
      </w:tabs>
      <w:autoSpaceDE w:val="0"/>
      <w:autoSpaceDN w:val="0"/>
      <w:adjustRightInd w:val="0"/>
      <w:snapToGrid/>
      <w:ind w:left="1554"/>
      <w:jc w:val="both"/>
      <w:textAlignment w:val="baseline"/>
    </w:pPr>
    <w:rPr>
      <w:rFonts w:ascii="Arial" w:eastAsia="黑体" w:hAnsi="Arial" w:cs="Times New Roman"/>
      <w:b w:val="0"/>
      <w:sz w:val="21"/>
    </w:rPr>
  </w:style>
  <w:style w:type="paragraph" w:customStyle="1" w:styleId="QB1">
    <w:name w:val="QB标题1"/>
    <w:basedOn w:val="1"/>
    <w:next w:val="QB"/>
    <w:rsid w:val="00C7746B"/>
    <w:pPr>
      <w:keepLines/>
      <w:widowControl w:val="0"/>
      <w:numPr>
        <w:numId w:val="3"/>
      </w:numPr>
      <w:spacing w:before="340" w:after="330" w:line="578" w:lineRule="auto"/>
    </w:pPr>
    <w:rPr>
      <w:rFonts w:ascii="黑体" w:hAnsi="Times New Roman"/>
      <w:b w:val="0"/>
      <w:bCs/>
      <w:kern w:val="44"/>
      <w:sz w:val="21"/>
      <w:szCs w:val="21"/>
    </w:rPr>
  </w:style>
  <w:style w:type="paragraph" w:customStyle="1" w:styleId="QB2">
    <w:name w:val="QB标题2"/>
    <w:basedOn w:val="2"/>
    <w:next w:val="QB"/>
    <w:rsid w:val="00C7746B"/>
    <w:pPr>
      <w:keepLines/>
      <w:widowControl w:val="0"/>
      <w:numPr>
        <w:numId w:val="3"/>
      </w:numPr>
      <w:spacing w:before="260" w:after="260" w:line="415" w:lineRule="auto"/>
    </w:pPr>
    <w:rPr>
      <w:bCs/>
      <w:kern w:val="2"/>
      <w:sz w:val="21"/>
      <w:szCs w:val="21"/>
    </w:rPr>
  </w:style>
  <w:style w:type="paragraph" w:customStyle="1" w:styleId="QB3">
    <w:name w:val="QB标题3"/>
    <w:basedOn w:val="3"/>
    <w:next w:val="QB"/>
    <w:rsid w:val="00C7746B"/>
    <w:pPr>
      <w:numPr>
        <w:numId w:val="3"/>
      </w:numPr>
      <w:autoSpaceDE w:val="0"/>
      <w:autoSpaceDN w:val="0"/>
      <w:adjustRightInd w:val="0"/>
      <w:textAlignment w:val="baseline"/>
    </w:pPr>
    <w:rPr>
      <w:rFonts w:ascii="Times New Roman" w:eastAsia="黑体" w:hAnsi="Times New Roman"/>
      <w:kern w:val="0"/>
      <w:sz w:val="21"/>
      <w:szCs w:val="32"/>
    </w:rPr>
  </w:style>
  <w:style w:type="paragraph" w:customStyle="1" w:styleId="QB4">
    <w:name w:val="QB标题4"/>
    <w:basedOn w:val="40"/>
    <w:next w:val="QB"/>
    <w:rsid w:val="00C7746B"/>
    <w:pPr>
      <w:keepLines/>
      <w:widowControl w:val="0"/>
      <w:numPr>
        <w:ilvl w:val="3"/>
        <w:numId w:val="3"/>
      </w:numPr>
      <w:autoSpaceDE w:val="0"/>
      <w:autoSpaceDN w:val="0"/>
      <w:adjustRightInd w:val="0"/>
      <w:snapToGrid/>
      <w:spacing w:before="280" w:after="290" w:line="376" w:lineRule="auto"/>
      <w:jc w:val="both"/>
      <w:textAlignment w:val="baseline"/>
    </w:pPr>
    <w:rPr>
      <w:rFonts w:ascii="Arial" w:hAnsi="Arial" w:cs="Times New Roman"/>
      <w:bCs/>
      <w:color w:val="auto"/>
      <w:sz w:val="21"/>
      <w:szCs w:val="28"/>
    </w:rPr>
  </w:style>
  <w:style w:type="paragraph" w:customStyle="1" w:styleId="QB5">
    <w:name w:val="QB标题5"/>
    <w:basedOn w:val="5"/>
    <w:next w:val="QB"/>
    <w:rsid w:val="00C7746B"/>
    <w:pPr>
      <w:keepNext/>
      <w:keepLines/>
      <w:widowControl w:val="0"/>
      <w:numPr>
        <w:ilvl w:val="4"/>
      </w:numPr>
      <w:tabs>
        <w:tab w:val="num" w:pos="992"/>
        <w:tab w:val="num" w:pos="2211"/>
      </w:tabs>
      <w:snapToGrid/>
      <w:spacing w:before="280" w:after="290" w:line="376" w:lineRule="auto"/>
      <w:ind w:left="992" w:hanging="992"/>
      <w:jc w:val="both"/>
    </w:pPr>
    <w:rPr>
      <w:rFonts w:ascii="Times New Roman" w:eastAsia="黑体" w:hAnsi="Times New Roman" w:cs="Times New Roman"/>
      <w:sz w:val="21"/>
      <w:szCs w:val="28"/>
    </w:rPr>
  </w:style>
  <w:style w:type="paragraph" w:customStyle="1" w:styleId="QB0">
    <w:name w:val="QB图"/>
    <w:basedOn w:val="a"/>
    <w:next w:val="a"/>
    <w:autoRedefine/>
    <w:rsid w:val="001F1E61"/>
    <w:pPr>
      <w:autoSpaceDE w:val="0"/>
      <w:autoSpaceDN w:val="0"/>
      <w:snapToGrid/>
      <w:spacing w:before="120" w:after="120" w:line="240" w:lineRule="auto"/>
      <w:ind w:leftChars="176" w:left="317" w:firstLineChars="1150" w:firstLine="2415"/>
      <w:jc w:val="center"/>
    </w:pPr>
    <w:rPr>
      <w:rFonts w:ascii="宋体" w:hAnsi="Times New Roman" w:cs="Times New Roman"/>
      <w:sz w:val="21"/>
      <w:szCs w:val="20"/>
    </w:rPr>
  </w:style>
  <w:style w:type="paragraph" w:styleId="ac">
    <w:name w:val="caption"/>
    <w:basedOn w:val="a"/>
    <w:next w:val="a"/>
    <w:qFormat/>
    <w:rsid w:val="00C7746B"/>
    <w:pPr>
      <w:widowControl w:val="0"/>
      <w:snapToGrid/>
      <w:spacing w:before="0" w:after="0" w:line="360" w:lineRule="auto"/>
      <w:ind w:left="0"/>
      <w:jc w:val="both"/>
    </w:pPr>
    <w:rPr>
      <w:rFonts w:ascii="Cambria" w:eastAsia="黑体" w:hAnsi="Cambria" w:cs="Times New Roman"/>
      <w:kern w:val="2"/>
      <w:sz w:val="20"/>
      <w:szCs w:val="20"/>
    </w:rPr>
  </w:style>
  <w:style w:type="paragraph" w:styleId="ad">
    <w:name w:val="List Paragraph"/>
    <w:basedOn w:val="a"/>
    <w:uiPriority w:val="34"/>
    <w:qFormat/>
    <w:rsid w:val="00C7746B"/>
    <w:pPr>
      <w:widowControl w:val="0"/>
      <w:snapToGrid/>
      <w:spacing w:before="0" w:after="0" w:line="240" w:lineRule="auto"/>
      <w:ind w:left="0" w:firstLineChars="200" w:firstLine="420"/>
      <w:jc w:val="both"/>
    </w:pPr>
    <w:rPr>
      <w:rFonts w:ascii="Verdana" w:eastAsia="微软雅黑" w:hAnsi="Verdana" w:cs="Times New Roman"/>
      <w:kern w:val="2"/>
      <w:sz w:val="21"/>
      <w:szCs w:val="22"/>
    </w:rPr>
  </w:style>
  <w:style w:type="paragraph" w:styleId="TOC">
    <w:name w:val="TOC Heading"/>
    <w:basedOn w:val="1"/>
    <w:next w:val="a"/>
    <w:uiPriority w:val="39"/>
    <w:semiHidden/>
    <w:unhideWhenUsed/>
    <w:qFormat/>
    <w:rsid w:val="00C7746B"/>
    <w:pPr>
      <w:keepLines/>
      <w:numPr>
        <w:numId w:val="0"/>
      </w:numPr>
      <w:snapToGrid w:val="0"/>
      <w:spacing w:before="340" w:after="330" w:line="578" w:lineRule="auto"/>
      <w:ind w:left="1699"/>
      <w:jc w:val="left"/>
      <w:outlineLvl w:val="9"/>
    </w:pPr>
    <w:rPr>
      <w:rFonts w:ascii="Helvetica" w:eastAsia="宋体" w:hAnsi="Helvetica" w:cs="Helvetica"/>
      <w:bCs/>
      <w:kern w:val="44"/>
      <w:sz w:val="44"/>
      <w:szCs w:val="44"/>
    </w:rPr>
  </w:style>
  <w:style w:type="paragraph" w:styleId="32">
    <w:name w:val="toc 3"/>
    <w:basedOn w:val="a"/>
    <w:next w:val="a"/>
    <w:autoRedefine/>
    <w:uiPriority w:val="39"/>
    <w:unhideWhenUsed/>
    <w:rsid w:val="00C7746B"/>
    <w:pPr>
      <w:widowControl w:val="0"/>
      <w:snapToGrid/>
      <w:spacing w:before="0" w:after="0" w:line="240" w:lineRule="auto"/>
      <w:ind w:leftChars="400" w:left="840"/>
      <w:jc w:val="both"/>
    </w:pPr>
    <w:rPr>
      <w:rFonts w:ascii="Verdana" w:eastAsia="微软雅黑" w:hAnsi="Verdana" w:cs="Times New Roman"/>
      <w:kern w:val="2"/>
      <w:sz w:val="21"/>
      <w:szCs w:val="22"/>
    </w:rPr>
  </w:style>
  <w:style w:type="character" w:customStyle="1" w:styleId="6Char">
    <w:name w:val="标题 6 Char"/>
    <w:basedOn w:val="a0"/>
    <w:link w:val="6"/>
    <w:semiHidden/>
    <w:rsid w:val="00C7746B"/>
    <w:rPr>
      <w:rFonts w:asciiTheme="majorHAnsi" w:eastAsiaTheme="majorEastAsia" w:hAnsiTheme="majorHAnsi" w:cstheme="majorBidi"/>
      <w:b/>
      <w:bCs/>
      <w:sz w:val="24"/>
      <w:szCs w:val="24"/>
    </w:rPr>
  </w:style>
  <w:style w:type="paragraph" w:styleId="ae">
    <w:name w:val="Document Map"/>
    <w:basedOn w:val="a"/>
    <w:link w:val="Char3"/>
    <w:rsid w:val="00C7746B"/>
    <w:rPr>
      <w:rFonts w:ascii="宋体"/>
    </w:rPr>
  </w:style>
  <w:style w:type="character" w:customStyle="1" w:styleId="Char3">
    <w:name w:val="文档结构图 Char"/>
    <w:basedOn w:val="a0"/>
    <w:link w:val="ae"/>
    <w:rsid w:val="00C7746B"/>
    <w:rPr>
      <w:rFonts w:ascii="宋体" w:hAnsi="Helvetica" w:cs="Helvetica"/>
      <w:sz w:val="18"/>
      <w:szCs w:val="18"/>
    </w:rPr>
  </w:style>
  <w:style w:type="character" w:customStyle="1" w:styleId="word">
    <w:name w:val="word"/>
    <w:basedOn w:val="a0"/>
    <w:rsid w:val="00FB4186"/>
  </w:style>
  <w:style w:type="character" w:customStyle="1" w:styleId="apple-style-span">
    <w:name w:val="apple-style-span"/>
    <w:basedOn w:val="a0"/>
    <w:rsid w:val="00D55E54"/>
  </w:style>
  <w:style w:type="character" w:customStyle="1" w:styleId="webdict">
    <w:name w:val="webdict"/>
    <w:basedOn w:val="a0"/>
    <w:rsid w:val="00344932"/>
  </w:style>
  <w:style w:type="table" w:styleId="af">
    <w:name w:val="Table Grid"/>
    <w:basedOn w:val="a1"/>
    <w:rsid w:val="000D50E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A32C1C"/>
  </w:style>
  <w:style w:type="character" w:styleId="af0">
    <w:name w:val="annotation reference"/>
    <w:basedOn w:val="a0"/>
    <w:rsid w:val="00B3299A"/>
    <w:rPr>
      <w:sz w:val="21"/>
      <w:szCs w:val="21"/>
    </w:rPr>
  </w:style>
  <w:style w:type="paragraph" w:styleId="af1">
    <w:name w:val="annotation text"/>
    <w:basedOn w:val="a"/>
    <w:link w:val="Char4"/>
    <w:rsid w:val="00B3299A"/>
  </w:style>
  <w:style w:type="character" w:customStyle="1" w:styleId="Char4">
    <w:name w:val="批注文字 Char"/>
    <w:basedOn w:val="a0"/>
    <w:link w:val="af1"/>
    <w:rsid w:val="00B3299A"/>
    <w:rPr>
      <w:rFonts w:ascii="Helvetica" w:hAnsi="Helvetica" w:cs="Helvetica"/>
      <w:sz w:val="18"/>
      <w:szCs w:val="18"/>
    </w:rPr>
  </w:style>
  <w:style w:type="paragraph" w:styleId="af2">
    <w:name w:val="annotation subject"/>
    <w:basedOn w:val="af1"/>
    <w:next w:val="af1"/>
    <w:link w:val="Char5"/>
    <w:rsid w:val="00B3299A"/>
    <w:rPr>
      <w:b/>
      <w:bCs/>
    </w:rPr>
  </w:style>
  <w:style w:type="character" w:customStyle="1" w:styleId="Char5">
    <w:name w:val="批注主题 Char"/>
    <w:basedOn w:val="Char4"/>
    <w:link w:val="af2"/>
    <w:rsid w:val="00B3299A"/>
    <w:rPr>
      <w:rFonts w:ascii="Helvetica" w:hAnsi="Helvetica" w:cs="Helvetica"/>
      <w:b/>
      <w:bCs/>
      <w:sz w:val="18"/>
      <w:szCs w:val="18"/>
    </w:rPr>
  </w:style>
  <w:style w:type="paragraph" w:styleId="af3">
    <w:name w:val="Revision"/>
    <w:hidden/>
    <w:uiPriority w:val="99"/>
    <w:semiHidden/>
    <w:rsid w:val="00D063BD"/>
    <w:rPr>
      <w:rFonts w:ascii="Helvetica" w:hAnsi="Helvetica" w:cs="Helvetica"/>
      <w:sz w:val="18"/>
      <w:szCs w:val="18"/>
    </w:rPr>
  </w:style>
  <w:style w:type="paragraph" w:styleId="41">
    <w:name w:val="toc 4"/>
    <w:basedOn w:val="a"/>
    <w:next w:val="a"/>
    <w:autoRedefine/>
    <w:uiPriority w:val="39"/>
    <w:unhideWhenUsed/>
    <w:rsid w:val="00CA1312"/>
    <w:pPr>
      <w:widowControl w:val="0"/>
      <w:snapToGrid/>
      <w:spacing w:before="0" w:after="0" w:line="240" w:lineRule="auto"/>
      <w:ind w:leftChars="600" w:left="1260"/>
      <w:jc w:val="both"/>
    </w:pPr>
    <w:rPr>
      <w:rFonts w:asciiTheme="minorHAnsi" w:eastAsiaTheme="minorEastAsia" w:hAnsiTheme="minorHAnsi" w:cstheme="minorBidi"/>
      <w:kern w:val="2"/>
      <w:sz w:val="21"/>
      <w:szCs w:val="22"/>
    </w:rPr>
  </w:style>
  <w:style w:type="paragraph" w:styleId="50">
    <w:name w:val="toc 5"/>
    <w:basedOn w:val="a"/>
    <w:next w:val="a"/>
    <w:autoRedefine/>
    <w:uiPriority w:val="39"/>
    <w:unhideWhenUsed/>
    <w:rsid w:val="00CA1312"/>
    <w:pPr>
      <w:widowControl w:val="0"/>
      <w:snapToGrid/>
      <w:spacing w:before="0" w:after="0" w:line="240" w:lineRule="auto"/>
      <w:ind w:leftChars="800" w:left="1680"/>
      <w:jc w:val="both"/>
    </w:pPr>
    <w:rPr>
      <w:rFonts w:asciiTheme="minorHAnsi" w:eastAsiaTheme="minorEastAsia" w:hAnsiTheme="minorHAnsi" w:cstheme="minorBidi"/>
      <w:kern w:val="2"/>
      <w:sz w:val="21"/>
      <w:szCs w:val="22"/>
    </w:rPr>
  </w:style>
  <w:style w:type="paragraph" w:styleId="60">
    <w:name w:val="toc 6"/>
    <w:basedOn w:val="a"/>
    <w:next w:val="a"/>
    <w:autoRedefine/>
    <w:uiPriority w:val="39"/>
    <w:unhideWhenUsed/>
    <w:rsid w:val="00CA1312"/>
    <w:pPr>
      <w:widowControl w:val="0"/>
      <w:snapToGrid/>
      <w:spacing w:before="0" w:after="0" w:line="240" w:lineRule="auto"/>
      <w:ind w:leftChars="1000" w:left="2100"/>
      <w:jc w:val="both"/>
    </w:pPr>
    <w:rPr>
      <w:rFonts w:asciiTheme="minorHAnsi" w:eastAsiaTheme="minorEastAsia" w:hAnsiTheme="minorHAnsi" w:cstheme="minorBidi"/>
      <w:kern w:val="2"/>
      <w:sz w:val="21"/>
      <w:szCs w:val="22"/>
    </w:rPr>
  </w:style>
  <w:style w:type="paragraph" w:styleId="7">
    <w:name w:val="toc 7"/>
    <w:basedOn w:val="a"/>
    <w:next w:val="a"/>
    <w:autoRedefine/>
    <w:uiPriority w:val="39"/>
    <w:unhideWhenUsed/>
    <w:rsid w:val="00CA1312"/>
    <w:pPr>
      <w:widowControl w:val="0"/>
      <w:snapToGrid/>
      <w:spacing w:before="0" w:after="0" w:line="240" w:lineRule="auto"/>
      <w:ind w:leftChars="1200" w:left="2520"/>
      <w:jc w:val="both"/>
    </w:pPr>
    <w:rPr>
      <w:rFonts w:asciiTheme="minorHAnsi" w:eastAsiaTheme="minorEastAsia" w:hAnsiTheme="minorHAnsi" w:cstheme="minorBidi"/>
      <w:kern w:val="2"/>
      <w:sz w:val="21"/>
      <w:szCs w:val="22"/>
    </w:rPr>
  </w:style>
  <w:style w:type="paragraph" w:styleId="8">
    <w:name w:val="toc 8"/>
    <w:basedOn w:val="a"/>
    <w:next w:val="a"/>
    <w:autoRedefine/>
    <w:uiPriority w:val="39"/>
    <w:unhideWhenUsed/>
    <w:rsid w:val="00CA1312"/>
    <w:pPr>
      <w:widowControl w:val="0"/>
      <w:snapToGrid/>
      <w:spacing w:before="0" w:after="0" w:line="240" w:lineRule="auto"/>
      <w:ind w:leftChars="1400" w:left="2940"/>
      <w:jc w:val="both"/>
    </w:pPr>
    <w:rPr>
      <w:rFonts w:asciiTheme="minorHAnsi" w:eastAsiaTheme="minorEastAsia" w:hAnsiTheme="minorHAnsi" w:cstheme="minorBidi"/>
      <w:kern w:val="2"/>
      <w:sz w:val="21"/>
      <w:szCs w:val="22"/>
    </w:rPr>
  </w:style>
  <w:style w:type="paragraph" w:styleId="9">
    <w:name w:val="toc 9"/>
    <w:basedOn w:val="a"/>
    <w:next w:val="a"/>
    <w:autoRedefine/>
    <w:uiPriority w:val="39"/>
    <w:unhideWhenUsed/>
    <w:rsid w:val="00CA1312"/>
    <w:pPr>
      <w:widowControl w:val="0"/>
      <w:snapToGrid/>
      <w:spacing w:before="0" w:after="0" w:line="240" w:lineRule="auto"/>
      <w:ind w:leftChars="1600" w:left="3360"/>
      <w:jc w:val="both"/>
    </w:pPr>
    <w:rPr>
      <w:rFonts w:asciiTheme="minorHAnsi" w:eastAsiaTheme="minorEastAsia" w:hAnsiTheme="minorHAnsi" w:cstheme="minorBidi"/>
      <w:kern w:val="2"/>
      <w:sz w:val="21"/>
      <w:szCs w:val="22"/>
    </w:rPr>
  </w:style>
  <w:style w:type="paragraph" w:customStyle="1" w:styleId="af4">
    <w:name w:val="封面文档标题"/>
    <w:basedOn w:val="a"/>
    <w:rsid w:val="000A6491"/>
    <w:pPr>
      <w:keepNext/>
      <w:widowControl w:val="0"/>
      <w:autoSpaceDE w:val="0"/>
      <w:autoSpaceDN w:val="0"/>
      <w:adjustRightInd w:val="0"/>
      <w:snapToGrid/>
      <w:spacing w:before="0" w:after="0" w:line="360" w:lineRule="auto"/>
      <w:ind w:left="0"/>
      <w:jc w:val="center"/>
    </w:pPr>
    <w:rPr>
      <w:rFonts w:ascii="Arial" w:eastAsia="黑体" w:hAnsi="Arial" w:cs="Times New Roman"/>
      <w:bCs/>
      <w:sz w:val="44"/>
      <w:szCs w:val="44"/>
    </w:rPr>
  </w:style>
  <w:style w:type="paragraph" w:customStyle="1" w:styleId="WordPro">
    <w:name w:val="正文首行缩进(WordPro)"/>
    <w:basedOn w:val="a"/>
    <w:link w:val="WordProChar"/>
    <w:rsid w:val="002730E2"/>
    <w:pPr>
      <w:widowControl w:val="0"/>
      <w:autoSpaceDE w:val="0"/>
      <w:autoSpaceDN w:val="0"/>
      <w:adjustRightInd w:val="0"/>
      <w:snapToGrid/>
      <w:spacing w:before="105" w:after="0" w:line="240" w:lineRule="auto"/>
      <w:ind w:left="1134"/>
      <w:jc w:val="both"/>
    </w:pPr>
    <w:rPr>
      <w:rFonts w:ascii="Times New Roman" w:hAnsi="Times New Roman" w:cs="Times New Roman"/>
      <w:sz w:val="21"/>
      <w:szCs w:val="20"/>
    </w:rPr>
  </w:style>
  <w:style w:type="character" w:customStyle="1" w:styleId="WordProChar">
    <w:name w:val="正文首行缩进(WordPro) Char"/>
    <w:basedOn w:val="a0"/>
    <w:link w:val="WordPro"/>
    <w:rsid w:val="002730E2"/>
    <w:rPr>
      <w:sz w:val="21"/>
    </w:rPr>
  </w:style>
  <w:style w:type="character" w:customStyle="1" w:styleId="kw1">
    <w:name w:val="kw1"/>
    <w:basedOn w:val="a0"/>
    <w:rsid w:val="000E2280"/>
  </w:style>
  <w:style w:type="paragraph" w:customStyle="1" w:styleId="TableHeading">
    <w:name w:val="Table Heading"/>
    <w:basedOn w:val="a"/>
    <w:link w:val="TableHeadingChar"/>
    <w:rsid w:val="00B310A1"/>
    <w:pPr>
      <w:keepNext/>
      <w:widowControl w:val="0"/>
      <w:topLinePunct/>
      <w:adjustRightInd w:val="0"/>
      <w:spacing w:line="240" w:lineRule="atLeast"/>
      <w:ind w:left="0" w:firstLine="420"/>
    </w:pPr>
    <w:rPr>
      <w:rFonts w:ascii="Book Antiqua" w:eastAsia="黑体" w:hAnsi="Book Antiqua" w:cs="Book Antiqua"/>
      <w:b/>
      <w:bCs/>
      <w:sz w:val="21"/>
      <w:szCs w:val="21"/>
    </w:rPr>
  </w:style>
  <w:style w:type="numbering" w:customStyle="1" w:styleId="111111">
    <w:name w:val="1 / 1.1 / 1.1.1(Ëõ½ø)"/>
    <w:rsid w:val="00B310A1"/>
    <w:pPr>
      <w:numPr>
        <w:numId w:val="7"/>
      </w:numPr>
    </w:pPr>
  </w:style>
  <w:style w:type="character" w:customStyle="1" w:styleId="TableHeadingChar">
    <w:name w:val="Table Heading Char"/>
    <w:link w:val="TableHeading"/>
    <w:rsid w:val="00B310A1"/>
    <w:rPr>
      <w:rFonts w:ascii="Book Antiqua" w:eastAsia="黑体" w:hAnsi="Book Antiqua" w:cs="Book Antiqua"/>
      <w:b/>
      <w:bCs/>
      <w:sz w:val="21"/>
      <w:szCs w:val="21"/>
    </w:rPr>
  </w:style>
  <w:style w:type="paragraph" w:customStyle="1" w:styleId="af5">
    <w:name w:val="表格题注"/>
    <w:next w:val="a"/>
    <w:rsid w:val="009953FE"/>
    <w:pPr>
      <w:keepLines/>
      <w:spacing w:beforeLines="100"/>
      <w:ind w:left="1089" w:hanging="369"/>
      <w:jc w:val="center"/>
    </w:pPr>
    <w:rPr>
      <w:rFonts w:ascii="Arial" w:hAnsi="Arial"/>
      <w:sz w:val="18"/>
      <w:szCs w:val="18"/>
    </w:rPr>
  </w:style>
  <w:style w:type="paragraph" w:customStyle="1" w:styleId="af6">
    <w:name w:val="插图题注"/>
    <w:next w:val="a"/>
    <w:rsid w:val="009953FE"/>
    <w:pPr>
      <w:spacing w:afterLines="100"/>
      <w:ind w:left="1089" w:hanging="369"/>
      <w:jc w:val="center"/>
    </w:pPr>
    <w:rPr>
      <w:rFonts w:ascii="Arial" w:hAnsi="Arial"/>
      <w:sz w:val="18"/>
      <w:szCs w:val="18"/>
    </w:rPr>
  </w:style>
  <w:style w:type="paragraph" w:customStyle="1" w:styleId="31">
    <w:name w:val="样式3"/>
    <w:basedOn w:val="5"/>
    <w:rsid w:val="000F5789"/>
    <w:pPr>
      <w:numPr>
        <w:ilvl w:val="4"/>
        <w:numId w:val="9"/>
      </w:numPr>
      <w:autoSpaceDE w:val="0"/>
      <w:autoSpaceDN w:val="0"/>
      <w:adjustRightInd w:val="0"/>
      <w:snapToGrid/>
      <w:spacing w:before="0" w:after="0" w:line="360" w:lineRule="auto"/>
    </w:pPr>
    <w:rPr>
      <w:rFonts w:hAnsi="Times New Roman"/>
      <w:sz w:val="24"/>
      <w:szCs w:val="24"/>
    </w:rPr>
  </w:style>
  <w:style w:type="paragraph" w:customStyle="1" w:styleId="20">
    <w:name w:val="我的标题2"/>
    <w:basedOn w:val="2"/>
    <w:rsid w:val="00A20243"/>
    <w:pPr>
      <w:numPr>
        <w:numId w:val="10"/>
      </w:numPr>
      <w:autoSpaceDE w:val="0"/>
      <w:autoSpaceDN w:val="0"/>
      <w:spacing w:beforeLines="50" w:afterLines="50" w:line="360" w:lineRule="auto"/>
    </w:pPr>
    <w:rPr>
      <w:rFonts w:ascii="Times New Roman" w:hAnsi="Times New Roman"/>
    </w:rPr>
  </w:style>
  <w:style w:type="paragraph" w:customStyle="1" w:styleId="30">
    <w:name w:val="我的标题3"/>
    <w:basedOn w:val="3"/>
    <w:rsid w:val="00A20243"/>
    <w:pPr>
      <w:widowControl w:val="0"/>
      <w:numPr>
        <w:numId w:val="10"/>
      </w:numPr>
      <w:tabs>
        <w:tab w:val="left" w:pos="1080"/>
      </w:tabs>
      <w:autoSpaceDE w:val="0"/>
      <w:autoSpaceDN w:val="0"/>
      <w:snapToGrid/>
      <w:spacing w:before="240" w:after="240" w:line="415" w:lineRule="auto"/>
      <w:jc w:val="left"/>
    </w:pPr>
    <w:rPr>
      <w:rFonts w:ascii="宋体" w:eastAsia="黑体" w:cs="Times New Roman"/>
      <w:bCs w:val="0"/>
      <w:iCs/>
      <w:kern w:val="0"/>
    </w:rPr>
  </w:style>
  <w:style w:type="paragraph" w:customStyle="1" w:styleId="4">
    <w:name w:val="我的标题4"/>
    <w:basedOn w:val="40"/>
    <w:rsid w:val="00A20243"/>
    <w:pPr>
      <w:numPr>
        <w:ilvl w:val="3"/>
        <w:numId w:val="10"/>
      </w:numPr>
      <w:autoSpaceDE w:val="0"/>
      <w:autoSpaceDN w:val="0"/>
      <w:snapToGrid/>
      <w:spacing w:line="360" w:lineRule="auto"/>
      <w:jc w:val="both"/>
    </w:pPr>
    <w:rPr>
      <w:rFonts w:ascii="Arial" w:hAnsi="Arial" w:cs="Times New Roman"/>
      <w:color w:val="auto"/>
      <w:sz w:val="21"/>
      <w:szCs w:val="21"/>
    </w:rPr>
  </w:style>
  <w:style w:type="paragraph" w:styleId="af7">
    <w:name w:val="Body Text"/>
    <w:basedOn w:val="a"/>
    <w:link w:val="Char6"/>
    <w:rsid w:val="00610363"/>
    <w:pPr>
      <w:spacing w:after="120"/>
    </w:pPr>
  </w:style>
  <w:style w:type="character" w:customStyle="1" w:styleId="Char6">
    <w:name w:val="正文文本 Char"/>
    <w:basedOn w:val="a0"/>
    <w:link w:val="af7"/>
    <w:rsid w:val="00610363"/>
    <w:rPr>
      <w:rFonts w:ascii="Helvetica" w:hAnsi="Helvetica" w:cs="Helvetica"/>
      <w:sz w:val="18"/>
      <w:szCs w:val="18"/>
    </w:rPr>
  </w:style>
  <w:style w:type="paragraph" w:styleId="af8">
    <w:name w:val="Body Text First Indent"/>
    <w:aliases w:val="正文首行缩进 Char2,正文首行缩进5 Char1,正文首行缩进23 Char1,正文首行缩进322 Char,正文首行缩进 Char Char1 Char Char Char222 Char,正文首行缩进 Char Char1 Char Char Char Char Char Char Char Char1 Char Char Char Char Char122 Char,正文首行缩进2 Char,正文首行缩进32 Char,正文首行缩进5"/>
    <w:basedOn w:val="a"/>
    <w:link w:val="Char7"/>
    <w:rsid w:val="00610363"/>
    <w:pPr>
      <w:keepNext/>
      <w:widowControl w:val="0"/>
      <w:autoSpaceDE w:val="0"/>
      <w:autoSpaceDN w:val="0"/>
      <w:adjustRightInd w:val="0"/>
      <w:snapToGrid/>
      <w:spacing w:before="0" w:after="0" w:line="360" w:lineRule="auto"/>
      <w:ind w:left="0"/>
      <w:jc w:val="both"/>
    </w:pPr>
    <w:rPr>
      <w:rFonts w:ascii="Arial" w:hAnsi="Arial" w:cs="Times New Roman"/>
      <w:sz w:val="21"/>
      <w:szCs w:val="21"/>
    </w:rPr>
  </w:style>
  <w:style w:type="character" w:customStyle="1" w:styleId="Char7">
    <w:name w:val="正文首行缩进 Char"/>
    <w:aliases w:val="正文首行缩进 Char2 Char,正文首行缩进5 Char1 Char,正文首行缩进23 Char1 Char,正文首行缩进322 Char Char,正文首行缩进 Char Char1 Char Char Char222 Char Char,正文首行缩进 Char Char1 Char Char Char Char Char Char Char Char1 Char Char Char Char Char122 Char Char,正文首行缩进2 Char Char"/>
    <w:basedOn w:val="Char6"/>
    <w:link w:val="af8"/>
    <w:rsid w:val="00610363"/>
    <w:rPr>
      <w:rFonts w:ascii="Arial" w:hAnsi="Arial" w:cs="Helvetica"/>
      <w:sz w:val="21"/>
      <w:szCs w:val="21"/>
    </w:rPr>
  </w:style>
  <w:style w:type="character" w:styleId="af9">
    <w:name w:val="FollowedHyperlink"/>
    <w:basedOn w:val="a0"/>
    <w:semiHidden/>
    <w:unhideWhenUsed/>
    <w:rsid w:val="00D458DB"/>
    <w:rPr>
      <w:color w:val="800080" w:themeColor="followedHyperlink"/>
      <w:u w:val="single"/>
    </w:rPr>
  </w:style>
  <w:style w:type="paragraph" w:styleId="afa">
    <w:name w:val="Title"/>
    <w:basedOn w:val="a"/>
    <w:next w:val="a"/>
    <w:link w:val="Char8"/>
    <w:qFormat/>
    <w:rsid w:val="00172D1C"/>
    <w:pPr>
      <w:spacing w:before="240" w:after="60"/>
      <w:jc w:val="center"/>
      <w:outlineLvl w:val="0"/>
    </w:pPr>
    <w:rPr>
      <w:rFonts w:asciiTheme="majorHAnsi" w:hAnsiTheme="majorHAnsi" w:cstheme="majorBidi"/>
      <w:b/>
      <w:bCs/>
      <w:sz w:val="32"/>
      <w:szCs w:val="32"/>
    </w:rPr>
  </w:style>
  <w:style w:type="character" w:customStyle="1" w:styleId="Char8">
    <w:name w:val="标题 Char"/>
    <w:basedOn w:val="a0"/>
    <w:link w:val="afa"/>
    <w:rsid w:val="00172D1C"/>
    <w:rPr>
      <w:rFonts w:asciiTheme="majorHAnsi" w:hAnsiTheme="majorHAnsi" w:cstheme="majorBidi"/>
      <w:b/>
      <w:bCs/>
      <w:sz w:val="32"/>
      <w:szCs w:val="32"/>
    </w:rPr>
  </w:style>
  <w:style w:type="paragraph" w:customStyle="1" w:styleId="aaaa">
    <w:name w:val="aaaa"/>
    <w:basedOn w:val="QB1"/>
    <w:qFormat/>
    <w:rsid w:val="00AA5392"/>
    <w:rPr>
      <w:sz w:val="44"/>
      <w:szCs w:val="44"/>
    </w:rPr>
  </w:style>
  <w:style w:type="character" w:customStyle="1" w:styleId="im-content1">
    <w:name w:val="im-content1"/>
    <w:basedOn w:val="a0"/>
    <w:rsid w:val="007430FC"/>
    <w:rPr>
      <w:color w:val="333333"/>
    </w:rPr>
  </w:style>
</w:styles>
</file>

<file path=word/webSettings.xml><?xml version="1.0" encoding="utf-8"?>
<w:webSettings xmlns:r="http://schemas.openxmlformats.org/officeDocument/2006/relationships" xmlns:w="http://schemas.openxmlformats.org/wordprocessingml/2006/main">
  <w:divs>
    <w:div w:id="75325736">
      <w:bodyDiv w:val="1"/>
      <w:marLeft w:val="0"/>
      <w:marRight w:val="0"/>
      <w:marTop w:val="0"/>
      <w:marBottom w:val="0"/>
      <w:divBdr>
        <w:top w:val="none" w:sz="0" w:space="0" w:color="auto"/>
        <w:left w:val="none" w:sz="0" w:space="0" w:color="auto"/>
        <w:bottom w:val="none" w:sz="0" w:space="0" w:color="auto"/>
        <w:right w:val="none" w:sz="0" w:space="0" w:color="auto"/>
      </w:divBdr>
    </w:div>
    <w:div w:id="324280338">
      <w:bodyDiv w:val="1"/>
      <w:marLeft w:val="0"/>
      <w:marRight w:val="0"/>
      <w:marTop w:val="0"/>
      <w:marBottom w:val="0"/>
      <w:divBdr>
        <w:top w:val="none" w:sz="0" w:space="0" w:color="auto"/>
        <w:left w:val="none" w:sz="0" w:space="0" w:color="auto"/>
        <w:bottom w:val="none" w:sz="0" w:space="0" w:color="auto"/>
        <w:right w:val="none" w:sz="0" w:space="0" w:color="auto"/>
      </w:divBdr>
    </w:div>
    <w:div w:id="401610805">
      <w:bodyDiv w:val="1"/>
      <w:marLeft w:val="0"/>
      <w:marRight w:val="0"/>
      <w:marTop w:val="0"/>
      <w:marBottom w:val="0"/>
      <w:divBdr>
        <w:top w:val="none" w:sz="0" w:space="0" w:color="auto"/>
        <w:left w:val="none" w:sz="0" w:space="0" w:color="auto"/>
        <w:bottom w:val="none" w:sz="0" w:space="0" w:color="auto"/>
        <w:right w:val="none" w:sz="0" w:space="0" w:color="auto"/>
      </w:divBdr>
    </w:div>
    <w:div w:id="462114504">
      <w:bodyDiv w:val="1"/>
      <w:marLeft w:val="0"/>
      <w:marRight w:val="0"/>
      <w:marTop w:val="0"/>
      <w:marBottom w:val="0"/>
      <w:divBdr>
        <w:top w:val="none" w:sz="0" w:space="0" w:color="auto"/>
        <w:left w:val="none" w:sz="0" w:space="0" w:color="auto"/>
        <w:bottom w:val="none" w:sz="0" w:space="0" w:color="auto"/>
        <w:right w:val="none" w:sz="0" w:space="0" w:color="auto"/>
      </w:divBdr>
    </w:div>
    <w:div w:id="646397349">
      <w:bodyDiv w:val="1"/>
      <w:marLeft w:val="0"/>
      <w:marRight w:val="0"/>
      <w:marTop w:val="0"/>
      <w:marBottom w:val="0"/>
      <w:divBdr>
        <w:top w:val="none" w:sz="0" w:space="0" w:color="auto"/>
        <w:left w:val="none" w:sz="0" w:space="0" w:color="auto"/>
        <w:bottom w:val="none" w:sz="0" w:space="0" w:color="auto"/>
        <w:right w:val="none" w:sz="0" w:space="0" w:color="auto"/>
      </w:divBdr>
      <w:divsChild>
        <w:div w:id="1728645532">
          <w:marLeft w:val="0"/>
          <w:marRight w:val="0"/>
          <w:marTop w:val="0"/>
          <w:marBottom w:val="0"/>
          <w:divBdr>
            <w:top w:val="none" w:sz="0" w:space="0" w:color="auto"/>
            <w:left w:val="none" w:sz="0" w:space="0" w:color="auto"/>
            <w:bottom w:val="none" w:sz="0" w:space="0" w:color="auto"/>
            <w:right w:val="none" w:sz="0" w:space="0" w:color="auto"/>
          </w:divBdr>
        </w:div>
      </w:divsChild>
    </w:div>
    <w:div w:id="710301759">
      <w:bodyDiv w:val="1"/>
      <w:marLeft w:val="0"/>
      <w:marRight w:val="0"/>
      <w:marTop w:val="0"/>
      <w:marBottom w:val="0"/>
      <w:divBdr>
        <w:top w:val="none" w:sz="0" w:space="0" w:color="auto"/>
        <w:left w:val="none" w:sz="0" w:space="0" w:color="auto"/>
        <w:bottom w:val="none" w:sz="0" w:space="0" w:color="auto"/>
        <w:right w:val="none" w:sz="0" w:space="0" w:color="auto"/>
      </w:divBdr>
    </w:div>
    <w:div w:id="726148980">
      <w:bodyDiv w:val="1"/>
      <w:marLeft w:val="0"/>
      <w:marRight w:val="0"/>
      <w:marTop w:val="0"/>
      <w:marBottom w:val="0"/>
      <w:divBdr>
        <w:top w:val="none" w:sz="0" w:space="0" w:color="auto"/>
        <w:left w:val="none" w:sz="0" w:space="0" w:color="auto"/>
        <w:bottom w:val="none" w:sz="0" w:space="0" w:color="auto"/>
        <w:right w:val="none" w:sz="0" w:space="0" w:color="auto"/>
      </w:divBdr>
    </w:div>
    <w:div w:id="776556571">
      <w:bodyDiv w:val="1"/>
      <w:marLeft w:val="0"/>
      <w:marRight w:val="0"/>
      <w:marTop w:val="0"/>
      <w:marBottom w:val="0"/>
      <w:divBdr>
        <w:top w:val="none" w:sz="0" w:space="0" w:color="auto"/>
        <w:left w:val="none" w:sz="0" w:space="0" w:color="auto"/>
        <w:bottom w:val="none" w:sz="0" w:space="0" w:color="auto"/>
        <w:right w:val="none" w:sz="0" w:space="0" w:color="auto"/>
      </w:divBdr>
    </w:div>
    <w:div w:id="1019088868">
      <w:bodyDiv w:val="1"/>
      <w:marLeft w:val="0"/>
      <w:marRight w:val="0"/>
      <w:marTop w:val="0"/>
      <w:marBottom w:val="0"/>
      <w:divBdr>
        <w:top w:val="none" w:sz="0" w:space="0" w:color="auto"/>
        <w:left w:val="none" w:sz="0" w:space="0" w:color="auto"/>
        <w:bottom w:val="none" w:sz="0" w:space="0" w:color="auto"/>
        <w:right w:val="none" w:sz="0" w:space="0" w:color="auto"/>
      </w:divBdr>
    </w:div>
    <w:div w:id="1388846138">
      <w:bodyDiv w:val="1"/>
      <w:marLeft w:val="0"/>
      <w:marRight w:val="0"/>
      <w:marTop w:val="0"/>
      <w:marBottom w:val="0"/>
      <w:divBdr>
        <w:top w:val="none" w:sz="0" w:space="0" w:color="auto"/>
        <w:left w:val="none" w:sz="0" w:space="0" w:color="auto"/>
        <w:bottom w:val="none" w:sz="0" w:space="0" w:color="auto"/>
        <w:right w:val="none" w:sz="0" w:space="0" w:color="auto"/>
      </w:divBdr>
    </w:div>
    <w:div w:id="1486705300">
      <w:bodyDiv w:val="1"/>
      <w:marLeft w:val="0"/>
      <w:marRight w:val="0"/>
      <w:marTop w:val="0"/>
      <w:marBottom w:val="0"/>
      <w:divBdr>
        <w:top w:val="none" w:sz="0" w:space="0" w:color="auto"/>
        <w:left w:val="none" w:sz="0" w:space="0" w:color="auto"/>
        <w:bottom w:val="none" w:sz="0" w:space="0" w:color="auto"/>
        <w:right w:val="none" w:sz="0" w:space="0" w:color="auto"/>
      </w:divBdr>
    </w:div>
    <w:div w:id="1759014853">
      <w:bodyDiv w:val="1"/>
      <w:marLeft w:val="0"/>
      <w:marRight w:val="0"/>
      <w:marTop w:val="0"/>
      <w:marBottom w:val="0"/>
      <w:divBdr>
        <w:top w:val="none" w:sz="0" w:space="0" w:color="auto"/>
        <w:left w:val="none" w:sz="0" w:space="0" w:color="auto"/>
        <w:bottom w:val="none" w:sz="0" w:space="0" w:color="auto"/>
        <w:right w:val="none" w:sz="0" w:space="0" w:color="auto"/>
      </w:divBdr>
      <w:divsChild>
        <w:div w:id="834149217">
          <w:marLeft w:val="0"/>
          <w:marRight w:val="0"/>
          <w:marTop w:val="0"/>
          <w:marBottom w:val="0"/>
          <w:divBdr>
            <w:top w:val="none" w:sz="0" w:space="0" w:color="auto"/>
            <w:left w:val="none" w:sz="0" w:space="0" w:color="auto"/>
            <w:bottom w:val="none" w:sz="0" w:space="0" w:color="auto"/>
            <w:right w:val="none" w:sz="0" w:space="0" w:color="auto"/>
          </w:divBdr>
        </w:div>
      </w:divsChild>
    </w:div>
    <w:div w:id="1929465307">
      <w:bodyDiv w:val="1"/>
      <w:marLeft w:val="0"/>
      <w:marRight w:val="0"/>
      <w:marTop w:val="0"/>
      <w:marBottom w:val="0"/>
      <w:divBdr>
        <w:top w:val="none" w:sz="0" w:space="0" w:color="auto"/>
        <w:left w:val="none" w:sz="0" w:space="0" w:color="auto"/>
        <w:bottom w:val="none" w:sz="0" w:space="0" w:color="auto"/>
        <w:right w:val="none" w:sz="0" w:space="0" w:color="auto"/>
      </w:divBdr>
    </w:div>
    <w:div w:id="1955864945">
      <w:bodyDiv w:val="1"/>
      <w:marLeft w:val="0"/>
      <w:marRight w:val="0"/>
      <w:marTop w:val="0"/>
      <w:marBottom w:val="0"/>
      <w:divBdr>
        <w:top w:val="none" w:sz="0" w:space="0" w:color="auto"/>
        <w:left w:val="none" w:sz="0" w:space="0" w:color="auto"/>
        <w:bottom w:val="none" w:sz="0" w:space="0" w:color="auto"/>
        <w:right w:val="none" w:sz="0" w:space="0" w:color="auto"/>
      </w:divBdr>
    </w:div>
    <w:div w:id="2014263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2002FB-229E-49F8-AB3E-EB6846E8F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TotalTime>
  <Pages>13</Pages>
  <Words>993</Words>
  <Characters>5664</Characters>
  <Application>Microsoft Office Word</Application>
  <DocSecurity>0</DocSecurity>
  <Lines>47</Lines>
  <Paragraphs>13</Paragraphs>
  <ScaleCrop>false</ScaleCrop>
  <Company>Huawei Technologies Co.,Ltd.</Company>
  <LinksUpToDate>false</LinksUpToDate>
  <CharactersWithSpaces>6644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wangyanli 00122525</dc:creator>
  <cp:lastModifiedBy>wWX222518</cp:lastModifiedBy>
  <cp:revision>231</cp:revision>
  <dcterms:created xsi:type="dcterms:W3CDTF">2014-07-16T11:57:00Z</dcterms:created>
  <dcterms:modified xsi:type="dcterms:W3CDTF">2015-06-23T11:13:00Z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(4)ONYfnU9RBGyjGQIb/IhGGxUm2mJgofD7Qoq9dHpR8fCzqaMyrEvssH73OhLo4lbpCpd7pgX2
sQKF6tQn2wE9+2ocb2vZbxXSXveG05NbMVJLncQUBSMYOj3mqSGYYuaeZWTTkGWsEUTKx8y/
x1YHHcl05WX5W0on38x1+QkmLKtcs8bHNRBLaHECM4S9wtVSmHdfKt61cFo0rZDj+bZEYwuT
JyUEwd0HIy5Gv+ikIxnep</vt:lpwstr>
  </property>
  <property fmtid="{D5CDD505-2E9C-101B-9397-08002B2CF9AE}" pid="3" name="_ms_pID_7253431">
    <vt:lpwstr>xbfaUO2d6rLwqG2jlhrYQFzCEy/417MBNfB4BAh2jkJQVucu+/I
XN8l0QVBqi/4WKe6KH353eSEPIm663+yM80LoF6kB0BPbr44DibRiHCRMBPnA4cA8mXuoOZB
PoVa9OVfXdx3GIVGB+gc49Azow8rNuhXutkNf2AhfhR2poNeKyBx1NxtsylkjkTAaNxOrSP0
rJQkwvAtN1KenJQJRrQV5an5EEZbObjzpS9ynQCpyv</vt:lpwstr>
  </property>
  <property fmtid="{D5CDD505-2E9C-101B-9397-08002B2CF9AE}" pid="4" name="_ms_pID_7253432">
    <vt:lpwstr>dlmqPZLOskKJqFIvrFuPjsthkNVKYD
3U3ZMmUcG+8zS9BT1XLoNocKKd6UVvl6u5cFLgzUbvQuiA0milhGlBN/PgZGdzku3J4k82K0
VNnt3GVz0EAbE2tFMRqijhuNNxvNHYyWPXZ2nOxgzrYy6f1tZFoiNcjooSaKNcMyzzEqeJUD
+FvSFkpAO/mBpoACf2WG0Gpi34Dii2R1hAe7TK/F+KMeRhGE5M7s81cyMGyLCVR</vt:lpwstr>
  </property>
  <property fmtid="{D5CDD505-2E9C-101B-9397-08002B2CF9AE}" pid="5" name="_ms_pID_7253433">
    <vt:lpwstr>l5r0uGu7y
oLcEMqeppqcl+GHBOhX/FORduv/ZFdR6A2WfBwbfgEtfHgeb6KyUeMn/EN77Qqoobi9eJgck
8z/0TV99UTHY6XtZUimRfAQRLFQoG8RdZeTG+ZMX</vt:lpwstr>
  </property>
  <property fmtid="{D5CDD505-2E9C-101B-9397-08002B2CF9AE}" pid="6" name="sflag">
    <vt:lpwstr>1430875895</vt:lpwstr>
  </property>
  <property fmtid="{D5CDD505-2E9C-101B-9397-08002B2CF9AE}" pid="7" name="_2015_ms_pID_725343">
    <vt:lpwstr>(2)1adWBEm0YJ9XypaRHspAsBAke+HifrzXVOtxco1hvKUkct6JpjLlwPtOHuZ/xgqynqH4XL8F
IThxs/m8g1PYwW7EyQ04E/BxGOxByjzwhccbUGf1Cg2lzcc1ocb4yE1YP+GY2EHTNqDBiZYL
rg6VCh1rUxrugJ1SKyNXmjbAh+YPxpvmao1auRqiynLrn+K3kjhjjZjjowpkHYZLfD4AYIJw
MvqYOvO9PA0EvTIMQ2</vt:lpwstr>
  </property>
  <property fmtid="{D5CDD505-2E9C-101B-9397-08002B2CF9AE}" pid="8" name="_2015_ms_pID_7253431">
    <vt:lpwstr>L7UtknoiruUqXO8BsGqfF3rpPKyrldWia4U2+RaR8HTufidhLl0Ion
yBp/YeOFfs7u8dlDC1OY41y5CE6TnuEBIlKZnAuEhM6LpKHs7YVyXg/wNiaB70a6fo08hNh5
TX0vCu53CDLOh2lZZui99Da4abGMuTJmrETen+Ey9+sKEii1eev1dvIH/WFpCkq4KwM=</vt:lpwstr>
  </property>
</Properties>
</file>