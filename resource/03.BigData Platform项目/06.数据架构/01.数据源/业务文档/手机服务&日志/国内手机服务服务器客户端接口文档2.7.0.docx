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97" w:rsidRPr="00411EC2" w:rsidRDefault="00E915D5" w:rsidP="00B6016B">
      <w:pPr>
        <w:jc w:val="center"/>
        <w:rPr>
          <w:rFonts w:eastAsiaTheme="majorEastAsia"/>
          <w:b/>
          <w:sz w:val="52"/>
          <w:szCs w:val="52"/>
          <w:lang w:eastAsia="zh-CN"/>
        </w:rPr>
      </w:pPr>
      <w:r w:rsidRPr="00411EC2">
        <w:rPr>
          <w:rFonts w:eastAsiaTheme="majorEastAsia" w:hint="eastAsia"/>
          <w:b/>
          <w:sz w:val="52"/>
          <w:szCs w:val="52"/>
          <w:lang w:eastAsia="zh-CN"/>
        </w:rPr>
        <w:t>华为手机服务服务器与客户端</w:t>
      </w:r>
      <w:r w:rsidR="00CD7397" w:rsidRPr="00411EC2">
        <w:rPr>
          <w:rFonts w:eastAsiaTheme="majorEastAsia" w:hint="eastAsia"/>
          <w:b/>
          <w:sz w:val="52"/>
          <w:szCs w:val="52"/>
          <w:lang w:eastAsia="zh-CN"/>
        </w:rPr>
        <w:t>接口文档</w:t>
      </w:r>
    </w:p>
    <w:p w:rsidR="00CD7397" w:rsidRPr="00411EC2" w:rsidRDefault="00CD7397" w:rsidP="00B6016B">
      <w:pPr>
        <w:rPr>
          <w:rFonts w:eastAsiaTheme="majorEastAsia"/>
          <w:lang w:eastAsia="zh-CN"/>
        </w:rPr>
      </w:pPr>
    </w:p>
    <w:p w:rsidR="005B7E02" w:rsidRPr="00411EC2" w:rsidRDefault="005B7E02" w:rsidP="00B6016B">
      <w:pPr>
        <w:pStyle w:val="1"/>
        <w:spacing w:before="0" w:after="0"/>
        <w:rPr>
          <w:rFonts w:ascii="Times New Roman" w:eastAsiaTheme="majorEastAsia" w:hAnsi="Times New Roman"/>
        </w:rPr>
      </w:pPr>
      <w:r w:rsidRPr="00411EC2">
        <w:rPr>
          <w:rFonts w:ascii="Times New Roman" w:eastAsiaTheme="majorEastAsia" w:hAnsi="Times New Roman" w:hint="eastAsia"/>
        </w:rPr>
        <w:t>修改记录</w:t>
      </w:r>
    </w:p>
    <w:tbl>
      <w:tblPr>
        <w:tblW w:w="8477" w:type="dxa"/>
        <w:tblInd w:w="-5" w:type="dxa"/>
        <w:tblLayout w:type="fixed"/>
        <w:tblLook w:val="0000"/>
      </w:tblPr>
      <w:tblGrid>
        <w:gridCol w:w="1814"/>
        <w:gridCol w:w="1701"/>
        <w:gridCol w:w="3828"/>
        <w:gridCol w:w="1134"/>
      </w:tblGrid>
      <w:tr w:rsidR="005B7E02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版本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作者</w:t>
            </w:r>
          </w:p>
        </w:tc>
      </w:tr>
      <w:tr w:rsidR="005B7E02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E915D5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20130107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1.0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B7E02" w:rsidRPr="00411EC2" w:rsidRDefault="005B7E02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 w:rsidRPr="00411EC2">
              <w:rPr>
                <w:rFonts w:eastAsiaTheme="majorEastAsia"/>
                <w:sz w:val="28"/>
                <w:szCs w:val="28"/>
              </w:rPr>
              <w:t>初稿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E02" w:rsidRPr="00411EC2" w:rsidRDefault="00E915D5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0B773E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73E" w:rsidRPr="00411EC2" w:rsidRDefault="00012C89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20130516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73E" w:rsidRPr="00411EC2" w:rsidRDefault="00012C89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73E" w:rsidRPr="00411EC2" w:rsidRDefault="00012C89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新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push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方式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73E" w:rsidRPr="00411EC2" w:rsidRDefault="005E3C17" w:rsidP="00B6016B">
            <w:pPr>
              <w:snapToGrid w:val="0"/>
              <w:jc w:val="center"/>
              <w:rPr>
                <w:rFonts w:eastAsiaTheme="majorEastAsia" w:cs="宋体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6C57AF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7AF" w:rsidRPr="00411EC2" w:rsidRDefault="006C57AF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20130727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7AF" w:rsidRPr="00411EC2" w:rsidRDefault="006C57AF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7AF" w:rsidRPr="00411EC2" w:rsidRDefault="006C57AF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新增调查问卷的接口</w:t>
            </w:r>
            <w:r w:rsidR="00CF5F70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3.4</w:t>
            </w:r>
            <w:r w:rsidR="00CF5F70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和</w:t>
            </w:r>
            <w:r w:rsidR="00CF5F70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3.5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7AF" w:rsidRPr="00411EC2" w:rsidRDefault="006C57AF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64257A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57A" w:rsidRPr="00411EC2" w:rsidRDefault="0064257A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20130809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57A" w:rsidRPr="00411EC2" w:rsidRDefault="0064257A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57A" w:rsidRPr="00411EC2" w:rsidRDefault="0064257A" w:rsidP="0064257A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问题反馈优化新增两个参数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57A" w:rsidRPr="00411EC2" w:rsidRDefault="0064257A" w:rsidP="00B6016B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100517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0517" w:rsidRPr="00411EC2" w:rsidRDefault="00100517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20130819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0517" w:rsidRPr="00411EC2" w:rsidRDefault="00100517" w:rsidP="009F411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</w:t>
            </w:r>
            <w:r w:rsidR="009F4114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0517" w:rsidRPr="00411EC2" w:rsidRDefault="00100517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新增日志平台两个接口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0517" w:rsidRPr="00411EC2" w:rsidRDefault="00100517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9F2867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2867" w:rsidRPr="00411EC2" w:rsidRDefault="009F2867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20131031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2867" w:rsidRPr="00411EC2" w:rsidRDefault="009F2867" w:rsidP="009F411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2867" w:rsidRPr="00411EC2" w:rsidRDefault="009F2867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删除</w:t>
            </w:r>
            <w:r w:rsidR="008D647D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在线客服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旧接口未使用的版本升级接口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867" w:rsidRPr="00411EC2" w:rsidRDefault="009F2867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6C0536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0536" w:rsidRPr="00411EC2" w:rsidRDefault="006C0536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20140116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0536" w:rsidRPr="00411EC2" w:rsidRDefault="006C0536" w:rsidP="009F411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0536" w:rsidRPr="00411EC2" w:rsidRDefault="006C0536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增加销售网点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0536" w:rsidRPr="00411EC2" w:rsidRDefault="006C0536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8F0998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998" w:rsidRPr="00411EC2" w:rsidRDefault="008F0998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20140303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998" w:rsidRPr="00411EC2" w:rsidRDefault="008F0998" w:rsidP="006E1653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</w:t>
            </w:r>
            <w:r w:rsidR="006E1653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6.1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998" w:rsidRPr="00411EC2" w:rsidRDefault="008F0998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查询下载地址增加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deviceID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998" w:rsidRPr="00411EC2" w:rsidRDefault="008F0998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361C57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C57" w:rsidRPr="00411EC2" w:rsidRDefault="00361C57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20140530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C57" w:rsidRPr="00411EC2" w:rsidRDefault="008D335F" w:rsidP="00630A2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2.6.</w:t>
            </w:r>
            <w:r w:rsidR="00630A21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C57" w:rsidRPr="00411EC2" w:rsidRDefault="00630A21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1</w:t>
            </w:r>
            <w:r w:rsidR="008D775D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、</w:t>
            </w:r>
            <w:r w:rsidR="00F04CB1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问题反馈增点赞功能；</w:t>
            </w:r>
          </w:p>
          <w:p w:rsidR="00630A21" w:rsidRPr="00411EC2" w:rsidRDefault="00630A21" w:rsidP="008D775D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、</w:t>
            </w:r>
            <w:r w:rsidR="00F04CB1" w:rsidRPr="00411EC2">
              <w:rPr>
                <w:rFonts w:eastAsiaTheme="majorEastAsia"/>
                <w:sz w:val="28"/>
                <w:szCs w:val="28"/>
                <w:lang w:eastAsia="zh-CN"/>
              </w:rPr>
              <w:t>问题反馈增</w:t>
            </w:r>
            <w:r w:rsidR="008D775D" w:rsidRPr="00411EC2">
              <w:rPr>
                <w:rFonts w:eastAsiaTheme="majorEastAsia"/>
                <w:sz w:val="28"/>
                <w:szCs w:val="28"/>
                <w:lang w:eastAsia="zh-CN"/>
              </w:rPr>
              <w:t>外部调用接口</w:t>
            </w:r>
            <w:r w:rsidR="00F04CB1"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；</w:t>
            </w:r>
          </w:p>
          <w:p w:rsidR="00F04CB1" w:rsidRPr="00411EC2" w:rsidRDefault="00EE69B2" w:rsidP="008D775D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3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、</w:t>
            </w:r>
            <w:r w:rsidR="00EB7BF5" w:rsidRPr="00411EC2">
              <w:rPr>
                <w:rFonts w:eastAsiaTheme="majorEastAsia"/>
                <w:sz w:val="28"/>
                <w:szCs w:val="28"/>
                <w:lang w:eastAsia="zh-CN"/>
              </w:rPr>
              <w:t>EMUI3.0</w:t>
            </w:r>
            <w:r w:rsidR="00EB7BF5" w:rsidRPr="00411EC2">
              <w:rPr>
                <w:rFonts w:eastAsiaTheme="majorEastAsia"/>
                <w:sz w:val="28"/>
                <w:szCs w:val="28"/>
                <w:lang w:eastAsia="zh-CN"/>
              </w:rPr>
              <w:t>在线资料服务器需求</w:t>
            </w:r>
          </w:p>
          <w:p w:rsidR="00072E6C" w:rsidRPr="00411EC2" w:rsidRDefault="00072E6C" w:rsidP="00072E6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4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、根据关键词搜索相关用户手册的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1C57" w:rsidRPr="00411EC2" w:rsidRDefault="00657320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蔡广鸣</w:t>
            </w:r>
          </w:p>
        </w:tc>
      </w:tr>
      <w:tr w:rsidR="00990E80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0E80" w:rsidRPr="00411EC2" w:rsidRDefault="00990E80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20141113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0E80" w:rsidRPr="00411EC2" w:rsidRDefault="00990E80" w:rsidP="00630A2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2.6.3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0E80" w:rsidRPr="00411EC2" w:rsidRDefault="000E2F59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/>
                <w:sz w:val="28"/>
                <w:szCs w:val="28"/>
                <w:lang w:eastAsia="zh-CN"/>
              </w:rPr>
              <w:t>1</w:t>
            </w: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、</w:t>
            </w:r>
            <w:r w:rsidRPr="00411EC2">
              <w:rPr>
                <w:rFonts w:asciiTheme="minorEastAsia" w:eastAsiaTheme="minorEastAsia" w:hAnsiTheme="minorEastAsia" w:hint="eastAsia"/>
                <w:sz w:val="28"/>
                <w:szCs w:val="28"/>
              </w:rPr>
              <w:t>反</w:t>
            </w:r>
            <w:r w:rsidRPr="00411EC2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馈</w:t>
            </w:r>
            <w:r w:rsidRPr="00411EC2">
              <w:rPr>
                <w:rFonts w:asciiTheme="minorEastAsia" w:eastAsiaTheme="minorEastAsia" w:hAnsiTheme="minorEastAsia" w:cs="Meiryo" w:hint="eastAsia"/>
                <w:sz w:val="28"/>
                <w:szCs w:val="28"/>
              </w:rPr>
              <w:t>接口增加是否有策略配置功能的字段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0E80" w:rsidRPr="00411EC2" w:rsidRDefault="000E2F59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411EC2">
              <w:rPr>
                <w:rFonts w:eastAsiaTheme="majorEastAsia" w:hint="eastAsia"/>
                <w:sz w:val="28"/>
                <w:szCs w:val="28"/>
                <w:lang w:eastAsia="zh-CN"/>
              </w:rPr>
              <w:t>蔡广鸣</w:t>
            </w:r>
          </w:p>
        </w:tc>
      </w:tr>
      <w:tr w:rsidR="00C737E9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7E9" w:rsidRPr="00411EC2" w:rsidRDefault="00C737E9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20141118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7E9" w:rsidRPr="00411EC2" w:rsidRDefault="00C737E9" w:rsidP="00630A2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2.6.4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7E9" w:rsidRPr="00411EC2" w:rsidRDefault="00C737E9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删除日志上传下载接口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7E9" w:rsidRPr="001A2229" w:rsidRDefault="001A2229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李全林</w:t>
            </w:r>
          </w:p>
        </w:tc>
      </w:tr>
      <w:tr w:rsidR="00E32659" w:rsidRPr="00411EC2" w:rsidTr="00D7637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2659" w:rsidRDefault="00E32659" w:rsidP="0010051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20150204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2659" w:rsidRDefault="00E32659" w:rsidP="00630A2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2.7.0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2659" w:rsidRDefault="00E32659" w:rsidP="009F2867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手机服务接口迭代二的接口合入。</w:t>
            </w:r>
            <w:r w:rsidR="00ED41B1">
              <w:rPr>
                <w:rFonts w:eastAsiaTheme="majorEastAsia" w:hint="eastAsia"/>
                <w:sz w:val="28"/>
                <w:szCs w:val="28"/>
                <w:lang w:eastAsia="zh-CN"/>
              </w:rPr>
              <w:t>（</w:t>
            </w:r>
            <w:r w:rsidR="00ED41B1" w:rsidRPr="00ED41B1">
              <w:rPr>
                <w:rFonts w:eastAsiaTheme="majorEastAsia" w:hint="eastAsia"/>
                <w:sz w:val="28"/>
                <w:szCs w:val="28"/>
                <w:highlight w:val="yellow"/>
                <w:lang w:eastAsia="zh-CN"/>
              </w:rPr>
              <w:t>黄色</w:t>
            </w:r>
            <w:r w:rsidR="00ED41B1">
              <w:rPr>
                <w:rFonts w:eastAsiaTheme="majorEastAsia" w:hint="eastAsia"/>
                <w:sz w:val="28"/>
                <w:szCs w:val="28"/>
                <w:lang w:eastAsia="zh-CN"/>
              </w:rPr>
              <w:t>标出）</w:t>
            </w:r>
          </w:p>
          <w:p w:rsidR="00E32659" w:rsidRPr="00E94079" w:rsidRDefault="00E32659" w:rsidP="00E32659">
            <w:pPr>
              <w:snapToGrid w:val="0"/>
              <w:rPr>
                <w:rFonts w:eastAsiaTheme="majorEastAsia"/>
                <w:sz w:val="21"/>
                <w:szCs w:val="21"/>
                <w:lang w:eastAsia="zh-CN"/>
              </w:rPr>
            </w:pP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1</w:t>
            </w: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、新增</w:t>
            </w: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3.1</w:t>
            </w:r>
            <w:r w:rsidR="00ED41B1">
              <w:rPr>
                <w:rFonts w:eastAsiaTheme="majorEastAsia" w:hint="eastAsia"/>
                <w:sz w:val="21"/>
                <w:szCs w:val="21"/>
                <w:lang w:eastAsia="zh-CN"/>
              </w:rPr>
              <w:t>2</w:t>
            </w:r>
            <w:r w:rsidRPr="00E94079">
              <w:rPr>
                <w:rFonts w:eastAsiaTheme="majorEastAsia"/>
                <w:sz w:val="21"/>
                <w:szCs w:val="21"/>
                <w:lang w:eastAsia="zh-CN"/>
              </w:rPr>
              <w:t>—</w:t>
            </w: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3.</w:t>
            </w:r>
            <w:r w:rsidRPr="00E94079">
              <w:rPr>
                <w:rFonts w:eastAsiaTheme="majorEastAsia"/>
                <w:sz w:val="21"/>
                <w:szCs w:val="21"/>
                <w:lang w:eastAsia="zh-CN"/>
              </w:rPr>
              <w:t>1</w:t>
            </w:r>
            <w:r w:rsidR="00ED41B1">
              <w:rPr>
                <w:rFonts w:eastAsiaTheme="majorEastAsia" w:hint="eastAsia"/>
                <w:sz w:val="21"/>
                <w:szCs w:val="21"/>
                <w:lang w:eastAsia="zh-CN"/>
              </w:rPr>
              <w:t>5</w:t>
            </w:r>
            <w:r w:rsidR="00ED41B1">
              <w:rPr>
                <w:rFonts w:eastAsiaTheme="majorEastAsia" w:hint="eastAsia"/>
                <w:sz w:val="21"/>
                <w:szCs w:val="21"/>
                <w:lang w:eastAsia="zh-CN"/>
              </w:rPr>
              <w:t>等</w:t>
            </w:r>
            <w:r w:rsidRPr="00E94079">
              <w:rPr>
                <w:rFonts w:eastAsiaTheme="majorEastAsia"/>
                <w:sz w:val="21"/>
                <w:szCs w:val="21"/>
                <w:lang w:eastAsia="zh-CN"/>
              </w:rPr>
              <w:t>接口</w:t>
            </w:r>
          </w:p>
          <w:p w:rsidR="00E32659" w:rsidRDefault="00E32659" w:rsidP="00E32659">
            <w:pPr>
              <w:snapToGrid w:val="0"/>
              <w:jc w:val="center"/>
              <w:rPr>
                <w:rFonts w:eastAsiaTheme="majorEastAsia"/>
                <w:sz w:val="21"/>
                <w:szCs w:val="21"/>
                <w:lang w:eastAsia="zh-CN"/>
              </w:rPr>
            </w:pP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2</w:t>
            </w:r>
            <w:r w:rsidRPr="00E94079">
              <w:rPr>
                <w:rFonts w:eastAsiaTheme="maj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3.2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接口</w:t>
            </w:r>
            <w:r>
              <w:rPr>
                <w:rFonts w:eastAsiaTheme="majorEastAsia"/>
                <w:sz w:val="21"/>
                <w:szCs w:val="21"/>
                <w:lang w:eastAsia="zh-CN"/>
              </w:rPr>
              <w:t>输入参数新增：</w:t>
            </w:r>
            <w:r>
              <w:rPr>
                <w:rFonts w:eastAsiaTheme="majorEastAsia"/>
                <w:sz w:val="21"/>
                <w:szCs w:val="21"/>
                <w:lang w:eastAsia="zh-CN"/>
              </w:rPr>
              <w:t>isUploadLog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eastAsiaTheme="majorEastAsia"/>
                <w:sz w:val="21"/>
                <w:szCs w:val="21"/>
                <w:lang w:eastAsia="zh-CN"/>
              </w:rPr>
              <w:t>uploadFileName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、</w:t>
            </w:r>
            <w:r w:rsidRPr="00A041EE">
              <w:rPr>
                <w:rFonts w:eastAsiaTheme="majorEastAsia"/>
                <w:sz w:val="21"/>
                <w:szCs w:val="21"/>
                <w:lang w:eastAsia="zh-CN"/>
              </w:rPr>
              <w:t>frequency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，</w:t>
            </w:r>
            <w:r w:rsidRPr="00A041EE">
              <w:rPr>
                <w:rFonts w:eastAsiaTheme="majorEastAsia" w:hint="eastAsia"/>
                <w:sz w:val="21"/>
                <w:szCs w:val="21"/>
                <w:lang w:eastAsia="zh-CN"/>
              </w:rPr>
              <w:t>versionID</w:t>
            </w:r>
            <w:r w:rsidRPr="00A041EE">
              <w:rPr>
                <w:rFonts w:eastAsiaTheme="majorEastAsia" w:hint="eastAsia"/>
                <w:sz w:val="21"/>
                <w:szCs w:val="21"/>
                <w:lang w:eastAsia="zh-CN"/>
              </w:rPr>
              <w:t>参数</w:t>
            </w:r>
            <w:r w:rsidRPr="00A041EE">
              <w:rPr>
                <w:rFonts w:eastAsiaTheme="majorEastAsia"/>
                <w:sz w:val="21"/>
                <w:szCs w:val="21"/>
                <w:lang w:eastAsia="zh-CN"/>
              </w:rPr>
              <w:t>传值修改</w:t>
            </w:r>
          </w:p>
          <w:p w:rsidR="00E32659" w:rsidRDefault="00E32659" w:rsidP="00E32659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设计者：曲秋杰，</w:t>
            </w:r>
            <w:r>
              <w:rPr>
                <w:rFonts w:eastAsiaTheme="majorEastAsia" w:hint="eastAsia"/>
                <w:sz w:val="21"/>
                <w:szCs w:val="21"/>
                <w:lang w:eastAsia="zh-CN"/>
              </w:rPr>
              <w:t>2014/09/05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659" w:rsidRDefault="00E32659" w:rsidP="00C52FA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孙飞跃</w:t>
            </w:r>
          </w:p>
        </w:tc>
      </w:tr>
    </w:tbl>
    <w:p w:rsidR="00976155" w:rsidRPr="00411EC2" w:rsidRDefault="00976155" w:rsidP="00B6016B">
      <w:pPr>
        <w:rPr>
          <w:rFonts w:eastAsiaTheme="majorEastAsia"/>
          <w:lang w:eastAsia="zh-CN"/>
        </w:rPr>
      </w:pPr>
    </w:p>
    <w:p w:rsidR="00976155" w:rsidRPr="00411EC2" w:rsidRDefault="00976155">
      <w:pPr>
        <w:widowControl/>
        <w:suppressAutoHyphens w:val="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br w:type="page"/>
      </w:r>
    </w:p>
    <w:p w:rsidR="005B7E02" w:rsidRPr="00411EC2" w:rsidRDefault="005B7E02" w:rsidP="00B6016B">
      <w:pPr>
        <w:rPr>
          <w:rFonts w:eastAsiaTheme="majorEastAsia"/>
          <w:lang w:eastAsia="zh-CN"/>
        </w:rPr>
      </w:pPr>
    </w:p>
    <w:p w:rsidR="005B7E02" w:rsidRPr="00411EC2" w:rsidRDefault="005B7E02" w:rsidP="00B6016B">
      <w:pPr>
        <w:pStyle w:val="1"/>
        <w:spacing w:before="0" w:after="0"/>
        <w:rPr>
          <w:rFonts w:ascii="Times New Roman" w:eastAsiaTheme="majorEastAsia" w:hAnsi="Times New Roman"/>
        </w:rPr>
      </w:pPr>
      <w:r w:rsidRPr="00411EC2">
        <w:rPr>
          <w:rFonts w:ascii="Times New Roman" w:eastAsiaTheme="majorEastAsia" w:hAnsi="Times New Roman" w:hint="eastAsia"/>
        </w:rPr>
        <w:t>简介</w:t>
      </w:r>
    </w:p>
    <w:p w:rsidR="005B7E02" w:rsidRPr="00411EC2" w:rsidRDefault="005B7E02" w:rsidP="00451B2B">
      <w:pPr>
        <w:spacing w:line="400" w:lineRule="exact"/>
        <w:ind w:firstLineChars="200" w:firstLine="480"/>
        <w:rPr>
          <w:rFonts w:eastAsiaTheme="majorEastAsia" w:cs="Meiryo"/>
          <w:lang w:eastAsia="zh-CN"/>
        </w:rPr>
      </w:pPr>
      <w:r w:rsidRPr="00411EC2">
        <w:rPr>
          <w:rFonts w:eastAsiaTheme="majorEastAsia" w:hint="eastAsia"/>
          <w:lang w:eastAsia="zh-CN"/>
        </w:rPr>
        <w:t>本文档用于定</w:t>
      </w:r>
      <w:r w:rsidRPr="00411EC2">
        <w:rPr>
          <w:rFonts w:eastAsiaTheme="majorEastAsia" w:cs="宋体" w:hint="eastAsia"/>
          <w:lang w:eastAsia="zh-CN"/>
        </w:rPr>
        <w:t>义</w:t>
      </w:r>
      <w:r w:rsidRPr="00411EC2">
        <w:rPr>
          <w:rFonts w:eastAsiaTheme="majorEastAsia" w:cs="Meiryo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器和客</w:t>
      </w:r>
      <w:r w:rsidRPr="00411EC2">
        <w:rPr>
          <w:rFonts w:eastAsiaTheme="majorEastAsia" w:cs="宋体" w:hint="eastAsia"/>
          <w:lang w:eastAsia="zh-CN"/>
        </w:rPr>
        <w:t>户</w:t>
      </w:r>
      <w:r w:rsidRPr="00411EC2">
        <w:rPr>
          <w:rFonts w:eastAsiaTheme="majorEastAsia" w:cs="Meiryo" w:hint="eastAsia"/>
          <w:lang w:eastAsia="zh-CN"/>
        </w:rPr>
        <w:t>端在网</w:t>
      </w:r>
      <w:r w:rsidRPr="00411EC2">
        <w:rPr>
          <w:rFonts w:eastAsiaTheme="majorEastAsia" w:cs="宋体" w:hint="eastAsia"/>
          <w:lang w:eastAsia="zh-CN"/>
        </w:rPr>
        <w:t>络</w:t>
      </w:r>
      <w:r w:rsidRPr="00411EC2">
        <w:rPr>
          <w:rFonts w:eastAsiaTheme="majorEastAsia" w:cs="Meiryo" w:hint="eastAsia"/>
          <w:lang w:eastAsia="zh-CN"/>
        </w:rPr>
        <w:t>交互</w:t>
      </w:r>
      <w:r w:rsidRPr="00411EC2">
        <w:rPr>
          <w:rFonts w:eastAsiaTheme="majorEastAsia" w:cs="宋体" w:hint="eastAsia"/>
          <w:lang w:eastAsia="zh-CN"/>
        </w:rPr>
        <w:t>时</w:t>
      </w:r>
      <w:r w:rsidRPr="00411EC2">
        <w:rPr>
          <w:rFonts w:eastAsiaTheme="majorEastAsia" w:cs="Meiryo" w:hint="eastAsia"/>
          <w:lang w:eastAsia="zh-CN"/>
        </w:rPr>
        <w:t>的数据</w:t>
      </w:r>
      <w:r w:rsidRPr="00411EC2">
        <w:rPr>
          <w:rFonts w:eastAsiaTheme="majorEastAsia" w:cs="宋体" w:hint="eastAsia"/>
          <w:lang w:eastAsia="zh-CN"/>
        </w:rPr>
        <w:t>组织</w:t>
      </w:r>
      <w:r w:rsidRPr="00411EC2">
        <w:rPr>
          <w:rFonts w:eastAsiaTheme="majorEastAsia" w:cs="Meiryo" w:hint="eastAsia"/>
          <w:lang w:eastAsia="zh-CN"/>
        </w:rPr>
        <w:t>格式，参数及参数意</w:t>
      </w:r>
      <w:r w:rsidRPr="00411EC2">
        <w:rPr>
          <w:rFonts w:eastAsiaTheme="majorEastAsia" w:cs="宋体" w:hint="eastAsia"/>
          <w:lang w:eastAsia="zh-CN"/>
        </w:rPr>
        <w:t>义</w:t>
      </w:r>
      <w:r w:rsidRPr="00411EC2">
        <w:rPr>
          <w:rFonts w:eastAsiaTheme="majorEastAsia" w:cs="Meiryo" w:hint="eastAsia"/>
          <w:lang w:eastAsia="zh-CN"/>
        </w:rPr>
        <w:t>，指</w:t>
      </w:r>
      <w:r w:rsidRPr="00411EC2">
        <w:rPr>
          <w:rFonts w:eastAsiaTheme="majorEastAsia" w:cs="宋体" w:hint="eastAsia"/>
          <w:lang w:eastAsia="zh-CN"/>
        </w:rPr>
        <w:t>导</w:t>
      </w:r>
      <w:r w:rsidRPr="00411EC2">
        <w:rPr>
          <w:rFonts w:eastAsiaTheme="majorEastAsia" w:cs="Meiryo" w:hint="eastAsia"/>
          <w:lang w:eastAsia="zh-CN"/>
        </w:rPr>
        <w:t>开</w:t>
      </w:r>
      <w:r w:rsidRPr="00411EC2">
        <w:rPr>
          <w:rFonts w:eastAsiaTheme="majorEastAsia" w:cs="宋体" w:hint="eastAsia"/>
          <w:lang w:eastAsia="zh-CN"/>
        </w:rPr>
        <w:t>发</w:t>
      </w:r>
      <w:r w:rsidRPr="00411EC2">
        <w:rPr>
          <w:rFonts w:eastAsiaTheme="majorEastAsia" w:cs="Meiryo" w:hint="eastAsia"/>
          <w:lang w:eastAsia="zh-CN"/>
        </w:rPr>
        <w:t>人</w:t>
      </w:r>
      <w:r w:rsidRPr="00411EC2">
        <w:rPr>
          <w:rFonts w:eastAsiaTheme="majorEastAsia" w:cs="宋体" w:hint="eastAsia"/>
          <w:lang w:eastAsia="zh-CN"/>
        </w:rPr>
        <w:t>员</w:t>
      </w:r>
      <w:r w:rsidRPr="00411EC2">
        <w:rPr>
          <w:rFonts w:eastAsiaTheme="majorEastAsia" w:cs="Meiryo" w:hint="eastAsia"/>
          <w:lang w:eastAsia="zh-CN"/>
        </w:rPr>
        <w:t>按</w:t>
      </w:r>
      <w:r w:rsidRPr="00411EC2">
        <w:rPr>
          <w:rFonts w:eastAsiaTheme="majorEastAsia" w:cs="宋体" w:hint="eastAsia"/>
          <w:lang w:eastAsia="zh-CN"/>
        </w:rPr>
        <w:t>规</w:t>
      </w:r>
      <w:r w:rsidRPr="00411EC2">
        <w:rPr>
          <w:rFonts w:eastAsiaTheme="majorEastAsia" w:cs="Meiryo" w:hint="eastAsia"/>
          <w:lang w:eastAsia="zh-CN"/>
        </w:rPr>
        <w:t>范</w:t>
      </w:r>
      <w:r w:rsidRPr="00411EC2">
        <w:rPr>
          <w:rFonts w:eastAsiaTheme="majorEastAsia" w:cs="宋体" w:hint="eastAsia"/>
          <w:lang w:eastAsia="zh-CN"/>
        </w:rPr>
        <w:t>进</w:t>
      </w:r>
      <w:r w:rsidRPr="00411EC2">
        <w:rPr>
          <w:rFonts w:eastAsiaTheme="majorEastAsia" w:cs="Meiryo" w:hint="eastAsia"/>
          <w:lang w:eastAsia="zh-CN"/>
        </w:rPr>
        <w:t>行网</w:t>
      </w:r>
      <w:r w:rsidRPr="00411EC2">
        <w:rPr>
          <w:rFonts w:eastAsiaTheme="majorEastAsia" w:cs="宋体" w:hint="eastAsia"/>
          <w:lang w:eastAsia="zh-CN"/>
        </w:rPr>
        <w:t>络</w:t>
      </w:r>
      <w:r w:rsidRPr="00411EC2">
        <w:rPr>
          <w:rFonts w:eastAsiaTheme="majorEastAsia" w:cs="Meiryo" w:hint="eastAsia"/>
          <w:lang w:eastAsia="zh-CN"/>
        </w:rPr>
        <w:t>交互开</w:t>
      </w:r>
      <w:r w:rsidRPr="00411EC2">
        <w:rPr>
          <w:rFonts w:eastAsiaTheme="majorEastAsia" w:cs="宋体" w:hint="eastAsia"/>
          <w:lang w:eastAsia="zh-CN"/>
        </w:rPr>
        <w:t>发</w:t>
      </w:r>
      <w:r w:rsidRPr="00411EC2">
        <w:rPr>
          <w:rFonts w:eastAsiaTheme="majorEastAsia" w:cs="Meiryo" w:hint="eastAsia"/>
          <w:lang w:eastAsia="zh-CN"/>
        </w:rPr>
        <w:t>和</w:t>
      </w:r>
      <w:r w:rsidRPr="00411EC2">
        <w:rPr>
          <w:rFonts w:eastAsiaTheme="majorEastAsia" w:cs="宋体" w:hint="eastAsia"/>
          <w:lang w:eastAsia="zh-CN"/>
        </w:rPr>
        <w:t>维护</w:t>
      </w:r>
      <w:r w:rsidRPr="00411EC2">
        <w:rPr>
          <w:rFonts w:eastAsiaTheme="majorEastAsia" w:cs="Meiryo" w:hint="eastAsia"/>
          <w:lang w:eastAsia="zh-CN"/>
        </w:rPr>
        <w:t>。</w:t>
      </w:r>
    </w:p>
    <w:p w:rsidR="00FD4F1A" w:rsidRPr="00411EC2" w:rsidRDefault="00C87E58" w:rsidP="00F959C7">
      <w:pPr>
        <w:spacing w:line="400" w:lineRule="exact"/>
        <w:ind w:firstLineChars="200" w:firstLine="560"/>
        <w:rPr>
          <w:rFonts w:eastAsiaTheme="majorEastAsia"/>
          <w:sz w:val="28"/>
          <w:szCs w:val="28"/>
          <w:lang w:eastAsia="zh-CN"/>
        </w:rPr>
      </w:pPr>
      <w:r w:rsidRPr="00411EC2">
        <w:rPr>
          <w:rFonts w:eastAsiaTheme="majorEastAsia" w:cs="Meiryo"/>
          <w:sz w:val="28"/>
          <w:szCs w:val="28"/>
          <w:lang w:eastAsia="zh-CN"/>
        </w:rPr>
        <w:t>“</w:t>
      </w:r>
      <w:r w:rsidR="00EF1779" w:rsidRPr="00411EC2">
        <w:rPr>
          <w:rFonts w:eastAsiaTheme="majorEastAsia" w:cs="Meiryo" w:hint="eastAsia"/>
          <w:sz w:val="28"/>
          <w:szCs w:val="28"/>
          <w:lang w:eastAsia="zh-CN"/>
        </w:rPr>
        <w:t>4.x</w:t>
      </w:r>
      <w:r w:rsidRPr="00411EC2">
        <w:rPr>
          <w:rFonts w:eastAsiaTheme="majorEastAsia" w:cs="Meiryo"/>
          <w:sz w:val="28"/>
          <w:szCs w:val="28"/>
          <w:lang w:eastAsia="zh-CN"/>
        </w:rPr>
        <w:t>”</w:t>
      </w:r>
      <w:r w:rsidR="00EF1779" w:rsidRPr="00411EC2">
        <w:rPr>
          <w:rFonts w:eastAsiaTheme="majorEastAsia" w:cs="Meiryo" w:hint="eastAsia"/>
          <w:sz w:val="28"/>
          <w:szCs w:val="28"/>
          <w:lang w:eastAsia="zh-CN"/>
        </w:rPr>
        <w:t>及</w:t>
      </w:r>
      <w:r w:rsidR="00FD4F1A" w:rsidRPr="00411EC2">
        <w:rPr>
          <w:rFonts w:eastAsiaTheme="majorEastAsia" w:cs="Meiryo" w:hint="eastAsia"/>
          <w:sz w:val="28"/>
          <w:szCs w:val="28"/>
          <w:lang w:eastAsia="zh-CN"/>
        </w:rPr>
        <w:t>之后的接口为之前</w:t>
      </w:r>
      <w:r w:rsidR="00EF1779" w:rsidRPr="00411EC2">
        <w:rPr>
          <w:rFonts w:eastAsiaTheme="majorEastAsia" w:cs="Meiryo" w:hint="eastAsia"/>
          <w:sz w:val="28"/>
          <w:szCs w:val="28"/>
          <w:lang w:eastAsia="zh-CN"/>
        </w:rPr>
        <w:t>旧</w:t>
      </w:r>
      <w:r w:rsidR="00FD4F1A" w:rsidRPr="00411EC2">
        <w:rPr>
          <w:rFonts w:eastAsiaTheme="majorEastAsia" w:cs="Meiryo" w:hint="eastAsia"/>
          <w:sz w:val="28"/>
          <w:szCs w:val="28"/>
          <w:lang w:eastAsia="zh-CN"/>
        </w:rPr>
        <w:t>版在线客服的接口。</w:t>
      </w:r>
    </w:p>
    <w:p w:rsidR="005B7E02" w:rsidRPr="00411EC2" w:rsidRDefault="005B7E02" w:rsidP="00B6016B">
      <w:pPr>
        <w:ind w:left="709"/>
        <w:rPr>
          <w:rFonts w:eastAsiaTheme="majorEastAsia"/>
          <w:lang w:eastAsia="zh-CN"/>
        </w:rPr>
      </w:pPr>
    </w:p>
    <w:p w:rsidR="005B7E02" w:rsidRPr="00411EC2" w:rsidRDefault="00EF1779" w:rsidP="00B6016B">
      <w:pPr>
        <w:pStyle w:val="1"/>
        <w:spacing w:before="0" w:after="0"/>
        <w:rPr>
          <w:rFonts w:ascii="Times New Roman" w:eastAsiaTheme="majorEastAsia" w:hAnsi="Times New Roman"/>
        </w:rPr>
      </w:pPr>
      <w:bookmarkStart w:id="0" w:name="_Toc320523990"/>
      <w:r w:rsidRPr="00411EC2">
        <w:rPr>
          <w:rFonts w:ascii="Times New Roman" w:eastAsiaTheme="majorEastAsia" w:hAnsi="Times New Roman" w:hint="eastAsia"/>
        </w:rPr>
        <w:t>手机服务</w:t>
      </w:r>
      <w:r w:rsidR="005B7E02" w:rsidRPr="00411EC2">
        <w:rPr>
          <w:rFonts w:ascii="Times New Roman" w:eastAsiaTheme="majorEastAsia" w:hAnsi="Times New Roman" w:hint="eastAsia"/>
        </w:rPr>
        <w:t>接口及数据类型</w:t>
      </w:r>
      <w:bookmarkEnd w:id="0"/>
      <w:r w:rsidR="005B7E02" w:rsidRPr="00411EC2">
        <w:rPr>
          <w:rFonts w:ascii="Times New Roman" w:eastAsiaTheme="majorEastAsia" w:hAnsi="Times New Roman" w:hint="eastAsia"/>
        </w:rPr>
        <w:t xml:space="preserve"> </w:t>
      </w:r>
    </w:p>
    <w:p w:rsidR="00DD42DE" w:rsidRPr="00411EC2" w:rsidRDefault="00DD42DE" w:rsidP="00DD42DE">
      <w:pPr>
        <w:pStyle w:val="2"/>
      </w:pPr>
      <w:bookmarkStart w:id="1" w:name="_Toc369721039"/>
      <w:r w:rsidRPr="00411EC2">
        <w:rPr>
          <w:rFonts w:hint="eastAsia"/>
        </w:rPr>
        <w:t>服务网点</w:t>
      </w:r>
      <w:r w:rsidRPr="00411EC2">
        <w:rPr>
          <w:rFonts w:hint="eastAsia"/>
        </w:rPr>
        <w:t>outletsRequest</w:t>
      </w:r>
      <w:bookmarkEnd w:id="1"/>
      <w:r w:rsidRPr="00411EC2">
        <w:rPr>
          <w:rFonts w:hint="eastAsia"/>
        </w:rPr>
        <w:t xml:space="preserve"> </w:t>
      </w:r>
    </w:p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简要描述：该请求用于向服务器请求获取服务网点的数据。</w:t>
      </w:r>
    </w:p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917"/>
        <w:gridCol w:w="1364"/>
        <w:gridCol w:w="3811"/>
      </w:tblGrid>
      <w:tr w:rsidR="00DD42DE" w:rsidRPr="00411EC2" w:rsidTr="00DD42DE">
        <w:trPr>
          <w:jc w:val="center"/>
        </w:trPr>
        <w:tc>
          <w:tcPr>
            <w:tcW w:w="1402" w:type="dxa"/>
            <w:shd w:val="clear" w:color="auto" w:fill="C0C0C0"/>
          </w:tcPr>
          <w:p w:rsidR="00DD42DE" w:rsidRPr="00411EC2" w:rsidRDefault="00DD42DE" w:rsidP="00DD42D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411EC2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9" w:type="dxa"/>
            <w:shd w:val="clear" w:color="auto" w:fill="C0C0C0"/>
          </w:tcPr>
          <w:p w:rsidR="00DD42DE" w:rsidRPr="00411EC2" w:rsidRDefault="00DD42DE" w:rsidP="00DD42D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411EC2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78" w:type="dxa"/>
            <w:shd w:val="clear" w:color="auto" w:fill="C0C0C0"/>
          </w:tcPr>
          <w:p w:rsidR="00DD42DE" w:rsidRPr="00411EC2" w:rsidRDefault="00DD42DE" w:rsidP="00DD42D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411EC2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783" w:type="dxa"/>
            <w:shd w:val="clear" w:color="auto" w:fill="C0C0C0"/>
          </w:tcPr>
          <w:p w:rsidR="00DD42DE" w:rsidRPr="00411EC2" w:rsidRDefault="00DD42DE" w:rsidP="00DD42D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411EC2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DD42DE" w:rsidRPr="00411EC2" w:rsidTr="00DD42DE">
        <w:trPr>
          <w:trHeight w:val="483"/>
          <w:jc w:val="center"/>
        </w:trPr>
        <w:tc>
          <w:tcPr>
            <w:tcW w:w="1402" w:type="dxa"/>
          </w:tcPr>
          <w:p w:rsidR="00DD42DE" w:rsidRPr="00411EC2" w:rsidRDefault="00DD42DE" w:rsidP="00DD42DE">
            <w:pPr>
              <w:ind w:firstLine="4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9" w:type="dxa"/>
          </w:tcPr>
          <w:p w:rsidR="00DD42DE" w:rsidRPr="00411EC2" w:rsidRDefault="00DD42DE" w:rsidP="00DD42DE">
            <w:r w:rsidRPr="00411EC2"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:rsidR="00DD42DE" w:rsidRPr="00411EC2" w:rsidRDefault="00DD42DE" w:rsidP="00DD42DE">
            <w:r w:rsidRPr="00411EC2">
              <w:rPr>
                <w:rFonts w:hint="eastAsia"/>
              </w:rPr>
              <w:t>M</w:t>
            </w:r>
          </w:p>
        </w:tc>
        <w:tc>
          <w:tcPr>
            <w:tcW w:w="3783" w:type="dxa"/>
          </w:tcPr>
          <w:p w:rsidR="00DD42DE" w:rsidRPr="00411EC2" w:rsidRDefault="00DD42DE" w:rsidP="00DD42DE">
            <w:r w:rsidRPr="00411EC2">
              <w:rPr>
                <w:rFonts w:eastAsiaTheme="majorEastAsia" w:hint="eastAsia"/>
                <w:lang w:eastAsia="zh-CN"/>
              </w:rPr>
              <w:t>请求用的</w:t>
            </w:r>
            <w:r w:rsidRPr="00411EC2">
              <w:rPr>
                <w:rFonts w:eastAsiaTheme="majorEastAsia" w:hint="eastAsia"/>
                <w:lang w:eastAsia="zh-CN"/>
              </w:rPr>
              <w:t>xml</w:t>
            </w:r>
          </w:p>
        </w:tc>
      </w:tr>
      <w:tr w:rsidR="00DD42DE" w:rsidRPr="00411EC2" w:rsidTr="00DD42DE">
        <w:trPr>
          <w:trHeight w:val="650"/>
          <w:jc w:val="center"/>
        </w:trPr>
        <w:tc>
          <w:tcPr>
            <w:tcW w:w="1402" w:type="dxa"/>
          </w:tcPr>
          <w:p w:rsidR="00DD42DE" w:rsidRPr="00411EC2" w:rsidRDefault="00DD42DE" w:rsidP="00DD42DE">
            <w:pPr>
              <w:ind w:firstLine="4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md5</w:t>
            </w:r>
          </w:p>
        </w:tc>
        <w:tc>
          <w:tcPr>
            <w:tcW w:w="919" w:type="dxa"/>
          </w:tcPr>
          <w:p w:rsidR="00DD42DE" w:rsidRPr="00411EC2" w:rsidRDefault="00DD42DE" w:rsidP="00DD42DE">
            <w:r w:rsidRPr="00411EC2"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:rsidR="00DD42DE" w:rsidRPr="00411EC2" w:rsidRDefault="00DD42DE" w:rsidP="00DD42DE">
            <w:r w:rsidRPr="00411EC2">
              <w:rPr>
                <w:rFonts w:hint="eastAsia"/>
              </w:rPr>
              <w:t>M</w:t>
            </w:r>
          </w:p>
        </w:tc>
        <w:tc>
          <w:tcPr>
            <w:tcW w:w="3783" w:type="dxa"/>
          </w:tcPr>
          <w:p w:rsidR="00DD42DE" w:rsidRPr="00411EC2" w:rsidRDefault="00DD42DE" w:rsidP="00DD42DE">
            <w:r w:rsidRPr="00411EC2">
              <w:rPr>
                <w:rFonts w:eastAsiaTheme="majorEastAsia" w:hint="eastAsia"/>
                <w:lang w:eastAsia="zh-CN"/>
              </w:rPr>
              <w:t>对</w:t>
            </w:r>
            <w:r w:rsidRPr="00411EC2">
              <w:rPr>
                <w:rFonts w:eastAsiaTheme="majorEastAsia" w:hint="eastAsia"/>
                <w:lang w:eastAsia="zh-CN"/>
              </w:rPr>
              <w:t>xml</w:t>
            </w:r>
            <w:r w:rsidRPr="00411EC2">
              <w:rPr>
                <w:rFonts w:eastAsiaTheme="majorEastAsia" w:hint="eastAsia"/>
                <w:lang w:eastAsia="zh-CN"/>
              </w:rPr>
              <w:t>进行</w:t>
            </w:r>
            <w:r w:rsidRPr="00411EC2">
              <w:rPr>
                <w:rFonts w:eastAsiaTheme="majorEastAsia" w:hint="eastAsia"/>
                <w:lang w:eastAsia="zh-CN"/>
              </w:rPr>
              <w:t>md5</w:t>
            </w:r>
            <w:r w:rsidRPr="00411EC2">
              <w:rPr>
                <w:rFonts w:eastAsiaTheme="majorEastAsia" w:hint="eastAsia"/>
                <w:lang w:eastAsia="zh-CN"/>
              </w:rPr>
              <w:t>后的字符串，如</w:t>
            </w:r>
            <w:r w:rsidRPr="00411EC2">
              <w:rPr>
                <w:rFonts w:eastAsiaTheme="majorEastAsia"/>
                <w:lang w:eastAsia="zh-CN"/>
              </w:rPr>
              <w:t>52a8d7a0ff88137238f5f93631b67afb</w:t>
            </w:r>
          </w:p>
        </w:tc>
      </w:tr>
    </w:tbl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</w:p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请求的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6"/>
        <w:gridCol w:w="1843"/>
        <w:gridCol w:w="4111"/>
      </w:tblGrid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服务网点</w:t>
            </w:r>
            <w:r w:rsidRPr="00411EC2">
              <w:rPr>
                <w:rFonts w:eastAsiaTheme="majorEastAsia"/>
                <w:lang w:eastAsia="zh-CN"/>
              </w:rPr>
              <w:t>为</w:t>
            </w:r>
            <w:r w:rsidRPr="00411EC2">
              <w:rPr>
                <w:rFonts w:eastAsiaTheme="majorEastAsia"/>
                <w:lang w:eastAsia="zh-CN"/>
              </w:rPr>
              <w:t>10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zh 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country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国家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例如：中国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long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经度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传输时</w:t>
            </w:r>
            <w:r w:rsidRPr="00411EC2">
              <w:rPr>
                <w:rFonts w:eastAsiaTheme="majorEastAsia"/>
                <w:lang w:eastAsia="zh-CN"/>
              </w:rPr>
              <w:t>通过</w:t>
            </w:r>
            <w:r w:rsidRPr="00411EC2">
              <w:rPr>
                <w:rFonts w:eastAsiaTheme="majorEastAsia"/>
                <w:lang w:eastAsia="zh-CN"/>
              </w:rPr>
              <w:t>3DES</w:t>
            </w:r>
            <w:r w:rsidRPr="00411EC2">
              <w:rPr>
                <w:rFonts w:eastAsiaTheme="majorEastAsia"/>
                <w:lang w:eastAsia="zh-CN"/>
              </w:rPr>
              <w:t>加密算法进行加密</w:t>
            </w:r>
            <w:r w:rsidRPr="00411EC2">
              <w:rPr>
                <w:rFonts w:eastAsiaTheme="majorEastAsia" w:hint="eastAsia"/>
                <w:lang w:eastAsia="zh-CN"/>
              </w:rPr>
              <w:t>（该值可选）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lat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纬度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传输时</w:t>
            </w:r>
            <w:r w:rsidRPr="00411EC2">
              <w:rPr>
                <w:rFonts w:eastAsiaTheme="majorEastAsia"/>
                <w:lang w:eastAsia="zh-CN"/>
              </w:rPr>
              <w:t>通过</w:t>
            </w:r>
            <w:r w:rsidRPr="00411EC2">
              <w:rPr>
                <w:rFonts w:eastAsiaTheme="majorEastAsia"/>
                <w:lang w:eastAsia="zh-CN"/>
              </w:rPr>
              <w:t>3DES</w:t>
            </w:r>
            <w:r w:rsidRPr="00411EC2">
              <w:rPr>
                <w:rFonts w:eastAsiaTheme="majorEastAsia"/>
                <w:lang w:eastAsia="zh-CN"/>
              </w:rPr>
              <w:t>加密算法进行加密</w:t>
            </w:r>
            <w:r w:rsidRPr="00411EC2">
              <w:rPr>
                <w:rFonts w:eastAsiaTheme="majorEastAsia" w:hint="eastAsia"/>
                <w:lang w:eastAsia="zh-CN"/>
              </w:rPr>
              <w:t>（该值可选）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flag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标识位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1</w:t>
            </w:r>
            <w:r w:rsidRPr="00411EC2">
              <w:rPr>
                <w:rFonts w:eastAsiaTheme="majorEastAsia" w:hint="eastAsia"/>
                <w:lang w:eastAsia="zh-CN"/>
              </w:rPr>
              <w:t>时，表示查询输入的市内的所有网点，当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0</w:t>
            </w:r>
            <w:r w:rsidRPr="00411EC2">
              <w:rPr>
                <w:rFonts w:eastAsiaTheme="majorEastAsia" w:hint="eastAsia"/>
                <w:lang w:eastAsia="zh-CN"/>
              </w:rPr>
              <w:t>时，表示查询手机定位到的经纬度附近的最近的三个网点，距离由小到大排列；该值为必填。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省份名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例如：湖北（该值可选）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city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城市名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例如：武汉</w:t>
            </w:r>
            <w:r w:rsidRPr="00411EC2">
              <w:rPr>
                <w:rFonts w:eastAsiaTheme="majorEastAsia" w:hint="eastAsia"/>
                <w:lang w:eastAsia="zh-CN"/>
              </w:rPr>
              <w:t>（该值可选）</w:t>
            </w:r>
          </w:p>
        </w:tc>
      </w:tr>
      <w:tr w:rsidR="00DD42DE" w:rsidRPr="00411EC2" w:rsidTr="00DD42DE">
        <w:tc>
          <w:tcPr>
            <w:tcW w:w="2126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lastRenderedPageBreak/>
              <w:t>addr</w:t>
            </w:r>
          </w:p>
        </w:tc>
        <w:tc>
          <w:tcPr>
            <w:tcW w:w="1843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地址</w:t>
            </w:r>
          </w:p>
        </w:tc>
        <w:tc>
          <w:tcPr>
            <w:tcW w:w="4111" w:type="dxa"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例如：光谷大道</w:t>
            </w:r>
            <w:r w:rsidRPr="00411EC2">
              <w:rPr>
                <w:rFonts w:eastAsiaTheme="majorEastAsia" w:hint="eastAsia"/>
                <w:lang w:eastAsia="zh-CN"/>
              </w:rPr>
              <w:t>110</w:t>
            </w:r>
            <w:r w:rsidRPr="00411EC2">
              <w:rPr>
                <w:rFonts w:eastAsiaTheme="majorEastAsia" w:hint="eastAsia"/>
                <w:lang w:eastAsia="zh-CN"/>
              </w:rPr>
              <w:t>号（该值可选）</w:t>
            </w:r>
          </w:p>
        </w:tc>
      </w:tr>
      <w:tr w:rsidR="007004DD" w:rsidRPr="00411EC2" w:rsidTr="00DD42DE">
        <w:tc>
          <w:tcPr>
            <w:tcW w:w="2126" w:type="dxa"/>
          </w:tcPr>
          <w:p w:rsidR="007004DD" w:rsidRPr="00411EC2" w:rsidRDefault="007004DD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version</w:t>
            </w:r>
          </w:p>
        </w:tc>
        <w:tc>
          <w:tcPr>
            <w:tcW w:w="1843" w:type="dxa"/>
          </w:tcPr>
          <w:p w:rsidR="007004DD" w:rsidRPr="00411EC2" w:rsidRDefault="007004DD" w:rsidP="007004DD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4111" w:type="dxa"/>
          </w:tcPr>
          <w:p w:rsidR="007004DD" w:rsidRPr="00411EC2" w:rsidRDefault="007004DD" w:rsidP="00A64A61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1</w:t>
            </w:r>
            <w:r w:rsidR="00DB5F1D">
              <w:rPr>
                <w:rFonts w:eastAsiaTheme="majorEastAsia" w:hint="eastAsia"/>
                <w:lang w:eastAsia="zh-CN"/>
              </w:rPr>
              <w:t>（</w:t>
            </w:r>
            <w:r w:rsidR="00A64A61">
              <w:rPr>
                <w:rFonts w:eastAsiaTheme="majorEastAsia" w:hint="eastAsia"/>
                <w:lang w:eastAsia="zh-CN"/>
              </w:rPr>
              <w:t>标志</w:t>
            </w:r>
            <w:r w:rsidR="00DB5F1D">
              <w:rPr>
                <w:rFonts w:eastAsiaTheme="majorEastAsia" w:hint="eastAsia"/>
                <w:lang w:eastAsia="zh-CN"/>
              </w:rPr>
              <w:t>使用</w:t>
            </w:r>
            <w:r w:rsidR="00DB5F1D">
              <w:rPr>
                <w:rFonts w:eastAsiaTheme="majorEastAsia" w:hint="eastAsia"/>
                <w:lang w:eastAsia="zh-CN"/>
              </w:rPr>
              <w:t>https</w:t>
            </w:r>
            <w:r w:rsidR="00DB5F1D">
              <w:rPr>
                <w:rFonts w:eastAsiaTheme="majorEastAsia" w:hint="eastAsia"/>
                <w:lang w:eastAsia="zh-CN"/>
              </w:rPr>
              <w:t>且经纬度不加密的新客户端）</w:t>
            </w:r>
          </w:p>
        </w:tc>
      </w:tr>
    </w:tbl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</w:p>
    <w:p w:rsidR="00DD42DE" w:rsidRPr="00411EC2" w:rsidRDefault="00DD42DE" w:rsidP="00DD42DE">
      <w:pPr>
        <w:pStyle w:val="3"/>
        <w:rPr>
          <w:lang w:eastAsia="zh-CN"/>
        </w:rPr>
      </w:pPr>
      <w:bookmarkStart w:id="2" w:name="_Toc369721040"/>
      <w:r w:rsidRPr="00411EC2">
        <w:rPr>
          <w:rFonts w:hint="eastAsia"/>
          <w:lang w:eastAsia="zh-CN"/>
        </w:rPr>
        <w:t>客户端请求的数据形式</w:t>
      </w:r>
      <w:bookmarkEnd w:id="2"/>
    </w:p>
    <w:p w:rsidR="00DD42DE" w:rsidRPr="00411EC2" w:rsidRDefault="00DD42DE" w:rsidP="00DD42D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7" w:history="1">
        <w:r w:rsidR="008F41D3"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="008F41D3"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="008F41D3"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="008F41D3"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="008F41D3" w:rsidRPr="00411EC2">
          <w:rPr>
            <w:rStyle w:val="a6"/>
            <w:rFonts w:eastAsiaTheme="majorEastAsia"/>
            <w:color w:val="auto"/>
            <w:lang w:eastAsia="zh-CN"/>
          </w:rPr>
          <w:t xml:space="preserve">/osg/outletAction!getOutlets.htm </w:t>
        </w:r>
      </w:hyperlink>
    </w:p>
    <w:p w:rsidR="00DD42DE" w:rsidRPr="00411EC2" w:rsidRDefault="00DD42DE" w:rsidP="00DD42D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</w:t>
      </w:r>
    </w:p>
    <w:p w:rsidR="00DD42DE" w:rsidRPr="00411EC2" w:rsidRDefault="00DD42DE" w:rsidP="00DD42DE">
      <w:pPr>
        <w:spacing w:line="400" w:lineRule="exact"/>
        <w:ind w:firstLine="576"/>
        <w:rPr>
          <w:rFonts w:eastAsiaTheme="majorEastAsia"/>
          <w:lang w:eastAsia="zh-CN"/>
        </w:rPr>
      </w:pPr>
    </w:p>
    <w:p w:rsidR="00DD42DE" w:rsidRPr="00411EC2" w:rsidRDefault="00DD42DE" w:rsidP="00DD42D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DD42DE" w:rsidRPr="00411EC2" w:rsidRDefault="00DD42DE" w:rsidP="00DD42D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DD42DE" w:rsidRPr="00411EC2" w:rsidRDefault="00DD42DE" w:rsidP="00DD42D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参数示例：</w:t>
      </w:r>
    </w:p>
    <w:p w:rsidR="00DD42DE" w:rsidRPr="00411EC2" w:rsidRDefault="00DD42DE" w:rsidP="00DD42D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version='1.0' encoding='UTF-8' standalone='yes' ?&gt;</w:t>
      </w:r>
    </w:p>
    <w:p w:rsidR="00DD42DE" w:rsidRPr="00411EC2" w:rsidRDefault="00DD42DE" w:rsidP="00DD42D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&lt;request type="10"&gt;&lt;flag&gt;1&lt;/flag&gt;&lt;city&gt;</w:t>
      </w:r>
      <w:r w:rsidRPr="00411EC2">
        <w:rPr>
          <w:rFonts w:eastAsiaTheme="majorEastAsia" w:hint="eastAsia"/>
          <w:lang w:eastAsia="zh-CN"/>
        </w:rPr>
        <w:t>深圳市</w:t>
      </w:r>
      <w:r w:rsidRPr="00411EC2">
        <w:rPr>
          <w:rFonts w:eastAsiaTheme="majorEastAsia"/>
          <w:lang w:eastAsia="zh-CN"/>
        </w:rPr>
        <w:t>&lt;/city&gt;&lt;/request&gt;</w:t>
      </w:r>
    </w:p>
    <w:p w:rsidR="00DD42DE" w:rsidRPr="00411EC2" w:rsidRDefault="00DD42DE" w:rsidP="00DD42D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DD42DE" w:rsidRPr="00411EC2" w:rsidRDefault="00DD42DE" w:rsidP="00DD42D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DD42DE" w:rsidRPr="00411EC2" w:rsidRDefault="00DD42DE" w:rsidP="00DD42D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&lt;request type="10"&gt;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&lt;flag&gt;1&lt;/flag&gt;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 nation&gt;en&lt;/ nation&gt;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110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DD42DE" w:rsidRPr="00411EC2" w:rsidRDefault="00DD42DE" w:rsidP="00DD42DE">
      <w:pPr>
        <w:ind w:left="432" w:firstLineChars="100" w:firstLine="2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DD42DE" w:rsidRPr="00411EC2" w:rsidRDefault="00DD42DE" w:rsidP="00DD42DE">
      <w:pPr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&lt;/request&gt;</w:t>
      </w:r>
    </w:p>
    <w:p w:rsidR="00DD42DE" w:rsidRPr="00411EC2" w:rsidRDefault="00DD42DE" w:rsidP="00DD42D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要描述：以</w:t>
      </w:r>
      <w:r w:rsidRPr="00411EC2">
        <w:rPr>
          <w:rFonts w:eastAsiaTheme="majorEastAsia" w:hint="eastAsia"/>
          <w:lang w:eastAsia="zh-CN"/>
        </w:rPr>
        <w:t>form</w:t>
      </w:r>
      <w:r w:rsidRPr="00411EC2">
        <w:rPr>
          <w:rFonts w:eastAsiaTheme="majorEastAsia" w:hint="eastAsia"/>
          <w:lang w:eastAsia="zh-CN"/>
        </w:rPr>
        <w:t>表单的形式提交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和</w:t>
      </w:r>
      <w:r w:rsidRPr="00411EC2">
        <w:rPr>
          <w:rFonts w:eastAsiaTheme="majorEastAsia" w:hint="eastAsia"/>
          <w:lang w:eastAsia="zh-CN"/>
        </w:rPr>
        <w:t>md5</w:t>
      </w:r>
      <w:r w:rsidRPr="00411EC2">
        <w:rPr>
          <w:rFonts w:eastAsiaTheme="majorEastAsia" w:hint="eastAsia"/>
          <w:lang w:eastAsia="zh-CN"/>
        </w:rPr>
        <w:t>参数。</w:t>
      </w:r>
      <w:r w:rsidRPr="00411EC2">
        <w:rPr>
          <w:rFonts w:eastAsiaTheme="majorEastAsia" w:cs="宋体" w:hint="eastAsia"/>
          <w:lang w:eastAsia="zh-CN"/>
        </w:rPr>
        <w:t>服务器端将返回给客户端最新的信息</w:t>
      </w:r>
      <w:r w:rsidRPr="00411EC2">
        <w:rPr>
          <w:rFonts w:eastAsiaTheme="majorEastAsia" w:hint="eastAsia"/>
          <w:lang w:eastAsia="zh-CN"/>
        </w:rPr>
        <w:t>。</w:t>
      </w:r>
    </w:p>
    <w:p w:rsidR="00DD42DE" w:rsidRPr="00411EC2" w:rsidRDefault="00DD42DE" w:rsidP="00DD42DE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数据在发往客户端前进行了</w:t>
      </w:r>
      <w:r w:rsidRPr="00411EC2">
        <w:rPr>
          <w:rFonts w:eastAsiaTheme="majorEastAsia" w:hint="eastAsia"/>
          <w:lang w:eastAsia="zh-CN"/>
        </w:rPr>
        <w:t>DES</w:t>
      </w:r>
      <w:r w:rsidRPr="00411EC2">
        <w:rPr>
          <w:rFonts w:eastAsiaTheme="majorEastAsia" w:hint="eastAsia"/>
          <w:lang w:eastAsia="zh-CN"/>
        </w:rPr>
        <w:t>加密，然后</w:t>
      </w:r>
      <w:r w:rsidRPr="00411EC2">
        <w:rPr>
          <w:rFonts w:eastAsiaTheme="majorEastAsia" w:hint="eastAsia"/>
          <w:lang w:eastAsia="zh-CN"/>
        </w:rPr>
        <w:t>zip</w:t>
      </w:r>
      <w:r w:rsidRPr="00411EC2">
        <w:rPr>
          <w:rFonts w:eastAsiaTheme="majorEastAsia" w:hint="eastAsia"/>
          <w:lang w:eastAsia="zh-CN"/>
        </w:rPr>
        <w:t>压缩，所以客户端获取到后需要先进行</w:t>
      </w:r>
      <w:r w:rsidRPr="00411EC2">
        <w:rPr>
          <w:rFonts w:eastAsiaTheme="majorEastAsia"/>
          <w:lang w:eastAsia="zh-CN"/>
        </w:rPr>
        <w:t>zip</w:t>
      </w:r>
      <w:r w:rsidRPr="00411EC2">
        <w:rPr>
          <w:rFonts w:eastAsiaTheme="majorEastAsia" w:hint="eastAsia"/>
          <w:lang w:eastAsia="zh-CN"/>
        </w:rPr>
        <w:t>解压然后解密便可读取到返回的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数据。</w:t>
      </w:r>
    </w:p>
    <w:p w:rsidR="00DD42DE" w:rsidRPr="00411EC2" w:rsidRDefault="00DD42DE" w:rsidP="00DD42DE">
      <w:pPr>
        <w:pStyle w:val="3"/>
        <w:rPr>
          <w:lang w:eastAsia="zh-CN"/>
        </w:rPr>
      </w:pPr>
      <w:bookmarkStart w:id="3" w:name="_Toc369721041"/>
      <w:r w:rsidRPr="00411EC2">
        <w:rPr>
          <w:rFonts w:hint="eastAsia"/>
          <w:lang w:eastAsia="zh-CN"/>
        </w:rPr>
        <w:t>服务端返回的数据形式</w:t>
      </w:r>
      <w:bookmarkEnd w:id="3"/>
    </w:p>
    <w:p w:rsidR="00DD42DE" w:rsidRPr="00411EC2" w:rsidRDefault="00DD42DE" w:rsidP="00DD42DE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内的网点信息；</w:t>
      </w:r>
    </w:p>
    <w:p w:rsidR="00DD42DE" w:rsidRPr="00411EC2" w:rsidRDefault="00DD42DE" w:rsidP="00DD42DE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DD42DE" w:rsidRPr="00411EC2" w:rsidTr="00DD42DE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DD42DE" w:rsidRPr="00411EC2" w:rsidTr="00DD42DE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或</w:t>
            </w:r>
            <w:r w:rsidRPr="00411EC2">
              <w:rPr>
                <w:rFonts w:eastAsiaTheme="majorEastAsia"/>
                <w:lang w:eastAsia="zh-CN"/>
              </w:rPr>
              <w:t>700002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DD42DE" w:rsidRPr="00411EC2" w:rsidTr="00DD42DE"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DD42DE" w:rsidRPr="00411EC2" w:rsidTr="00DD42DE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r</w:t>
            </w: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esponse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-</w:t>
            </w: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outlets</w:t>
            </w:r>
          </w:p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主键</w:t>
            </w: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国家名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省份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城市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服务网点名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addr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地址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电话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long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经度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lat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纬度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leng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距离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range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服务范围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D42DE" w:rsidRPr="00411EC2" w:rsidTr="00DD42D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DE" w:rsidRPr="00411EC2" w:rsidRDefault="00DD42DE" w:rsidP="00DD42D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opentime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营业时间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2DE" w:rsidRPr="00411EC2" w:rsidRDefault="00DD42DE" w:rsidP="00DD42D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DD42DE" w:rsidRPr="00411EC2" w:rsidRDefault="00DD42DE" w:rsidP="00DD42DE">
      <w:pPr>
        <w:spacing w:line="400" w:lineRule="exact"/>
        <w:ind w:firstLine="465"/>
        <w:rPr>
          <w:rFonts w:eastAsiaTheme="majorEastAsia"/>
          <w:lang w:eastAsia="zh-CN"/>
        </w:rPr>
      </w:pPr>
    </w:p>
    <w:p w:rsidR="00DD42DE" w:rsidRPr="00411EC2" w:rsidRDefault="00DD42DE" w:rsidP="00DD42DE">
      <w:pPr>
        <w:ind w:firstLine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DD42DE" w:rsidRPr="00411EC2" w:rsidRDefault="00DD42DE" w:rsidP="00DD42DE">
      <w:pPr>
        <w:ind w:left="432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 xml:space="preserve"> code=200&gt;</w:t>
      </w:r>
      <w:r w:rsidRPr="00411EC2">
        <w:rPr>
          <w:rFonts w:eastAsiaTheme="majorEastAsia" w:hint="eastAsia"/>
          <w:lang w:eastAsia="zh-CN"/>
        </w:rPr>
        <w:tab/>
      </w:r>
    </w:p>
    <w:p w:rsidR="00DD42DE" w:rsidRPr="00411EC2" w:rsidRDefault="00DD42DE" w:rsidP="00DD42DE">
      <w:pPr>
        <w:ind w:left="1141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 state&gt;</w:t>
      </w:r>
    </w:p>
    <w:p w:rsidR="00DD42DE" w:rsidRPr="00411EC2" w:rsidRDefault="00DD42DE" w:rsidP="00DD42DE">
      <w:pPr>
        <w:ind w:left="1141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&lt;outlets size=3&gt;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&lt;id&gt;1&lt;/id&gt;</w:t>
      </w:r>
    </w:p>
    <w:p w:rsidR="00DD42DE" w:rsidRPr="00411EC2" w:rsidRDefault="00DD42DE" w:rsidP="00DD42D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110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&lt;phone&gt;1232512312&lt;/phone&gt;</w:t>
      </w:r>
    </w:p>
    <w:p w:rsidR="00DD42DE" w:rsidRPr="00411EC2" w:rsidRDefault="00DD42DE" w:rsidP="00DD42DE">
      <w:pPr>
        <w:ind w:left="189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DD42DE" w:rsidRPr="00411EC2" w:rsidRDefault="00DD42DE" w:rsidP="00DD42DE">
      <w:pPr>
        <w:ind w:left="189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卖配件</w:t>
      </w:r>
      <w:r w:rsidRPr="00411EC2">
        <w:rPr>
          <w:rFonts w:eastAsiaTheme="majorEastAsia" w:hint="eastAsia"/>
          <w:lang w:eastAsia="zh-CN"/>
        </w:rPr>
        <w:t>&lt;/range&gt;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&lt;opentime&gt;8:00-22:00&lt;/opentime&gt;</w:t>
      </w:r>
    </w:p>
    <w:p w:rsidR="00DD42DE" w:rsidRPr="00411EC2" w:rsidRDefault="00DD42DE" w:rsidP="00DD42D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&lt;id&gt;2&lt;/id&gt;</w:t>
      </w:r>
    </w:p>
    <w:p w:rsidR="00DD42DE" w:rsidRPr="00411EC2" w:rsidRDefault="00DD42DE" w:rsidP="00DD42D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111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&lt;phone&gt;1232512412&lt;/phone&gt;</w:t>
      </w:r>
    </w:p>
    <w:p w:rsidR="00DD42DE" w:rsidRPr="00411EC2" w:rsidRDefault="00DD42DE" w:rsidP="00DD42DE">
      <w:pPr>
        <w:ind w:leftChars="591" w:left="1418" w:firstLineChars="495" w:firstLine="118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DD42DE" w:rsidRPr="00411EC2" w:rsidRDefault="00DD42DE" w:rsidP="00DD42DE">
      <w:pPr>
        <w:ind w:leftChars="591" w:left="1418" w:firstLineChars="495" w:firstLine="118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卖手机</w:t>
      </w:r>
      <w:r w:rsidRPr="00411EC2">
        <w:rPr>
          <w:rFonts w:eastAsiaTheme="majorEastAsia" w:hint="eastAsia"/>
          <w:lang w:eastAsia="zh-CN"/>
        </w:rPr>
        <w:t>&lt;/range&gt;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&lt;opentime&gt;8:00-22:00&lt;/opentime&gt;</w:t>
      </w:r>
    </w:p>
    <w:p w:rsidR="00DD42DE" w:rsidRPr="00411EC2" w:rsidRDefault="00DD42DE" w:rsidP="00DD42D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DD42DE" w:rsidRPr="00411EC2" w:rsidRDefault="00DD42DE" w:rsidP="00DD42D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&lt;id&gt;3&lt;/id&gt;</w:t>
      </w:r>
    </w:p>
    <w:p w:rsidR="00DD42DE" w:rsidRPr="00411EC2" w:rsidRDefault="00DD42DE" w:rsidP="00DD42D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112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&lt;phone&gt;1232512512&lt;/phone&gt;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DD42DE" w:rsidRPr="00411EC2" w:rsidRDefault="00DD42DE" w:rsidP="00DD42D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修手机</w:t>
      </w:r>
      <w:r w:rsidRPr="00411EC2">
        <w:rPr>
          <w:rFonts w:eastAsiaTheme="majorEastAsia" w:hint="eastAsia"/>
          <w:lang w:eastAsia="zh-CN"/>
        </w:rPr>
        <w:t>&lt;/range&gt;</w:t>
      </w:r>
    </w:p>
    <w:p w:rsidR="00DD42DE" w:rsidRPr="00411EC2" w:rsidRDefault="00DD42DE" w:rsidP="00DD42D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DD42DE" w:rsidRPr="00411EC2" w:rsidRDefault="00DD42DE" w:rsidP="00DD42DE">
      <w:pPr>
        <w:ind w:firstLineChars="750" w:firstLine="1800"/>
        <w:rPr>
          <w:rStyle w:val="shorttext"/>
          <w:rFonts w:eastAsiaTheme="majorEastAsia"/>
          <w:lang w:eastAsia="zh-CN"/>
        </w:rPr>
      </w:pPr>
      <w:r w:rsidRPr="00411EC2">
        <w:rPr>
          <w:rStyle w:val="shorttext"/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lang w:eastAsia="zh-CN"/>
        </w:rPr>
        <w:t>outlets&gt;</w:t>
      </w:r>
    </w:p>
    <w:p w:rsidR="00DD42DE" w:rsidRPr="00411EC2" w:rsidRDefault="00DD42DE" w:rsidP="00DD42D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>response</w:t>
      </w:r>
      <w:r w:rsidRPr="00411EC2">
        <w:rPr>
          <w:rFonts w:eastAsiaTheme="majorEastAsia" w:hint="eastAsia"/>
          <w:lang w:eastAsia="zh-CN"/>
        </w:rPr>
        <w:t>&gt;</w:t>
      </w:r>
    </w:p>
    <w:p w:rsidR="00BA5BA3" w:rsidRPr="00411EC2" w:rsidRDefault="00D54929" w:rsidP="009B5D46">
      <w:pPr>
        <w:pStyle w:val="2"/>
      </w:pPr>
      <w:r w:rsidRPr="00411EC2">
        <w:rPr>
          <w:rFonts w:hint="eastAsia"/>
        </w:rPr>
        <w:t>问题反馈</w:t>
      </w:r>
      <w:r w:rsidRPr="00411EC2">
        <w:rPr>
          <w:rFonts w:hint="eastAsia"/>
        </w:rPr>
        <w:t>feedback</w:t>
      </w:r>
      <w:r w:rsidR="00826F30" w:rsidRPr="00411EC2">
        <w:rPr>
          <w:rFonts w:hint="eastAsia"/>
        </w:rPr>
        <w:t>Add</w:t>
      </w:r>
      <w:r w:rsidR="00BA5BA3" w:rsidRPr="00411EC2">
        <w:rPr>
          <w:rFonts w:hint="eastAsia"/>
        </w:rPr>
        <w:t>Request</w:t>
      </w:r>
    </w:p>
    <w:p w:rsidR="006A69B1" w:rsidRPr="00411EC2" w:rsidRDefault="00BA5BA3" w:rsidP="00E6319F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="00D1495E" w:rsidRPr="00411EC2">
        <w:rPr>
          <w:rFonts w:eastAsiaTheme="majorEastAsia"/>
          <w:lang w:eastAsia="zh-CN"/>
        </w:rPr>
        <w:t>用户通过问题反馈功能上报自己</w:t>
      </w:r>
      <w:r w:rsidR="005E3C17" w:rsidRPr="00411EC2">
        <w:rPr>
          <w:rFonts w:eastAsiaTheme="majorEastAsia" w:hint="eastAsia"/>
          <w:lang w:eastAsia="zh-CN"/>
        </w:rPr>
        <w:t>遇到</w:t>
      </w:r>
      <w:r w:rsidR="00D1495E" w:rsidRPr="00411EC2">
        <w:rPr>
          <w:rFonts w:eastAsiaTheme="majorEastAsia"/>
          <w:lang w:eastAsia="zh-CN"/>
        </w:rPr>
        <w:t>的问题</w:t>
      </w:r>
      <w:r w:rsidRPr="00411EC2">
        <w:rPr>
          <w:rFonts w:eastAsiaTheme="majorEastAsia" w:hint="eastAsia"/>
          <w:lang w:eastAsia="zh-CN"/>
        </w:rPr>
        <w:t>。</w:t>
      </w:r>
    </w:p>
    <w:p w:rsidR="006A69B1" w:rsidRPr="00411EC2" w:rsidRDefault="00D1495E" w:rsidP="00D26F05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lastRenderedPageBreak/>
        <w:t>客户端请求的数据</w:t>
      </w:r>
      <w:r w:rsidR="006A69B1" w:rsidRPr="00411EC2">
        <w:rPr>
          <w:rFonts w:hint="eastAsia"/>
          <w:lang w:eastAsia="zh-CN"/>
        </w:rPr>
        <w:t>形式</w:t>
      </w:r>
    </w:p>
    <w:p w:rsidR="0013795C" w:rsidRPr="00411EC2" w:rsidRDefault="0013795C" w:rsidP="0013795C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8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http://HOST:PORT/osg/feedbackAction!addQuestion.htm</w:t>
        </w:r>
      </w:hyperlink>
    </w:p>
    <w:p w:rsidR="0013795C" w:rsidRPr="00411EC2" w:rsidRDefault="0013795C" w:rsidP="0013795C">
      <w:pPr>
        <w:spacing w:line="400" w:lineRule="exact"/>
        <w:ind w:firstLine="576"/>
        <w:rPr>
          <w:rFonts w:eastAsiaTheme="majorEastAsia"/>
          <w:lang w:eastAsia="zh-CN"/>
        </w:rPr>
      </w:pPr>
    </w:p>
    <w:p w:rsidR="0013795C" w:rsidRPr="00411EC2" w:rsidRDefault="0013795C" w:rsidP="0013795C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13795C" w:rsidRPr="00411EC2" w:rsidRDefault="0013795C" w:rsidP="0013795C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13795C" w:rsidRPr="00411EC2" w:rsidRDefault="0013795C" w:rsidP="0013795C">
      <w:pPr>
        <w:spacing w:line="400" w:lineRule="exact"/>
        <w:ind w:firstLine="576"/>
        <w:rPr>
          <w:rFonts w:eastAsiaTheme="majorEastAsia"/>
          <w:lang w:eastAsia="zh-CN"/>
        </w:rPr>
      </w:pPr>
    </w:p>
    <w:p w:rsidR="00D1495E" w:rsidRPr="00411EC2" w:rsidRDefault="00D1495E" w:rsidP="00E6319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http multipart/form-data form</w:t>
      </w:r>
      <w:r w:rsidRPr="00411EC2">
        <w:rPr>
          <w:rFonts w:eastAsiaTheme="majorEastAsia"/>
          <w:lang w:eastAsia="zh-CN"/>
        </w:rPr>
        <w:t>表单接口形式进行问题提交。提交的内容包括：</w:t>
      </w:r>
      <w:r w:rsidRPr="00411EC2">
        <w:rPr>
          <w:rFonts w:eastAsiaTheme="majorEastAsia"/>
          <w:lang w:eastAsia="zh-CN"/>
        </w:rPr>
        <w:t>deviceType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>sysVersion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>deviceID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>devicetoken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>question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 xml:space="preserve"> questionType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 xml:space="preserve"> screenShot,  sysData</w:t>
      </w:r>
      <w:r w:rsidRPr="00411EC2">
        <w:rPr>
          <w:rFonts w:eastAsiaTheme="majorEastAsia"/>
          <w:lang w:eastAsia="zh-CN"/>
        </w:rPr>
        <w:t>，</w:t>
      </w:r>
      <w:r w:rsidRPr="00411EC2">
        <w:rPr>
          <w:rFonts w:eastAsiaTheme="majorEastAsia"/>
          <w:lang w:eastAsia="zh-CN"/>
        </w:rPr>
        <w:t>problemRecord</w:t>
      </w:r>
      <w:r w:rsidR="005E3C17" w:rsidRPr="00411EC2">
        <w:rPr>
          <w:rFonts w:eastAsiaTheme="majorEastAsia" w:hint="eastAsia"/>
          <w:lang w:eastAsia="zh-CN"/>
        </w:rPr>
        <w:t>, versionID</w:t>
      </w:r>
      <w:r w:rsidR="00EF61B1" w:rsidRPr="00411EC2">
        <w:rPr>
          <w:rFonts w:eastAsiaTheme="majorEastAsia" w:hint="eastAsia"/>
          <w:lang w:eastAsia="zh-CN"/>
        </w:rPr>
        <w:t>, appId</w:t>
      </w:r>
      <w:r w:rsidRPr="00411EC2">
        <w:rPr>
          <w:rFonts w:eastAsiaTheme="majorEastAsia" w:hint="eastAsia"/>
          <w:lang w:eastAsia="zh-CN"/>
        </w:rPr>
        <w:t>。</w:t>
      </w:r>
    </w:p>
    <w:p w:rsidR="005E3C17" w:rsidRPr="00411EC2" w:rsidRDefault="00D1495E" w:rsidP="00E6319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176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1241"/>
        <w:gridCol w:w="1305"/>
        <w:gridCol w:w="3506"/>
      </w:tblGrid>
      <w:tr w:rsidR="00D1495E" w:rsidRPr="00411EC2" w:rsidTr="0013795C">
        <w:trPr>
          <w:jc w:val="center"/>
        </w:trPr>
        <w:tc>
          <w:tcPr>
            <w:tcW w:w="2124" w:type="dxa"/>
            <w:shd w:val="clear" w:color="auto" w:fill="C0C0C0"/>
          </w:tcPr>
          <w:p w:rsidR="00D1495E" w:rsidRPr="00411EC2" w:rsidRDefault="00D1495E" w:rsidP="0013795C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1241" w:type="dxa"/>
            <w:shd w:val="clear" w:color="auto" w:fill="C0C0C0"/>
          </w:tcPr>
          <w:p w:rsidR="00D1495E" w:rsidRPr="00411EC2" w:rsidRDefault="00D1495E" w:rsidP="002B3E5E">
            <w:r w:rsidRPr="00411EC2">
              <w:rPr>
                <w:rFonts w:hint="eastAsia"/>
              </w:rPr>
              <w:t>类型</w:t>
            </w:r>
          </w:p>
        </w:tc>
        <w:tc>
          <w:tcPr>
            <w:tcW w:w="1305" w:type="dxa"/>
            <w:shd w:val="clear" w:color="auto" w:fill="C0C0C0"/>
          </w:tcPr>
          <w:p w:rsidR="00D1495E" w:rsidRPr="00411EC2" w:rsidRDefault="00D1495E" w:rsidP="002B3E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06" w:type="dxa"/>
            <w:shd w:val="clear" w:color="auto" w:fill="C0C0C0"/>
          </w:tcPr>
          <w:p w:rsidR="00D1495E" w:rsidRPr="00411EC2" w:rsidRDefault="00D1495E" w:rsidP="002B3E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D1495E" w:rsidRPr="00411EC2" w:rsidTr="003833D6">
        <w:trPr>
          <w:trHeight w:val="483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hint="eastAsia"/>
                <w:sz w:val="22"/>
                <w:szCs w:val="22"/>
              </w:rPr>
              <w:t>deviceType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设备型号，比如华为</w:t>
            </w:r>
            <w:r w:rsidRPr="00411EC2">
              <w:rPr>
                <w:rFonts w:eastAsiaTheme="majorEastAsia" w:hint="eastAsia"/>
                <w:lang w:eastAsia="zh-CN"/>
              </w:rPr>
              <w:t>D2 U9550</w:t>
            </w:r>
          </w:p>
        </w:tc>
      </w:tr>
      <w:tr w:rsidR="00D1495E" w:rsidRPr="00411EC2" w:rsidTr="0013795C">
        <w:trPr>
          <w:trHeight w:val="650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hint="eastAsia"/>
                <w:sz w:val="22"/>
                <w:szCs w:val="22"/>
              </w:rPr>
              <w:t>sysVersion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操作系统版本号</w:t>
            </w:r>
            <w:r w:rsidRPr="00411EC2">
              <w:rPr>
                <w:rFonts w:eastAsiaTheme="majorEastAsia" w:hint="eastAsia"/>
                <w:lang w:eastAsia="zh-CN"/>
              </w:rPr>
              <w:t>U8860ICSV100R001C00B977</w:t>
            </w:r>
          </w:p>
        </w:tc>
      </w:tr>
      <w:tr w:rsidR="00D1495E" w:rsidRPr="00411EC2" w:rsidTr="003833D6">
        <w:trPr>
          <w:trHeight w:val="471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ind w:firstLine="440"/>
              <w:jc w:val="center"/>
            </w:pPr>
            <w:r w:rsidRPr="00411EC2">
              <w:rPr>
                <w:rFonts w:hint="eastAsia"/>
                <w:sz w:val="22"/>
                <w:szCs w:val="22"/>
              </w:rPr>
              <w:t>deviceID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6E60A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</w:rPr>
              <w:t>设</w:t>
            </w:r>
            <w:r w:rsidRPr="00411EC2">
              <w:rPr>
                <w:rFonts w:eastAsiaTheme="majorEastAsia" w:hint="eastAsia"/>
                <w:lang w:eastAsia="zh-CN"/>
              </w:rPr>
              <w:t>备的</w:t>
            </w:r>
            <w:r w:rsidRPr="00411EC2">
              <w:rPr>
                <w:rFonts w:eastAsiaTheme="majorEastAsia" w:hint="eastAsia"/>
                <w:lang w:eastAsia="zh-CN"/>
              </w:rPr>
              <w:t>I</w:t>
            </w:r>
            <w:r w:rsidRPr="00411EC2">
              <w:rPr>
                <w:rFonts w:hint="eastAsia"/>
              </w:rPr>
              <w:t>MEI</w:t>
            </w:r>
            <w:r w:rsidRPr="00411EC2">
              <w:rPr>
                <w:rFonts w:hint="eastAsia"/>
              </w:rPr>
              <w:t>号</w:t>
            </w:r>
            <w:r w:rsidR="00A0774A" w:rsidRPr="00411EC2">
              <w:rPr>
                <w:rFonts w:eastAsiaTheme="minorEastAsia" w:hint="eastAsia"/>
                <w:lang w:eastAsia="zh-CN"/>
              </w:rPr>
              <w:t>(</w:t>
            </w:r>
            <w:r w:rsidR="006E60A2" w:rsidRPr="00411EC2">
              <w:rPr>
                <w:rFonts w:eastAsiaTheme="minorEastAsia" w:hint="eastAsia"/>
                <w:lang w:eastAsia="zh-CN"/>
              </w:rPr>
              <w:t>不大于</w:t>
            </w:r>
            <w:r w:rsidR="00A0774A" w:rsidRPr="00411EC2">
              <w:rPr>
                <w:rFonts w:eastAsiaTheme="minorEastAsia" w:hint="eastAsia"/>
                <w:lang w:eastAsia="zh-CN"/>
              </w:rPr>
              <w:t>20</w:t>
            </w:r>
            <w:r w:rsidR="00A0774A" w:rsidRPr="00411EC2">
              <w:rPr>
                <w:rFonts w:eastAsiaTheme="minorEastAsia" w:hint="eastAsia"/>
                <w:lang w:eastAsia="zh-CN"/>
              </w:rPr>
              <w:t>位</w:t>
            </w:r>
            <w:r w:rsidR="00A0774A" w:rsidRPr="00411EC2"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D1495E" w:rsidRPr="00411EC2" w:rsidTr="0013795C">
        <w:trPr>
          <w:trHeight w:val="464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jc w:val="center"/>
            </w:pPr>
            <w:r w:rsidRPr="00411EC2">
              <w:rPr>
                <w:rFonts w:hint="eastAsia"/>
              </w:rPr>
              <w:t>deviceToken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设备的</w:t>
            </w:r>
            <w:r w:rsidRPr="00411EC2">
              <w:rPr>
                <w:rFonts w:eastAsiaTheme="majorEastAsia" w:hint="eastAsia"/>
                <w:lang w:eastAsia="zh-CN"/>
              </w:rPr>
              <w:t>devicetoken</w:t>
            </w:r>
            <w:r w:rsidRPr="00411EC2">
              <w:rPr>
                <w:rFonts w:eastAsiaTheme="majorEastAsia" w:hint="eastAsia"/>
                <w:lang w:eastAsia="zh-CN"/>
              </w:rPr>
              <w:t>，由</w:t>
            </w:r>
            <w:r w:rsidRPr="00411EC2">
              <w:rPr>
                <w:rFonts w:eastAsiaTheme="majorEastAsia" w:hint="eastAsia"/>
                <w:lang w:eastAsia="zh-CN"/>
              </w:rPr>
              <w:t>pus</w:t>
            </w:r>
            <w:r w:rsidRPr="00411EC2">
              <w:rPr>
                <w:rFonts w:hint="eastAsia"/>
              </w:rPr>
              <w:t xml:space="preserve">h </w:t>
            </w:r>
            <w:r w:rsidRPr="00411EC2">
              <w:rPr>
                <w:rFonts w:eastAsiaTheme="majorEastAsia" w:hint="eastAsia"/>
                <w:lang w:eastAsia="zh-CN"/>
              </w:rPr>
              <w:t>SDK</w:t>
            </w:r>
            <w:r w:rsidRPr="00411EC2">
              <w:rPr>
                <w:rFonts w:eastAsiaTheme="majorEastAsia" w:hint="eastAsia"/>
                <w:lang w:eastAsia="zh-CN"/>
              </w:rPr>
              <w:t>返回</w:t>
            </w:r>
          </w:p>
        </w:tc>
      </w:tr>
      <w:tr w:rsidR="00D1495E" w:rsidRPr="00411EC2" w:rsidTr="0013795C">
        <w:trPr>
          <w:trHeight w:val="464"/>
          <w:jc w:val="center"/>
        </w:trPr>
        <w:tc>
          <w:tcPr>
            <w:tcW w:w="2124" w:type="dxa"/>
          </w:tcPr>
          <w:p w:rsidR="00D1495E" w:rsidRPr="00411EC2" w:rsidRDefault="001318C0" w:rsidP="0013795C">
            <w:pPr>
              <w:jc w:val="center"/>
            </w:pPr>
            <w:r w:rsidRPr="00411EC2">
              <w:t>contactAddress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1318C0" w:rsidP="002B3E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D1495E" w:rsidRPr="00411EC2" w:rsidRDefault="001318C0" w:rsidP="001318C0">
            <w:r w:rsidRPr="00411EC2">
              <w:rPr>
                <w:rFonts w:eastAsiaTheme="majorEastAsia"/>
                <w:lang w:eastAsia="zh-CN"/>
              </w:rPr>
              <w:t>用</w:t>
            </w:r>
            <w:r w:rsidRPr="00411EC2">
              <w:rPr>
                <w:rFonts w:eastAsiaTheme="majorEastAsia" w:hint="eastAsia"/>
                <w:lang w:eastAsia="zh-CN"/>
              </w:rPr>
              <w:t>户的联系地址</w:t>
            </w:r>
            <w:r w:rsidRPr="00411EC2">
              <w:rPr>
                <w:rFonts w:eastAsiaTheme="majorEastAsia"/>
                <w:lang w:eastAsia="zh-CN"/>
              </w:rPr>
              <w:t>(</w:t>
            </w:r>
            <w:r w:rsidRPr="00411EC2">
              <w:rPr>
                <w:rFonts w:eastAsiaTheme="majorEastAsia"/>
                <w:lang w:eastAsia="zh-CN"/>
              </w:rPr>
              <w:t>手机号</w:t>
            </w:r>
            <w:r w:rsidRPr="00411EC2">
              <w:rPr>
                <w:rFonts w:eastAsiaTheme="majorEastAsia" w:hint="eastAsia"/>
                <w:lang w:eastAsia="zh-CN"/>
              </w:rPr>
              <w:t>码或者</w:t>
            </w:r>
            <w:r w:rsidRPr="00411EC2">
              <w:rPr>
                <w:rFonts w:eastAsiaTheme="majorEastAsia"/>
                <w:lang w:eastAsia="zh-CN"/>
              </w:rPr>
              <w:t>email</w:t>
            </w:r>
            <w:r w:rsidRPr="00411EC2">
              <w:rPr>
                <w:rFonts w:eastAsiaTheme="majorEastAsia"/>
                <w:lang w:eastAsia="zh-CN"/>
              </w:rPr>
              <w:t>地址，甚至就是一个普通的字符串</w:t>
            </w:r>
            <w:r w:rsidRPr="00411EC2">
              <w:rPr>
                <w:rFonts w:eastAsiaTheme="majorEastAsia"/>
                <w:lang w:eastAsia="zh-CN"/>
              </w:rPr>
              <w:t>)</w:t>
            </w:r>
            <w:r w:rsidRPr="00411EC2">
              <w:rPr>
                <w:rFonts w:eastAsiaTheme="majorEastAsia" w:hint="eastAsia"/>
                <w:lang w:eastAsia="zh-CN"/>
              </w:rPr>
              <w:t xml:space="preserve">  </w:t>
            </w:r>
            <w:r w:rsidRPr="00411EC2">
              <w:rPr>
                <w:rFonts w:eastAsiaTheme="majorEastAsia"/>
                <w:lang w:eastAsia="zh-CN"/>
              </w:rPr>
              <w:t>注：字符数</w:t>
            </w:r>
            <w:r w:rsidRPr="00411EC2">
              <w:rPr>
                <w:rFonts w:eastAsiaTheme="majorEastAsia"/>
                <w:lang w:eastAsia="zh-CN"/>
              </w:rPr>
              <w:t>&lt;50</w:t>
            </w:r>
          </w:p>
        </w:tc>
      </w:tr>
      <w:tr w:rsidR="00D1495E" w:rsidRPr="00411EC2" w:rsidTr="0013795C">
        <w:trPr>
          <w:trHeight w:val="464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jc w:val="center"/>
            </w:pPr>
            <w:r w:rsidRPr="00411EC2">
              <w:t>question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问题内容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（内容长度</w:t>
            </w:r>
            <w:r w:rsidRPr="00411EC2">
              <w:rPr>
                <w:rFonts w:eastAsiaTheme="majorEastAsia" w:hint="eastAsia"/>
                <w:lang w:eastAsia="zh-CN"/>
              </w:rPr>
              <w:t>&lt;1k</w:t>
            </w:r>
            <w:r w:rsidRPr="00411EC2">
              <w:rPr>
                <w:rFonts w:eastAsiaTheme="majorEastAsia" w:hint="eastAsia"/>
                <w:lang w:eastAsia="zh-CN"/>
              </w:rPr>
              <w:t>）</w:t>
            </w:r>
          </w:p>
        </w:tc>
      </w:tr>
      <w:tr w:rsidR="00D1495E" w:rsidRPr="00411EC2" w:rsidTr="0013795C">
        <w:trPr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jc w:val="center"/>
            </w:pPr>
            <w:r w:rsidRPr="00411EC2">
              <w:t>question</w:t>
            </w:r>
            <w:r w:rsidRPr="00411EC2">
              <w:rPr>
                <w:rFonts w:hint="eastAsia"/>
              </w:rPr>
              <w:t>Type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问题类型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（字符数</w:t>
            </w:r>
            <w:r w:rsidRPr="00411EC2">
              <w:rPr>
                <w:rFonts w:eastAsiaTheme="majorEastAsia" w:hint="eastAsia"/>
                <w:lang w:eastAsia="zh-CN"/>
              </w:rPr>
              <w:t>&lt;50</w:t>
            </w:r>
            <w:r w:rsidRPr="00411EC2">
              <w:rPr>
                <w:rFonts w:eastAsiaTheme="majorEastAsia" w:hint="eastAsia"/>
                <w:lang w:eastAsia="zh-CN"/>
              </w:rPr>
              <w:t>）</w:t>
            </w:r>
          </w:p>
        </w:tc>
      </w:tr>
      <w:tr w:rsidR="00D1495E" w:rsidRPr="00411EC2" w:rsidTr="0013795C">
        <w:trPr>
          <w:trHeight w:val="299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jc w:val="center"/>
            </w:pPr>
            <w:r w:rsidRPr="00411EC2">
              <w:t>screenshot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t>B</w:t>
            </w:r>
            <w:r w:rsidRPr="00411EC2">
              <w:rPr>
                <w:rFonts w:hint="eastAsia"/>
              </w:rPr>
              <w:t>inary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O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截图</w:t>
            </w:r>
          </w:p>
        </w:tc>
      </w:tr>
      <w:tr w:rsidR="00D1495E" w:rsidRPr="00411EC2" w:rsidTr="0013795C">
        <w:trPr>
          <w:trHeight w:val="299"/>
          <w:jc w:val="center"/>
        </w:trPr>
        <w:tc>
          <w:tcPr>
            <w:tcW w:w="2124" w:type="dxa"/>
          </w:tcPr>
          <w:p w:rsidR="00D1495E" w:rsidRPr="00411EC2" w:rsidRDefault="00D1495E" w:rsidP="0013795C">
            <w:pPr>
              <w:jc w:val="center"/>
            </w:pPr>
            <w:r w:rsidRPr="00411EC2">
              <w:rPr>
                <w:rFonts w:hint="eastAsia"/>
              </w:rPr>
              <w:t>sysData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t>B</w:t>
            </w:r>
            <w:r w:rsidRPr="00411EC2">
              <w:rPr>
                <w:rFonts w:hint="eastAsia"/>
              </w:rPr>
              <w:t>inary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O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系统数据</w:t>
            </w:r>
          </w:p>
        </w:tc>
      </w:tr>
      <w:tr w:rsidR="00D1495E" w:rsidRPr="00411EC2" w:rsidTr="0013795C">
        <w:trPr>
          <w:trHeight w:val="299"/>
          <w:jc w:val="center"/>
        </w:trPr>
        <w:tc>
          <w:tcPr>
            <w:tcW w:w="2124" w:type="dxa"/>
          </w:tcPr>
          <w:p w:rsidR="00D1495E" w:rsidRPr="00411EC2" w:rsidRDefault="00E318C5" w:rsidP="0013795C">
            <w:pPr>
              <w:jc w:val="center"/>
            </w:pPr>
            <w:r w:rsidRPr="00411EC2">
              <w:t>proble</w:t>
            </w:r>
            <w:r w:rsidRPr="00411EC2">
              <w:rPr>
                <w:rFonts w:eastAsiaTheme="minorEastAsia" w:hint="eastAsia"/>
                <w:lang w:eastAsia="zh-CN"/>
              </w:rPr>
              <w:t>m</w:t>
            </w:r>
            <w:r w:rsidR="00D1495E" w:rsidRPr="00411EC2">
              <w:rPr>
                <w:rFonts w:hint="eastAsia"/>
              </w:rPr>
              <w:t>Record</w:t>
            </w:r>
          </w:p>
        </w:tc>
        <w:tc>
          <w:tcPr>
            <w:tcW w:w="1241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Binary</w:t>
            </w:r>
          </w:p>
        </w:tc>
        <w:tc>
          <w:tcPr>
            <w:tcW w:w="1305" w:type="dxa"/>
          </w:tcPr>
          <w:p w:rsidR="00D1495E" w:rsidRPr="00411EC2" w:rsidRDefault="00D1495E" w:rsidP="002B3E5E">
            <w:r w:rsidRPr="00411EC2">
              <w:rPr>
                <w:rFonts w:hint="eastAsia"/>
              </w:rPr>
              <w:t>O</w:t>
            </w:r>
          </w:p>
        </w:tc>
        <w:tc>
          <w:tcPr>
            <w:tcW w:w="3506" w:type="dxa"/>
          </w:tcPr>
          <w:p w:rsidR="00D1495E" w:rsidRPr="00411EC2" w:rsidRDefault="00D1495E" w:rsidP="002B3E5E">
            <w:r w:rsidRPr="00411EC2">
              <w:rPr>
                <w:rFonts w:eastAsiaTheme="majorEastAsia" w:hint="eastAsia"/>
                <w:lang w:eastAsia="zh-CN"/>
              </w:rPr>
              <w:t>问题报告</w:t>
            </w:r>
          </w:p>
        </w:tc>
      </w:tr>
      <w:tr w:rsidR="00012C89" w:rsidRPr="00411EC2" w:rsidTr="0013795C">
        <w:trPr>
          <w:trHeight w:val="299"/>
          <w:jc w:val="center"/>
        </w:trPr>
        <w:tc>
          <w:tcPr>
            <w:tcW w:w="2124" w:type="dxa"/>
          </w:tcPr>
          <w:p w:rsidR="00012C89" w:rsidRPr="00411EC2" w:rsidRDefault="00012C89" w:rsidP="0013795C">
            <w:pPr>
              <w:jc w:val="center"/>
            </w:pPr>
            <w:r w:rsidRPr="00411EC2">
              <w:rPr>
                <w:rFonts w:hint="eastAsia"/>
                <w:sz w:val="22"/>
                <w:szCs w:val="22"/>
              </w:rPr>
              <w:t>versionID</w:t>
            </w:r>
          </w:p>
        </w:tc>
        <w:tc>
          <w:tcPr>
            <w:tcW w:w="1241" w:type="dxa"/>
          </w:tcPr>
          <w:p w:rsidR="00012C89" w:rsidRPr="00411EC2" w:rsidRDefault="005E3C17" w:rsidP="002B3E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012C89" w:rsidRPr="00411EC2" w:rsidRDefault="00012C89" w:rsidP="002B3E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012C89" w:rsidRDefault="00012C89" w:rsidP="002B3E5E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接口版本号（用于标示是用push1方式还是push2方式）</w:t>
            </w:r>
            <w:r w:rsidR="005E3C17" w:rsidRPr="00411EC2">
              <w:rPr>
                <w:rFonts w:ascii="宋体" w:eastAsia="宋体" w:hAnsi="宋体" w:cs="宋体" w:hint="eastAsia"/>
                <w:lang w:eastAsia="zh-CN"/>
              </w:rPr>
              <w:t>；后台会转换为Float格式，值为空或低于2.0的采用以前的push方式。versionID无法转换为Float类型的提交会被拒绝。</w:t>
            </w:r>
          </w:p>
          <w:p w:rsidR="00E32659" w:rsidRPr="00E32659" w:rsidRDefault="00E32659" w:rsidP="00E32659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客户端之前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传值：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2.0</w:t>
            </w:r>
          </w:p>
          <w:p w:rsidR="00E32659" w:rsidRPr="00411EC2" w:rsidRDefault="00E32659" w:rsidP="00E32659">
            <w:pPr>
              <w:rPr>
                <w:rFonts w:ascii="宋体" w:eastAsia="宋体" w:hAnsi="宋体" w:cs="宋体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现在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修改为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传值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：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3.0</w:t>
            </w:r>
          </w:p>
        </w:tc>
      </w:tr>
      <w:tr w:rsidR="00E73C8A" w:rsidRPr="00411EC2" w:rsidTr="0013795C">
        <w:trPr>
          <w:trHeight w:val="299"/>
          <w:jc w:val="center"/>
        </w:trPr>
        <w:tc>
          <w:tcPr>
            <w:tcW w:w="2124" w:type="dxa"/>
          </w:tcPr>
          <w:p w:rsidR="00E73C8A" w:rsidRPr="00411EC2" w:rsidRDefault="00E73C8A" w:rsidP="0013795C">
            <w:pPr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pQuestionId</w:t>
            </w:r>
          </w:p>
        </w:tc>
        <w:tc>
          <w:tcPr>
            <w:tcW w:w="1241" w:type="dxa"/>
          </w:tcPr>
          <w:p w:rsidR="00E73C8A" w:rsidRPr="00411EC2" w:rsidRDefault="00E73C8A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E73C8A" w:rsidRPr="00411EC2" w:rsidRDefault="00E73C8A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E73C8A" w:rsidRPr="00411EC2" w:rsidRDefault="00E73C8A" w:rsidP="002B3E5E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/>
                <w:lang w:eastAsia="zh-CN"/>
              </w:rPr>
              <w:t>假如存在，代表该问题的父问题ID</w:t>
            </w:r>
          </w:p>
        </w:tc>
      </w:tr>
      <w:tr w:rsidR="00E73C8A" w:rsidRPr="00411EC2" w:rsidTr="0013795C">
        <w:trPr>
          <w:trHeight w:val="299"/>
          <w:jc w:val="center"/>
        </w:trPr>
        <w:tc>
          <w:tcPr>
            <w:tcW w:w="2124" w:type="dxa"/>
          </w:tcPr>
          <w:p w:rsidR="00E73C8A" w:rsidRPr="00411EC2" w:rsidRDefault="00E73C8A" w:rsidP="0013795C">
            <w:pPr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lastRenderedPageBreak/>
              <w:t>log</w:t>
            </w:r>
          </w:p>
        </w:tc>
        <w:tc>
          <w:tcPr>
            <w:tcW w:w="1241" w:type="dxa"/>
          </w:tcPr>
          <w:p w:rsidR="00E73C8A" w:rsidRPr="00411EC2" w:rsidRDefault="00E73C8A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Binary</w:t>
            </w:r>
          </w:p>
        </w:tc>
        <w:tc>
          <w:tcPr>
            <w:tcW w:w="1305" w:type="dxa"/>
          </w:tcPr>
          <w:p w:rsidR="00E73C8A" w:rsidRPr="00411EC2" w:rsidRDefault="00E73C8A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E73C8A" w:rsidRPr="00411EC2" w:rsidRDefault="00E73C8A" w:rsidP="002B3E5E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/>
                <w:lang w:eastAsia="zh-CN"/>
              </w:rPr>
              <w:t>新抓取的日志信息</w:t>
            </w:r>
          </w:p>
        </w:tc>
      </w:tr>
      <w:tr w:rsidR="00EF61B1" w:rsidRPr="00411EC2" w:rsidTr="0013795C">
        <w:trPr>
          <w:trHeight w:val="299"/>
          <w:jc w:val="center"/>
        </w:trPr>
        <w:tc>
          <w:tcPr>
            <w:tcW w:w="2124" w:type="dxa"/>
          </w:tcPr>
          <w:p w:rsidR="00EF61B1" w:rsidRPr="00411EC2" w:rsidRDefault="00FE424D" w:rsidP="0013795C">
            <w:pPr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appId</w:t>
            </w:r>
          </w:p>
        </w:tc>
        <w:tc>
          <w:tcPr>
            <w:tcW w:w="1241" w:type="dxa"/>
          </w:tcPr>
          <w:p w:rsidR="00EF61B1" w:rsidRPr="00411EC2" w:rsidRDefault="00FE424D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1305" w:type="dxa"/>
          </w:tcPr>
          <w:p w:rsidR="00EF61B1" w:rsidRPr="00411EC2" w:rsidRDefault="00FE424D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EF61B1" w:rsidRPr="00411EC2" w:rsidRDefault="009F4852" w:rsidP="002B3E5E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问题反馈的外部模块（默认为1）</w:t>
            </w:r>
          </w:p>
        </w:tc>
      </w:tr>
      <w:tr w:rsidR="00E32659" w:rsidRPr="00411EC2" w:rsidTr="009D2F51">
        <w:trPr>
          <w:trHeight w:val="299"/>
          <w:jc w:val="center"/>
        </w:trPr>
        <w:tc>
          <w:tcPr>
            <w:tcW w:w="2124" w:type="dxa"/>
            <w:vAlign w:val="center"/>
          </w:tcPr>
          <w:p w:rsidR="00E32659" w:rsidRPr="00E32659" w:rsidRDefault="00E32659" w:rsidP="00FF12CE">
            <w:pPr>
              <w:jc w:val="center"/>
              <w:rPr>
                <w:rFonts w:eastAsiaTheme="minorEastAsia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sz w:val="22"/>
                <w:szCs w:val="22"/>
                <w:highlight w:val="yellow"/>
                <w:lang w:eastAsia="zh-CN"/>
              </w:rPr>
              <w:t>i</w:t>
            </w:r>
            <w:r w:rsidRPr="00E32659">
              <w:rPr>
                <w:rFonts w:eastAsiaTheme="minorEastAsia"/>
                <w:color w:val="FF0000"/>
                <w:sz w:val="22"/>
                <w:szCs w:val="22"/>
                <w:highlight w:val="yellow"/>
                <w:lang w:eastAsia="zh-CN"/>
              </w:rPr>
              <w:t>s</w:t>
            </w:r>
            <w:r w:rsidRPr="00E32659">
              <w:rPr>
                <w:rFonts w:eastAsiaTheme="minorEastAsia" w:hint="eastAsia"/>
                <w:color w:val="FF0000"/>
                <w:sz w:val="22"/>
                <w:szCs w:val="22"/>
                <w:highlight w:val="yellow"/>
                <w:lang w:eastAsia="zh-CN"/>
              </w:rPr>
              <w:t>UploadLog</w:t>
            </w:r>
          </w:p>
        </w:tc>
        <w:tc>
          <w:tcPr>
            <w:tcW w:w="1241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O</w:t>
            </w:r>
          </w:p>
        </w:tc>
        <w:tc>
          <w:tcPr>
            <w:tcW w:w="3506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是否上传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日志：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0：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否；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1：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是</w:t>
            </w:r>
          </w:p>
        </w:tc>
      </w:tr>
      <w:tr w:rsidR="00E32659" w:rsidRPr="00411EC2" w:rsidTr="009D2F51">
        <w:trPr>
          <w:trHeight w:val="299"/>
          <w:jc w:val="center"/>
        </w:trPr>
        <w:tc>
          <w:tcPr>
            <w:tcW w:w="2124" w:type="dxa"/>
            <w:vAlign w:val="center"/>
          </w:tcPr>
          <w:p w:rsidR="00E32659" w:rsidRPr="00E32659" w:rsidRDefault="00E32659" w:rsidP="00FF12CE">
            <w:pPr>
              <w:jc w:val="center"/>
              <w:rPr>
                <w:rFonts w:eastAsiaTheme="minorEastAsia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sz w:val="22"/>
                <w:szCs w:val="22"/>
                <w:highlight w:val="yellow"/>
                <w:lang w:eastAsia="zh-CN"/>
              </w:rPr>
              <w:t>uploadFileName</w:t>
            </w:r>
          </w:p>
        </w:tc>
        <w:tc>
          <w:tcPr>
            <w:tcW w:w="1241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O</w:t>
            </w:r>
          </w:p>
        </w:tc>
        <w:tc>
          <w:tcPr>
            <w:tcW w:w="3506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上传的文件名称</w:t>
            </w:r>
          </w:p>
        </w:tc>
      </w:tr>
      <w:tr w:rsidR="00E32659" w:rsidRPr="00411EC2" w:rsidTr="009D2F51">
        <w:trPr>
          <w:trHeight w:val="299"/>
          <w:jc w:val="center"/>
        </w:trPr>
        <w:tc>
          <w:tcPr>
            <w:tcW w:w="2124" w:type="dxa"/>
            <w:vAlign w:val="center"/>
          </w:tcPr>
          <w:p w:rsidR="00E32659" w:rsidRPr="00E32659" w:rsidRDefault="00E32659" w:rsidP="00FF12CE">
            <w:pPr>
              <w:jc w:val="center"/>
              <w:rPr>
                <w:rFonts w:eastAsiaTheme="minorEastAsia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E32659">
              <w:rPr>
                <w:rFonts w:eastAsiaTheme="minorEastAsia"/>
                <w:color w:val="FF0000"/>
                <w:sz w:val="22"/>
                <w:szCs w:val="22"/>
                <w:highlight w:val="yellow"/>
                <w:lang w:eastAsia="zh-CN"/>
              </w:rPr>
              <w:t>frequency</w:t>
            </w:r>
          </w:p>
        </w:tc>
        <w:tc>
          <w:tcPr>
            <w:tcW w:w="1241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E32659">
              <w:rPr>
                <w:rFonts w:eastAsiaTheme="minorEastAsia" w:hint="eastAsia"/>
                <w:color w:val="FF0000"/>
                <w:highlight w:val="yellow"/>
                <w:lang w:eastAsia="zh-CN"/>
              </w:rPr>
              <w:t>O</w:t>
            </w:r>
          </w:p>
        </w:tc>
        <w:tc>
          <w:tcPr>
            <w:tcW w:w="3506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问题出现频率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: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0 很少出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现</w:t>
            </w: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 xml:space="preserve"> 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1 一天一次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2 一天多次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/>
                <w:color w:val="FF0000"/>
                <w:highlight w:val="yellow"/>
                <w:lang w:eastAsia="zh-CN"/>
              </w:rPr>
              <w:t>3 必然出</w:t>
            </w:r>
            <w:r w:rsidRPr="00E32659">
              <w:rPr>
                <w:rFonts w:ascii="宋体" w:eastAsia="宋体" w:hAnsi="宋体" w:cs="宋体" w:hint="eastAsia"/>
                <w:color w:val="FF0000"/>
                <w:highlight w:val="yellow"/>
                <w:lang w:eastAsia="zh-CN"/>
              </w:rPr>
              <w:t>现</w:t>
            </w:r>
          </w:p>
        </w:tc>
      </w:tr>
      <w:tr w:rsidR="00E32659" w:rsidRPr="00411EC2" w:rsidTr="0013795C">
        <w:trPr>
          <w:trHeight w:val="299"/>
          <w:jc w:val="center"/>
        </w:trPr>
        <w:tc>
          <w:tcPr>
            <w:tcW w:w="2124" w:type="dxa"/>
          </w:tcPr>
          <w:p w:rsidR="00E32659" w:rsidRPr="00E32659" w:rsidRDefault="00E32659" w:rsidP="0013795C">
            <w:pPr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E32659">
              <w:rPr>
                <w:rFonts w:eastAsiaTheme="minorEastAsia"/>
                <w:sz w:val="22"/>
                <w:szCs w:val="22"/>
                <w:lang w:eastAsia="zh-CN"/>
              </w:rPr>
              <w:t>isPush</w:t>
            </w:r>
          </w:p>
        </w:tc>
        <w:tc>
          <w:tcPr>
            <w:tcW w:w="1241" w:type="dxa"/>
          </w:tcPr>
          <w:p w:rsidR="00E32659" w:rsidRPr="00E32659" w:rsidRDefault="00E32659" w:rsidP="00025302">
            <w:pPr>
              <w:rPr>
                <w:rFonts w:eastAsiaTheme="minorEastAsia"/>
                <w:lang w:eastAsia="zh-CN"/>
              </w:rPr>
            </w:pPr>
            <w:r w:rsidRPr="00E32659">
              <w:t>I</w:t>
            </w:r>
            <w:r w:rsidRPr="00E32659">
              <w:rPr>
                <w:rFonts w:hint="eastAsia"/>
              </w:rPr>
              <w:t>nt</w:t>
            </w:r>
          </w:p>
        </w:tc>
        <w:tc>
          <w:tcPr>
            <w:tcW w:w="1305" w:type="dxa"/>
          </w:tcPr>
          <w:p w:rsidR="00E32659" w:rsidRPr="00E32659" w:rsidRDefault="00E32659" w:rsidP="00025302">
            <w:pPr>
              <w:rPr>
                <w:rFonts w:eastAsiaTheme="minorEastAsia"/>
                <w:lang w:eastAsia="zh-CN"/>
              </w:rPr>
            </w:pPr>
            <w:r w:rsidRPr="00E32659">
              <w:rPr>
                <w:rFonts w:eastAsiaTheme="minor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E32659" w:rsidRPr="00E32659" w:rsidRDefault="00E32659" w:rsidP="006E045A">
            <w:pPr>
              <w:rPr>
                <w:rFonts w:asciiTheme="minorEastAsia" w:eastAsiaTheme="minorEastAsia" w:hAnsiTheme="minorEastAsia" w:cs="宋体"/>
                <w:lang w:eastAsia="zh-CN"/>
              </w:rPr>
            </w:pPr>
            <w:r w:rsidRPr="00E32659">
              <w:rPr>
                <w:rFonts w:asciiTheme="minorEastAsia" w:eastAsiaTheme="minorEastAsia" w:hAnsiTheme="minorEastAsia" w:cs="Meiryo" w:hint="eastAsia"/>
              </w:rPr>
              <w:t>是否有策略配置功能</w:t>
            </w:r>
            <w:r w:rsidRPr="00E32659">
              <w:rPr>
                <w:rFonts w:asciiTheme="minorEastAsia" w:eastAsiaTheme="minorEastAsia" w:hAnsiTheme="minorEastAsia" w:cs="Meiryo"/>
              </w:rPr>
              <w:t>(</w:t>
            </w:r>
            <w:r w:rsidRPr="00E32659">
              <w:rPr>
                <w:rFonts w:asciiTheme="minorEastAsia" w:eastAsiaTheme="minorEastAsia" w:hAnsiTheme="minorEastAsia" w:cs="Meiryo" w:hint="eastAsia"/>
                <w:lang w:eastAsia="zh-CN"/>
              </w:rPr>
              <w:t>未解决问题里面多了个“推送消息”按钮</w:t>
            </w:r>
            <w:r w:rsidRPr="00E32659">
              <w:rPr>
                <w:rFonts w:asciiTheme="minorEastAsia" w:eastAsiaTheme="minorEastAsia" w:hAnsiTheme="minorEastAsia" w:cs="Meiryo"/>
              </w:rPr>
              <w:t>)</w:t>
            </w:r>
            <w:r w:rsidRPr="00E32659">
              <w:rPr>
                <w:rFonts w:asciiTheme="minorEastAsia" w:eastAsiaTheme="minorEastAsia" w:hAnsiTheme="minorEastAsia" w:cs="Meiryo" w:hint="eastAsia"/>
                <w:lang w:eastAsia="zh-CN"/>
              </w:rPr>
              <w:t>。1表示具有该按钮。0表示不具有。默认为0。</w:t>
            </w:r>
          </w:p>
        </w:tc>
      </w:tr>
      <w:tr w:rsidR="00E32659" w:rsidRPr="00411EC2" w:rsidTr="0013795C">
        <w:trPr>
          <w:trHeight w:val="299"/>
          <w:jc w:val="center"/>
        </w:trPr>
        <w:tc>
          <w:tcPr>
            <w:tcW w:w="2124" w:type="dxa"/>
          </w:tcPr>
          <w:p w:rsidR="00E32659" w:rsidRPr="00E32659" w:rsidRDefault="00E32659" w:rsidP="0013795C">
            <w:pPr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E32659">
              <w:rPr>
                <w:rFonts w:eastAsiaTheme="minorEastAsia"/>
                <w:sz w:val="22"/>
                <w:szCs w:val="22"/>
                <w:lang w:eastAsia="zh-CN"/>
              </w:rPr>
              <w:t>apkType</w:t>
            </w:r>
          </w:p>
        </w:tc>
        <w:tc>
          <w:tcPr>
            <w:tcW w:w="1241" w:type="dxa"/>
          </w:tcPr>
          <w:p w:rsidR="00E32659" w:rsidRPr="00E32659" w:rsidRDefault="00E32659" w:rsidP="00025302">
            <w:r w:rsidRPr="00E32659">
              <w:t>I</w:t>
            </w:r>
            <w:r w:rsidRPr="00E32659">
              <w:rPr>
                <w:rFonts w:hint="eastAsia"/>
              </w:rPr>
              <w:t>nt</w:t>
            </w:r>
          </w:p>
        </w:tc>
        <w:tc>
          <w:tcPr>
            <w:tcW w:w="1305" w:type="dxa"/>
          </w:tcPr>
          <w:p w:rsidR="00E32659" w:rsidRPr="00E32659" w:rsidRDefault="00E32659" w:rsidP="00025302">
            <w:pPr>
              <w:rPr>
                <w:rFonts w:eastAsiaTheme="minorEastAsia"/>
                <w:lang w:eastAsia="zh-CN"/>
              </w:rPr>
            </w:pPr>
            <w:r w:rsidRPr="00E32659">
              <w:rPr>
                <w:rFonts w:eastAsiaTheme="minor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E32659" w:rsidRPr="00E32659" w:rsidRDefault="00E32659" w:rsidP="006E045A">
            <w:pPr>
              <w:rPr>
                <w:rFonts w:asciiTheme="minorEastAsia" w:eastAsiaTheme="minorEastAsia" w:hAnsiTheme="minorEastAsia" w:cs="Meiryo"/>
              </w:rPr>
            </w:pPr>
            <w:r w:rsidRPr="00E32659">
              <w:rPr>
                <w:rFonts w:asciiTheme="minorEastAsia" w:eastAsiaTheme="minorEastAsia" w:hAnsiTheme="minorEastAsia" w:hint="eastAsia"/>
              </w:rPr>
              <w:t>手机服</w:t>
            </w:r>
            <w:r w:rsidRPr="00E32659">
              <w:rPr>
                <w:rFonts w:asciiTheme="minorEastAsia" w:eastAsiaTheme="minorEastAsia" w:hAnsiTheme="minorEastAsia" w:cs="宋体" w:hint="eastAsia"/>
              </w:rPr>
              <w:t>务</w:t>
            </w:r>
            <w:r w:rsidRPr="00E32659">
              <w:rPr>
                <w:rFonts w:asciiTheme="minorEastAsia" w:eastAsiaTheme="minorEastAsia" w:hAnsiTheme="minorEastAsia"/>
              </w:rPr>
              <w:t>apk</w:t>
            </w:r>
            <w:r w:rsidRPr="00E32659">
              <w:rPr>
                <w:rFonts w:asciiTheme="minorEastAsia" w:eastAsiaTheme="minorEastAsia" w:hAnsiTheme="minorEastAsia" w:hint="eastAsia"/>
              </w:rPr>
              <w:t>版本类型。1</w:t>
            </w:r>
            <w:r w:rsidRPr="00E32659">
              <w:rPr>
                <w:rFonts w:asciiTheme="minorEastAsia" w:eastAsiaTheme="minorEastAsia" w:hAnsiTheme="minorEastAsia" w:cs="宋体" w:hint="eastAsia"/>
              </w:rPr>
              <w:t>为</w:t>
            </w:r>
            <w:r w:rsidRPr="00E32659">
              <w:rPr>
                <w:rFonts w:asciiTheme="minorEastAsia" w:eastAsiaTheme="minorEastAsia" w:hAnsiTheme="minorEastAsia" w:hint="eastAsia"/>
              </w:rPr>
              <w:t>商用版本。2</w:t>
            </w:r>
            <w:r w:rsidRPr="00E32659">
              <w:rPr>
                <w:rFonts w:asciiTheme="minorEastAsia" w:eastAsiaTheme="minorEastAsia" w:hAnsiTheme="minorEastAsia" w:cs="宋体" w:hint="eastAsia"/>
              </w:rPr>
              <w:t>为</w:t>
            </w:r>
            <w:r w:rsidRPr="00E32659">
              <w:rPr>
                <w:rFonts w:asciiTheme="minorEastAsia" w:eastAsiaTheme="minorEastAsia" w:hAnsiTheme="minorEastAsia" w:hint="eastAsia"/>
              </w:rPr>
              <w:t>花粉版本。</w:t>
            </w:r>
          </w:p>
        </w:tc>
      </w:tr>
    </w:tbl>
    <w:p w:rsidR="00D1495E" w:rsidRPr="00411EC2" w:rsidRDefault="00D1495E" w:rsidP="00E6319F">
      <w:pPr>
        <w:spacing w:line="400" w:lineRule="exact"/>
        <w:ind w:firstLine="576"/>
        <w:rPr>
          <w:rFonts w:eastAsiaTheme="majorEastAsia"/>
          <w:lang w:eastAsia="zh-CN"/>
        </w:rPr>
      </w:pPr>
    </w:p>
    <w:p w:rsidR="006A69B1" w:rsidRPr="00411EC2" w:rsidRDefault="006A69B1" w:rsidP="00D26F05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</w:t>
      </w:r>
      <w:r w:rsidR="0013795C" w:rsidRPr="00411EC2">
        <w:rPr>
          <w:rFonts w:hint="eastAsia"/>
          <w:lang w:eastAsia="zh-CN"/>
        </w:rPr>
        <w:t>的</w:t>
      </w:r>
      <w:r w:rsidRPr="00411EC2">
        <w:rPr>
          <w:rFonts w:hint="eastAsia"/>
          <w:lang w:eastAsia="zh-CN"/>
        </w:rPr>
        <w:t>数据形式</w:t>
      </w:r>
    </w:p>
    <w:p w:rsidR="001364E6" w:rsidRPr="00411EC2" w:rsidRDefault="001364E6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 w:hint="eastAsia"/>
          <w:kern w:val="0"/>
          <w:lang w:eastAsia="zh-CN" w:bidi="ar-SA"/>
        </w:rPr>
        <w:t>返回</w:t>
      </w:r>
      <w:r w:rsidRPr="00411EC2">
        <w:rPr>
          <w:rFonts w:eastAsiaTheme="majorEastAsia" w:cs="Times New Roman" w:hint="eastAsia"/>
          <w:kern w:val="0"/>
          <w:lang w:eastAsia="zh-CN" w:bidi="ar-SA"/>
        </w:rPr>
        <w:t>json</w:t>
      </w:r>
      <w:r w:rsidRPr="00411EC2">
        <w:rPr>
          <w:rFonts w:eastAsiaTheme="majorEastAsia" w:cs="Times New Roman" w:hint="eastAsia"/>
          <w:kern w:val="0"/>
          <w:lang w:eastAsia="zh-CN" w:bidi="ar-SA"/>
        </w:rPr>
        <w:t>格式的数据。</w:t>
      </w:r>
    </w:p>
    <w:p w:rsidR="001364E6" w:rsidRPr="00411EC2" w:rsidRDefault="001364E6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响应示例：</w:t>
      </w: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{</w:t>
      </w: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“status” : 0,  </w:t>
      </w: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“id” : “43651a24-5b6c-466b-bf5c-8465a3aaad15”</w:t>
      </w: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}</w:t>
      </w: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响应参数说明：</w:t>
      </w:r>
    </w:p>
    <w:p w:rsidR="005E3C17" w:rsidRPr="00411EC2" w:rsidRDefault="005E3C1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1"/>
        <w:gridCol w:w="1186"/>
        <w:gridCol w:w="936"/>
        <w:gridCol w:w="3748"/>
      </w:tblGrid>
      <w:tr w:rsidR="00A748C7" w:rsidRPr="00411EC2" w:rsidTr="00A748C7">
        <w:trPr>
          <w:jc w:val="center"/>
        </w:trPr>
        <w:tc>
          <w:tcPr>
            <w:tcW w:w="2471" w:type="dxa"/>
            <w:shd w:val="clear" w:color="auto" w:fill="C0C0C0"/>
          </w:tcPr>
          <w:p w:rsidR="00A748C7" w:rsidRPr="00411EC2" w:rsidRDefault="00A748C7" w:rsidP="00A748C7">
            <w:pPr>
              <w:jc w:val="center"/>
            </w:pPr>
            <w:bookmarkStart w:id="4" w:name="OLE_LINK1"/>
            <w:bookmarkStart w:id="5" w:name="OLE_LINK2"/>
            <w:r w:rsidRPr="00411EC2">
              <w:rPr>
                <w:rFonts w:hint="eastAsia"/>
              </w:rPr>
              <w:t>名称</w:t>
            </w:r>
          </w:p>
        </w:tc>
        <w:tc>
          <w:tcPr>
            <w:tcW w:w="1186" w:type="dxa"/>
            <w:shd w:val="clear" w:color="auto" w:fill="C0C0C0"/>
          </w:tcPr>
          <w:p w:rsidR="00A748C7" w:rsidRPr="00411EC2" w:rsidRDefault="00A748C7" w:rsidP="002B3E5E">
            <w:r w:rsidRPr="00411EC2">
              <w:rPr>
                <w:rFonts w:hint="eastAsia"/>
              </w:rPr>
              <w:t>类型</w:t>
            </w:r>
          </w:p>
        </w:tc>
        <w:tc>
          <w:tcPr>
            <w:tcW w:w="936" w:type="dxa"/>
            <w:shd w:val="clear" w:color="auto" w:fill="C0C0C0"/>
          </w:tcPr>
          <w:p w:rsidR="00A748C7" w:rsidRPr="00411EC2" w:rsidRDefault="00A748C7" w:rsidP="002B3E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A748C7" w:rsidRPr="00411EC2" w:rsidRDefault="00A748C7" w:rsidP="002B3E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A748C7" w:rsidRPr="00411EC2" w:rsidTr="00A748C7">
        <w:trPr>
          <w:trHeight w:val="650"/>
          <w:jc w:val="center"/>
        </w:trPr>
        <w:tc>
          <w:tcPr>
            <w:tcW w:w="2471" w:type="dxa"/>
          </w:tcPr>
          <w:p w:rsidR="00A748C7" w:rsidRPr="00411EC2" w:rsidRDefault="00A748C7" w:rsidP="00A748C7">
            <w:pPr>
              <w:ind w:firstLine="440"/>
              <w:jc w:val="center"/>
            </w:pPr>
            <w:r w:rsidRPr="00411EC2">
              <w:rPr>
                <w:sz w:val="22"/>
                <w:szCs w:val="22"/>
              </w:rPr>
              <w:t>status</w:t>
            </w:r>
          </w:p>
        </w:tc>
        <w:tc>
          <w:tcPr>
            <w:tcW w:w="1186" w:type="dxa"/>
          </w:tcPr>
          <w:p w:rsidR="00A748C7" w:rsidRPr="00411EC2" w:rsidRDefault="00A748C7" w:rsidP="002B3E5E">
            <w:r w:rsidRPr="00411EC2">
              <w:t>I</w:t>
            </w:r>
            <w:r w:rsidRPr="00411EC2">
              <w:rPr>
                <w:rFonts w:hint="eastAsia"/>
              </w:rPr>
              <w:t>nt</w:t>
            </w:r>
          </w:p>
        </w:tc>
        <w:tc>
          <w:tcPr>
            <w:tcW w:w="936" w:type="dxa"/>
          </w:tcPr>
          <w:p w:rsidR="00A748C7" w:rsidRPr="00411EC2" w:rsidRDefault="00A748C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A748C7" w:rsidRPr="00411EC2" w:rsidRDefault="00A748C7" w:rsidP="002B3E5E"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0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表示提交成功，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1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表示服务器内部错误</w:t>
            </w:r>
          </w:p>
        </w:tc>
      </w:tr>
      <w:tr w:rsidR="00A748C7" w:rsidRPr="00411EC2" w:rsidTr="00A748C7">
        <w:trPr>
          <w:trHeight w:val="464"/>
          <w:jc w:val="center"/>
        </w:trPr>
        <w:tc>
          <w:tcPr>
            <w:tcW w:w="2471" w:type="dxa"/>
          </w:tcPr>
          <w:p w:rsidR="00A748C7" w:rsidRPr="00411EC2" w:rsidRDefault="00A748C7" w:rsidP="00A748C7">
            <w:pPr>
              <w:jc w:val="center"/>
            </w:pPr>
            <w:r w:rsidRPr="00411EC2">
              <w:t>id</w:t>
            </w:r>
          </w:p>
        </w:tc>
        <w:tc>
          <w:tcPr>
            <w:tcW w:w="1186" w:type="dxa"/>
          </w:tcPr>
          <w:p w:rsidR="00A748C7" w:rsidRPr="00411EC2" w:rsidRDefault="00A748C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A748C7" w:rsidRPr="00411EC2" w:rsidRDefault="00A748C7" w:rsidP="002B3E5E">
            <w:r w:rsidRPr="00411EC2"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A748C7" w:rsidRPr="00411EC2" w:rsidRDefault="00A748C7" w:rsidP="002B3E5E"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问题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ID</w:t>
            </w:r>
          </w:p>
        </w:tc>
      </w:tr>
      <w:bookmarkEnd w:id="4"/>
      <w:bookmarkEnd w:id="5"/>
    </w:tbl>
    <w:p w:rsidR="00A748C7" w:rsidRPr="00411EC2" w:rsidRDefault="00A748C7" w:rsidP="00A748C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1F5AA1" w:rsidRPr="00411EC2" w:rsidRDefault="00B84BFF" w:rsidP="009B5D46">
      <w:pPr>
        <w:pStyle w:val="2"/>
      </w:pPr>
      <w:r w:rsidRPr="00411EC2">
        <w:rPr>
          <w:rFonts w:hint="eastAsia"/>
        </w:rPr>
        <w:lastRenderedPageBreak/>
        <w:t>问题反馈点赞功能</w:t>
      </w:r>
      <w:r w:rsidRPr="00411EC2">
        <w:rPr>
          <w:rFonts w:hint="eastAsia"/>
        </w:rPr>
        <w:t xml:space="preserve"> addAnswerScore</w:t>
      </w:r>
    </w:p>
    <w:p w:rsidR="00B84BFF" w:rsidRPr="00411EC2" w:rsidRDefault="00B84BFF" w:rsidP="00B84BFF">
      <w:pPr>
        <w:pStyle w:val="3"/>
        <w:rPr>
          <w:kern w:val="0"/>
          <w:lang w:eastAsia="zh-CN" w:bidi="ar-SA"/>
        </w:rPr>
      </w:pPr>
      <w:r w:rsidRPr="00411EC2">
        <w:rPr>
          <w:rFonts w:hint="eastAsia"/>
          <w:kern w:val="0"/>
          <w:lang w:eastAsia="zh-CN" w:bidi="ar-SA"/>
        </w:rPr>
        <w:t>客户端请求的数据形式</w:t>
      </w:r>
    </w:p>
    <w:p w:rsidR="0045700F" w:rsidRPr="00411EC2" w:rsidRDefault="0045700F" w:rsidP="0045700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9" w:history="1">
        <w:r w:rsidR="00990902" w:rsidRPr="00411EC2">
          <w:rPr>
            <w:rStyle w:val="a6"/>
            <w:rFonts w:eastAsiaTheme="majorEastAsia"/>
            <w:color w:val="auto"/>
            <w:lang w:eastAsia="zh-CN"/>
          </w:rPr>
          <w:t>http://HOST:PORT/osg/feedbackAction!add</w:t>
        </w:r>
        <w:r w:rsidR="00990902" w:rsidRPr="00411EC2">
          <w:rPr>
            <w:rStyle w:val="a6"/>
            <w:rFonts w:eastAsiaTheme="majorEastAsia" w:hint="eastAsia"/>
            <w:color w:val="auto"/>
            <w:lang w:eastAsia="zh-CN"/>
          </w:rPr>
          <w:t>AnswerScore</w:t>
        </w:r>
        <w:r w:rsidR="00990902"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C272C4" w:rsidRPr="00411EC2" w:rsidRDefault="00C272C4" w:rsidP="00C272C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C272C4" w:rsidRPr="00411EC2" w:rsidRDefault="00C272C4" w:rsidP="00C272C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B84BFF" w:rsidRPr="00411EC2" w:rsidRDefault="00B84BFF" w:rsidP="00B84BFF">
      <w:pPr>
        <w:rPr>
          <w:rFonts w:eastAsiaTheme="minorEastAsia"/>
          <w:lang w:eastAsia="zh-CN" w:bidi="ar-SA"/>
        </w:rPr>
      </w:pPr>
    </w:p>
    <w:p w:rsidR="0045700F" w:rsidRPr="00411EC2" w:rsidRDefault="009F182E" w:rsidP="009F182E">
      <w:pPr>
        <w:ind w:firstLine="420"/>
        <w:rPr>
          <w:rFonts w:eastAsiaTheme="minorEastAsia"/>
          <w:lang w:eastAsia="zh-CN" w:bidi="ar-SA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http multipart/form-data form</w:t>
      </w:r>
      <w:r w:rsidRPr="00411EC2">
        <w:rPr>
          <w:rFonts w:eastAsiaTheme="majorEastAsia"/>
          <w:lang w:eastAsia="zh-CN"/>
        </w:rPr>
        <w:t>表单接口形式进行问题提交。提交的内容包括：</w:t>
      </w:r>
      <w:r w:rsidR="00196F11" w:rsidRPr="00411EC2">
        <w:rPr>
          <w:rFonts w:eastAsiaTheme="majorEastAsia" w:hint="eastAsia"/>
          <w:lang w:eastAsia="zh-CN"/>
        </w:rPr>
        <w:t>questionId</w:t>
      </w:r>
      <w:r w:rsidR="00196F11" w:rsidRPr="00411EC2">
        <w:rPr>
          <w:rFonts w:eastAsiaTheme="majorEastAsia" w:hint="eastAsia"/>
          <w:lang w:eastAsia="zh-CN"/>
        </w:rPr>
        <w:t>、</w:t>
      </w:r>
      <w:r w:rsidR="00196F11" w:rsidRPr="00411EC2">
        <w:rPr>
          <w:rFonts w:eastAsiaTheme="majorEastAsia" w:hint="eastAsia"/>
          <w:lang w:eastAsia="zh-CN"/>
        </w:rPr>
        <w:t>score</w:t>
      </w:r>
      <w:r w:rsidR="00196F11" w:rsidRPr="00411EC2">
        <w:rPr>
          <w:rFonts w:eastAsiaTheme="majorEastAsia" w:hint="eastAsia"/>
          <w:lang w:eastAsia="zh-CN"/>
        </w:rPr>
        <w:t>。</w:t>
      </w:r>
    </w:p>
    <w:p w:rsidR="00196F11" w:rsidRPr="00411EC2" w:rsidRDefault="00196F11" w:rsidP="00196F11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176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1241"/>
        <w:gridCol w:w="1305"/>
        <w:gridCol w:w="3506"/>
      </w:tblGrid>
      <w:tr w:rsidR="00196F11" w:rsidRPr="00411EC2" w:rsidTr="0065385E">
        <w:trPr>
          <w:jc w:val="center"/>
        </w:trPr>
        <w:tc>
          <w:tcPr>
            <w:tcW w:w="2124" w:type="dxa"/>
            <w:shd w:val="clear" w:color="auto" w:fill="C0C0C0"/>
          </w:tcPr>
          <w:p w:rsidR="00196F11" w:rsidRPr="00411EC2" w:rsidRDefault="00196F11" w:rsidP="0065385E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1241" w:type="dxa"/>
            <w:shd w:val="clear" w:color="auto" w:fill="C0C0C0"/>
          </w:tcPr>
          <w:p w:rsidR="00196F11" w:rsidRPr="00411EC2" w:rsidRDefault="00196F11" w:rsidP="0065385E">
            <w:r w:rsidRPr="00411EC2">
              <w:rPr>
                <w:rFonts w:hint="eastAsia"/>
              </w:rPr>
              <w:t>类型</w:t>
            </w:r>
          </w:p>
        </w:tc>
        <w:tc>
          <w:tcPr>
            <w:tcW w:w="1305" w:type="dxa"/>
            <w:shd w:val="clear" w:color="auto" w:fill="C0C0C0"/>
          </w:tcPr>
          <w:p w:rsidR="00196F11" w:rsidRPr="00411EC2" w:rsidRDefault="00196F11" w:rsidP="006538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06" w:type="dxa"/>
            <w:shd w:val="clear" w:color="auto" w:fill="C0C0C0"/>
          </w:tcPr>
          <w:p w:rsidR="00196F11" w:rsidRPr="00411EC2" w:rsidRDefault="00196F11" w:rsidP="006538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196F11" w:rsidRPr="00411EC2" w:rsidTr="0065385E">
        <w:trPr>
          <w:trHeight w:val="483"/>
          <w:jc w:val="center"/>
        </w:trPr>
        <w:tc>
          <w:tcPr>
            <w:tcW w:w="2124" w:type="dxa"/>
          </w:tcPr>
          <w:p w:rsidR="00196F11" w:rsidRPr="00411EC2" w:rsidRDefault="00605352" w:rsidP="0065385E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 w:hint="eastAsia"/>
                <w:lang w:eastAsia="zh-CN"/>
              </w:rPr>
              <w:t>questionId</w:t>
            </w:r>
          </w:p>
        </w:tc>
        <w:tc>
          <w:tcPr>
            <w:tcW w:w="1241" w:type="dxa"/>
          </w:tcPr>
          <w:p w:rsidR="00196F11" w:rsidRPr="00411EC2" w:rsidRDefault="00196F11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196F11" w:rsidRPr="00411EC2" w:rsidRDefault="00196F11" w:rsidP="006538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196F11" w:rsidRPr="00411EC2" w:rsidRDefault="00D9077F" w:rsidP="0065385E">
            <w:r w:rsidRPr="00411EC2">
              <w:rPr>
                <w:rFonts w:eastAsiaTheme="majorEastAsia" w:hint="eastAsia"/>
              </w:rPr>
              <w:t>被评分的问题</w:t>
            </w:r>
            <w:r w:rsidRPr="00411EC2">
              <w:rPr>
                <w:rFonts w:eastAsiaTheme="majorEastAsia" w:hint="eastAsia"/>
              </w:rPr>
              <w:t>ID</w:t>
            </w:r>
            <w:r w:rsidRPr="00411EC2">
              <w:rPr>
                <w:rFonts w:eastAsiaTheme="majorEastAsia" w:hint="eastAsia"/>
              </w:rPr>
              <w:t>（从服务器获取）</w:t>
            </w:r>
          </w:p>
        </w:tc>
      </w:tr>
      <w:tr w:rsidR="00196F11" w:rsidRPr="00411EC2" w:rsidTr="0065385E">
        <w:trPr>
          <w:trHeight w:val="650"/>
          <w:jc w:val="center"/>
        </w:trPr>
        <w:tc>
          <w:tcPr>
            <w:tcW w:w="2124" w:type="dxa"/>
          </w:tcPr>
          <w:p w:rsidR="00196F11" w:rsidRPr="00411EC2" w:rsidRDefault="00605352" w:rsidP="0060535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 w:hint="eastAsia"/>
                <w:lang w:eastAsia="zh-CN"/>
              </w:rPr>
              <w:t>score</w:t>
            </w:r>
          </w:p>
        </w:tc>
        <w:tc>
          <w:tcPr>
            <w:tcW w:w="1241" w:type="dxa"/>
          </w:tcPr>
          <w:p w:rsidR="00196F11" w:rsidRPr="00411EC2" w:rsidRDefault="00196F11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196F11" w:rsidRPr="00411EC2" w:rsidRDefault="00196F11" w:rsidP="006538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196F11" w:rsidRPr="00411EC2" w:rsidRDefault="00D9077F" w:rsidP="0065385E">
            <w:r w:rsidRPr="00411EC2">
              <w:rPr>
                <w:rFonts w:eastAsiaTheme="majorEastAsia" w:hint="eastAsia"/>
              </w:rPr>
              <w:t>评价分数</w:t>
            </w:r>
            <w:r w:rsidRPr="00411EC2">
              <w:rPr>
                <w:rFonts w:eastAsiaTheme="majorEastAsia" w:hint="eastAsia"/>
              </w:rPr>
              <w:t>-1</w:t>
            </w:r>
            <w:r w:rsidRPr="00411EC2">
              <w:rPr>
                <w:rFonts w:eastAsiaTheme="majorEastAsia" w:hint="eastAsia"/>
              </w:rPr>
              <w:t>为不满意</w:t>
            </w:r>
            <w:r w:rsidRPr="00411EC2">
              <w:rPr>
                <w:rFonts w:eastAsiaTheme="majorEastAsia" w:hint="eastAsia"/>
              </w:rPr>
              <w:t xml:space="preserve"> 1</w:t>
            </w:r>
            <w:r w:rsidRPr="00411EC2">
              <w:rPr>
                <w:rFonts w:eastAsiaTheme="majorEastAsia" w:hint="eastAsia"/>
              </w:rPr>
              <w:t>为满意</w:t>
            </w:r>
            <w:r w:rsidRPr="00411EC2">
              <w:rPr>
                <w:rFonts w:eastAsiaTheme="majorEastAsia" w:hint="eastAsia"/>
              </w:rPr>
              <w:t xml:space="preserve"> </w:t>
            </w:r>
            <w:r w:rsidRPr="00411EC2">
              <w:rPr>
                <w:rFonts w:eastAsiaTheme="majorEastAsia" w:hint="eastAsia"/>
              </w:rPr>
              <w:t>后续为扩展</w:t>
            </w:r>
          </w:p>
        </w:tc>
      </w:tr>
    </w:tbl>
    <w:p w:rsidR="0045700F" w:rsidRPr="00411EC2" w:rsidRDefault="0045700F" w:rsidP="00B84BFF">
      <w:pPr>
        <w:rPr>
          <w:rFonts w:eastAsiaTheme="minorEastAsia"/>
          <w:lang w:eastAsia="zh-CN" w:bidi="ar-SA"/>
        </w:rPr>
      </w:pPr>
    </w:p>
    <w:p w:rsidR="004028F9" w:rsidRPr="00411EC2" w:rsidRDefault="004028F9" w:rsidP="004028F9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566019" w:rsidRPr="00411EC2" w:rsidRDefault="00566019" w:rsidP="005660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 w:hint="eastAsia"/>
          <w:kern w:val="0"/>
          <w:lang w:eastAsia="zh-CN" w:bidi="ar-SA"/>
        </w:rPr>
        <w:t>返回</w:t>
      </w:r>
      <w:r w:rsidRPr="00411EC2">
        <w:rPr>
          <w:rFonts w:eastAsiaTheme="majorEastAsia" w:cs="Times New Roman" w:hint="eastAsia"/>
          <w:kern w:val="0"/>
          <w:lang w:eastAsia="zh-CN" w:bidi="ar-SA"/>
        </w:rPr>
        <w:t>json</w:t>
      </w:r>
      <w:r w:rsidRPr="00411EC2">
        <w:rPr>
          <w:rFonts w:eastAsiaTheme="majorEastAsia" w:cs="Times New Roman" w:hint="eastAsia"/>
          <w:kern w:val="0"/>
          <w:lang w:eastAsia="zh-CN" w:bidi="ar-SA"/>
        </w:rPr>
        <w:t>格式的数据。</w:t>
      </w:r>
    </w:p>
    <w:p w:rsidR="00566019" w:rsidRPr="00411EC2" w:rsidRDefault="00566019" w:rsidP="005660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196F11" w:rsidRPr="00411EC2" w:rsidRDefault="00566019" w:rsidP="00AD478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响应示例：</w:t>
      </w:r>
    </w:p>
    <w:p w:rsidR="009150AE" w:rsidRPr="00411EC2" w:rsidRDefault="009150AE" w:rsidP="009150AE">
      <w:r w:rsidRPr="00411EC2">
        <w:rPr>
          <w:rFonts w:hint="eastAsia"/>
        </w:rPr>
        <w:t>{</w:t>
      </w:r>
    </w:p>
    <w:p w:rsidR="009150AE" w:rsidRPr="00411EC2" w:rsidRDefault="009150AE" w:rsidP="009150AE">
      <w:r w:rsidRPr="00411EC2">
        <w:rPr>
          <w:rFonts w:hint="eastAsia"/>
        </w:rPr>
        <w:t xml:space="preserve">  </w:t>
      </w:r>
      <w:r w:rsidRPr="00411EC2">
        <w:t>“</w:t>
      </w:r>
      <w:r w:rsidRPr="00411EC2">
        <w:rPr>
          <w:rFonts w:hint="eastAsia"/>
        </w:rPr>
        <w:t>status</w:t>
      </w:r>
      <w:r w:rsidRPr="00411EC2">
        <w:t>”</w:t>
      </w:r>
      <w:r w:rsidRPr="00411EC2">
        <w:rPr>
          <w:rFonts w:hint="eastAsia"/>
        </w:rPr>
        <w:t>: 0,</w:t>
      </w:r>
    </w:p>
    <w:p w:rsidR="009150AE" w:rsidRPr="00411EC2" w:rsidRDefault="009150AE" w:rsidP="009150AE">
      <w:r w:rsidRPr="00411EC2">
        <w:rPr>
          <w:rFonts w:hint="eastAsia"/>
        </w:rPr>
        <w:t xml:space="preserve">  </w:t>
      </w:r>
      <w:r w:rsidRPr="00411EC2">
        <w:t>“</w:t>
      </w:r>
      <w:r w:rsidRPr="00411EC2">
        <w:rPr>
          <w:rFonts w:eastAsiaTheme="minorEastAsia" w:hint="eastAsia"/>
          <w:sz w:val="22"/>
          <w:szCs w:val="22"/>
        </w:rPr>
        <w:t>quesetionI</w:t>
      </w:r>
      <w:r w:rsidR="009138A3" w:rsidRPr="00411EC2">
        <w:rPr>
          <w:rFonts w:eastAsiaTheme="minorEastAsia" w:hint="eastAsia"/>
          <w:sz w:val="22"/>
          <w:szCs w:val="22"/>
          <w:lang w:eastAsia="zh-CN"/>
        </w:rPr>
        <w:t>d</w:t>
      </w:r>
      <w:r w:rsidRPr="00411EC2">
        <w:t>”</w:t>
      </w:r>
      <w:r w:rsidRPr="00411EC2">
        <w:rPr>
          <w:rFonts w:hint="eastAsia"/>
        </w:rPr>
        <w:t xml:space="preserve">: </w:t>
      </w:r>
      <w:r w:rsidRPr="00411EC2">
        <w:t>“</w:t>
      </w:r>
      <w:r w:rsidRPr="00411EC2">
        <w:rPr>
          <w:rFonts w:hint="eastAsia"/>
        </w:rPr>
        <w:t>XXX</w:t>
      </w:r>
      <w:r w:rsidRPr="00411EC2">
        <w:t>”</w:t>
      </w:r>
      <w:r w:rsidRPr="00411EC2">
        <w:rPr>
          <w:rFonts w:hint="eastAsia"/>
        </w:rPr>
        <w:t>,</w:t>
      </w:r>
    </w:p>
    <w:p w:rsidR="009150AE" w:rsidRPr="00411EC2" w:rsidRDefault="009150AE" w:rsidP="009150AE">
      <w:r w:rsidRPr="00411EC2">
        <w:rPr>
          <w:rFonts w:hint="eastAsia"/>
        </w:rPr>
        <w:t>}</w:t>
      </w:r>
    </w:p>
    <w:p w:rsidR="00196F11" w:rsidRPr="00411EC2" w:rsidRDefault="00196F11" w:rsidP="00B84BFF">
      <w:pPr>
        <w:rPr>
          <w:rFonts w:eastAsiaTheme="minorEastAsia"/>
          <w:lang w:eastAsia="zh-CN" w:bidi="ar-SA"/>
        </w:rPr>
      </w:pPr>
    </w:p>
    <w:p w:rsidR="009138A3" w:rsidRPr="00411EC2" w:rsidRDefault="009138A3" w:rsidP="009138A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响应参数说明：</w:t>
      </w: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1"/>
        <w:gridCol w:w="1186"/>
        <w:gridCol w:w="936"/>
        <w:gridCol w:w="3748"/>
      </w:tblGrid>
      <w:tr w:rsidR="009138A3" w:rsidRPr="00411EC2" w:rsidTr="0065385E">
        <w:trPr>
          <w:jc w:val="center"/>
        </w:trPr>
        <w:tc>
          <w:tcPr>
            <w:tcW w:w="2471" w:type="dxa"/>
            <w:shd w:val="clear" w:color="auto" w:fill="C0C0C0"/>
          </w:tcPr>
          <w:p w:rsidR="009138A3" w:rsidRPr="00411EC2" w:rsidRDefault="009138A3" w:rsidP="0065385E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1186" w:type="dxa"/>
            <w:shd w:val="clear" w:color="auto" w:fill="C0C0C0"/>
          </w:tcPr>
          <w:p w:rsidR="009138A3" w:rsidRPr="00411EC2" w:rsidRDefault="009138A3" w:rsidP="0065385E">
            <w:r w:rsidRPr="00411EC2">
              <w:rPr>
                <w:rFonts w:hint="eastAsia"/>
              </w:rPr>
              <w:t>类型</w:t>
            </w:r>
          </w:p>
        </w:tc>
        <w:tc>
          <w:tcPr>
            <w:tcW w:w="936" w:type="dxa"/>
            <w:shd w:val="clear" w:color="auto" w:fill="C0C0C0"/>
          </w:tcPr>
          <w:p w:rsidR="009138A3" w:rsidRPr="00411EC2" w:rsidRDefault="009138A3" w:rsidP="006538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9138A3" w:rsidRPr="00411EC2" w:rsidRDefault="009138A3" w:rsidP="006538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9138A3" w:rsidRPr="00411EC2" w:rsidTr="0065385E">
        <w:trPr>
          <w:trHeight w:val="650"/>
          <w:jc w:val="center"/>
        </w:trPr>
        <w:tc>
          <w:tcPr>
            <w:tcW w:w="2471" w:type="dxa"/>
          </w:tcPr>
          <w:p w:rsidR="009138A3" w:rsidRPr="00411EC2" w:rsidRDefault="009138A3" w:rsidP="0065385E">
            <w:pPr>
              <w:ind w:firstLine="440"/>
              <w:jc w:val="center"/>
            </w:pPr>
            <w:r w:rsidRPr="00411EC2">
              <w:rPr>
                <w:sz w:val="22"/>
                <w:szCs w:val="22"/>
              </w:rPr>
              <w:t>status</w:t>
            </w:r>
          </w:p>
        </w:tc>
        <w:tc>
          <w:tcPr>
            <w:tcW w:w="1186" w:type="dxa"/>
          </w:tcPr>
          <w:p w:rsidR="009138A3" w:rsidRPr="00411EC2" w:rsidRDefault="009138A3" w:rsidP="0065385E">
            <w:r w:rsidRPr="00411EC2">
              <w:t>I</w:t>
            </w:r>
            <w:r w:rsidRPr="00411EC2">
              <w:rPr>
                <w:rFonts w:hint="eastAsia"/>
              </w:rPr>
              <w:t>nt</w:t>
            </w:r>
          </w:p>
        </w:tc>
        <w:tc>
          <w:tcPr>
            <w:tcW w:w="936" w:type="dxa"/>
          </w:tcPr>
          <w:p w:rsidR="009138A3" w:rsidRPr="00411EC2" w:rsidRDefault="009138A3" w:rsidP="0065385E">
            <w:r w:rsidRPr="00411EC2"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9138A3" w:rsidRPr="00411EC2" w:rsidRDefault="009138A3" w:rsidP="0065385E"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0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表示提交成功，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1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表示服务器内部错误</w:t>
            </w:r>
          </w:p>
        </w:tc>
      </w:tr>
      <w:tr w:rsidR="009138A3" w:rsidRPr="00411EC2" w:rsidTr="0065385E">
        <w:trPr>
          <w:trHeight w:val="464"/>
          <w:jc w:val="center"/>
        </w:trPr>
        <w:tc>
          <w:tcPr>
            <w:tcW w:w="2471" w:type="dxa"/>
          </w:tcPr>
          <w:p w:rsidR="009138A3" w:rsidRPr="00411EC2" w:rsidRDefault="002E19D4" w:rsidP="0065385E">
            <w:pPr>
              <w:jc w:val="center"/>
            </w:pPr>
            <w:r w:rsidRPr="00411EC2">
              <w:rPr>
                <w:rFonts w:eastAsiaTheme="minorEastAsia" w:hint="eastAsia"/>
                <w:sz w:val="22"/>
                <w:szCs w:val="22"/>
              </w:rPr>
              <w:t>quesetionI</w:t>
            </w: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1186" w:type="dxa"/>
          </w:tcPr>
          <w:p w:rsidR="009138A3" w:rsidRPr="00411EC2" w:rsidRDefault="009138A3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9138A3" w:rsidRPr="00411EC2" w:rsidRDefault="009138A3" w:rsidP="0065385E">
            <w:r w:rsidRPr="00411EC2"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9138A3" w:rsidRPr="00411EC2" w:rsidRDefault="006807F3" w:rsidP="0065385E">
            <w:r w:rsidRPr="00411EC2">
              <w:rPr>
                <w:rFonts w:eastAsiaTheme="majorEastAsia" w:hint="eastAsia"/>
              </w:rPr>
              <w:t>被评分的问题</w:t>
            </w:r>
            <w:r w:rsidRPr="00411EC2">
              <w:rPr>
                <w:rFonts w:eastAsiaTheme="majorEastAsia" w:hint="eastAsia"/>
              </w:rPr>
              <w:t>ID</w:t>
            </w:r>
          </w:p>
        </w:tc>
      </w:tr>
    </w:tbl>
    <w:p w:rsidR="00196F11" w:rsidRPr="00411EC2" w:rsidRDefault="00196F11" w:rsidP="00B84BFF">
      <w:pPr>
        <w:rPr>
          <w:rFonts w:eastAsiaTheme="minorEastAsia"/>
          <w:lang w:eastAsia="zh-CN" w:bidi="ar-SA"/>
        </w:rPr>
      </w:pPr>
    </w:p>
    <w:p w:rsidR="006F6265" w:rsidRPr="00411EC2" w:rsidRDefault="000629F7" w:rsidP="009B5D46">
      <w:pPr>
        <w:pStyle w:val="2"/>
      </w:pPr>
      <w:r w:rsidRPr="00411EC2">
        <w:rPr>
          <w:rFonts w:hint="eastAsia"/>
        </w:rPr>
        <w:lastRenderedPageBreak/>
        <w:t>问题反馈答复</w:t>
      </w:r>
      <w:r w:rsidRPr="00411EC2">
        <w:rPr>
          <w:rFonts w:hint="eastAsia"/>
        </w:rPr>
        <w:t>feedback</w:t>
      </w:r>
      <w:r w:rsidR="00826F30" w:rsidRPr="00411EC2">
        <w:rPr>
          <w:rFonts w:hint="eastAsia"/>
        </w:rPr>
        <w:t>GetAnswer</w:t>
      </w:r>
    </w:p>
    <w:p w:rsidR="00496EDD" w:rsidRPr="00411EC2" w:rsidRDefault="00496EDD" w:rsidP="00716492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="000629F7" w:rsidRPr="00411EC2">
        <w:rPr>
          <w:rFonts w:eastAsiaTheme="majorEastAsia" w:hint="eastAsia"/>
          <w:lang w:eastAsia="zh-CN"/>
        </w:rPr>
        <w:t>该请求用于获取服务器端对用户提交问题反馈的答复</w:t>
      </w:r>
    </w:p>
    <w:p w:rsidR="005E3C17" w:rsidRPr="00411EC2" w:rsidRDefault="005E3C17" w:rsidP="00716492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注意：获取答复消息要在一周之内，</w:t>
      </w:r>
      <w:r w:rsidRPr="00411EC2">
        <w:rPr>
          <w:rFonts w:eastAsiaTheme="majorEastAsia" w:hint="eastAsia"/>
          <w:lang w:eastAsia="zh-CN"/>
        </w:rPr>
        <w:t>7</w:t>
      </w:r>
      <w:r w:rsidRPr="00411EC2">
        <w:rPr>
          <w:rFonts w:eastAsiaTheme="majorEastAsia" w:hint="eastAsia"/>
          <w:lang w:eastAsia="zh-CN"/>
        </w:rPr>
        <w:t>天之后链接失效。</w:t>
      </w:r>
    </w:p>
    <w:p w:rsidR="000629F7" w:rsidRPr="00411EC2" w:rsidRDefault="000629F7" w:rsidP="00716492">
      <w:pPr>
        <w:spacing w:line="400" w:lineRule="exact"/>
        <w:rPr>
          <w:rFonts w:eastAsiaTheme="majorEastAsia"/>
          <w:lang w:eastAsia="zh-CN"/>
        </w:rPr>
      </w:pPr>
    </w:p>
    <w:p w:rsidR="006A69B1" w:rsidRPr="00411EC2" w:rsidRDefault="006A69B1" w:rsidP="00D26F05">
      <w:pPr>
        <w:pStyle w:val="3"/>
        <w:rPr>
          <w:kern w:val="0"/>
          <w:lang w:eastAsia="zh-CN" w:bidi="ar-SA"/>
        </w:rPr>
      </w:pPr>
      <w:r w:rsidRPr="00411EC2">
        <w:rPr>
          <w:rFonts w:hint="eastAsia"/>
          <w:kern w:val="0"/>
          <w:lang w:eastAsia="zh-CN" w:bidi="ar-SA"/>
        </w:rPr>
        <w:t>客户端请求</w:t>
      </w:r>
      <w:r w:rsidR="00645BE9" w:rsidRPr="00411EC2">
        <w:rPr>
          <w:rFonts w:hint="eastAsia"/>
          <w:kern w:val="0"/>
          <w:lang w:eastAsia="zh-CN" w:bidi="ar-SA"/>
        </w:rPr>
        <w:t>的</w:t>
      </w:r>
      <w:r w:rsidRPr="00411EC2">
        <w:rPr>
          <w:rFonts w:hint="eastAsia"/>
          <w:kern w:val="0"/>
          <w:lang w:eastAsia="zh-CN" w:bidi="ar-SA"/>
        </w:rPr>
        <w:t>数据形式</w:t>
      </w:r>
    </w:p>
    <w:p w:rsidR="006A69B1" w:rsidRPr="00411EC2" w:rsidRDefault="006A69B1" w:rsidP="00716492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10" w:history="1">
        <w:r w:rsidR="000629F7" w:rsidRPr="00411EC2">
          <w:rPr>
            <w:rStyle w:val="a6"/>
            <w:rFonts w:eastAsiaTheme="majorEastAsia"/>
            <w:color w:val="auto"/>
            <w:lang w:eastAsia="zh-CN"/>
          </w:rPr>
          <w:t>http://HOST:PORT/osg/feedbackAction!getRespMsg.htm</w:t>
        </w:r>
      </w:hyperlink>
    </w:p>
    <w:p w:rsidR="006A69B1" w:rsidRPr="00411EC2" w:rsidRDefault="006A69B1" w:rsidP="00716492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6A69B1" w:rsidRPr="00411EC2" w:rsidRDefault="006A69B1" w:rsidP="001364E6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0629F7" w:rsidRPr="00411EC2" w:rsidRDefault="000629F7" w:rsidP="001364E6">
      <w:pPr>
        <w:spacing w:line="400" w:lineRule="exact"/>
        <w:ind w:firstLine="576"/>
        <w:rPr>
          <w:rFonts w:eastAsiaTheme="majorEastAsia"/>
          <w:lang w:eastAsia="zh-CN"/>
        </w:rPr>
      </w:pPr>
    </w:p>
    <w:p w:rsidR="000629F7" w:rsidRPr="00411EC2" w:rsidRDefault="000629F7" w:rsidP="000629F7">
      <w:r w:rsidRPr="00411EC2">
        <w:rPr>
          <w:rFonts w:ascii="宋体" w:eastAsia="宋体" w:hAnsi="宋体" w:cs="宋体" w:hint="eastAsia"/>
        </w:rPr>
        <w:t>请</w:t>
      </w:r>
      <w:r w:rsidRPr="00411EC2">
        <w:rPr>
          <w:rFonts w:ascii="Meiryo" w:eastAsia="Meiryo" w:hAnsi="Meiryo" w:cs="Meiryo" w:hint="eastAsia"/>
        </w:rPr>
        <w:t>求参数</w:t>
      </w:r>
      <w:r w:rsidRPr="00411EC2">
        <w:rPr>
          <w:rFonts w:ascii="宋体" w:eastAsia="宋体" w:hAnsi="宋体" w:cs="宋体" w:hint="eastAsia"/>
        </w:rPr>
        <w:t>说</w:t>
      </w:r>
      <w:r w:rsidRPr="00411EC2">
        <w:rPr>
          <w:rFonts w:ascii="Meiryo" w:eastAsia="Meiryo" w:hAnsi="Meiryo" w:cs="Meiryo" w:hint="eastAsia"/>
        </w:rPr>
        <w:t>明：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408"/>
        <w:gridCol w:w="1568"/>
        <w:gridCol w:w="3828"/>
      </w:tblGrid>
      <w:tr w:rsidR="000629F7" w:rsidRPr="00411EC2" w:rsidTr="000629F7">
        <w:tc>
          <w:tcPr>
            <w:tcW w:w="1560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名称</w:t>
            </w:r>
          </w:p>
        </w:tc>
        <w:tc>
          <w:tcPr>
            <w:tcW w:w="1408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类型</w:t>
            </w:r>
          </w:p>
        </w:tc>
        <w:tc>
          <w:tcPr>
            <w:tcW w:w="1568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828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0629F7" w:rsidRPr="00411EC2" w:rsidTr="000629F7">
        <w:trPr>
          <w:trHeight w:val="464"/>
        </w:trPr>
        <w:tc>
          <w:tcPr>
            <w:tcW w:w="1560" w:type="dxa"/>
          </w:tcPr>
          <w:p w:rsidR="000629F7" w:rsidRPr="00411EC2" w:rsidRDefault="000629F7" w:rsidP="002B3E5E">
            <w:r w:rsidRPr="00411EC2">
              <w:t>question</w:t>
            </w:r>
            <w:r w:rsidRPr="00411EC2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68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828" w:type="dxa"/>
          </w:tcPr>
          <w:p w:rsidR="000629F7" w:rsidRPr="00411EC2" w:rsidRDefault="000629F7" w:rsidP="002B3E5E">
            <w:r w:rsidRPr="00411EC2">
              <w:rPr>
                <w:rFonts w:eastAsiaTheme="majorEastAsia" w:hint="eastAsia"/>
                <w:lang w:eastAsia="zh-CN"/>
              </w:rPr>
              <w:t>问题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</w:tr>
      <w:tr w:rsidR="000629F7" w:rsidRPr="00411EC2" w:rsidTr="00A535D6">
        <w:trPr>
          <w:trHeight w:val="1046"/>
        </w:trPr>
        <w:tc>
          <w:tcPr>
            <w:tcW w:w="1560" w:type="dxa"/>
          </w:tcPr>
          <w:p w:rsidR="000629F7" w:rsidRPr="00411EC2" w:rsidRDefault="000629F7" w:rsidP="002B3E5E">
            <w:r w:rsidRPr="00411EC2">
              <w:t>mcode</w:t>
            </w:r>
          </w:p>
        </w:tc>
        <w:tc>
          <w:tcPr>
            <w:tcW w:w="1408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68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3828" w:type="dxa"/>
          </w:tcPr>
          <w:p w:rsidR="000629F7" w:rsidRPr="00411EC2" w:rsidRDefault="000629F7" w:rsidP="002B3E5E">
            <w:r w:rsidRPr="00411EC2">
              <w:rPr>
                <w:rFonts w:eastAsiaTheme="majorEastAsia" w:hint="eastAsia"/>
                <w:lang w:eastAsia="zh-CN"/>
              </w:rPr>
              <w:t>服务器为本问题分配的随机码，用于通过</w:t>
            </w:r>
            <w:r w:rsidRPr="00411EC2">
              <w:rPr>
                <w:rFonts w:eastAsiaTheme="majorEastAsia" w:hint="eastAsia"/>
                <w:lang w:eastAsia="zh-CN"/>
              </w:rPr>
              <w:t>http</w:t>
            </w:r>
            <w:r w:rsidRPr="00411EC2">
              <w:rPr>
                <w:rFonts w:eastAsiaTheme="majorEastAsia" w:hint="eastAsia"/>
                <w:lang w:eastAsia="zh-CN"/>
              </w:rPr>
              <w:t>消息获取答复时鉴权使用</w:t>
            </w:r>
          </w:p>
        </w:tc>
      </w:tr>
      <w:tr w:rsidR="000629F7" w:rsidRPr="00411EC2" w:rsidTr="00A535D6">
        <w:trPr>
          <w:trHeight w:val="423"/>
        </w:trPr>
        <w:tc>
          <w:tcPr>
            <w:tcW w:w="1560" w:type="dxa"/>
          </w:tcPr>
          <w:p w:rsidR="000629F7" w:rsidRPr="00411EC2" w:rsidRDefault="000629F7" w:rsidP="002B3E5E"/>
        </w:tc>
        <w:tc>
          <w:tcPr>
            <w:tcW w:w="1408" w:type="dxa"/>
          </w:tcPr>
          <w:p w:rsidR="000629F7" w:rsidRPr="00411EC2" w:rsidRDefault="000629F7" w:rsidP="002B3E5E"/>
        </w:tc>
        <w:tc>
          <w:tcPr>
            <w:tcW w:w="1568" w:type="dxa"/>
          </w:tcPr>
          <w:p w:rsidR="000629F7" w:rsidRPr="00411EC2" w:rsidRDefault="000629F7" w:rsidP="002B3E5E"/>
        </w:tc>
        <w:tc>
          <w:tcPr>
            <w:tcW w:w="3828" w:type="dxa"/>
          </w:tcPr>
          <w:p w:rsidR="000629F7" w:rsidRPr="00411EC2" w:rsidRDefault="000629F7" w:rsidP="002B3E5E"/>
        </w:tc>
      </w:tr>
    </w:tbl>
    <w:p w:rsidR="000629F7" w:rsidRPr="00411EC2" w:rsidRDefault="000629F7" w:rsidP="001364E6">
      <w:pPr>
        <w:spacing w:line="400" w:lineRule="exact"/>
        <w:ind w:firstLine="576"/>
        <w:rPr>
          <w:rFonts w:eastAsiaTheme="majorEastAsia"/>
        </w:rPr>
      </w:pPr>
    </w:p>
    <w:p w:rsidR="006A69B1" w:rsidRPr="00411EC2" w:rsidRDefault="006A69B1" w:rsidP="00D26F05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</w:t>
      </w:r>
      <w:r w:rsidR="00645BE9" w:rsidRPr="00411EC2">
        <w:rPr>
          <w:rFonts w:hint="eastAsia"/>
          <w:lang w:eastAsia="zh-CN"/>
        </w:rPr>
        <w:t>的数据</w:t>
      </w:r>
      <w:r w:rsidRPr="00411EC2">
        <w:rPr>
          <w:rFonts w:hint="eastAsia"/>
          <w:lang w:eastAsia="zh-CN"/>
        </w:rPr>
        <w:t>形式</w:t>
      </w:r>
    </w:p>
    <w:p w:rsidR="000629F7" w:rsidRPr="00411EC2" w:rsidRDefault="000629F7" w:rsidP="000629F7">
      <w:r w:rsidRPr="00411EC2">
        <w:rPr>
          <w:rFonts w:hint="eastAsia"/>
        </w:rPr>
        <w:t>响</w:t>
      </w:r>
      <w:r w:rsidRPr="00411EC2">
        <w:rPr>
          <w:rFonts w:ascii="宋体" w:eastAsia="宋体" w:hAnsi="宋体" w:cs="宋体" w:hint="eastAsia"/>
        </w:rPr>
        <w:t>应</w:t>
      </w:r>
      <w:r w:rsidRPr="00411EC2">
        <w:rPr>
          <w:rFonts w:ascii="Meiryo" w:eastAsia="Meiryo" w:hAnsi="Meiryo" w:cs="Meiryo" w:hint="eastAsia"/>
        </w:rPr>
        <w:t>示例：</w:t>
      </w:r>
    </w:p>
    <w:p w:rsidR="000629F7" w:rsidRPr="00411EC2" w:rsidRDefault="000629F7" w:rsidP="000629F7">
      <w:r w:rsidRPr="00411EC2">
        <w:rPr>
          <w:rFonts w:hint="eastAsia"/>
        </w:rPr>
        <w:t>{</w:t>
      </w:r>
    </w:p>
    <w:p w:rsidR="000629F7" w:rsidRPr="00411EC2" w:rsidRDefault="000629F7" w:rsidP="000629F7">
      <w:pPr>
        <w:ind w:left="420"/>
      </w:pPr>
      <w:r w:rsidRPr="00411EC2">
        <w:t xml:space="preserve"> “</w:t>
      </w:r>
      <w:r w:rsidRPr="00411EC2">
        <w:rPr>
          <w:rFonts w:hint="eastAsia"/>
        </w:rPr>
        <w:t>questionId</w:t>
      </w:r>
      <w:r w:rsidRPr="00411EC2">
        <w:t>”</w:t>
      </w:r>
      <w:r w:rsidRPr="00411EC2">
        <w:rPr>
          <w:rFonts w:hint="eastAsia"/>
        </w:rPr>
        <w:t xml:space="preserve">: </w:t>
      </w:r>
      <w:r w:rsidRPr="00411EC2">
        <w:t>“</w:t>
      </w:r>
      <w:r w:rsidRPr="00411EC2">
        <w:rPr>
          <w:rFonts w:hint="eastAsia"/>
        </w:rPr>
        <w:t>xxxxxxxxx</w:t>
      </w:r>
      <w:r w:rsidRPr="00411EC2">
        <w:t>”</w:t>
      </w:r>
      <w:r w:rsidRPr="00411EC2">
        <w:rPr>
          <w:rFonts w:hint="eastAsia"/>
        </w:rPr>
        <w:t>,</w:t>
      </w:r>
    </w:p>
    <w:p w:rsidR="000629F7" w:rsidRPr="00411EC2" w:rsidRDefault="000629F7" w:rsidP="000629F7">
      <w:pPr>
        <w:ind w:left="420"/>
      </w:pPr>
      <w:r w:rsidRPr="00411EC2">
        <w:t>“</w:t>
      </w:r>
      <w:r w:rsidRPr="00411EC2">
        <w:rPr>
          <w:rFonts w:hint="eastAsia"/>
        </w:rPr>
        <w:t>question</w:t>
      </w:r>
      <w:r w:rsidRPr="00411EC2">
        <w:t>”</w:t>
      </w:r>
      <w:r w:rsidRPr="00411EC2">
        <w:rPr>
          <w:rFonts w:hint="eastAsia"/>
        </w:rPr>
        <w:t xml:space="preserve"> : </w:t>
      </w:r>
      <w:r w:rsidRPr="00411EC2">
        <w:t>“</w:t>
      </w:r>
      <w:r w:rsidRPr="00411EC2">
        <w:rPr>
          <w:rFonts w:hint="eastAsia"/>
        </w:rPr>
        <w:t>xxxxxx</w:t>
      </w:r>
      <w:r w:rsidRPr="00411EC2">
        <w:t>”</w:t>
      </w:r>
      <w:r w:rsidRPr="00411EC2">
        <w:rPr>
          <w:rFonts w:hint="eastAsia"/>
        </w:rPr>
        <w:t>,</w:t>
      </w:r>
    </w:p>
    <w:p w:rsidR="000629F7" w:rsidRPr="00411EC2" w:rsidRDefault="000629F7" w:rsidP="000629F7">
      <w:pPr>
        <w:ind w:left="420"/>
      </w:pPr>
      <w:r w:rsidRPr="00411EC2">
        <w:t>“</w:t>
      </w:r>
      <w:r w:rsidRPr="00411EC2">
        <w:rPr>
          <w:rFonts w:hint="eastAsia"/>
        </w:rPr>
        <w:t>answer</w:t>
      </w:r>
      <w:r w:rsidRPr="00411EC2">
        <w:t>”</w:t>
      </w:r>
      <w:r w:rsidRPr="00411EC2">
        <w:rPr>
          <w:rFonts w:hint="eastAsia"/>
        </w:rPr>
        <w:t xml:space="preserve"> : </w:t>
      </w:r>
      <w:r w:rsidRPr="00411EC2">
        <w:t>“</w:t>
      </w:r>
      <w:r w:rsidRPr="00411EC2">
        <w:rPr>
          <w:rFonts w:hint="eastAsia"/>
        </w:rPr>
        <w:t>xxxxxxx</w:t>
      </w:r>
      <w:r w:rsidRPr="00411EC2">
        <w:t>”</w:t>
      </w:r>
      <w:r w:rsidRPr="00411EC2">
        <w:rPr>
          <w:rFonts w:hint="eastAsia"/>
        </w:rPr>
        <w:t>,</w:t>
      </w:r>
    </w:p>
    <w:p w:rsidR="000629F7" w:rsidRPr="00411EC2" w:rsidRDefault="000629F7" w:rsidP="000629F7">
      <w:pPr>
        <w:ind w:left="420"/>
      </w:pPr>
      <w:r w:rsidRPr="00411EC2">
        <w:t>“</w:t>
      </w:r>
      <w:r w:rsidRPr="00411EC2">
        <w:rPr>
          <w:rFonts w:hint="eastAsia"/>
        </w:rPr>
        <w:t>picUrl</w:t>
      </w:r>
      <w:r w:rsidRPr="00411EC2">
        <w:t>”</w:t>
      </w:r>
      <w:r w:rsidRPr="00411EC2">
        <w:rPr>
          <w:rFonts w:hint="eastAsia"/>
        </w:rPr>
        <w:t xml:space="preserve">: </w:t>
      </w:r>
      <w:r w:rsidRPr="00411EC2">
        <w:t>“</w:t>
      </w:r>
      <w:r w:rsidRPr="00411EC2">
        <w:rPr>
          <w:rFonts w:hint="eastAsia"/>
        </w:rPr>
        <w:t>xxxxxxx</w:t>
      </w:r>
      <w:r w:rsidRPr="00411EC2">
        <w:t>”</w:t>
      </w:r>
    </w:p>
    <w:p w:rsidR="000629F7" w:rsidRPr="00411EC2" w:rsidRDefault="000629F7" w:rsidP="000629F7">
      <w:r w:rsidRPr="00411EC2">
        <w:rPr>
          <w:rFonts w:hint="eastAsia"/>
        </w:rPr>
        <w:t>}</w:t>
      </w:r>
    </w:p>
    <w:p w:rsidR="006A69B1" w:rsidRPr="00411EC2" w:rsidRDefault="006A69B1" w:rsidP="00B6016B">
      <w:pPr>
        <w:rPr>
          <w:rFonts w:eastAsiaTheme="majorEastAsia"/>
          <w:lang w:eastAsia="zh-CN"/>
        </w:rPr>
      </w:pPr>
    </w:p>
    <w:p w:rsidR="00DF0EAB" w:rsidRPr="00411EC2" w:rsidRDefault="000629F7" w:rsidP="00B6016B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响应参数说明：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417"/>
        <w:gridCol w:w="1559"/>
        <w:gridCol w:w="4395"/>
      </w:tblGrid>
      <w:tr w:rsidR="000629F7" w:rsidRPr="00411EC2" w:rsidTr="000629F7">
        <w:tc>
          <w:tcPr>
            <w:tcW w:w="1560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4395" w:type="dxa"/>
            <w:shd w:val="clear" w:color="auto" w:fill="C0C0C0"/>
          </w:tcPr>
          <w:p w:rsidR="000629F7" w:rsidRPr="00411EC2" w:rsidRDefault="000629F7" w:rsidP="002B3E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0629F7" w:rsidRPr="00411EC2" w:rsidTr="000629F7">
        <w:trPr>
          <w:trHeight w:val="464"/>
        </w:trPr>
        <w:tc>
          <w:tcPr>
            <w:tcW w:w="1560" w:type="dxa"/>
          </w:tcPr>
          <w:p w:rsidR="000629F7" w:rsidRPr="00411EC2" w:rsidRDefault="000629F7" w:rsidP="002B3E5E">
            <w:r w:rsidRPr="00411EC2">
              <w:t>question</w:t>
            </w:r>
            <w:r w:rsidRPr="00411EC2"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4395" w:type="dxa"/>
          </w:tcPr>
          <w:p w:rsidR="000629F7" w:rsidRPr="00411EC2" w:rsidRDefault="000629F7" w:rsidP="002B3E5E">
            <w:r w:rsidRPr="00411EC2">
              <w:rPr>
                <w:rFonts w:ascii="宋体" w:eastAsia="宋体" w:hAnsi="宋体" w:cs="宋体" w:hint="eastAsia"/>
              </w:rPr>
              <w:t>问题</w:t>
            </w:r>
            <w:r w:rsidRPr="00411EC2">
              <w:rPr>
                <w:rFonts w:hint="eastAsia"/>
              </w:rPr>
              <w:t>ID</w:t>
            </w:r>
          </w:p>
        </w:tc>
      </w:tr>
      <w:tr w:rsidR="000629F7" w:rsidRPr="00411EC2" w:rsidTr="000629F7">
        <w:trPr>
          <w:trHeight w:val="464"/>
        </w:trPr>
        <w:tc>
          <w:tcPr>
            <w:tcW w:w="1560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lastRenderedPageBreak/>
              <w:t>question</w:t>
            </w:r>
          </w:p>
        </w:tc>
        <w:tc>
          <w:tcPr>
            <w:tcW w:w="1417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4395" w:type="dxa"/>
          </w:tcPr>
          <w:p w:rsidR="000629F7" w:rsidRPr="00411EC2" w:rsidRDefault="000629F7" w:rsidP="002B3E5E">
            <w:r w:rsidRPr="00411EC2">
              <w:rPr>
                <w:rFonts w:eastAsiaTheme="majorEastAsia" w:hint="eastAsia"/>
                <w:lang w:eastAsia="zh-CN"/>
              </w:rPr>
              <w:t>服务器为本问题分配的随机码，用于通过</w:t>
            </w:r>
            <w:r w:rsidRPr="00411EC2">
              <w:rPr>
                <w:rFonts w:eastAsiaTheme="majorEastAsia" w:hint="eastAsia"/>
                <w:lang w:eastAsia="zh-CN"/>
              </w:rPr>
              <w:t>http</w:t>
            </w:r>
            <w:r w:rsidRPr="00411EC2">
              <w:rPr>
                <w:rFonts w:eastAsiaTheme="majorEastAsia" w:hint="eastAsia"/>
                <w:lang w:eastAsia="zh-CN"/>
              </w:rPr>
              <w:t>消息获取答复时鉴权使用</w:t>
            </w:r>
          </w:p>
        </w:tc>
      </w:tr>
      <w:tr w:rsidR="000629F7" w:rsidRPr="00411EC2" w:rsidTr="000629F7">
        <w:trPr>
          <w:trHeight w:val="464"/>
        </w:trPr>
        <w:tc>
          <w:tcPr>
            <w:tcW w:w="1560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answer</w:t>
            </w:r>
          </w:p>
        </w:tc>
        <w:tc>
          <w:tcPr>
            <w:tcW w:w="1417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M</w:t>
            </w:r>
          </w:p>
        </w:tc>
        <w:tc>
          <w:tcPr>
            <w:tcW w:w="4395" w:type="dxa"/>
          </w:tcPr>
          <w:p w:rsidR="000629F7" w:rsidRPr="00411EC2" w:rsidRDefault="000629F7" w:rsidP="002B3E5E">
            <w:r w:rsidRPr="00411EC2">
              <w:rPr>
                <w:rFonts w:eastAsiaTheme="majorEastAsia" w:hint="eastAsia"/>
                <w:lang w:eastAsia="zh-CN"/>
              </w:rPr>
              <w:t>问题答复</w:t>
            </w:r>
          </w:p>
        </w:tc>
      </w:tr>
      <w:tr w:rsidR="000629F7" w:rsidRPr="00411EC2" w:rsidTr="000629F7">
        <w:trPr>
          <w:trHeight w:val="464"/>
        </w:trPr>
        <w:tc>
          <w:tcPr>
            <w:tcW w:w="1560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picUrl</w:t>
            </w:r>
          </w:p>
        </w:tc>
        <w:tc>
          <w:tcPr>
            <w:tcW w:w="1417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629F7" w:rsidRPr="00411EC2" w:rsidRDefault="000629F7" w:rsidP="002B3E5E">
            <w:r w:rsidRPr="00411EC2">
              <w:rPr>
                <w:rFonts w:hint="eastAsia"/>
              </w:rPr>
              <w:t>O</w:t>
            </w:r>
          </w:p>
        </w:tc>
        <w:tc>
          <w:tcPr>
            <w:tcW w:w="4395" w:type="dxa"/>
          </w:tcPr>
          <w:p w:rsidR="000629F7" w:rsidRPr="00411EC2" w:rsidRDefault="000629F7" w:rsidP="002B3E5E">
            <w:r w:rsidRPr="00411EC2">
              <w:rPr>
                <w:rFonts w:ascii="宋体" w:eastAsia="宋体" w:hAnsi="宋体" w:cs="宋体" w:hint="eastAsia"/>
              </w:rPr>
              <w:t>可能存在的图片url链接</w:t>
            </w:r>
          </w:p>
        </w:tc>
      </w:tr>
    </w:tbl>
    <w:p w:rsidR="000629F7" w:rsidRPr="00411EC2" w:rsidRDefault="000629F7" w:rsidP="00B6016B">
      <w:pPr>
        <w:rPr>
          <w:rFonts w:eastAsiaTheme="majorEastAsia"/>
          <w:lang w:eastAsia="zh-CN"/>
        </w:rPr>
      </w:pPr>
    </w:p>
    <w:p w:rsidR="00EF1779" w:rsidRPr="00411EC2" w:rsidRDefault="00197A12" w:rsidP="00EF1779">
      <w:pPr>
        <w:pStyle w:val="2"/>
      </w:pPr>
      <w:r w:rsidRPr="00411EC2">
        <w:rPr>
          <w:rFonts w:hint="eastAsia"/>
        </w:rPr>
        <w:t>问卷</w:t>
      </w:r>
      <w:r w:rsidR="00EF1779" w:rsidRPr="00411EC2">
        <w:rPr>
          <w:rFonts w:hint="eastAsia"/>
        </w:rPr>
        <w:t>调查</w:t>
      </w:r>
      <w:r w:rsidRPr="00411EC2">
        <w:rPr>
          <w:rFonts w:hint="eastAsia"/>
        </w:rPr>
        <w:t>查询</w:t>
      </w:r>
      <w:r w:rsidR="00EF1779" w:rsidRPr="00411EC2">
        <w:rPr>
          <w:rFonts w:hint="eastAsia"/>
        </w:rPr>
        <w:t>q</w:t>
      </w:r>
      <w:r w:rsidR="00EF1779" w:rsidRPr="00411EC2">
        <w:t>stnSurvey</w:t>
      </w:r>
      <w:r w:rsidR="00EF1779" w:rsidRPr="00411EC2">
        <w:rPr>
          <w:rFonts w:hint="eastAsia"/>
        </w:rPr>
        <w:t>Request</w:t>
      </w:r>
    </w:p>
    <w:p w:rsidR="00EF1779" w:rsidRPr="00411EC2" w:rsidRDefault="00EF1779" w:rsidP="00EF1779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/>
          <w:lang w:eastAsia="zh-CN"/>
        </w:rPr>
        <w:t>用户检测是否存在新</w:t>
      </w:r>
      <w:r w:rsidR="00197A12" w:rsidRPr="00411EC2">
        <w:rPr>
          <w:rFonts w:eastAsiaTheme="majorEastAsia" w:hint="eastAsia"/>
          <w:lang w:eastAsia="zh-CN"/>
        </w:rPr>
        <w:t>问卷调查</w:t>
      </w:r>
      <w:r w:rsidRPr="00411EC2">
        <w:rPr>
          <w:rFonts w:eastAsiaTheme="majorEastAsia" w:hint="eastAsia"/>
          <w:lang w:eastAsia="zh-CN"/>
        </w:rPr>
        <w:t>。</w:t>
      </w:r>
    </w:p>
    <w:p w:rsidR="00EF1779" w:rsidRPr="00411EC2" w:rsidRDefault="00EF1779" w:rsidP="00EF1779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EF1779" w:rsidRPr="00411EC2" w:rsidRDefault="00EF1779" w:rsidP="00EF1779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11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http://HOST:PORT/osg/surveyAction!getQstnSurvey.htm</w:t>
        </w:r>
      </w:hyperlink>
    </w:p>
    <w:p w:rsidR="00EF1779" w:rsidRPr="00411EC2" w:rsidRDefault="00EF1779" w:rsidP="00EF1779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O</w:t>
      </w:r>
      <w:r w:rsidRPr="00411EC2">
        <w:rPr>
          <w:rFonts w:eastAsiaTheme="minorEastAsia" w:hint="eastAsia"/>
          <w:lang w:eastAsia="zh-CN"/>
        </w:rPr>
        <w:t>r URL:</w:t>
      </w:r>
      <w:r w:rsidRPr="00411EC2">
        <w:t xml:space="preserve"> </w:t>
      </w:r>
      <w:hyperlink r:id="rId12" w:history="1">
        <w:r w:rsidRPr="00411EC2">
          <w:rPr>
            <w:rStyle w:val="a6"/>
            <w:rFonts w:eastAsiaTheme="majorEastAsia"/>
            <w:color w:val="auto"/>
            <w:lang w:eastAsia="zh-CN"/>
          </w:rPr>
          <w:t>http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s</w:t>
        </w:r>
        <w:r w:rsidRPr="00411EC2">
          <w:rPr>
            <w:rStyle w:val="a6"/>
            <w:rFonts w:eastAsiaTheme="majorEastAsia"/>
            <w:color w:val="auto"/>
            <w:lang w:eastAsia="zh-CN"/>
          </w:rPr>
          <w:t>://HOST:PORT/osg/surveyAction!getQstnSurvey.htm</w:t>
        </w:r>
      </w:hyperlink>
    </w:p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</w:p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form</w:t>
      </w:r>
      <w:r w:rsidRPr="00411EC2">
        <w:rPr>
          <w:rFonts w:eastAsiaTheme="majorEastAsia"/>
          <w:lang w:eastAsia="zh-CN"/>
        </w:rPr>
        <w:t>表单接口形式进行</w:t>
      </w:r>
      <w:r w:rsidR="00863E11" w:rsidRPr="00411EC2">
        <w:rPr>
          <w:rFonts w:eastAsiaTheme="majorEastAsia" w:hint="eastAsia"/>
          <w:lang w:eastAsia="zh-CN"/>
        </w:rPr>
        <w:t>POST</w:t>
      </w:r>
      <w:r w:rsidRPr="00411EC2">
        <w:rPr>
          <w:rFonts w:eastAsiaTheme="majorEastAsia" w:hint="eastAsia"/>
          <w:lang w:eastAsia="zh-CN"/>
        </w:rPr>
        <w:t>请求提交</w:t>
      </w:r>
      <w:r w:rsidRPr="00411EC2">
        <w:rPr>
          <w:rFonts w:eastAsiaTheme="majorEastAsia"/>
          <w:lang w:eastAsia="zh-CN"/>
        </w:rPr>
        <w:t>。</w:t>
      </w:r>
    </w:p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075" w:type="dxa"/>
        <w:jc w:val="center"/>
        <w:tblInd w:w="1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356"/>
        <w:gridCol w:w="3536"/>
      </w:tblGrid>
      <w:tr w:rsidR="00EF1779" w:rsidRPr="00411EC2" w:rsidTr="00321EEA">
        <w:trPr>
          <w:jc w:val="center"/>
        </w:trPr>
        <w:tc>
          <w:tcPr>
            <w:tcW w:w="2200" w:type="dxa"/>
            <w:shd w:val="clear" w:color="auto" w:fill="C0C0C0"/>
          </w:tcPr>
          <w:p w:rsidR="00EF1779" w:rsidRPr="00411EC2" w:rsidRDefault="00EF1779" w:rsidP="00EF1779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983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hint="eastAsia"/>
              </w:rPr>
              <w:t>类型</w:t>
            </w:r>
          </w:p>
        </w:tc>
        <w:tc>
          <w:tcPr>
            <w:tcW w:w="1356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36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EF1779" w:rsidRPr="00411EC2" w:rsidTr="00321EEA">
        <w:trPr>
          <w:trHeight w:val="650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hint="eastAsia"/>
              </w:rPr>
              <w:t>questionnaireId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r w:rsidRPr="00411EC2">
              <w:rPr>
                <w:rFonts w:ascii="宋体" w:eastAsia="宋体" w:hAnsi="宋体" w:cs="宋体"/>
              </w:rPr>
              <w:t>手机上已保存的调查问卷ID，初始为0</w:t>
            </w:r>
          </w:p>
        </w:tc>
      </w:tr>
      <w:tr w:rsidR="00EF1779" w:rsidRPr="00411EC2" w:rsidTr="00321EEA">
        <w:trPr>
          <w:trHeight w:val="650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deviceName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pPr>
              <w:rPr>
                <w:rFonts w:ascii="宋体" w:eastAsia="宋体" w:hAnsi="宋体" w:cs="宋体"/>
              </w:rPr>
            </w:pPr>
            <w:r w:rsidRPr="00411EC2">
              <w:rPr>
                <w:rFonts w:ascii="宋体" w:eastAsia="宋体" w:hAnsi="宋体" w:cs="宋体"/>
              </w:rPr>
              <w:t>手机型号</w:t>
            </w:r>
          </w:p>
        </w:tc>
      </w:tr>
      <w:tr w:rsidR="00EF1779" w:rsidRPr="00411EC2" w:rsidTr="00321EEA">
        <w:trPr>
          <w:trHeight w:val="650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firmware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r w:rsidRPr="00411EC2">
              <w:t>R</w:t>
            </w:r>
            <w:r w:rsidRPr="00411EC2">
              <w:rPr>
                <w:rFonts w:eastAsiaTheme="majorEastAsia"/>
                <w:lang w:eastAsia="zh-CN"/>
              </w:rPr>
              <w:t>OM</w:t>
            </w:r>
            <w:r w:rsidRPr="00411EC2">
              <w:rPr>
                <w:rFonts w:eastAsiaTheme="majorEastAsia"/>
                <w:lang w:eastAsia="zh-CN"/>
              </w:rPr>
              <w:t>版本信息</w:t>
            </w:r>
          </w:p>
        </w:tc>
      </w:tr>
      <w:tr w:rsidR="00EF1779" w:rsidRPr="00411EC2" w:rsidTr="00321EEA">
        <w:trPr>
          <w:trHeight w:val="650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ind w:firstLine="440"/>
              <w:jc w:val="center"/>
            </w:pPr>
            <w:r w:rsidRPr="00411EC2">
              <w:rPr>
                <w:sz w:val="22"/>
                <w:szCs w:val="22"/>
              </w:rPr>
              <w:t>language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r w:rsidRPr="00411EC2">
              <w:rPr>
                <w:rFonts w:ascii="宋体" w:eastAsia="宋体" w:hAnsi="宋体" w:cs="宋体"/>
              </w:rPr>
              <w:t>手机语言</w:t>
            </w:r>
          </w:p>
        </w:tc>
      </w:tr>
      <w:tr w:rsidR="00EF1779" w:rsidRPr="00411EC2" w:rsidTr="00321EEA">
        <w:trPr>
          <w:trHeight w:val="464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jc w:val="center"/>
            </w:pPr>
            <w:r w:rsidRPr="00411EC2">
              <w:t>os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r w:rsidRPr="00411EC2">
              <w:rPr>
                <w:rFonts w:eastAsiaTheme="majorEastAsia"/>
                <w:lang w:eastAsia="zh-CN"/>
              </w:rPr>
              <w:t>操作系统版本号</w:t>
            </w:r>
          </w:p>
        </w:tc>
      </w:tr>
      <w:tr w:rsidR="00EF1779" w:rsidRPr="00411EC2" w:rsidTr="00321EEA">
        <w:trPr>
          <w:trHeight w:val="464"/>
          <w:jc w:val="center"/>
        </w:trPr>
        <w:tc>
          <w:tcPr>
            <w:tcW w:w="2200" w:type="dxa"/>
          </w:tcPr>
          <w:p w:rsidR="00EF1779" w:rsidRPr="00411EC2" w:rsidRDefault="00EF1779" w:rsidP="00EF1779">
            <w:pPr>
              <w:jc w:val="center"/>
            </w:pPr>
            <w:r w:rsidRPr="00411EC2">
              <w:t>phoneId</w:t>
            </w:r>
          </w:p>
        </w:tc>
        <w:tc>
          <w:tcPr>
            <w:tcW w:w="983" w:type="dxa"/>
          </w:tcPr>
          <w:p w:rsidR="00EF1779" w:rsidRPr="00411EC2" w:rsidRDefault="00EF1779" w:rsidP="00EF1779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EF1779" w:rsidRPr="00411EC2" w:rsidRDefault="00EF1779" w:rsidP="00EF1779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536" w:type="dxa"/>
          </w:tcPr>
          <w:p w:rsidR="00EF1779" w:rsidRPr="00411EC2" w:rsidRDefault="00EF1779" w:rsidP="00EF1779">
            <w:r w:rsidRPr="00411EC2">
              <w:rPr>
                <w:rFonts w:eastAsiaTheme="majorEastAsia"/>
                <w:lang w:eastAsia="zh-CN"/>
              </w:rPr>
              <w:t>通</w:t>
            </w:r>
            <w:r w:rsidRPr="00411EC2">
              <w:rPr>
                <w:rFonts w:eastAsiaTheme="majorEastAsia" w:hint="eastAsia"/>
                <w:lang w:eastAsia="zh-CN"/>
              </w:rPr>
              <w:t>过</w:t>
            </w:r>
            <w:r w:rsidRPr="00411EC2">
              <w:rPr>
                <w:rFonts w:eastAsiaTheme="majorEastAsia"/>
                <w:lang w:eastAsia="zh-CN"/>
              </w:rPr>
              <w:t>java</w:t>
            </w:r>
            <w:r w:rsidRPr="00411EC2">
              <w:rPr>
                <w:rFonts w:eastAsiaTheme="majorEastAsia"/>
                <w:lang w:eastAsia="zh-CN"/>
              </w:rPr>
              <w:t>的</w:t>
            </w:r>
            <w:r w:rsidRPr="00411EC2">
              <w:rPr>
                <w:rFonts w:eastAsiaTheme="majorEastAsia"/>
                <w:lang w:eastAsia="zh-CN"/>
              </w:rPr>
              <w:t>UUID</w:t>
            </w:r>
            <w:r w:rsidRPr="00411EC2">
              <w:rPr>
                <w:rFonts w:eastAsiaTheme="majorEastAsia"/>
                <w:lang w:eastAsia="zh-CN"/>
              </w:rPr>
              <w:t>算法生成的唯一</w:t>
            </w:r>
            <w:r w:rsidRPr="00411EC2">
              <w:rPr>
                <w:rFonts w:eastAsiaTheme="majorEastAsia"/>
                <w:lang w:eastAsia="zh-CN"/>
              </w:rPr>
              <w:t>ID</w:t>
            </w:r>
            <w:r w:rsidRPr="00411EC2">
              <w:rPr>
                <w:rFonts w:eastAsiaTheme="majorEastAsia"/>
                <w:lang w:eastAsia="zh-CN"/>
              </w:rPr>
              <w:t>信息</w:t>
            </w:r>
            <w:r w:rsidRPr="00411EC2">
              <w:rPr>
                <w:rFonts w:eastAsiaTheme="majorEastAsia" w:hint="eastAsia"/>
                <w:lang w:eastAsia="zh-CN"/>
              </w:rPr>
              <w:t>标示此手机，并后续一直以此</w:t>
            </w:r>
            <w:r w:rsidRPr="00411EC2">
              <w:rPr>
                <w:rFonts w:eastAsiaTheme="majorEastAsia"/>
                <w:lang w:eastAsia="zh-CN"/>
              </w:rPr>
              <w:t>ID</w:t>
            </w:r>
            <w:r w:rsidRPr="00411EC2">
              <w:rPr>
                <w:rFonts w:eastAsiaTheme="majorEastAsia"/>
                <w:lang w:eastAsia="zh-CN"/>
              </w:rPr>
              <w:t>作</w:t>
            </w:r>
            <w:r w:rsidRPr="00411EC2">
              <w:rPr>
                <w:rFonts w:eastAsiaTheme="majorEastAsia" w:hint="eastAsia"/>
                <w:lang w:eastAsia="zh-CN"/>
              </w:rPr>
              <w:t>为本手机的标示，一旦生成，不再改变；注：</w:t>
            </w:r>
            <w:r w:rsidRPr="00411EC2">
              <w:rPr>
                <w:rFonts w:eastAsiaTheme="majorEastAsia"/>
                <w:lang w:eastAsia="zh-CN"/>
              </w:rPr>
              <w:t xml:space="preserve"> </w:t>
            </w:r>
            <w:r w:rsidRPr="00411EC2">
              <w:rPr>
                <w:rFonts w:eastAsiaTheme="majorEastAsia"/>
                <w:lang w:eastAsia="zh-CN"/>
              </w:rPr>
              <w:t>由于</w:t>
            </w:r>
            <w:r w:rsidRPr="00411EC2">
              <w:rPr>
                <w:rFonts w:eastAsiaTheme="majorEastAsia"/>
                <w:lang w:eastAsia="zh-CN"/>
              </w:rPr>
              <w:t>IMEI</w:t>
            </w:r>
            <w:r w:rsidRPr="00411EC2">
              <w:rPr>
                <w:rFonts w:eastAsiaTheme="majorEastAsia"/>
                <w:lang w:eastAsia="zh-CN"/>
              </w:rPr>
              <w:t>号涉及到</w:t>
            </w:r>
            <w:r w:rsidRPr="00411EC2">
              <w:rPr>
                <w:rFonts w:eastAsiaTheme="majorEastAsia" w:hint="eastAsia"/>
                <w:lang w:eastAsia="zh-CN"/>
              </w:rPr>
              <w:t>隐私政策条款，不使用</w:t>
            </w:r>
          </w:p>
        </w:tc>
      </w:tr>
      <w:tr w:rsidR="003227FD" w:rsidRPr="00411EC2" w:rsidTr="00321EEA">
        <w:trPr>
          <w:trHeight w:val="464"/>
          <w:jc w:val="center"/>
        </w:trPr>
        <w:tc>
          <w:tcPr>
            <w:tcW w:w="2200" w:type="dxa"/>
          </w:tcPr>
          <w:p w:rsidR="003227FD" w:rsidRPr="00411EC2" w:rsidRDefault="003227FD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imei</w:t>
            </w:r>
          </w:p>
        </w:tc>
        <w:tc>
          <w:tcPr>
            <w:tcW w:w="983" w:type="dxa"/>
          </w:tcPr>
          <w:p w:rsidR="003227FD" w:rsidRPr="00411EC2" w:rsidRDefault="003227FD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3227FD" w:rsidRPr="00411EC2" w:rsidRDefault="003227FD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36" w:type="dxa"/>
          </w:tcPr>
          <w:p w:rsidR="003227FD" w:rsidRPr="00411EC2" w:rsidRDefault="003227FD" w:rsidP="00025302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手机imei号</w:t>
            </w:r>
          </w:p>
        </w:tc>
      </w:tr>
      <w:tr w:rsidR="003227FD" w:rsidRPr="00411EC2" w:rsidTr="00321EEA">
        <w:trPr>
          <w:trHeight w:val="464"/>
          <w:jc w:val="center"/>
        </w:trPr>
        <w:tc>
          <w:tcPr>
            <w:tcW w:w="2200" w:type="dxa"/>
          </w:tcPr>
          <w:p w:rsidR="003227FD" w:rsidRPr="00411EC2" w:rsidRDefault="003227FD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lastRenderedPageBreak/>
              <w:t>imsi</w:t>
            </w:r>
          </w:p>
        </w:tc>
        <w:tc>
          <w:tcPr>
            <w:tcW w:w="983" w:type="dxa"/>
          </w:tcPr>
          <w:p w:rsidR="003227FD" w:rsidRPr="00411EC2" w:rsidRDefault="003227FD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3227FD" w:rsidRPr="00411EC2" w:rsidRDefault="003227FD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36" w:type="dxa"/>
          </w:tcPr>
          <w:p w:rsidR="003227FD" w:rsidRPr="00411EC2" w:rsidRDefault="003227FD" w:rsidP="00025302">
            <w:pPr>
              <w:rPr>
                <w:rFonts w:ascii="宋体" w:eastAsia="宋体" w:hAnsi="宋体" w:cs="宋体"/>
              </w:rPr>
            </w:pPr>
            <w:r w:rsidRPr="00411EC2">
              <w:rPr>
                <w:rFonts w:ascii="宋体" w:eastAsia="宋体" w:hAnsi="宋体" w:cs="宋体"/>
              </w:rPr>
              <w:t>imsi的前5位</w:t>
            </w:r>
          </w:p>
        </w:tc>
      </w:tr>
    </w:tbl>
    <w:p w:rsidR="00EF1779" w:rsidRPr="00411EC2" w:rsidRDefault="00EF1779" w:rsidP="00EF1779">
      <w:pPr>
        <w:spacing w:line="400" w:lineRule="exact"/>
        <w:ind w:firstLine="576"/>
        <w:rPr>
          <w:rFonts w:eastAsiaTheme="majorEastAsia"/>
          <w:lang w:eastAsia="zh-CN"/>
        </w:rPr>
      </w:pPr>
    </w:p>
    <w:p w:rsidR="00EF1779" w:rsidRPr="00411EC2" w:rsidRDefault="00EF1779" w:rsidP="00EF1779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 w:hint="eastAsia"/>
          <w:kern w:val="0"/>
          <w:lang w:eastAsia="zh-CN" w:bidi="ar-SA"/>
        </w:rPr>
        <w:t>返回</w:t>
      </w:r>
      <w:r w:rsidRPr="00411EC2">
        <w:rPr>
          <w:rFonts w:eastAsiaTheme="majorEastAsia" w:cs="Times New Roman" w:hint="eastAsia"/>
          <w:kern w:val="0"/>
          <w:lang w:eastAsia="zh-CN" w:bidi="ar-SA"/>
        </w:rPr>
        <w:t>json</w:t>
      </w:r>
      <w:r w:rsidRPr="00411EC2">
        <w:rPr>
          <w:rFonts w:eastAsiaTheme="majorEastAsia" w:cs="Times New Roman" w:hint="eastAsia"/>
          <w:kern w:val="0"/>
          <w:lang w:eastAsia="zh-CN" w:bidi="ar-SA"/>
        </w:rPr>
        <w:t>格式的数据。</w:t>
      </w: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响应示例：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{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"res":  "1"  , // 0</w:t>
      </w:r>
      <w:r w:rsidRPr="00411EC2">
        <w:rPr>
          <w:rFonts w:eastAsiaTheme="majorEastAsia" w:cs="Times New Roman"/>
          <w:kern w:val="0"/>
          <w:lang w:eastAsia="zh-CN" w:bidi="ar-SA"/>
        </w:rPr>
        <w:t>表示无新版本，</w:t>
      </w:r>
      <w:r w:rsidRPr="00411EC2">
        <w:rPr>
          <w:rFonts w:eastAsiaTheme="majorEastAsia" w:cs="Times New Roman"/>
          <w:kern w:val="0"/>
          <w:lang w:eastAsia="zh-CN" w:bidi="ar-SA"/>
        </w:rPr>
        <w:t>1</w:t>
      </w:r>
      <w:r w:rsidRPr="00411EC2">
        <w:rPr>
          <w:rFonts w:eastAsiaTheme="majorEastAsia" w:cs="Times New Roman"/>
          <w:kern w:val="0"/>
          <w:lang w:eastAsia="zh-CN" w:bidi="ar-SA"/>
        </w:rPr>
        <w:t>表示存在新版本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ind w:firstLineChars="200" w:firstLine="48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"questionnaireInfo" :  {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"id": "5",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"title":  "</w:t>
      </w:r>
      <w:r w:rsidRPr="00411EC2">
        <w:rPr>
          <w:rFonts w:eastAsiaTheme="majorEastAsia" w:cs="Times New Roman"/>
          <w:kern w:val="0"/>
          <w:lang w:eastAsia="zh-CN" w:bidi="ar-SA"/>
        </w:rPr>
        <w:t>用户体验改进问卷调查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1466C3" w:rsidRPr="00411EC2" w:rsidRDefault="001466C3" w:rsidP="00A535D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ind w:firstLineChars="400" w:firstLine="96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“pictureUrl”: “</w:t>
      </w:r>
      <w:hyperlink r:id="rId13" w:history="1">
        <w:r w:rsidRPr="00411EC2">
          <w:rPr>
            <w:rStyle w:val="a6"/>
            <w:rFonts w:eastAsiaTheme="majorEastAsia" w:cs="Times New Roman"/>
            <w:color w:val="auto"/>
            <w:kern w:val="0"/>
            <w:lang w:eastAsia="zh-CN" w:bidi="ar-SA"/>
          </w:rPr>
          <w:t>http://xxx.xxx.xxx.xxx/abc.jpg</w:t>
        </w:r>
      </w:hyperlink>
      <w:r w:rsidRPr="00411EC2">
        <w:rPr>
          <w:rFonts w:eastAsiaTheme="majorEastAsia" w:cs="Times New Roman"/>
          <w:kern w:val="0"/>
          <w:lang w:eastAsia="zh-CN" w:bidi="ar-SA"/>
        </w:rPr>
        <w:t>”</w:t>
      </w:r>
      <w:r w:rsidRPr="00411EC2">
        <w:rPr>
          <w:rFonts w:eastAsiaTheme="majorEastAsia" w:cs="Times New Roman" w:hint="eastAsia"/>
          <w:kern w:val="0"/>
          <w:lang w:eastAsia="zh-CN" w:bidi="ar-SA"/>
        </w:rPr>
        <w:t>,</w:t>
      </w:r>
    </w:p>
    <w:p w:rsidR="00197A12" w:rsidRPr="00411EC2" w:rsidRDefault="00197A12" w:rsidP="00A535D6">
      <w:pPr>
        <w:tabs>
          <w:tab w:val="left" w:pos="-720"/>
          <w:tab w:val="left" w:pos="0"/>
          <w:tab w:val="left" w:pos="84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="00A535D6" w:rsidRPr="00411EC2">
        <w:rPr>
          <w:rFonts w:eastAsiaTheme="majorEastAsia" w:cs="Times New Roman"/>
          <w:kern w:val="0"/>
          <w:lang w:eastAsia="zh-CN" w:bidi="ar-SA"/>
        </w:rPr>
        <w:t xml:space="preserve"> </w:t>
      </w:r>
      <w:r w:rsidRPr="00411EC2">
        <w:rPr>
          <w:rFonts w:eastAsiaTheme="majorEastAsia" w:cs="Times New Roman"/>
          <w:kern w:val="0"/>
          <w:lang w:eastAsia="zh-CN" w:bidi="ar-SA"/>
        </w:rPr>
        <w:t>“startDes”:  “</w:t>
      </w:r>
      <w:r w:rsidRPr="00411EC2">
        <w:rPr>
          <w:rFonts w:eastAsiaTheme="majorEastAsia" w:cs="Times New Roman"/>
          <w:kern w:val="0"/>
          <w:lang w:eastAsia="zh-CN" w:bidi="ar-SA"/>
        </w:rPr>
        <w:t>您已经使用了这些应用</w:t>
      </w:r>
      <w:r w:rsidRPr="00411EC2">
        <w:rPr>
          <w:rFonts w:eastAsiaTheme="majorEastAsia" w:cs="Times New Roman"/>
          <w:kern w:val="0"/>
          <w:lang w:eastAsia="zh-CN" w:bidi="ar-SA"/>
        </w:rPr>
        <w:t>xxx”</w:t>
      </w:r>
      <w:r w:rsidR="001466C3" w:rsidRPr="00411EC2">
        <w:rPr>
          <w:rFonts w:eastAsiaTheme="majorEastAsia" w:cs="Times New Roman" w:hint="eastAsia"/>
          <w:kern w:val="0"/>
          <w:lang w:eastAsia="zh-CN" w:bidi="ar-SA"/>
        </w:rPr>
        <w:t>,</w:t>
      </w:r>
    </w:p>
    <w:p w:rsidR="00197A12" w:rsidRPr="00411EC2" w:rsidRDefault="00A535D6" w:rsidP="00A535D6">
      <w:pPr>
        <w:tabs>
          <w:tab w:val="left" w:pos="-720"/>
          <w:tab w:val="left" w:pos="0"/>
          <w:tab w:val="left" w:pos="84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</w:t>
      </w:r>
      <w:r w:rsidR="00197A12" w:rsidRPr="00411EC2">
        <w:rPr>
          <w:rFonts w:eastAsiaTheme="majorEastAsia" w:cs="Times New Roman"/>
          <w:kern w:val="0"/>
          <w:lang w:eastAsia="zh-CN" w:bidi="ar-SA"/>
        </w:rPr>
        <w:t>“endDes”:    “</w:t>
      </w:r>
      <w:r w:rsidR="00197A12" w:rsidRPr="00411EC2">
        <w:rPr>
          <w:rFonts w:eastAsiaTheme="majorEastAsia" w:cs="Times New Roman"/>
          <w:kern w:val="0"/>
          <w:lang w:eastAsia="zh-CN" w:bidi="ar-SA"/>
        </w:rPr>
        <w:t>非常感谢您参与华为手机调查</w:t>
      </w:r>
      <w:r w:rsidR="00197A12" w:rsidRPr="00411EC2">
        <w:rPr>
          <w:rFonts w:eastAsiaTheme="majorEastAsia" w:cs="Times New Roman"/>
          <w:kern w:val="0"/>
          <w:lang w:eastAsia="zh-CN" w:bidi="ar-SA"/>
        </w:rPr>
        <w:t>”,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"questions": [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</w:t>
      </w: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{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“id”: “1”,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“type”: “option” , //option</w:t>
      </w:r>
      <w:r w:rsidRPr="00411EC2">
        <w:rPr>
          <w:rFonts w:eastAsiaTheme="majorEastAsia" w:cs="Times New Roman"/>
          <w:kern w:val="0"/>
          <w:lang w:eastAsia="zh-CN" w:bidi="ar-SA"/>
        </w:rPr>
        <w:t>表示选择题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“subTitle”: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</w:t>
      </w:r>
      <w:r w:rsidRPr="00411EC2">
        <w:rPr>
          <w:rFonts w:eastAsiaTheme="majorEastAsia" w:cs="Times New Roman"/>
          <w:kern w:val="0"/>
          <w:lang w:eastAsia="zh-CN" w:bidi="ar-SA"/>
        </w:rPr>
        <w:t>问题一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197A12" w:rsidRPr="00411EC2" w:rsidRDefault="00197A12" w:rsidP="00BD7C33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"question":  "</w:t>
      </w:r>
      <w:r w:rsidRPr="00411EC2">
        <w:rPr>
          <w:rFonts w:eastAsiaTheme="majorEastAsia" w:cs="Times New Roman"/>
          <w:kern w:val="0"/>
          <w:lang w:eastAsia="zh-CN" w:bidi="ar-SA"/>
        </w:rPr>
        <w:t>您对此手机整体印象如何？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AB3D50" w:rsidRPr="00411EC2" w:rsidRDefault="00AB3D50" w:rsidP="00BD7C3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ind w:firstLineChars="1200" w:firstLine="288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“pictureUrl”</w:t>
      </w:r>
      <w:r w:rsidRPr="00411EC2">
        <w:rPr>
          <w:rFonts w:eastAsiaTheme="majorEastAsia" w:cs="Times New Roman" w:hint="eastAsia"/>
          <w:kern w:val="0"/>
          <w:lang w:eastAsia="zh-CN" w:bidi="ar-SA"/>
        </w:rPr>
        <w:t>:</w:t>
      </w:r>
      <w:r w:rsidRPr="00411EC2">
        <w:rPr>
          <w:rFonts w:eastAsiaTheme="majorEastAsia" w:cs="Times New Roman"/>
          <w:kern w:val="0"/>
          <w:lang w:eastAsia="zh-CN" w:bidi="ar-SA"/>
        </w:rPr>
        <w:t>”</w:t>
      </w:r>
      <w:r w:rsidRPr="00411EC2">
        <w:rPr>
          <w:rFonts w:eastAsiaTheme="majorEastAsia" w:cs="Times New Roman" w:hint="eastAsia"/>
          <w:kern w:val="0"/>
          <w:lang w:eastAsia="zh-CN" w:bidi="ar-SA"/>
        </w:rPr>
        <w:t>http</w:t>
      </w:r>
      <w:r w:rsidRPr="00411EC2">
        <w:rPr>
          <w:rFonts w:eastAsiaTheme="majorEastAsia" w:cs="Times New Roman"/>
          <w:kern w:val="0"/>
          <w:lang w:eastAsia="zh-CN" w:bidi="ar-SA"/>
        </w:rPr>
        <w:t>://xxxsxx,”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“options”:  [{“name” : ”10</w:t>
      </w:r>
      <w:r w:rsidRPr="00411EC2">
        <w:rPr>
          <w:rFonts w:eastAsiaTheme="majorEastAsia" w:cs="Times New Roman"/>
          <w:kern w:val="0"/>
          <w:lang w:eastAsia="zh-CN" w:bidi="ar-SA"/>
        </w:rPr>
        <w:t>分</w:t>
      </w:r>
      <w:r w:rsidRPr="00411EC2">
        <w:rPr>
          <w:rFonts w:eastAsiaTheme="majorEastAsia" w:cs="Times New Roman"/>
          <w:kern w:val="0"/>
          <w:lang w:eastAsia="zh-CN" w:bidi="ar-SA"/>
        </w:rPr>
        <w:t>”</w:t>
      </w:r>
      <w:r w:rsidRPr="00411EC2">
        <w:rPr>
          <w:rFonts w:eastAsiaTheme="majorEastAsia" w:cs="Times New Roman"/>
          <w:kern w:val="0"/>
          <w:lang w:eastAsia="zh-CN" w:bidi="ar-SA"/>
        </w:rPr>
        <w:t>，</w:t>
      </w:r>
      <w:r w:rsidRPr="00411EC2">
        <w:rPr>
          <w:rFonts w:eastAsiaTheme="majorEastAsia" w:cs="Times New Roman"/>
          <w:kern w:val="0"/>
          <w:lang w:eastAsia="zh-CN" w:bidi="ar-SA"/>
        </w:rPr>
        <w:t>”remark”, “</w:t>
      </w:r>
      <w:r w:rsidRPr="00411EC2">
        <w:rPr>
          <w:rFonts w:eastAsiaTheme="majorEastAsia" w:cs="Times New Roman"/>
          <w:kern w:val="0"/>
          <w:lang w:eastAsia="zh-CN" w:bidi="ar-SA"/>
        </w:rPr>
        <w:t>非常满意</w:t>
      </w:r>
      <w:r w:rsidRPr="00411EC2">
        <w:rPr>
          <w:rFonts w:eastAsiaTheme="majorEastAsia" w:cs="Times New Roman"/>
          <w:kern w:val="0"/>
          <w:lang w:eastAsia="zh-CN" w:bidi="ar-SA"/>
        </w:rPr>
        <w:t>”}, {“name” : ”9</w:t>
      </w:r>
      <w:r w:rsidRPr="00411EC2">
        <w:rPr>
          <w:rFonts w:eastAsiaTheme="majorEastAsia" w:cs="Times New Roman"/>
          <w:kern w:val="0"/>
          <w:lang w:eastAsia="zh-CN" w:bidi="ar-SA"/>
        </w:rPr>
        <w:t>分</w:t>
      </w:r>
      <w:r w:rsidRPr="00411EC2">
        <w:rPr>
          <w:rFonts w:eastAsiaTheme="majorEastAsia" w:cs="Times New Roman"/>
          <w:kern w:val="0"/>
          <w:lang w:eastAsia="zh-CN" w:bidi="ar-SA"/>
        </w:rPr>
        <w:t xml:space="preserve">” }]   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},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{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“id”: “2”,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“type”: “option” , //option</w:t>
      </w:r>
      <w:r w:rsidRPr="00411EC2">
        <w:rPr>
          <w:rFonts w:eastAsiaTheme="majorEastAsia" w:cs="Times New Roman"/>
          <w:kern w:val="0"/>
          <w:lang w:eastAsia="zh-CN" w:bidi="ar-SA"/>
        </w:rPr>
        <w:t>表示选择题，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“subTitle”: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</w:t>
      </w:r>
      <w:r w:rsidRPr="00411EC2">
        <w:rPr>
          <w:rFonts w:eastAsiaTheme="majorEastAsia" w:cs="Times New Roman"/>
          <w:kern w:val="0"/>
          <w:lang w:eastAsia="zh-CN" w:bidi="ar-SA"/>
        </w:rPr>
        <w:t>问题二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"question":  "</w:t>
      </w:r>
      <w:r w:rsidRPr="00411EC2">
        <w:rPr>
          <w:rFonts w:eastAsiaTheme="majorEastAsia" w:cs="Times New Roman"/>
          <w:kern w:val="0"/>
          <w:lang w:eastAsia="zh-CN" w:bidi="ar-SA"/>
        </w:rPr>
        <w:t>您是否愿意推荐此手机？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“options”:  [{“name” : ”10</w:t>
      </w:r>
      <w:r w:rsidRPr="00411EC2">
        <w:rPr>
          <w:rFonts w:eastAsiaTheme="majorEastAsia" w:cs="Times New Roman"/>
          <w:kern w:val="0"/>
          <w:lang w:eastAsia="zh-CN" w:bidi="ar-SA"/>
        </w:rPr>
        <w:t>分</w:t>
      </w:r>
      <w:r w:rsidRPr="00411EC2">
        <w:rPr>
          <w:rFonts w:eastAsiaTheme="majorEastAsia" w:cs="Times New Roman"/>
          <w:kern w:val="0"/>
          <w:lang w:eastAsia="zh-CN" w:bidi="ar-SA"/>
        </w:rPr>
        <w:t>”</w:t>
      </w:r>
      <w:r w:rsidRPr="00411EC2">
        <w:rPr>
          <w:rFonts w:eastAsiaTheme="majorEastAsia" w:cs="Times New Roman"/>
          <w:kern w:val="0"/>
          <w:lang w:eastAsia="zh-CN" w:bidi="ar-SA"/>
        </w:rPr>
        <w:t>，</w:t>
      </w:r>
      <w:r w:rsidRPr="00411EC2">
        <w:rPr>
          <w:rFonts w:eastAsiaTheme="majorEastAsia" w:cs="Times New Roman"/>
          <w:kern w:val="0"/>
          <w:lang w:eastAsia="zh-CN" w:bidi="ar-SA"/>
        </w:rPr>
        <w:t>”remark”, “</w:t>
      </w:r>
      <w:r w:rsidRPr="00411EC2">
        <w:rPr>
          <w:rFonts w:eastAsiaTheme="majorEastAsia" w:cs="Times New Roman"/>
          <w:kern w:val="0"/>
          <w:lang w:eastAsia="zh-CN" w:bidi="ar-SA"/>
        </w:rPr>
        <w:t>非常满意</w:t>
      </w:r>
      <w:r w:rsidRPr="00411EC2">
        <w:rPr>
          <w:rFonts w:eastAsiaTheme="majorEastAsia" w:cs="Times New Roman"/>
          <w:kern w:val="0"/>
          <w:lang w:eastAsia="zh-CN" w:bidi="ar-SA"/>
        </w:rPr>
        <w:t>”}, {“name” : ”9</w:t>
      </w:r>
      <w:r w:rsidRPr="00411EC2">
        <w:rPr>
          <w:rFonts w:eastAsiaTheme="majorEastAsia" w:cs="Times New Roman"/>
          <w:kern w:val="0"/>
          <w:lang w:eastAsia="zh-CN" w:bidi="ar-SA"/>
        </w:rPr>
        <w:t>分</w:t>
      </w:r>
      <w:r w:rsidRPr="00411EC2">
        <w:rPr>
          <w:rFonts w:eastAsiaTheme="majorEastAsia" w:cs="Times New Roman"/>
          <w:kern w:val="0"/>
          <w:lang w:eastAsia="zh-CN" w:bidi="ar-SA"/>
        </w:rPr>
        <w:t xml:space="preserve">” }]  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}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{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“id”: “3”,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“type”: “essay” , //essay</w:t>
      </w:r>
      <w:r w:rsidRPr="00411EC2">
        <w:rPr>
          <w:rFonts w:eastAsiaTheme="majorEastAsia" w:cs="Times New Roman"/>
          <w:kern w:val="0"/>
          <w:lang w:eastAsia="zh-CN" w:bidi="ar-SA"/>
        </w:rPr>
        <w:t>表示问答题，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“subTitle”: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</w:t>
      </w:r>
      <w:r w:rsidRPr="00411EC2">
        <w:rPr>
          <w:rFonts w:eastAsiaTheme="majorEastAsia" w:cs="Times New Roman"/>
          <w:kern w:val="0"/>
          <w:lang w:eastAsia="zh-CN" w:bidi="ar-SA"/>
        </w:rPr>
        <w:t>问题三</w:t>
      </w:r>
      <w:r w:rsidRPr="00411EC2">
        <w:rPr>
          <w:rFonts w:eastAsiaTheme="majorEastAsia" w:cs="Times New Roman"/>
          <w:kern w:val="0"/>
          <w:lang w:eastAsia="zh-CN" w:bidi="ar-SA"/>
        </w:rPr>
        <w:t>",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"question":  "</w:t>
      </w:r>
      <w:r w:rsidRPr="00411EC2">
        <w:rPr>
          <w:rFonts w:eastAsiaTheme="majorEastAsia" w:cs="Times New Roman"/>
          <w:kern w:val="0"/>
          <w:lang w:eastAsia="zh-CN" w:bidi="ar-SA"/>
        </w:rPr>
        <w:t>您是否愿意推荐此手机？</w:t>
      </w:r>
      <w:r w:rsidRPr="00411EC2">
        <w:rPr>
          <w:rFonts w:eastAsiaTheme="majorEastAsia" w:cs="Times New Roman"/>
          <w:kern w:val="0"/>
          <w:lang w:eastAsia="zh-CN" w:bidi="ar-SA"/>
        </w:rPr>
        <w:t>"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}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</w:r>
      <w:r w:rsidRPr="00411EC2">
        <w:rPr>
          <w:rFonts w:eastAsiaTheme="majorEastAsia" w:cs="Times New Roman"/>
          <w:kern w:val="0"/>
          <w:lang w:eastAsia="zh-CN" w:bidi="ar-SA"/>
        </w:rPr>
        <w:tab/>
        <w:t>]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lastRenderedPageBreak/>
        <w:t xml:space="preserve">    },</w:t>
      </w:r>
    </w:p>
    <w:p w:rsidR="00197A12" w:rsidRPr="00411EC2" w:rsidRDefault="00197A12" w:rsidP="00197A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}</w:t>
      </w: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响应参数说明：</w:t>
      </w:r>
    </w:p>
    <w:p w:rsidR="00EF1779" w:rsidRPr="00411EC2" w:rsidRDefault="00EF1779" w:rsidP="00EF17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tbl>
      <w:tblPr>
        <w:tblW w:w="890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33"/>
        <w:gridCol w:w="910"/>
        <w:gridCol w:w="1909"/>
        <w:gridCol w:w="2949"/>
      </w:tblGrid>
      <w:tr w:rsidR="00EF1779" w:rsidRPr="00411EC2" w:rsidTr="00F31F69">
        <w:trPr>
          <w:jc w:val="center"/>
        </w:trPr>
        <w:tc>
          <w:tcPr>
            <w:tcW w:w="3133" w:type="dxa"/>
            <w:shd w:val="clear" w:color="auto" w:fill="C0C0C0"/>
          </w:tcPr>
          <w:p w:rsidR="00EF1779" w:rsidRPr="00411EC2" w:rsidRDefault="00EF1779" w:rsidP="00EF1779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hint="eastAsia"/>
              </w:rPr>
              <w:t>类型</w:t>
            </w:r>
          </w:p>
        </w:tc>
        <w:tc>
          <w:tcPr>
            <w:tcW w:w="1909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2949" w:type="dxa"/>
            <w:shd w:val="clear" w:color="auto" w:fill="C0C0C0"/>
          </w:tcPr>
          <w:p w:rsidR="00EF1779" w:rsidRPr="00411EC2" w:rsidRDefault="00EF1779" w:rsidP="00EF1779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197A12" w:rsidRPr="00411EC2" w:rsidTr="00F31F69">
        <w:trPr>
          <w:trHeight w:val="650"/>
          <w:jc w:val="center"/>
        </w:trPr>
        <w:tc>
          <w:tcPr>
            <w:tcW w:w="3133" w:type="dxa"/>
          </w:tcPr>
          <w:p w:rsidR="00197A12" w:rsidRPr="00411EC2" w:rsidRDefault="00197A12" w:rsidP="00197A12">
            <w:pPr>
              <w:jc w:val="center"/>
            </w:pPr>
            <w:r w:rsidRPr="00411EC2">
              <w:rPr>
                <w:rFonts w:hint="eastAsia"/>
              </w:rPr>
              <w:t>res</w:t>
            </w:r>
          </w:p>
        </w:tc>
        <w:tc>
          <w:tcPr>
            <w:tcW w:w="910" w:type="dxa"/>
          </w:tcPr>
          <w:p w:rsidR="00197A12" w:rsidRPr="00411EC2" w:rsidRDefault="00197A12" w:rsidP="00197A1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197A12" w:rsidP="00197A12">
            <w:r w:rsidRPr="00411EC2">
              <w:rPr>
                <w:rFonts w:hint="eastAsia"/>
              </w:rPr>
              <w:t>M</w:t>
            </w:r>
          </w:p>
        </w:tc>
        <w:tc>
          <w:tcPr>
            <w:tcW w:w="2949" w:type="dxa"/>
          </w:tcPr>
          <w:p w:rsidR="00197A12" w:rsidRPr="00411EC2" w:rsidRDefault="00197A12" w:rsidP="00197A12">
            <w:r w:rsidRPr="00411EC2">
              <w:rPr>
                <w:rFonts w:ascii="宋体" w:eastAsia="宋体" w:hAnsi="宋体" w:cs="宋体" w:hint="eastAsia"/>
              </w:rPr>
              <w:t>返回结果，0表示无新版本，1表示存在新的版本</w:t>
            </w:r>
          </w:p>
        </w:tc>
      </w:tr>
      <w:tr w:rsidR="00197A12" w:rsidRPr="00411EC2" w:rsidTr="00F31F69">
        <w:trPr>
          <w:trHeight w:val="650"/>
          <w:jc w:val="center"/>
        </w:trPr>
        <w:tc>
          <w:tcPr>
            <w:tcW w:w="3133" w:type="dxa"/>
          </w:tcPr>
          <w:p w:rsidR="00197A12" w:rsidRPr="00411EC2" w:rsidRDefault="00197A12" w:rsidP="00197A12">
            <w:pPr>
              <w:jc w:val="center"/>
            </w:pPr>
            <w:r w:rsidRPr="00411EC2">
              <w:rPr>
                <w:rFonts w:hint="eastAsia"/>
              </w:rPr>
              <w:t>questionnaireInfo</w:t>
            </w:r>
          </w:p>
        </w:tc>
        <w:tc>
          <w:tcPr>
            <w:tcW w:w="910" w:type="dxa"/>
          </w:tcPr>
          <w:p w:rsidR="00197A12" w:rsidRPr="00411EC2" w:rsidRDefault="006F4F05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197A12" w:rsidP="00025302">
            <w:r w:rsidRPr="00411EC2">
              <w:rPr>
                <w:rFonts w:hint="eastAsia"/>
              </w:rPr>
              <w:t>O</w:t>
            </w:r>
          </w:p>
        </w:tc>
        <w:tc>
          <w:tcPr>
            <w:tcW w:w="294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假如存在新的问卷调查信息，标示新的问卷信息</w:t>
            </w:r>
          </w:p>
        </w:tc>
      </w:tr>
      <w:tr w:rsidR="00197A12" w:rsidRPr="00411EC2" w:rsidTr="00F31F69">
        <w:trPr>
          <w:trHeight w:val="464"/>
          <w:jc w:val="center"/>
        </w:trPr>
        <w:tc>
          <w:tcPr>
            <w:tcW w:w="3133" w:type="dxa"/>
          </w:tcPr>
          <w:p w:rsidR="00197A12" w:rsidRPr="00411EC2" w:rsidRDefault="006F4F05" w:rsidP="006F4F05">
            <w:r w:rsidRPr="00411EC2">
              <w:rPr>
                <w:rFonts w:hint="eastAsia"/>
              </w:rPr>
              <w:t>questionnaireInfo-</w:t>
            </w:r>
            <w:r w:rsidR="00197A12" w:rsidRPr="00411EC2">
              <w:rPr>
                <w:rFonts w:hint="eastAsia"/>
              </w:rPr>
              <w:t>id</w:t>
            </w:r>
          </w:p>
        </w:tc>
        <w:tc>
          <w:tcPr>
            <w:tcW w:w="910" w:type="dxa"/>
          </w:tcPr>
          <w:p w:rsidR="00197A12" w:rsidRPr="00411EC2" w:rsidRDefault="006F4F05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197A12" w:rsidP="00025302">
            <w:r w:rsidRPr="00411EC2">
              <w:rPr>
                <w:rFonts w:hint="eastAsia"/>
              </w:rPr>
              <w:t>O</w:t>
            </w:r>
            <w:r w:rsidRPr="00411EC2">
              <w:rPr>
                <w:rFonts w:ascii="宋体" w:eastAsia="宋体" w:hAnsi="宋体" w:cs="宋体" w:hint="eastAsia"/>
              </w:rPr>
              <w:t>（和</w:t>
            </w:r>
            <w:r w:rsidRPr="00411EC2">
              <w:rPr>
                <w:rFonts w:hint="eastAsia"/>
              </w:rPr>
              <w:t>questionnaireInfo</w:t>
            </w:r>
            <w:r w:rsidRPr="00411EC2">
              <w:rPr>
                <w:rFonts w:ascii="宋体" w:eastAsia="宋体" w:hAnsi="宋体" w:cs="宋体" w:hint="eastAsia"/>
              </w:rPr>
              <w:t>保持一致）</w:t>
            </w:r>
          </w:p>
        </w:tc>
        <w:tc>
          <w:tcPr>
            <w:tcW w:w="294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问卷标示</w:t>
            </w:r>
          </w:p>
        </w:tc>
      </w:tr>
      <w:tr w:rsidR="00197A12" w:rsidRPr="00411EC2" w:rsidTr="00F31F69">
        <w:trPr>
          <w:trHeight w:val="464"/>
          <w:jc w:val="center"/>
        </w:trPr>
        <w:tc>
          <w:tcPr>
            <w:tcW w:w="3133" w:type="dxa"/>
          </w:tcPr>
          <w:p w:rsidR="00197A12" w:rsidRPr="00411EC2" w:rsidRDefault="006F4F05" w:rsidP="006F4F05">
            <w:r w:rsidRPr="00411EC2">
              <w:rPr>
                <w:rFonts w:hint="eastAsia"/>
              </w:rPr>
              <w:t>questionnaireInfo-</w:t>
            </w:r>
            <w:r w:rsidR="00197A12" w:rsidRPr="00411EC2">
              <w:t>title</w:t>
            </w:r>
          </w:p>
        </w:tc>
        <w:tc>
          <w:tcPr>
            <w:tcW w:w="910" w:type="dxa"/>
          </w:tcPr>
          <w:p w:rsidR="00197A12" w:rsidRPr="00411EC2" w:rsidRDefault="006F4F05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6F4F05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问卷标题信息</w:t>
            </w:r>
          </w:p>
        </w:tc>
      </w:tr>
      <w:tr w:rsidR="00197A12" w:rsidRPr="00411EC2" w:rsidTr="00F31F69">
        <w:trPr>
          <w:trHeight w:val="464"/>
          <w:jc w:val="center"/>
        </w:trPr>
        <w:tc>
          <w:tcPr>
            <w:tcW w:w="3133" w:type="dxa"/>
          </w:tcPr>
          <w:p w:rsidR="00197A12" w:rsidRPr="00411EC2" w:rsidRDefault="006F4F05" w:rsidP="006F4F05">
            <w:r w:rsidRPr="00411EC2">
              <w:rPr>
                <w:rFonts w:hint="eastAsia"/>
              </w:rPr>
              <w:t>questionnaireInfo-</w:t>
            </w:r>
            <w:r w:rsidR="00197A12" w:rsidRPr="00411EC2">
              <w:t>startDes</w:t>
            </w:r>
          </w:p>
        </w:tc>
        <w:tc>
          <w:tcPr>
            <w:tcW w:w="910" w:type="dxa"/>
          </w:tcPr>
          <w:p w:rsidR="00197A12" w:rsidRPr="00411EC2" w:rsidRDefault="006F4F05" w:rsidP="006F4F05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初始化页面描述信息</w:t>
            </w:r>
          </w:p>
        </w:tc>
      </w:tr>
      <w:tr w:rsidR="00197A12" w:rsidRPr="00411EC2" w:rsidTr="00F31F69">
        <w:trPr>
          <w:trHeight w:val="464"/>
          <w:jc w:val="center"/>
        </w:trPr>
        <w:tc>
          <w:tcPr>
            <w:tcW w:w="3133" w:type="dxa"/>
          </w:tcPr>
          <w:p w:rsidR="00197A12" w:rsidRPr="00411EC2" w:rsidRDefault="006F4F05" w:rsidP="006F4F05">
            <w:r w:rsidRPr="00411EC2">
              <w:rPr>
                <w:rFonts w:hint="eastAsia"/>
              </w:rPr>
              <w:t>questionnaireInfo-</w:t>
            </w:r>
            <w:r w:rsidR="00197A12" w:rsidRPr="00411EC2">
              <w:t>endDes</w:t>
            </w:r>
          </w:p>
        </w:tc>
        <w:tc>
          <w:tcPr>
            <w:tcW w:w="910" w:type="dxa"/>
          </w:tcPr>
          <w:p w:rsidR="00197A12" w:rsidRPr="00411EC2" w:rsidRDefault="006F4F05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197A12" w:rsidRPr="00411EC2" w:rsidRDefault="00197A12" w:rsidP="00025302">
            <w:r w:rsidRPr="00411EC2">
              <w:rPr>
                <w:rFonts w:ascii="宋体" w:eastAsia="宋体" w:hAnsi="宋体" w:cs="宋体" w:hint="eastAsia"/>
              </w:rPr>
              <w:t>结束描述信息</w:t>
            </w:r>
          </w:p>
        </w:tc>
      </w:tr>
      <w:tr w:rsidR="006F4F05" w:rsidRPr="00411EC2" w:rsidTr="00F31F69">
        <w:trPr>
          <w:trHeight w:val="464"/>
          <w:jc w:val="center"/>
        </w:trPr>
        <w:tc>
          <w:tcPr>
            <w:tcW w:w="3133" w:type="dxa"/>
          </w:tcPr>
          <w:p w:rsidR="006F4F05" w:rsidRPr="00411EC2" w:rsidRDefault="006F4F05" w:rsidP="006F4F05">
            <w:r w:rsidRPr="00411EC2">
              <w:rPr>
                <w:rFonts w:hint="eastAsia"/>
              </w:rPr>
              <w:t>questionnaireInfo- questions</w:t>
            </w:r>
          </w:p>
        </w:tc>
        <w:tc>
          <w:tcPr>
            <w:tcW w:w="910" w:type="dxa"/>
          </w:tcPr>
          <w:p w:rsidR="006F4F05" w:rsidRPr="00411EC2" w:rsidRDefault="006F4F05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6F4F05" w:rsidRPr="00411EC2" w:rsidRDefault="006F4F05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6F4F05" w:rsidRPr="00411EC2" w:rsidRDefault="006F4F05" w:rsidP="00025302">
            <w:pPr>
              <w:rPr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所有问题组成的json数组</w:t>
            </w:r>
          </w:p>
        </w:tc>
      </w:tr>
      <w:tr w:rsidR="00F31F69" w:rsidRPr="00411EC2" w:rsidTr="00F31F69">
        <w:trPr>
          <w:trHeight w:val="464"/>
          <w:jc w:val="center"/>
        </w:trPr>
        <w:tc>
          <w:tcPr>
            <w:tcW w:w="3133" w:type="dxa"/>
          </w:tcPr>
          <w:p w:rsidR="00F31F69" w:rsidRPr="00411EC2" w:rsidRDefault="00F31F69" w:rsidP="006F4F05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hint="eastAsia"/>
              </w:rPr>
              <w:t>questionnaireInfo</w:t>
            </w:r>
            <w:r w:rsidRPr="00411EC2">
              <w:rPr>
                <w:rFonts w:eastAsiaTheme="minorEastAsia" w:hint="eastAsia"/>
                <w:lang w:eastAsia="zh-CN"/>
              </w:rPr>
              <w:t xml:space="preserve"> -</w:t>
            </w:r>
            <w:r w:rsidRPr="00411EC2">
              <w:t xml:space="preserve"> </w:t>
            </w:r>
            <w:r w:rsidRPr="00411EC2">
              <w:rPr>
                <w:rFonts w:eastAsiaTheme="minorEastAsia"/>
                <w:lang w:eastAsia="zh-CN"/>
              </w:rPr>
              <w:t>pictureUrl</w:t>
            </w:r>
          </w:p>
        </w:tc>
        <w:tc>
          <w:tcPr>
            <w:tcW w:w="910" w:type="dxa"/>
          </w:tcPr>
          <w:p w:rsidR="00F31F69" w:rsidRPr="00411EC2" w:rsidRDefault="00F31F69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F31F69" w:rsidRPr="00411EC2" w:rsidRDefault="00F31F69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F31F69" w:rsidRPr="00411EC2" w:rsidRDefault="009F4F33" w:rsidP="00025302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/>
                <w:lang w:eastAsia="zh-CN"/>
              </w:rPr>
              <w:t>起始页背景图片的地址</w:t>
            </w:r>
          </w:p>
        </w:tc>
      </w:tr>
      <w:tr w:rsidR="00AB3D50" w:rsidRPr="00411EC2" w:rsidTr="00F31F69">
        <w:trPr>
          <w:trHeight w:val="464"/>
          <w:jc w:val="center"/>
        </w:trPr>
        <w:tc>
          <w:tcPr>
            <w:tcW w:w="3133" w:type="dxa"/>
          </w:tcPr>
          <w:p w:rsidR="00AB3D50" w:rsidRPr="00411EC2" w:rsidRDefault="00AB3D50" w:rsidP="00AB3D50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hint="eastAsia"/>
              </w:rPr>
              <w:t>question</w:t>
            </w:r>
            <w:r w:rsidRPr="00411EC2">
              <w:rPr>
                <w:rFonts w:eastAsiaTheme="minorEastAsia" w:hint="eastAsia"/>
                <w:lang w:eastAsia="zh-CN"/>
              </w:rPr>
              <w:t>s -</w:t>
            </w:r>
            <w:r w:rsidRPr="00411EC2">
              <w:t xml:space="preserve"> </w:t>
            </w:r>
            <w:r w:rsidRPr="00411EC2">
              <w:rPr>
                <w:rFonts w:eastAsiaTheme="minorEastAsia"/>
                <w:lang w:eastAsia="zh-CN"/>
              </w:rPr>
              <w:t>pictureUrl</w:t>
            </w:r>
          </w:p>
        </w:tc>
        <w:tc>
          <w:tcPr>
            <w:tcW w:w="910" w:type="dxa"/>
          </w:tcPr>
          <w:p w:rsidR="00AB3D50" w:rsidRPr="00411EC2" w:rsidRDefault="00AB3D5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AB3D50" w:rsidRPr="00411EC2" w:rsidRDefault="00AB3D50" w:rsidP="00025302">
            <w:r w:rsidRPr="00411EC2">
              <w:rPr>
                <w:rFonts w:ascii="宋体" w:eastAsia="宋体" w:hAnsi="宋体" w:cs="宋体" w:hint="eastAsia"/>
              </w:rPr>
              <w:t>同上</w:t>
            </w:r>
          </w:p>
        </w:tc>
        <w:tc>
          <w:tcPr>
            <w:tcW w:w="2949" w:type="dxa"/>
          </w:tcPr>
          <w:p w:rsidR="00AB3D50" w:rsidRPr="00411EC2" w:rsidRDefault="00DD7BE2" w:rsidP="00AB3D50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/>
                <w:lang w:eastAsia="zh-CN"/>
              </w:rPr>
              <w:t>具体问题对应的图片显示</w:t>
            </w:r>
          </w:p>
        </w:tc>
      </w:tr>
    </w:tbl>
    <w:p w:rsidR="00EF1779" w:rsidRPr="00411EC2" w:rsidRDefault="00EF1779" w:rsidP="00B6016B">
      <w:pPr>
        <w:rPr>
          <w:rFonts w:eastAsiaTheme="majorEastAsia"/>
          <w:lang w:eastAsia="zh-CN"/>
        </w:rPr>
      </w:pPr>
    </w:p>
    <w:p w:rsidR="00CF5F70" w:rsidRPr="00411EC2" w:rsidRDefault="00CF5F70" w:rsidP="00CF5F70">
      <w:pPr>
        <w:pStyle w:val="2"/>
      </w:pPr>
      <w:r w:rsidRPr="00411EC2">
        <w:rPr>
          <w:rFonts w:hint="eastAsia"/>
        </w:rPr>
        <w:t>问卷调查</w:t>
      </w:r>
      <w:r w:rsidR="00437559" w:rsidRPr="00411EC2">
        <w:rPr>
          <w:rFonts w:hint="eastAsia"/>
        </w:rPr>
        <w:t>反馈</w:t>
      </w:r>
      <w:r w:rsidRPr="00411EC2">
        <w:rPr>
          <w:rFonts w:hint="eastAsia"/>
        </w:rPr>
        <w:t>q</w:t>
      </w:r>
      <w:r w:rsidRPr="00411EC2">
        <w:t>stn</w:t>
      </w:r>
      <w:r w:rsidR="00437559" w:rsidRPr="00411EC2">
        <w:rPr>
          <w:rFonts w:hint="eastAsia"/>
        </w:rPr>
        <w:t>Answer</w:t>
      </w:r>
      <w:r w:rsidRPr="00411EC2">
        <w:rPr>
          <w:rFonts w:hint="eastAsia"/>
        </w:rPr>
        <w:t>Request</w:t>
      </w:r>
    </w:p>
    <w:p w:rsidR="00CF5F70" w:rsidRPr="00411EC2" w:rsidRDefault="00CF5F70" w:rsidP="00CF5F70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="00437559" w:rsidRPr="00411EC2">
        <w:rPr>
          <w:rFonts w:eastAsiaTheme="majorEastAsia"/>
          <w:lang w:eastAsia="zh-CN"/>
        </w:rPr>
        <w:t>调查问卷结果反馈接口</w:t>
      </w:r>
      <w:r w:rsidRPr="00411EC2">
        <w:rPr>
          <w:rFonts w:eastAsiaTheme="majorEastAsia" w:hint="eastAsia"/>
          <w:lang w:eastAsia="zh-CN"/>
        </w:rPr>
        <w:t>。</w:t>
      </w:r>
      <w:r w:rsidR="00437559" w:rsidRPr="00411EC2">
        <w:rPr>
          <w:rFonts w:eastAsiaTheme="majorEastAsia" w:hint="eastAsia"/>
          <w:lang w:eastAsia="zh-CN"/>
        </w:rPr>
        <w:t>用于提交用户的答案</w:t>
      </w:r>
      <w:r w:rsidR="009836FD" w:rsidRPr="00411EC2">
        <w:rPr>
          <w:rFonts w:eastAsiaTheme="majorEastAsia" w:hint="eastAsia"/>
          <w:lang w:eastAsia="zh-CN"/>
        </w:rPr>
        <w:t>。</w:t>
      </w:r>
    </w:p>
    <w:p w:rsidR="00CF5F70" w:rsidRPr="00411EC2" w:rsidRDefault="00CF5F70" w:rsidP="00CF5F70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CF5F70" w:rsidRPr="00411EC2" w:rsidRDefault="00CF5F70" w:rsidP="00CF5F70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14" w:history="1">
        <w:r w:rsidR="00AD4C89" w:rsidRPr="00411EC2">
          <w:rPr>
            <w:rStyle w:val="a6"/>
            <w:rFonts w:eastAsiaTheme="majorEastAsia"/>
            <w:color w:val="auto"/>
            <w:lang w:eastAsia="zh-CN"/>
          </w:rPr>
          <w:t>http://HOST:PORT/osg/surveyAction!answerSurvey.htm</w:t>
        </w:r>
      </w:hyperlink>
    </w:p>
    <w:p w:rsidR="00CF5F70" w:rsidRPr="00411EC2" w:rsidRDefault="00CF5F70" w:rsidP="00CF5F70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O</w:t>
      </w:r>
      <w:r w:rsidRPr="00411EC2">
        <w:rPr>
          <w:rFonts w:eastAsiaTheme="minorEastAsia" w:hint="eastAsia"/>
          <w:lang w:eastAsia="zh-CN"/>
        </w:rPr>
        <w:t>r URL:</w:t>
      </w:r>
      <w:r w:rsidRPr="00411EC2">
        <w:t xml:space="preserve"> </w:t>
      </w:r>
      <w:hyperlink r:id="rId15" w:history="1">
        <w:r w:rsidR="00AD4C89" w:rsidRPr="00411EC2">
          <w:rPr>
            <w:rStyle w:val="a6"/>
            <w:rFonts w:eastAsiaTheme="majorEastAsia"/>
            <w:color w:val="auto"/>
            <w:lang w:eastAsia="zh-CN"/>
          </w:rPr>
          <w:t>http</w:t>
        </w:r>
        <w:r w:rsidR="00AD4C89" w:rsidRPr="00411EC2">
          <w:rPr>
            <w:rStyle w:val="a6"/>
            <w:rFonts w:eastAsiaTheme="majorEastAsia" w:hint="eastAsia"/>
            <w:color w:val="auto"/>
            <w:lang w:eastAsia="zh-CN"/>
          </w:rPr>
          <w:t>s</w:t>
        </w:r>
        <w:r w:rsidR="00AD4C89" w:rsidRPr="00411EC2">
          <w:rPr>
            <w:rStyle w:val="a6"/>
            <w:rFonts w:eastAsiaTheme="majorEastAsia"/>
            <w:color w:val="auto"/>
            <w:lang w:eastAsia="zh-CN"/>
          </w:rPr>
          <w:t>://HOST:PORT/osg/surveyAction!answerSurvey.htm</w:t>
        </w:r>
      </w:hyperlink>
    </w:p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</w:p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form</w:t>
      </w:r>
      <w:r w:rsidRPr="00411EC2">
        <w:rPr>
          <w:rFonts w:eastAsiaTheme="majorEastAsia"/>
          <w:lang w:eastAsia="zh-CN"/>
        </w:rPr>
        <w:t>表单接口形式进行</w:t>
      </w:r>
      <w:r w:rsidR="00E26C77" w:rsidRPr="00411EC2">
        <w:rPr>
          <w:rFonts w:eastAsiaTheme="majorEastAsia" w:hint="eastAsia"/>
          <w:lang w:eastAsia="zh-CN"/>
        </w:rPr>
        <w:t>POST</w:t>
      </w:r>
      <w:r w:rsidRPr="00411EC2">
        <w:rPr>
          <w:rFonts w:eastAsiaTheme="majorEastAsia" w:hint="eastAsia"/>
          <w:lang w:eastAsia="zh-CN"/>
        </w:rPr>
        <w:t>请求提交</w:t>
      </w:r>
      <w:r w:rsidRPr="00411EC2">
        <w:rPr>
          <w:rFonts w:eastAsiaTheme="majorEastAsia"/>
          <w:lang w:eastAsia="zh-CN"/>
        </w:rPr>
        <w:t>。</w:t>
      </w:r>
    </w:p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075" w:type="dxa"/>
        <w:jc w:val="center"/>
        <w:tblInd w:w="1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356"/>
        <w:gridCol w:w="3536"/>
      </w:tblGrid>
      <w:tr w:rsidR="00CF5F70" w:rsidRPr="00411EC2" w:rsidTr="00025302">
        <w:trPr>
          <w:jc w:val="center"/>
        </w:trPr>
        <w:tc>
          <w:tcPr>
            <w:tcW w:w="2200" w:type="dxa"/>
            <w:shd w:val="clear" w:color="auto" w:fill="C0C0C0"/>
          </w:tcPr>
          <w:p w:rsidR="00CF5F70" w:rsidRPr="00411EC2" w:rsidRDefault="00CF5F70" w:rsidP="00025302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983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ascii="宋体" w:eastAsia="宋体" w:hAnsi="宋体" w:cs="宋体" w:hint="eastAsia"/>
              </w:rPr>
              <w:t>类</w:t>
            </w:r>
            <w:r w:rsidRPr="00411EC2">
              <w:rPr>
                <w:rFonts w:ascii="MS Gothic" w:eastAsia="MS Gothic" w:hAnsi="MS Gothic" w:cs="MS Gothic" w:hint="eastAsia"/>
              </w:rPr>
              <w:t>型</w:t>
            </w:r>
          </w:p>
        </w:tc>
        <w:tc>
          <w:tcPr>
            <w:tcW w:w="1356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36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CF5F70" w:rsidRPr="00411EC2" w:rsidTr="00025302">
        <w:trPr>
          <w:trHeight w:val="650"/>
          <w:jc w:val="center"/>
        </w:trPr>
        <w:tc>
          <w:tcPr>
            <w:tcW w:w="2200" w:type="dxa"/>
          </w:tcPr>
          <w:p w:rsidR="00CF5F70" w:rsidRPr="00411EC2" w:rsidRDefault="00CF5F70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hint="eastAsia"/>
              </w:rPr>
              <w:lastRenderedPageBreak/>
              <w:t>questionnaireId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r w:rsidRPr="00411EC2">
              <w:rPr>
                <w:rFonts w:ascii="宋体" w:eastAsia="宋体" w:hAnsi="宋体" w:cs="宋体"/>
              </w:rPr>
              <w:t>手机上已保存的调查问卷ID，初始为0</w:t>
            </w:r>
          </w:p>
        </w:tc>
      </w:tr>
      <w:tr w:rsidR="00CF5F70" w:rsidRPr="00411EC2" w:rsidTr="00025302">
        <w:trPr>
          <w:trHeight w:val="650"/>
          <w:jc w:val="center"/>
        </w:trPr>
        <w:tc>
          <w:tcPr>
            <w:tcW w:w="2200" w:type="dxa"/>
          </w:tcPr>
          <w:p w:rsidR="00CF5F70" w:rsidRPr="00411EC2" w:rsidRDefault="00CF5F70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deviceName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pPr>
              <w:rPr>
                <w:rFonts w:ascii="宋体" w:eastAsia="宋体" w:hAnsi="宋体" w:cs="宋体"/>
              </w:rPr>
            </w:pPr>
            <w:r w:rsidRPr="00411EC2">
              <w:rPr>
                <w:rFonts w:ascii="宋体" w:eastAsia="宋体" w:hAnsi="宋体" w:cs="宋体"/>
              </w:rPr>
              <w:t>手机型号</w:t>
            </w:r>
          </w:p>
        </w:tc>
      </w:tr>
      <w:tr w:rsidR="00CF5F70" w:rsidRPr="00411EC2" w:rsidTr="00025302">
        <w:trPr>
          <w:trHeight w:val="650"/>
          <w:jc w:val="center"/>
        </w:trPr>
        <w:tc>
          <w:tcPr>
            <w:tcW w:w="2200" w:type="dxa"/>
          </w:tcPr>
          <w:p w:rsidR="00CF5F70" w:rsidRPr="00411EC2" w:rsidRDefault="00AD4C89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f</w:t>
            </w:r>
            <w:r w:rsidR="00CF5F70" w:rsidRPr="00411EC2">
              <w:rPr>
                <w:sz w:val="22"/>
                <w:szCs w:val="22"/>
              </w:rPr>
              <w:t>irmware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r w:rsidRPr="00411EC2">
              <w:t>ROM</w:t>
            </w:r>
            <w:r w:rsidRPr="00411EC2">
              <w:t>版本信息</w:t>
            </w:r>
          </w:p>
        </w:tc>
      </w:tr>
      <w:tr w:rsidR="00CF5F70" w:rsidRPr="00411EC2" w:rsidTr="00025302">
        <w:trPr>
          <w:trHeight w:val="650"/>
          <w:jc w:val="center"/>
        </w:trPr>
        <w:tc>
          <w:tcPr>
            <w:tcW w:w="2200" w:type="dxa"/>
          </w:tcPr>
          <w:p w:rsidR="00CF5F70" w:rsidRPr="00411EC2" w:rsidRDefault="00AD4C89" w:rsidP="00025302">
            <w:pPr>
              <w:ind w:firstLine="440"/>
              <w:jc w:val="center"/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l</w:t>
            </w:r>
            <w:r w:rsidR="00CF5F70" w:rsidRPr="00411EC2">
              <w:rPr>
                <w:sz w:val="22"/>
                <w:szCs w:val="22"/>
              </w:rPr>
              <w:t>anguage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r w:rsidRPr="00411EC2">
              <w:rPr>
                <w:rFonts w:ascii="宋体" w:eastAsia="宋体" w:hAnsi="宋体" w:cs="宋体"/>
              </w:rPr>
              <w:t>手机语言</w:t>
            </w:r>
          </w:p>
        </w:tc>
      </w:tr>
      <w:tr w:rsidR="00CF5F70" w:rsidRPr="00411EC2" w:rsidTr="00025302">
        <w:trPr>
          <w:trHeight w:val="464"/>
          <w:jc w:val="center"/>
        </w:trPr>
        <w:tc>
          <w:tcPr>
            <w:tcW w:w="2200" w:type="dxa"/>
          </w:tcPr>
          <w:p w:rsidR="00CF5F70" w:rsidRPr="00411EC2" w:rsidRDefault="00AD4C89" w:rsidP="00025302">
            <w:pPr>
              <w:jc w:val="center"/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  <w:r w:rsidR="00CF5F70" w:rsidRPr="00411EC2">
              <w:t>s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r w:rsidRPr="00411EC2">
              <w:rPr>
                <w:rFonts w:ascii="宋体" w:eastAsia="宋体" w:hAnsi="宋体" w:cs="宋体"/>
              </w:rPr>
              <w:t>操作系统版本号</w:t>
            </w:r>
          </w:p>
        </w:tc>
      </w:tr>
      <w:tr w:rsidR="00CF5F70" w:rsidRPr="00411EC2" w:rsidTr="00025302">
        <w:trPr>
          <w:trHeight w:val="464"/>
          <w:jc w:val="center"/>
        </w:trPr>
        <w:tc>
          <w:tcPr>
            <w:tcW w:w="2200" w:type="dxa"/>
          </w:tcPr>
          <w:p w:rsidR="00CF5F70" w:rsidRPr="00411EC2" w:rsidRDefault="00CF5F70" w:rsidP="00025302">
            <w:pPr>
              <w:jc w:val="center"/>
            </w:pPr>
            <w:r w:rsidRPr="00411EC2">
              <w:t>phoneId</w:t>
            </w:r>
          </w:p>
        </w:tc>
        <w:tc>
          <w:tcPr>
            <w:tcW w:w="983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CF5F70" w:rsidRPr="00411EC2" w:rsidRDefault="00CF5F70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536" w:type="dxa"/>
          </w:tcPr>
          <w:p w:rsidR="00CF5F70" w:rsidRPr="00411EC2" w:rsidRDefault="00CF5F70" w:rsidP="00025302">
            <w:r w:rsidRPr="00411EC2">
              <w:t>通</w:t>
            </w:r>
            <w:r w:rsidRPr="00411EC2">
              <w:rPr>
                <w:rFonts w:ascii="宋体" w:eastAsia="宋体" w:hAnsi="宋体" w:cs="宋体" w:hint="eastAsia"/>
              </w:rPr>
              <w:t>过</w:t>
            </w:r>
            <w:r w:rsidRPr="00411EC2">
              <w:t>java</w:t>
            </w:r>
            <w:r w:rsidRPr="00411EC2">
              <w:t>的</w:t>
            </w:r>
            <w:r w:rsidRPr="00411EC2">
              <w:t>UUID</w:t>
            </w:r>
            <w:r w:rsidRPr="00411EC2">
              <w:t>算法生成的唯一</w:t>
            </w:r>
            <w:r w:rsidRPr="00411EC2">
              <w:t>ID</w:t>
            </w:r>
            <w:r w:rsidRPr="00411EC2">
              <w:t>信息</w:t>
            </w:r>
            <w:r w:rsidRPr="00411EC2">
              <w:rPr>
                <w:rFonts w:ascii="宋体" w:eastAsia="宋体" w:hAnsi="宋体" w:cs="宋体" w:hint="eastAsia"/>
              </w:rPr>
              <w:t>标</w:t>
            </w:r>
            <w:r w:rsidRPr="00411EC2">
              <w:rPr>
                <w:rFonts w:ascii="MS Gothic" w:eastAsia="MS Gothic" w:hAnsi="MS Gothic" w:cs="MS Gothic" w:hint="eastAsia"/>
              </w:rPr>
              <w:t>示此手机，并后</w:t>
            </w:r>
            <w:r w:rsidRPr="00411EC2">
              <w:rPr>
                <w:rFonts w:ascii="宋体" w:eastAsia="宋体" w:hAnsi="宋体" w:cs="宋体" w:hint="eastAsia"/>
              </w:rPr>
              <w:t>续</w:t>
            </w:r>
            <w:r w:rsidRPr="00411EC2">
              <w:rPr>
                <w:rFonts w:ascii="MS Gothic" w:eastAsia="MS Gothic" w:hAnsi="MS Gothic" w:cs="MS Gothic" w:hint="eastAsia"/>
              </w:rPr>
              <w:t>一直以此</w:t>
            </w:r>
            <w:r w:rsidRPr="00411EC2">
              <w:t>ID</w:t>
            </w:r>
            <w:r w:rsidRPr="00411EC2">
              <w:t>作</w:t>
            </w:r>
            <w:r w:rsidRPr="00411EC2">
              <w:rPr>
                <w:rFonts w:ascii="宋体" w:eastAsia="宋体" w:hAnsi="宋体" w:cs="宋体" w:hint="eastAsia"/>
              </w:rPr>
              <w:t>为</w:t>
            </w:r>
            <w:r w:rsidRPr="00411EC2">
              <w:rPr>
                <w:rFonts w:ascii="MS Gothic" w:eastAsia="MS Gothic" w:hAnsi="MS Gothic" w:cs="MS Gothic" w:hint="eastAsia"/>
              </w:rPr>
              <w:t>本手机的</w:t>
            </w:r>
            <w:r w:rsidRPr="00411EC2">
              <w:rPr>
                <w:rFonts w:ascii="宋体" w:eastAsia="宋体" w:hAnsi="宋体" w:cs="宋体" w:hint="eastAsia"/>
              </w:rPr>
              <w:t>标</w:t>
            </w:r>
            <w:r w:rsidRPr="00411EC2">
              <w:rPr>
                <w:rFonts w:ascii="MS Gothic" w:eastAsia="MS Gothic" w:hAnsi="MS Gothic" w:cs="MS Gothic" w:hint="eastAsia"/>
              </w:rPr>
              <w:t>示，一旦生成，不再改</w:t>
            </w:r>
            <w:r w:rsidRPr="00411EC2">
              <w:rPr>
                <w:rFonts w:ascii="宋体" w:eastAsia="宋体" w:hAnsi="宋体" w:cs="宋体" w:hint="eastAsia"/>
              </w:rPr>
              <w:t>变</w:t>
            </w:r>
            <w:r w:rsidRPr="00411EC2">
              <w:rPr>
                <w:rFonts w:ascii="MS Gothic" w:eastAsia="MS Gothic" w:hAnsi="MS Gothic" w:cs="MS Gothic" w:hint="eastAsia"/>
              </w:rPr>
              <w:t>；注：</w:t>
            </w:r>
            <w:r w:rsidRPr="00411EC2">
              <w:t xml:space="preserve"> </w:t>
            </w:r>
            <w:r w:rsidRPr="00411EC2">
              <w:t>由于</w:t>
            </w:r>
            <w:r w:rsidRPr="00411EC2">
              <w:t>IMEI</w:t>
            </w:r>
            <w:r w:rsidRPr="00411EC2">
              <w:t>号涉及到</w:t>
            </w:r>
            <w:r w:rsidRPr="00411EC2">
              <w:rPr>
                <w:rFonts w:ascii="宋体" w:eastAsia="宋体" w:hAnsi="宋体" w:cs="宋体" w:hint="eastAsia"/>
              </w:rPr>
              <w:t>隐</w:t>
            </w:r>
            <w:r w:rsidRPr="00411EC2">
              <w:rPr>
                <w:rFonts w:ascii="MS Gothic" w:eastAsia="MS Gothic" w:hAnsi="MS Gothic" w:cs="MS Gothic" w:hint="eastAsia"/>
              </w:rPr>
              <w:t>私政策条款，不使用</w:t>
            </w:r>
          </w:p>
        </w:tc>
      </w:tr>
      <w:tr w:rsidR="00AD4C89" w:rsidRPr="00411EC2" w:rsidTr="00025302">
        <w:trPr>
          <w:trHeight w:val="464"/>
          <w:jc w:val="center"/>
        </w:trPr>
        <w:tc>
          <w:tcPr>
            <w:tcW w:w="2200" w:type="dxa"/>
          </w:tcPr>
          <w:p w:rsidR="00AD4C89" w:rsidRPr="00411EC2" w:rsidRDefault="00AD4C89" w:rsidP="00025302">
            <w:pPr>
              <w:jc w:val="center"/>
              <w:rPr>
                <w:rFonts w:eastAsiaTheme="minorEastAsia"/>
                <w:lang w:eastAsia="zh-CN"/>
              </w:rPr>
            </w:pPr>
            <w:r w:rsidRPr="00411EC2">
              <w:rPr>
                <w:rFonts w:hint="eastAsia"/>
              </w:rPr>
              <w:t>answer</w:t>
            </w:r>
            <w:r w:rsidR="000E41C6" w:rsidRPr="00411EC2">
              <w:rPr>
                <w:rFonts w:eastAsiaTheme="minorEastAsia" w:hint="eastAsia"/>
                <w:lang w:eastAsia="zh-CN"/>
              </w:rPr>
              <w:t>s</w:t>
            </w:r>
          </w:p>
        </w:tc>
        <w:tc>
          <w:tcPr>
            <w:tcW w:w="983" w:type="dxa"/>
          </w:tcPr>
          <w:p w:rsidR="00AD4C89" w:rsidRPr="00411EC2" w:rsidRDefault="00AD4C89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AD4C89" w:rsidRPr="00411EC2" w:rsidRDefault="00AD4C89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536" w:type="dxa"/>
          </w:tcPr>
          <w:p w:rsidR="00AD4C89" w:rsidRPr="00411EC2" w:rsidRDefault="00AD4C89" w:rsidP="00AD4C89">
            <w:pPr>
              <w:rPr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</w:rPr>
              <w:t>问卷答复内容</w:t>
            </w:r>
            <w:r w:rsidRPr="00411EC2">
              <w:rPr>
                <w:rFonts w:ascii="宋体" w:eastAsia="宋体" w:hAnsi="宋体" w:cs="宋体" w:hint="eastAsia"/>
                <w:lang w:eastAsia="zh-CN"/>
              </w:rPr>
              <w:t>（所有问题的答案以一个json格式的字符串提交）</w:t>
            </w:r>
          </w:p>
        </w:tc>
      </w:tr>
      <w:tr w:rsidR="001661EF" w:rsidRPr="00411EC2" w:rsidTr="00025302">
        <w:trPr>
          <w:trHeight w:val="464"/>
          <w:jc w:val="center"/>
        </w:trPr>
        <w:tc>
          <w:tcPr>
            <w:tcW w:w="2200" w:type="dxa"/>
          </w:tcPr>
          <w:p w:rsidR="001661EF" w:rsidRPr="00411EC2" w:rsidRDefault="001661EF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imei</w:t>
            </w:r>
          </w:p>
        </w:tc>
        <w:tc>
          <w:tcPr>
            <w:tcW w:w="983" w:type="dxa"/>
          </w:tcPr>
          <w:p w:rsidR="001661EF" w:rsidRPr="00411EC2" w:rsidRDefault="001661EF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1661EF" w:rsidRPr="00411EC2" w:rsidRDefault="001661EF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36" w:type="dxa"/>
          </w:tcPr>
          <w:p w:rsidR="001661EF" w:rsidRPr="00411EC2" w:rsidRDefault="001661EF" w:rsidP="00025302">
            <w:pPr>
              <w:rPr>
                <w:rFonts w:ascii="宋体" w:eastAsia="宋体" w:hAnsi="宋体" w:cs="宋体"/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手机imei号</w:t>
            </w:r>
          </w:p>
        </w:tc>
      </w:tr>
      <w:tr w:rsidR="001661EF" w:rsidRPr="00411EC2" w:rsidTr="00025302">
        <w:trPr>
          <w:trHeight w:val="464"/>
          <w:jc w:val="center"/>
        </w:trPr>
        <w:tc>
          <w:tcPr>
            <w:tcW w:w="2200" w:type="dxa"/>
          </w:tcPr>
          <w:p w:rsidR="001661EF" w:rsidRPr="00411EC2" w:rsidRDefault="001661EF" w:rsidP="00025302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sz w:val="22"/>
                <w:szCs w:val="22"/>
              </w:rPr>
              <w:t>imsi</w:t>
            </w:r>
          </w:p>
        </w:tc>
        <w:tc>
          <w:tcPr>
            <w:tcW w:w="983" w:type="dxa"/>
          </w:tcPr>
          <w:p w:rsidR="001661EF" w:rsidRPr="00411EC2" w:rsidRDefault="001661EF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1661EF" w:rsidRPr="00411EC2" w:rsidRDefault="001661EF" w:rsidP="00025302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36" w:type="dxa"/>
          </w:tcPr>
          <w:p w:rsidR="001661EF" w:rsidRPr="00411EC2" w:rsidRDefault="001661EF" w:rsidP="00025302">
            <w:pPr>
              <w:rPr>
                <w:rFonts w:ascii="宋体" w:eastAsia="宋体" w:hAnsi="宋体" w:cs="宋体"/>
              </w:rPr>
            </w:pPr>
            <w:r w:rsidRPr="00411EC2">
              <w:rPr>
                <w:rFonts w:ascii="宋体" w:eastAsia="宋体" w:hAnsi="宋体" w:cs="宋体"/>
              </w:rPr>
              <w:t>imsi的前5位</w:t>
            </w:r>
          </w:p>
        </w:tc>
      </w:tr>
    </w:tbl>
    <w:p w:rsidR="00CF5F70" w:rsidRPr="00411EC2" w:rsidRDefault="00CF5F70" w:rsidP="00CF5F70">
      <w:pPr>
        <w:spacing w:line="400" w:lineRule="exact"/>
        <w:ind w:firstLine="576"/>
        <w:rPr>
          <w:rFonts w:eastAsiaTheme="majorEastAsia"/>
          <w:lang w:eastAsia="zh-CN"/>
        </w:rPr>
      </w:pPr>
    </w:p>
    <w:p w:rsidR="00CF5F70" w:rsidRPr="00411EC2" w:rsidRDefault="00CF5F70" w:rsidP="00CF5F70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CF5F70" w:rsidRPr="00411EC2" w:rsidRDefault="00CF5F70" w:rsidP="00CF5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 w:hint="eastAsia"/>
          <w:kern w:val="0"/>
          <w:lang w:eastAsia="zh-CN" w:bidi="ar-SA"/>
        </w:rPr>
        <w:t>返回</w:t>
      </w:r>
      <w:r w:rsidRPr="00411EC2">
        <w:rPr>
          <w:rFonts w:eastAsiaTheme="majorEastAsia" w:cs="Times New Roman" w:hint="eastAsia"/>
          <w:kern w:val="0"/>
          <w:lang w:eastAsia="zh-CN" w:bidi="ar-SA"/>
        </w:rPr>
        <w:t>json</w:t>
      </w:r>
      <w:r w:rsidRPr="00411EC2">
        <w:rPr>
          <w:rFonts w:eastAsiaTheme="majorEastAsia" w:cs="Times New Roman" w:hint="eastAsia"/>
          <w:kern w:val="0"/>
          <w:lang w:eastAsia="zh-CN" w:bidi="ar-SA"/>
        </w:rPr>
        <w:t>格式的数据。</w:t>
      </w:r>
    </w:p>
    <w:p w:rsidR="00CF5F70" w:rsidRPr="00411EC2" w:rsidRDefault="00CF5F70" w:rsidP="00CF5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响应示例：</w:t>
      </w:r>
    </w:p>
    <w:p w:rsidR="009323C9" w:rsidRPr="00411EC2" w:rsidRDefault="009323C9" w:rsidP="009323C9">
      <w:r w:rsidRPr="00411EC2">
        <w:rPr>
          <w:rFonts w:hint="eastAsia"/>
        </w:rPr>
        <w:t>{</w:t>
      </w:r>
    </w:p>
    <w:p w:rsidR="009323C9" w:rsidRPr="00411EC2" w:rsidRDefault="009323C9" w:rsidP="009323C9">
      <w:r w:rsidRPr="00411EC2">
        <w:rPr>
          <w:rFonts w:hint="eastAsia"/>
        </w:rPr>
        <w:tab/>
      </w:r>
      <w:r w:rsidRPr="00411EC2">
        <w:t>“</w:t>
      </w:r>
      <w:r w:rsidRPr="00411EC2">
        <w:rPr>
          <w:rFonts w:hint="eastAsia"/>
        </w:rPr>
        <w:t>res</w:t>
      </w:r>
      <w:r w:rsidRPr="00411EC2">
        <w:t>”</w:t>
      </w:r>
      <w:r w:rsidRPr="00411EC2">
        <w:rPr>
          <w:rFonts w:hint="eastAsia"/>
        </w:rPr>
        <w:t xml:space="preserve"> : </w:t>
      </w:r>
      <w:r w:rsidRPr="00411EC2">
        <w:t>“</w:t>
      </w:r>
      <w:r w:rsidRPr="00411EC2">
        <w:rPr>
          <w:rFonts w:hint="eastAsia"/>
        </w:rPr>
        <w:t>0</w:t>
      </w:r>
      <w:r w:rsidRPr="00411EC2">
        <w:t>”</w:t>
      </w:r>
      <w:r w:rsidRPr="00411EC2">
        <w:rPr>
          <w:rFonts w:hint="eastAsia"/>
        </w:rPr>
        <w:t>,</w:t>
      </w:r>
    </w:p>
    <w:p w:rsidR="009323C9" w:rsidRPr="00411EC2" w:rsidRDefault="009323C9" w:rsidP="009323C9">
      <w:r w:rsidRPr="00411EC2">
        <w:rPr>
          <w:rFonts w:hint="eastAsia"/>
        </w:rPr>
        <w:t>}</w:t>
      </w:r>
    </w:p>
    <w:p w:rsidR="009323C9" w:rsidRPr="00411EC2" w:rsidRDefault="009323C9" w:rsidP="009323C9">
      <w:r w:rsidRPr="00411EC2">
        <w:t>O</w:t>
      </w:r>
      <w:r w:rsidRPr="00411EC2">
        <w:rPr>
          <w:rFonts w:hint="eastAsia"/>
        </w:rPr>
        <w:t xml:space="preserve">r </w:t>
      </w:r>
    </w:p>
    <w:p w:rsidR="009323C9" w:rsidRPr="00411EC2" w:rsidRDefault="009323C9" w:rsidP="009323C9">
      <w:r w:rsidRPr="00411EC2">
        <w:rPr>
          <w:rFonts w:hint="eastAsia"/>
        </w:rPr>
        <w:t>{</w:t>
      </w:r>
    </w:p>
    <w:p w:rsidR="009323C9" w:rsidRPr="00411EC2" w:rsidRDefault="009323C9" w:rsidP="009323C9">
      <w:r w:rsidRPr="00411EC2">
        <w:rPr>
          <w:rFonts w:hint="eastAsia"/>
        </w:rPr>
        <w:tab/>
      </w:r>
      <w:r w:rsidRPr="00411EC2">
        <w:t>“</w:t>
      </w:r>
      <w:r w:rsidRPr="00411EC2">
        <w:rPr>
          <w:rFonts w:hint="eastAsia"/>
        </w:rPr>
        <w:t>res</w:t>
      </w:r>
      <w:r w:rsidRPr="00411EC2">
        <w:t>”</w:t>
      </w:r>
      <w:r w:rsidRPr="00411EC2">
        <w:rPr>
          <w:rFonts w:hint="eastAsia"/>
        </w:rPr>
        <w:t xml:space="preserve">: </w:t>
      </w:r>
      <w:r w:rsidRPr="00411EC2">
        <w:t>“</w:t>
      </w:r>
      <w:r w:rsidRPr="00411EC2">
        <w:rPr>
          <w:rFonts w:hint="eastAsia"/>
        </w:rPr>
        <w:t>2</w:t>
      </w:r>
      <w:r w:rsidRPr="00411EC2">
        <w:t>”</w:t>
      </w:r>
      <w:r w:rsidRPr="00411EC2">
        <w:rPr>
          <w:rFonts w:hint="eastAsia"/>
        </w:rPr>
        <w:t>,</w:t>
      </w:r>
    </w:p>
    <w:p w:rsidR="009323C9" w:rsidRPr="00411EC2" w:rsidRDefault="009323C9" w:rsidP="009323C9">
      <w:pPr>
        <w:rPr>
          <w:rFonts w:eastAsiaTheme="minorEastAsia"/>
          <w:lang w:eastAsia="zh-CN"/>
        </w:rPr>
      </w:pPr>
      <w:r w:rsidRPr="00411EC2">
        <w:rPr>
          <w:rFonts w:hint="eastAsia"/>
        </w:rPr>
        <w:tab/>
      </w:r>
      <w:r w:rsidRPr="00411EC2">
        <w:t>“</w:t>
      </w:r>
      <w:r w:rsidRPr="00411EC2">
        <w:rPr>
          <w:rFonts w:hint="eastAsia"/>
        </w:rPr>
        <w:t>reason</w:t>
      </w:r>
      <w:r w:rsidRPr="00411EC2">
        <w:t>”</w:t>
      </w:r>
      <w:r w:rsidRPr="00411EC2">
        <w:rPr>
          <w:rFonts w:hint="eastAsia"/>
        </w:rPr>
        <w:t xml:space="preserve">: </w:t>
      </w:r>
      <w:r w:rsidR="00B9679D" w:rsidRPr="00411EC2">
        <w:t>"questionnaireId error!questionnaireId:null;(Parameters invalid!)"</w:t>
      </w:r>
    </w:p>
    <w:p w:rsidR="005D1C97" w:rsidRPr="00411EC2" w:rsidRDefault="005D1C97" w:rsidP="009323C9">
      <w:pPr>
        <w:rPr>
          <w:rFonts w:eastAsiaTheme="minorEastAsia"/>
          <w:lang w:eastAsia="zh-CN"/>
        </w:rPr>
      </w:pPr>
      <w:r w:rsidRPr="00411EC2">
        <w:rPr>
          <w:rFonts w:eastAsiaTheme="minorEastAsia" w:hint="eastAsia"/>
          <w:lang w:eastAsia="zh-CN"/>
        </w:rPr>
        <w:t xml:space="preserve">    //</w:t>
      </w:r>
      <w:r w:rsidRPr="00411EC2">
        <w:t xml:space="preserve"> Parameters invalid!</w:t>
      </w:r>
      <w:r w:rsidRPr="00411EC2">
        <w:rPr>
          <w:rFonts w:eastAsiaTheme="minorEastAsia" w:hint="eastAsia"/>
          <w:lang w:eastAsia="zh-CN"/>
        </w:rPr>
        <w:t>表示参数异常。</w:t>
      </w:r>
    </w:p>
    <w:p w:rsidR="009323C9" w:rsidRPr="00411EC2" w:rsidRDefault="009323C9" w:rsidP="009323C9">
      <w:pPr>
        <w:rPr>
          <w:rFonts w:eastAsiaTheme="minorEastAsia"/>
          <w:lang w:eastAsia="zh-CN"/>
        </w:rPr>
      </w:pPr>
      <w:r w:rsidRPr="00411EC2">
        <w:rPr>
          <w:rFonts w:hint="eastAsia"/>
        </w:rPr>
        <w:t>}</w:t>
      </w:r>
    </w:p>
    <w:p w:rsidR="00CF5F70" w:rsidRPr="00411EC2" w:rsidRDefault="00CF5F70" w:rsidP="00CF5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</w:p>
    <w:p w:rsidR="00CF5F70" w:rsidRPr="00411EC2" w:rsidRDefault="00CF5F70" w:rsidP="00CF5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响应参数说明：</w:t>
      </w:r>
    </w:p>
    <w:tbl>
      <w:tblPr>
        <w:tblW w:w="890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5"/>
        <w:gridCol w:w="1048"/>
        <w:gridCol w:w="1909"/>
        <w:gridCol w:w="2949"/>
      </w:tblGrid>
      <w:tr w:rsidR="00CF5F70" w:rsidRPr="00411EC2" w:rsidTr="00025302">
        <w:trPr>
          <w:jc w:val="center"/>
        </w:trPr>
        <w:tc>
          <w:tcPr>
            <w:tcW w:w="2995" w:type="dxa"/>
            <w:shd w:val="clear" w:color="auto" w:fill="C0C0C0"/>
          </w:tcPr>
          <w:p w:rsidR="00CF5F70" w:rsidRPr="00411EC2" w:rsidRDefault="00CF5F70" w:rsidP="00025302">
            <w:pPr>
              <w:jc w:val="center"/>
            </w:pPr>
            <w:r w:rsidRPr="00411EC2">
              <w:rPr>
                <w:rFonts w:hint="eastAsia"/>
              </w:rPr>
              <w:lastRenderedPageBreak/>
              <w:t>名称</w:t>
            </w:r>
          </w:p>
        </w:tc>
        <w:tc>
          <w:tcPr>
            <w:tcW w:w="1048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ascii="宋体" w:eastAsia="宋体" w:hAnsi="宋体" w:cs="宋体" w:hint="eastAsia"/>
              </w:rPr>
              <w:t>类</w:t>
            </w:r>
            <w:r w:rsidRPr="00411EC2">
              <w:rPr>
                <w:rFonts w:ascii="MS Gothic" w:eastAsia="MS Gothic" w:hAnsi="MS Gothic" w:cs="MS Gothic" w:hint="eastAsia"/>
              </w:rPr>
              <w:t>型</w:t>
            </w:r>
          </w:p>
        </w:tc>
        <w:tc>
          <w:tcPr>
            <w:tcW w:w="1909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2949" w:type="dxa"/>
            <w:shd w:val="clear" w:color="auto" w:fill="C0C0C0"/>
          </w:tcPr>
          <w:p w:rsidR="00CF5F70" w:rsidRPr="00411EC2" w:rsidRDefault="00CF5F70" w:rsidP="00025302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CF5F70" w:rsidRPr="00411EC2" w:rsidTr="00025302">
        <w:trPr>
          <w:trHeight w:val="650"/>
          <w:jc w:val="center"/>
        </w:trPr>
        <w:tc>
          <w:tcPr>
            <w:tcW w:w="2995" w:type="dxa"/>
          </w:tcPr>
          <w:p w:rsidR="00CF5F70" w:rsidRPr="00411EC2" w:rsidRDefault="00CF5F70" w:rsidP="00025302">
            <w:pPr>
              <w:jc w:val="center"/>
            </w:pPr>
            <w:r w:rsidRPr="00411EC2">
              <w:rPr>
                <w:rFonts w:hint="eastAsia"/>
              </w:rPr>
              <w:t>res</w:t>
            </w:r>
          </w:p>
        </w:tc>
        <w:tc>
          <w:tcPr>
            <w:tcW w:w="1048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CF5F70" w:rsidRPr="00411EC2" w:rsidRDefault="00CF5F70" w:rsidP="00025302">
            <w:r w:rsidRPr="00411EC2">
              <w:rPr>
                <w:rFonts w:hint="eastAsia"/>
              </w:rPr>
              <w:t>M</w:t>
            </w:r>
          </w:p>
        </w:tc>
        <w:tc>
          <w:tcPr>
            <w:tcW w:w="2949" w:type="dxa"/>
          </w:tcPr>
          <w:p w:rsidR="00CF5F70" w:rsidRPr="00411EC2" w:rsidRDefault="009467BC" w:rsidP="00025302">
            <w:r w:rsidRPr="00411EC2">
              <w:rPr>
                <w:rFonts w:ascii="宋体" w:eastAsia="宋体" w:hAnsi="宋体" w:cs="宋体"/>
              </w:rPr>
              <w:t>0表示成功，其他标示反馈失败</w:t>
            </w:r>
          </w:p>
        </w:tc>
      </w:tr>
      <w:tr w:rsidR="009467BC" w:rsidRPr="00411EC2" w:rsidTr="00025302">
        <w:trPr>
          <w:trHeight w:val="650"/>
          <w:jc w:val="center"/>
        </w:trPr>
        <w:tc>
          <w:tcPr>
            <w:tcW w:w="2995" w:type="dxa"/>
          </w:tcPr>
          <w:p w:rsidR="009467BC" w:rsidRPr="00411EC2" w:rsidRDefault="009467BC" w:rsidP="009467BC">
            <w:pPr>
              <w:jc w:val="center"/>
            </w:pPr>
            <w:r w:rsidRPr="00411EC2">
              <w:rPr>
                <w:rFonts w:hint="eastAsia"/>
              </w:rPr>
              <w:t>reason</w:t>
            </w:r>
          </w:p>
        </w:tc>
        <w:tc>
          <w:tcPr>
            <w:tcW w:w="1048" w:type="dxa"/>
          </w:tcPr>
          <w:p w:rsidR="009467BC" w:rsidRPr="00411EC2" w:rsidRDefault="009467BC" w:rsidP="00025302">
            <w:r w:rsidRPr="00411EC2">
              <w:rPr>
                <w:rFonts w:hint="eastAsia"/>
              </w:rPr>
              <w:t>String</w:t>
            </w:r>
          </w:p>
        </w:tc>
        <w:tc>
          <w:tcPr>
            <w:tcW w:w="1909" w:type="dxa"/>
          </w:tcPr>
          <w:p w:rsidR="009467BC" w:rsidRPr="00411EC2" w:rsidRDefault="009467BC" w:rsidP="00025302">
            <w:r w:rsidRPr="00411EC2">
              <w:rPr>
                <w:rFonts w:hint="eastAsia"/>
              </w:rPr>
              <w:t>O</w:t>
            </w:r>
          </w:p>
        </w:tc>
        <w:tc>
          <w:tcPr>
            <w:tcW w:w="2949" w:type="dxa"/>
          </w:tcPr>
          <w:p w:rsidR="009467BC" w:rsidRPr="00411EC2" w:rsidRDefault="009467BC" w:rsidP="00025302">
            <w:r w:rsidRPr="00411EC2">
              <w:rPr>
                <w:rFonts w:ascii="宋体" w:eastAsia="宋体" w:hAnsi="宋体" w:cs="宋体" w:hint="eastAsia"/>
                <w:lang w:eastAsia="zh-CN"/>
              </w:rPr>
              <w:t>失败原因，</w:t>
            </w:r>
            <w:r w:rsidRPr="00411EC2">
              <w:rPr>
                <w:rFonts w:ascii="宋体" w:eastAsia="宋体" w:hAnsi="宋体" w:cs="宋体" w:hint="eastAsia"/>
              </w:rPr>
              <w:t>失败情况下的具体原因描述</w:t>
            </w:r>
          </w:p>
        </w:tc>
      </w:tr>
    </w:tbl>
    <w:p w:rsidR="00CF5F70" w:rsidRPr="00411EC2" w:rsidRDefault="00CF5F70" w:rsidP="00B6016B">
      <w:pPr>
        <w:rPr>
          <w:rFonts w:eastAsiaTheme="majorEastAsia"/>
          <w:lang w:eastAsia="zh-CN"/>
        </w:rPr>
      </w:pPr>
    </w:p>
    <w:p w:rsidR="005D302F" w:rsidRPr="00411EC2" w:rsidRDefault="005D302F" w:rsidP="005D302F">
      <w:pPr>
        <w:pStyle w:val="2"/>
      </w:pPr>
      <w:r w:rsidRPr="00411EC2">
        <w:rPr>
          <w:rFonts w:hint="eastAsia"/>
        </w:rPr>
        <w:t>获取假日配置信息</w:t>
      </w:r>
      <w:r w:rsidR="000B775B" w:rsidRPr="00411EC2">
        <w:t>getHoliday</w:t>
      </w:r>
      <w:r w:rsidR="000B775B" w:rsidRPr="00411EC2">
        <w:rPr>
          <w:rFonts w:hint="eastAsia"/>
        </w:rPr>
        <w:t>Request</w:t>
      </w:r>
    </w:p>
    <w:p w:rsidR="005D302F" w:rsidRPr="00411EC2" w:rsidRDefault="005D302F" w:rsidP="005D302F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="000B775B" w:rsidRPr="00411EC2">
        <w:rPr>
          <w:rFonts w:eastAsiaTheme="majorEastAsia" w:hint="eastAsia"/>
          <w:lang w:eastAsia="zh-CN"/>
        </w:rPr>
        <w:t>获取假日配置信息</w:t>
      </w:r>
      <w:r w:rsidRPr="00411EC2">
        <w:rPr>
          <w:rFonts w:eastAsiaTheme="majorEastAsia" w:hint="eastAsia"/>
          <w:lang w:eastAsia="zh-CN"/>
        </w:rPr>
        <w:t>。</w:t>
      </w:r>
    </w:p>
    <w:p w:rsidR="005D302F" w:rsidRPr="00411EC2" w:rsidRDefault="005D302F" w:rsidP="005D302F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5D302F" w:rsidRPr="00411EC2" w:rsidRDefault="005D302F" w:rsidP="005D302F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16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</w:t>
        </w:r>
        <w:r w:rsidR="000B775B" w:rsidRPr="00411EC2">
          <w:rPr>
            <w:rStyle w:val="a6"/>
            <w:rFonts w:eastAsiaTheme="majorEastAsia"/>
            <w:color w:val="auto"/>
            <w:lang w:eastAsia="zh-CN"/>
          </w:rPr>
          <w:t>contactAction!getHoliday.htm</w:t>
        </w:r>
      </w:hyperlink>
    </w:p>
    <w:p w:rsidR="005D302F" w:rsidRPr="00411EC2" w:rsidRDefault="005D302F" w:rsidP="005D302F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O</w:t>
      </w:r>
      <w:r w:rsidRPr="00411EC2">
        <w:rPr>
          <w:rFonts w:eastAsiaTheme="minorEastAsia" w:hint="eastAsia"/>
          <w:lang w:eastAsia="zh-CN"/>
        </w:rPr>
        <w:t>r URL:</w:t>
      </w:r>
      <w:r w:rsidRPr="00411EC2">
        <w:t xml:space="preserve"> </w:t>
      </w:r>
      <w:hyperlink r:id="rId17" w:history="1">
        <w:r w:rsidRPr="00411EC2">
          <w:rPr>
            <w:rStyle w:val="a6"/>
            <w:rFonts w:eastAsiaTheme="majorEastAsia"/>
            <w:color w:val="auto"/>
            <w:lang w:eastAsia="zh-CN"/>
          </w:rPr>
          <w:t>http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s</w:t>
        </w:r>
        <w:r w:rsidRPr="00411EC2">
          <w:rPr>
            <w:rStyle w:val="a6"/>
            <w:rFonts w:eastAsiaTheme="majorEastAsia"/>
            <w:color w:val="auto"/>
            <w:lang w:eastAsia="zh-CN"/>
          </w:rPr>
          <w:t>://HOST:PORT/osg/</w:t>
        </w:r>
        <w:r w:rsidR="000B775B" w:rsidRPr="00411EC2">
          <w:rPr>
            <w:rStyle w:val="a6"/>
            <w:rFonts w:eastAsiaTheme="majorEastAsia"/>
            <w:color w:val="auto"/>
            <w:lang w:eastAsia="zh-CN"/>
          </w:rPr>
          <w:t>contactAction!getHoliday.htm</w:t>
        </w:r>
      </w:hyperlink>
    </w:p>
    <w:p w:rsidR="005D302F" w:rsidRPr="00411EC2" w:rsidRDefault="005D302F" w:rsidP="005D302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5D302F" w:rsidRPr="00411EC2" w:rsidRDefault="005D302F" w:rsidP="005D302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5D302F" w:rsidRPr="00411EC2" w:rsidRDefault="005D302F" w:rsidP="005D302F">
      <w:pPr>
        <w:spacing w:line="400" w:lineRule="exact"/>
        <w:ind w:firstLine="576"/>
        <w:rPr>
          <w:rFonts w:eastAsiaTheme="majorEastAsia"/>
          <w:lang w:eastAsia="zh-CN"/>
        </w:rPr>
      </w:pPr>
    </w:p>
    <w:p w:rsidR="005D302F" w:rsidRPr="00411EC2" w:rsidRDefault="005D302F" w:rsidP="005D302F">
      <w:pPr>
        <w:spacing w:line="400" w:lineRule="exact"/>
        <w:ind w:firstLine="576"/>
        <w:rPr>
          <w:rFonts w:eastAsiaTheme="majorEastAsia" w:cs="Times New Roman"/>
          <w:lang w:eastAsia="zh-CN"/>
        </w:rPr>
      </w:pPr>
      <w:r w:rsidRPr="00411EC2">
        <w:rPr>
          <w:rFonts w:eastAsiaTheme="majorEastAsia" w:cs="Times New Roman"/>
          <w:lang w:eastAsia="zh-CN"/>
        </w:rPr>
        <w:t>采用</w:t>
      </w:r>
      <w:r w:rsidRPr="00411EC2">
        <w:rPr>
          <w:rFonts w:eastAsiaTheme="majorEastAsia" w:cs="Times New Roman"/>
          <w:lang w:eastAsia="zh-CN"/>
        </w:rPr>
        <w:t>post application/x-www-form-urlencoded</w:t>
      </w:r>
      <w:r w:rsidRPr="00411EC2">
        <w:rPr>
          <w:rFonts w:eastAsiaTheme="majorEastAsia" w:cs="Times New Roman"/>
          <w:lang w:eastAsia="zh-CN"/>
        </w:rPr>
        <w:t>形式进行请求提交。</w:t>
      </w:r>
    </w:p>
    <w:p w:rsidR="005D302F" w:rsidRPr="00411EC2" w:rsidRDefault="005D302F" w:rsidP="005D302F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  <w:r w:rsidR="000B775B" w:rsidRPr="00411EC2">
        <w:rPr>
          <w:rFonts w:eastAsiaTheme="majorEastAsia" w:hint="eastAsia"/>
          <w:lang w:eastAsia="zh-CN"/>
        </w:rPr>
        <w:t>无请求参数，直接提交</w:t>
      </w:r>
      <w:r w:rsidR="000B775B" w:rsidRPr="00411EC2">
        <w:rPr>
          <w:rFonts w:eastAsiaTheme="majorEastAsia" w:hint="eastAsia"/>
          <w:lang w:eastAsia="zh-CN"/>
        </w:rPr>
        <w:t>post</w:t>
      </w:r>
      <w:r w:rsidR="000B775B" w:rsidRPr="00411EC2">
        <w:rPr>
          <w:rFonts w:eastAsiaTheme="majorEastAsia" w:hint="eastAsia"/>
          <w:lang w:eastAsia="zh-CN"/>
        </w:rPr>
        <w:t>或</w:t>
      </w:r>
      <w:r w:rsidR="000B775B" w:rsidRPr="00411EC2">
        <w:rPr>
          <w:rFonts w:eastAsiaTheme="majorEastAsia" w:hint="eastAsia"/>
          <w:lang w:eastAsia="zh-CN"/>
        </w:rPr>
        <w:t>get</w:t>
      </w:r>
      <w:r w:rsidR="000B775B" w:rsidRPr="00411EC2">
        <w:rPr>
          <w:rFonts w:eastAsiaTheme="majorEastAsia" w:hint="eastAsia"/>
          <w:lang w:eastAsia="zh-CN"/>
        </w:rPr>
        <w:t>请求即可。</w:t>
      </w:r>
    </w:p>
    <w:p w:rsidR="005D302F" w:rsidRPr="00411EC2" w:rsidRDefault="005D302F" w:rsidP="005D302F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5D302F" w:rsidRPr="00411EC2" w:rsidRDefault="005D302F" w:rsidP="005D30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 w:hint="eastAsia"/>
          <w:kern w:val="0"/>
          <w:lang w:eastAsia="zh-CN" w:bidi="ar-SA"/>
        </w:rPr>
        <w:t>返回</w:t>
      </w:r>
      <w:r w:rsidRPr="00411EC2">
        <w:rPr>
          <w:rFonts w:eastAsiaTheme="majorEastAsia" w:cs="Times New Roman" w:hint="eastAsia"/>
          <w:kern w:val="0"/>
          <w:lang w:eastAsia="zh-CN" w:bidi="ar-SA"/>
        </w:rPr>
        <w:t>json</w:t>
      </w:r>
      <w:r w:rsidRPr="00411EC2">
        <w:rPr>
          <w:rFonts w:eastAsiaTheme="majorEastAsia" w:cs="Times New Roman" w:hint="eastAsia"/>
          <w:kern w:val="0"/>
          <w:lang w:eastAsia="zh-CN" w:bidi="ar-SA"/>
        </w:rPr>
        <w:t>格式的数据。</w:t>
      </w:r>
    </w:p>
    <w:p w:rsidR="005D302F" w:rsidRPr="00411EC2" w:rsidRDefault="005D302F" w:rsidP="005D302F">
      <w:pPr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响应示例：</w:t>
      </w:r>
    </w:p>
    <w:p w:rsidR="00CD64B4" w:rsidRPr="00411EC2" w:rsidRDefault="00CD64B4" w:rsidP="00CD6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宋体" w:eastAsia="宋体" w:hAnsi="宋体" w:cs="宋体"/>
          <w:kern w:val="0"/>
          <w:lang w:eastAsia="zh-CN" w:bidi="ar-SA"/>
        </w:rPr>
      </w:pPr>
      <w:r w:rsidRPr="00411EC2">
        <w:rPr>
          <w:rFonts w:ascii="宋体" w:eastAsia="宋体" w:hAnsi="宋体" w:cs="宋体"/>
          <w:kern w:val="0"/>
          <w:lang w:eastAsia="zh-CN" w:bidi="ar-SA"/>
        </w:rPr>
        <w:t>{"year":2014,</w:t>
      </w:r>
    </w:p>
    <w:p w:rsidR="00CD64B4" w:rsidRPr="00411EC2" w:rsidRDefault="00CD64B4" w:rsidP="00CD6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宋体" w:eastAsia="宋体" w:hAnsi="宋体" w:cs="宋体"/>
          <w:kern w:val="0"/>
          <w:lang w:eastAsia="zh-CN" w:bidi="ar-SA"/>
        </w:rPr>
      </w:pPr>
      <w:r w:rsidRPr="00411EC2">
        <w:rPr>
          <w:rFonts w:ascii="宋体" w:eastAsia="宋体" w:hAnsi="宋体" w:cs="宋体"/>
          <w:kern w:val="0"/>
          <w:lang w:eastAsia="zh-CN" w:bidi="ar-SA"/>
        </w:rPr>
        <w:t>"workday":[25,38,123,270,283],</w:t>
      </w:r>
    </w:p>
    <w:p w:rsidR="00CD64B4" w:rsidRPr="00411EC2" w:rsidRDefault="00CD64B4" w:rsidP="00CD6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宋体" w:eastAsia="宋体" w:hAnsi="宋体" w:cs="宋体"/>
          <w:kern w:val="0"/>
          <w:lang w:eastAsia="zh-CN" w:bidi="ar-SA"/>
        </w:rPr>
      </w:pPr>
      <w:r w:rsidRPr="00411EC2">
        <w:rPr>
          <w:rFonts w:ascii="宋体" w:eastAsia="宋体" w:hAnsi="宋体" w:cs="宋体"/>
          <w:kern w:val="0"/>
          <w:lang w:eastAsia="zh-CN" w:bidi="ar-SA"/>
        </w:rPr>
        <w:t>"freeday":[0,30,31,32,33,34,35,36,94,95,96,120,121,122,150,151,152,248,249,250,273,274,275,276,277,278,279]}</w:t>
      </w:r>
    </w:p>
    <w:p w:rsidR="005D302F" w:rsidRPr="00411EC2" w:rsidRDefault="005D302F" w:rsidP="005D302F">
      <w:pPr>
        <w:rPr>
          <w:rFonts w:eastAsiaTheme="minorEastAsia"/>
          <w:lang w:eastAsia="zh-CN"/>
        </w:rPr>
      </w:pPr>
    </w:p>
    <w:p w:rsidR="00DE0A04" w:rsidRPr="00411EC2" w:rsidRDefault="00DE0A04" w:rsidP="00DE0A04">
      <w:pPr>
        <w:pStyle w:val="2"/>
      </w:pPr>
      <w:bookmarkStart w:id="6" w:name="_Toc373157447"/>
      <w:r w:rsidRPr="00411EC2">
        <w:rPr>
          <w:rFonts w:hint="eastAsia"/>
        </w:rPr>
        <w:t>销售网点</w:t>
      </w:r>
      <w:r w:rsidRPr="00411EC2">
        <w:rPr>
          <w:rFonts w:hint="eastAsia"/>
        </w:rPr>
        <w:t>salesOutletsRequest</w:t>
      </w:r>
      <w:bookmarkEnd w:id="6"/>
      <w:r w:rsidRPr="00411EC2">
        <w:rPr>
          <w:rFonts w:hint="eastAsia"/>
        </w:rPr>
        <w:t xml:space="preserve"> </w:t>
      </w:r>
    </w:p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简要描述：该请求用于向服务器请求获取</w:t>
      </w:r>
      <w:r w:rsidR="00401F84" w:rsidRPr="00411EC2">
        <w:rPr>
          <w:rFonts w:eastAsiaTheme="majorEastAsia" w:hint="eastAsia"/>
          <w:lang w:eastAsia="zh-CN"/>
        </w:rPr>
        <w:t>销售</w:t>
      </w:r>
      <w:r w:rsidRPr="00411EC2">
        <w:rPr>
          <w:rFonts w:eastAsiaTheme="majorEastAsia" w:hint="eastAsia"/>
          <w:lang w:eastAsia="zh-CN"/>
        </w:rPr>
        <w:t>网点的数据。</w:t>
      </w:r>
    </w:p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917"/>
        <w:gridCol w:w="1364"/>
        <w:gridCol w:w="3811"/>
      </w:tblGrid>
      <w:tr w:rsidR="00DE0A04" w:rsidRPr="00411EC2" w:rsidTr="00DE0A04">
        <w:trPr>
          <w:jc w:val="center"/>
        </w:trPr>
        <w:tc>
          <w:tcPr>
            <w:tcW w:w="1390" w:type="dxa"/>
            <w:shd w:val="clear" w:color="auto" w:fill="C0C0C0"/>
          </w:tcPr>
          <w:p w:rsidR="00DE0A04" w:rsidRPr="00411EC2" w:rsidRDefault="00DE0A04" w:rsidP="00DE0A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411EC2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7" w:type="dxa"/>
            <w:shd w:val="clear" w:color="auto" w:fill="C0C0C0"/>
          </w:tcPr>
          <w:p w:rsidR="00DE0A04" w:rsidRPr="00411EC2" w:rsidRDefault="00DE0A04" w:rsidP="00DE0A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411EC2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64" w:type="dxa"/>
            <w:shd w:val="clear" w:color="auto" w:fill="C0C0C0"/>
          </w:tcPr>
          <w:p w:rsidR="00DE0A04" w:rsidRPr="00411EC2" w:rsidRDefault="00DE0A04" w:rsidP="00DE0A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411EC2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811" w:type="dxa"/>
            <w:shd w:val="clear" w:color="auto" w:fill="C0C0C0"/>
          </w:tcPr>
          <w:p w:rsidR="00DE0A04" w:rsidRPr="00411EC2" w:rsidRDefault="00DE0A04" w:rsidP="00DE0A0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411EC2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DE0A04" w:rsidRPr="00411EC2" w:rsidTr="00DE0A04">
        <w:trPr>
          <w:trHeight w:val="483"/>
          <w:jc w:val="center"/>
        </w:trPr>
        <w:tc>
          <w:tcPr>
            <w:tcW w:w="1390" w:type="dxa"/>
          </w:tcPr>
          <w:p w:rsidR="00DE0A04" w:rsidRPr="00411EC2" w:rsidRDefault="00DE0A04" w:rsidP="00DE0A04">
            <w:pPr>
              <w:ind w:firstLine="4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7" w:type="dxa"/>
          </w:tcPr>
          <w:p w:rsidR="00DE0A04" w:rsidRPr="00411EC2" w:rsidRDefault="00DE0A04" w:rsidP="00DE0A04">
            <w:r w:rsidRPr="00411EC2"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E0A04" w:rsidRPr="00411EC2" w:rsidRDefault="00DE0A04" w:rsidP="00DE0A04">
            <w:r w:rsidRPr="00411EC2">
              <w:rPr>
                <w:rFonts w:hint="eastAsia"/>
              </w:rPr>
              <w:t>M</w:t>
            </w:r>
          </w:p>
        </w:tc>
        <w:tc>
          <w:tcPr>
            <w:tcW w:w="3811" w:type="dxa"/>
          </w:tcPr>
          <w:p w:rsidR="00DE0A04" w:rsidRPr="00411EC2" w:rsidRDefault="00DE0A04" w:rsidP="00DE0A04">
            <w:r w:rsidRPr="00411EC2">
              <w:rPr>
                <w:rFonts w:eastAsiaTheme="majorEastAsia" w:hint="eastAsia"/>
                <w:lang w:eastAsia="zh-CN"/>
              </w:rPr>
              <w:t>请求用的</w:t>
            </w:r>
            <w:r w:rsidRPr="00411EC2">
              <w:rPr>
                <w:rFonts w:eastAsiaTheme="majorEastAsia" w:hint="eastAsia"/>
                <w:lang w:eastAsia="zh-CN"/>
              </w:rPr>
              <w:t>xml</w:t>
            </w:r>
            <w:r w:rsidRPr="00411EC2">
              <w:rPr>
                <w:rFonts w:eastAsiaTheme="majorEastAsia" w:hint="eastAsia"/>
                <w:lang w:eastAsia="zh-CN"/>
              </w:rPr>
              <w:t>（不大于</w:t>
            </w:r>
            <w:r w:rsidRPr="00411EC2">
              <w:rPr>
                <w:rFonts w:eastAsiaTheme="majorEastAsia" w:hint="eastAsia"/>
                <w:lang w:eastAsia="zh-CN"/>
              </w:rPr>
              <w:t>200</w:t>
            </w:r>
            <w:r w:rsidRPr="00411EC2">
              <w:rPr>
                <w:rFonts w:eastAsiaTheme="majorEastAsia" w:hint="eastAsia"/>
                <w:lang w:eastAsia="zh-CN"/>
              </w:rPr>
              <w:t>字符）</w:t>
            </w:r>
          </w:p>
        </w:tc>
      </w:tr>
    </w:tbl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</w:p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请求的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参数中的相关节点和属性：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7"/>
        <w:gridCol w:w="2684"/>
        <w:gridCol w:w="4536"/>
      </w:tblGrid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684" w:type="dxa"/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4536" w:type="dxa"/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long</w:t>
            </w:r>
          </w:p>
        </w:tc>
        <w:tc>
          <w:tcPr>
            <w:tcW w:w="2684" w:type="dxa"/>
          </w:tcPr>
          <w:p w:rsidR="00DE0A04" w:rsidRPr="00411EC2" w:rsidRDefault="00DE0A04" w:rsidP="00401F8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经度（如果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0</w:t>
            </w:r>
            <w:r w:rsidRPr="00411EC2">
              <w:rPr>
                <w:rFonts w:eastAsiaTheme="majorEastAsia" w:hint="eastAsia"/>
                <w:lang w:eastAsia="zh-CN"/>
              </w:rPr>
              <w:t>，即查询附近</w:t>
            </w:r>
            <w:r w:rsidR="00401F84" w:rsidRPr="00411EC2">
              <w:rPr>
                <w:rFonts w:eastAsiaTheme="majorEastAsia" w:hint="eastAsia"/>
                <w:lang w:eastAsia="zh-CN"/>
              </w:rPr>
              <w:t>销售</w:t>
            </w:r>
            <w:r w:rsidRPr="00411EC2">
              <w:rPr>
                <w:rFonts w:eastAsiaTheme="majorEastAsia" w:hint="eastAsia"/>
                <w:lang w:eastAsia="zh-CN"/>
              </w:rPr>
              <w:t>网点则该参数为必填，否则为选填）</w:t>
            </w:r>
          </w:p>
        </w:tc>
        <w:tc>
          <w:tcPr>
            <w:tcW w:w="4536" w:type="dxa"/>
          </w:tcPr>
          <w:p w:rsidR="00DE0A04" w:rsidRPr="00411EC2" w:rsidRDefault="00DE0A04" w:rsidP="009C6793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用于查询附近</w:t>
            </w:r>
            <w:r w:rsidR="00401F84" w:rsidRPr="00411EC2">
              <w:rPr>
                <w:rFonts w:eastAsiaTheme="majorEastAsia" w:hint="eastAsia"/>
                <w:lang w:eastAsia="zh-CN"/>
              </w:rPr>
              <w:t>销售</w:t>
            </w:r>
            <w:r w:rsidRPr="00411EC2">
              <w:rPr>
                <w:rFonts w:eastAsiaTheme="majorEastAsia" w:hint="eastAsia"/>
                <w:lang w:eastAsia="zh-CN"/>
              </w:rPr>
              <w:t>网点</w:t>
            </w:r>
          </w:p>
        </w:tc>
      </w:tr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lat</w:t>
            </w:r>
          </w:p>
        </w:tc>
        <w:tc>
          <w:tcPr>
            <w:tcW w:w="2684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纬度（同上）</w:t>
            </w:r>
          </w:p>
        </w:tc>
        <w:tc>
          <w:tcPr>
            <w:tcW w:w="4536" w:type="dxa"/>
          </w:tcPr>
          <w:p w:rsidR="00DE0A04" w:rsidRPr="00411EC2" w:rsidRDefault="00DE0A04" w:rsidP="009C6793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用于查询附近</w:t>
            </w:r>
            <w:r w:rsidR="00401F84" w:rsidRPr="00411EC2">
              <w:rPr>
                <w:rFonts w:eastAsiaTheme="majorEastAsia" w:hint="eastAsia"/>
                <w:lang w:eastAsia="zh-CN"/>
              </w:rPr>
              <w:t>销售</w:t>
            </w:r>
            <w:r w:rsidRPr="00411EC2">
              <w:rPr>
                <w:rFonts w:eastAsiaTheme="majorEastAsia" w:hint="eastAsia"/>
                <w:lang w:eastAsia="zh-CN"/>
              </w:rPr>
              <w:t>网点</w:t>
            </w:r>
          </w:p>
        </w:tc>
      </w:tr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flag</w:t>
            </w:r>
          </w:p>
        </w:tc>
        <w:tc>
          <w:tcPr>
            <w:tcW w:w="2684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标识位（必填）</w:t>
            </w:r>
          </w:p>
        </w:tc>
        <w:tc>
          <w:tcPr>
            <w:tcW w:w="4536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1</w:t>
            </w:r>
            <w:r w:rsidRPr="00411EC2">
              <w:rPr>
                <w:rFonts w:eastAsiaTheme="majorEastAsia" w:hint="eastAsia"/>
                <w:lang w:eastAsia="zh-CN"/>
              </w:rPr>
              <w:t>时，表示是查询客户端选择的城市内所有已发布网点，当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0</w:t>
            </w:r>
            <w:r w:rsidRPr="00411EC2">
              <w:rPr>
                <w:rFonts w:eastAsiaTheme="majorEastAsia" w:hint="eastAsia"/>
                <w:lang w:eastAsia="zh-CN"/>
              </w:rPr>
              <w:t>时，表示查询手机定位到的经纬度附近的最近的三个网点，距离由小到大排列。</w:t>
            </w:r>
          </w:p>
        </w:tc>
      </w:tr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2684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省份名（可选）</w:t>
            </w:r>
          </w:p>
        </w:tc>
        <w:tc>
          <w:tcPr>
            <w:tcW w:w="4536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例如：湖北</w:t>
            </w:r>
          </w:p>
        </w:tc>
      </w:tr>
      <w:tr w:rsidR="00DE0A04" w:rsidRPr="00411EC2" w:rsidTr="00DE0A04">
        <w:tc>
          <w:tcPr>
            <w:tcW w:w="1427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city</w:t>
            </w:r>
          </w:p>
        </w:tc>
        <w:tc>
          <w:tcPr>
            <w:tcW w:w="2684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城市名</w:t>
            </w:r>
            <w:r w:rsidRPr="00411EC2">
              <w:rPr>
                <w:rFonts w:eastAsiaTheme="majorEastAsia" w:hint="eastAsia"/>
                <w:lang w:eastAsia="zh-CN"/>
              </w:rPr>
              <w:t>（可选）</w:t>
            </w:r>
          </w:p>
        </w:tc>
        <w:tc>
          <w:tcPr>
            <w:tcW w:w="4536" w:type="dxa"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例如：武汉</w:t>
            </w:r>
          </w:p>
        </w:tc>
      </w:tr>
    </w:tbl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</w:p>
    <w:p w:rsidR="00DE0A04" w:rsidRPr="00411EC2" w:rsidRDefault="00DE0A04" w:rsidP="00DE0A04">
      <w:pPr>
        <w:pStyle w:val="3"/>
        <w:rPr>
          <w:lang w:eastAsia="zh-CN"/>
        </w:rPr>
      </w:pPr>
      <w:bookmarkStart w:id="7" w:name="_Toc373157448"/>
      <w:r w:rsidRPr="00411EC2">
        <w:rPr>
          <w:rFonts w:hint="eastAsia"/>
          <w:lang w:eastAsia="zh-CN"/>
        </w:rPr>
        <w:t>客户端请求的数据形式</w:t>
      </w:r>
      <w:bookmarkEnd w:id="7"/>
    </w:p>
    <w:p w:rsidR="00DE0A04" w:rsidRPr="00411EC2" w:rsidRDefault="00DE0A04" w:rsidP="00DE0A04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r w:rsidRPr="00411EC2">
        <w:rPr>
          <w:rFonts w:eastAsiaTheme="majorEastAsia"/>
          <w:lang w:eastAsia="zh-CN"/>
        </w:rPr>
        <w:t>http</w:t>
      </w:r>
      <w:r w:rsidR="00860BDE" w:rsidRPr="00411EC2">
        <w:rPr>
          <w:rFonts w:eastAsiaTheme="majorEastAsia" w:hint="eastAsia"/>
          <w:lang w:eastAsia="zh-CN"/>
        </w:rPr>
        <w:t>s</w:t>
      </w:r>
      <w:r w:rsidRPr="00411EC2">
        <w:rPr>
          <w:rFonts w:eastAsiaTheme="majorEastAsia"/>
          <w:lang w:eastAsia="zh-CN"/>
        </w:rPr>
        <w:t>://</w:t>
      </w:r>
      <w:r w:rsidRPr="00411EC2">
        <w:rPr>
          <w:rFonts w:eastAsiaTheme="majorEastAsia" w:hint="eastAsia"/>
          <w:lang w:eastAsia="zh-CN"/>
        </w:rPr>
        <w:t>HOST</w:t>
      </w:r>
      <w:r w:rsidRPr="00411EC2">
        <w:rPr>
          <w:rFonts w:eastAsiaTheme="majorEastAsia"/>
          <w:lang w:eastAsia="zh-CN"/>
        </w:rPr>
        <w:t>:</w:t>
      </w:r>
      <w:r w:rsidRPr="00411EC2">
        <w:rPr>
          <w:rFonts w:eastAsiaTheme="majorEastAsia" w:hint="eastAsia"/>
          <w:lang w:eastAsia="zh-CN"/>
        </w:rPr>
        <w:t>PORT</w:t>
      </w:r>
      <w:r w:rsidRPr="00411EC2">
        <w:rPr>
          <w:rFonts w:eastAsiaTheme="majorEastAsia"/>
          <w:lang w:eastAsia="zh-CN"/>
        </w:rPr>
        <w:t>/osg/</w:t>
      </w:r>
      <w:r w:rsidRPr="00411EC2">
        <w:t xml:space="preserve"> </w:t>
      </w:r>
      <w:r w:rsidR="00EB2FAA" w:rsidRPr="00411EC2">
        <w:rPr>
          <w:rFonts w:eastAsiaTheme="majorEastAsia"/>
          <w:lang w:eastAsia="zh-CN"/>
        </w:rPr>
        <w:t>salesOutletAction</w:t>
      </w:r>
      <w:r w:rsidRPr="00411EC2">
        <w:rPr>
          <w:rFonts w:eastAsiaTheme="majorEastAsia"/>
          <w:lang w:eastAsia="zh-CN"/>
        </w:rPr>
        <w:t>getInfo.htm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DE0A04" w:rsidRPr="00411EC2" w:rsidRDefault="00DE0A04" w:rsidP="00DE0A04">
      <w:pPr>
        <w:spacing w:line="400" w:lineRule="exact"/>
        <w:ind w:firstLineChars="150" w:firstLine="3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请求示例：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&lt;form action=" http</w:t>
      </w:r>
      <w:r w:rsidRPr="00411EC2">
        <w:rPr>
          <w:rFonts w:eastAsiaTheme="majorEastAsia" w:hint="eastAsia"/>
          <w:lang w:eastAsia="zh-CN"/>
        </w:rPr>
        <w:t>s</w:t>
      </w:r>
      <w:r w:rsidRPr="00411EC2">
        <w:rPr>
          <w:rFonts w:eastAsiaTheme="majorEastAsia"/>
          <w:lang w:eastAsia="zh-CN"/>
        </w:rPr>
        <w:t>://</w:t>
      </w:r>
      <w:r w:rsidRPr="00411EC2">
        <w:rPr>
          <w:rFonts w:eastAsiaTheme="majorEastAsia" w:hint="eastAsia"/>
          <w:lang w:eastAsia="zh-CN"/>
        </w:rPr>
        <w:t>HOST</w:t>
      </w:r>
      <w:r w:rsidRPr="00411EC2">
        <w:rPr>
          <w:rFonts w:eastAsiaTheme="majorEastAsia"/>
          <w:lang w:eastAsia="zh-CN"/>
        </w:rPr>
        <w:t>:</w:t>
      </w:r>
      <w:r w:rsidRPr="00411EC2">
        <w:rPr>
          <w:rFonts w:eastAsiaTheme="majorEastAsia" w:hint="eastAsia"/>
          <w:lang w:eastAsia="zh-CN"/>
        </w:rPr>
        <w:t>PORT</w:t>
      </w:r>
      <w:r w:rsidRPr="00411EC2">
        <w:rPr>
          <w:rFonts w:eastAsiaTheme="majorEastAsia"/>
          <w:lang w:eastAsia="zh-CN"/>
        </w:rPr>
        <w:t>/</w:t>
      </w:r>
      <w:r w:rsidR="009337D2" w:rsidRPr="00411EC2">
        <w:rPr>
          <w:rFonts w:eastAsiaTheme="majorEastAsia"/>
          <w:lang w:eastAsia="zh-CN"/>
        </w:rPr>
        <w:t xml:space="preserve">osg </w:t>
      </w:r>
      <w:r w:rsidRPr="00411EC2">
        <w:rPr>
          <w:rFonts w:eastAsiaTheme="majorEastAsia"/>
          <w:lang w:eastAsia="zh-CN"/>
        </w:rPr>
        <w:t>/</w:t>
      </w:r>
      <w:r w:rsidR="009337D2" w:rsidRPr="00411EC2">
        <w:rPr>
          <w:rFonts w:eastAsiaTheme="majorEastAsia"/>
          <w:lang w:eastAsia="zh-CN"/>
        </w:rPr>
        <w:t>salesOutletActiongetInfo</w:t>
      </w:r>
      <w:r w:rsidRPr="00411EC2">
        <w:rPr>
          <w:rFonts w:eastAsiaTheme="majorEastAsia"/>
          <w:lang w:eastAsia="zh-CN"/>
        </w:rPr>
        <w:t>.htm" method="post" enctype="application/x-www-form-urlencoded"&gt;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 xml:space="preserve">  &lt;div class="infomation"&gt;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 xml:space="preserve">       &lt;textarea name="xml"&gt;xxxx&lt;/textarea&gt;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 xml:space="preserve">  &lt;/div&gt;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ab/>
        <w:t xml:space="preserve">&lt;div class="block"&gt;  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 xml:space="preserve">       &lt;input type="submit" value="</w:t>
      </w:r>
      <w:r w:rsidRPr="00411EC2">
        <w:rPr>
          <w:rFonts w:eastAsiaTheme="majorEastAsia"/>
          <w:lang w:eastAsia="zh-CN"/>
        </w:rPr>
        <w:t>提交</w:t>
      </w:r>
      <w:r w:rsidRPr="00411EC2">
        <w:rPr>
          <w:rFonts w:eastAsiaTheme="majorEastAsia"/>
          <w:lang w:eastAsia="zh-CN"/>
        </w:rPr>
        <w:t>" /&gt;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 xml:space="preserve">  &lt;/div&gt;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&lt;/form&gt;</w:t>
      </w:r>
    </w:p>
    <w:p w:rsidR="00DE0A04" w:rsidRPr="00411EC2" w:rsidRDefault="00DE0A04" w:rsidP="00DE0A04">
      <w:pPr>
        <w:spacing w:line="400" w:lineRule="exact"/>
        <w:ind w:firstLine="576"/>
        <w:rPr>
          <w:rFonts w:eastAsiaTheme="majorEastAsia"/>
          <w:lang w:eastAsia="zh-CN"/>
        </w:rPr>
      </w:pPr>
    </w:p>
    <w:p w:rsidR="00DE0A04" w:rsidRPr="00411EC2" w:rsidRDefault="00DE0A04" w:rsidP="00DE0A04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xml</w:t>
      </w:r>
      <w:r w:rsidRPr="00411EC2">
        <w:rPr>
          <w:rFonts w:eastAsiaTheme="majorEastAsia" w:hint="eastAsia"/>
          <w:lang w:eastAsia="zh-CN"/>
        </w:rPr>
        <w:t>参数示例：</w:t>
      </w:r>
    </w:p>
    <w:p w:rsidR="00D80AB7" w:rsidRPr="00411EC2" w:rsidRDefault="00D80AB7" w:rsidP="00D80AB7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version='1.0' encoding='UTF-8'?&gt;</w:t>
      </w:r>
    </w:p>
    <w:p w:rsidR="00DE0A04" w:rsidRPr="00411EC2" w:rsidRDefault="00D80AB7" w:rsidP="00D80AB7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&lt;request&gt;&lt;flag&gt;1&lt;/flag&gt;&lt;city&gt;</w:t>
      </w:r>
      <w:r w:rsidRPr="00411EC2">
        <w:rPr>
          <w:rFonts w:eastAsiaTheme="majorEastAsia"/>
          <w:lang w:eastAsia="zh-CN"/>
        </w:rPr>
        <w:t>深圳市</w:t>
      </w:r>
      <w:r w:rsidRPr="00411EC2">
        <w:rPr>
          <w:rFonts w:eastAsiaTheme="majorEastAsia"/>
          <w:lang w:eastAsia="zh-CN"/>
        </w:rPr>
        <w:t>&lt;/city&gt;&lt;/request&gt;</w:t>
      </w:r>
    </w:p>
    <w:p w:rsidR="00DE0A04" w:rsidRPr="00411EC2" w:rsidRDefault="00DE0A04" w:rsidP="00DE0A04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DE0A04" w:rsidRPr="00411EC2" w:rsidRDefault="00DE0A04" w:rsidP="00DE0A04">
      <w:pPr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DE0A04" w:rsidRPr="00411EC2" w:rsidRDefault="00DE0A04" w:rsidP="00DE0A04">
      <w:pPr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&lt;request&gt;</w:t>
      </w:r>
    </w:p>
    <w:p w:rsidR="00DE0A04" w:rsidRPr="00411EC2" w:rsidRDefault="00DE0A04" w:rsidP="00DE0A04">
      <w:pPr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&lt;flag&gt;1&lt;/flag&gt;</w:t>
      </w:r>
    </w:p>
    <w:p w:rsidR="00DE0A04" w:rsidRPr="00411EC2" w:rsidRDefault="00DE0A04" w:rsidP="00DE0A04">
      <w:pPr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&lt;province&gt;Germany&lt;/province&gt;</w:t>
      </w:r>
    </w:p>
    <w:p w:rsidR="00DE0A04" w:rsidRPr="00411EC2" w:rsidRDefault="00DE0A04" w:rsidP="00DE0A04">
      <w:pPr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&lt;city&gt;Stuttgart&lt;/city&gt;</w:t>
      </w:r>
    </w:p>
    <w:p w:rsidR="00DE0A04" w:rsidRPr="00411EC2" w:rsidRDefault="00DE0A04" w:rsidP="00DE0A04">
      <w:pPr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&lt;long&gt;30.154787 &lt;/long&gt;</w:t>
      </w:r>
    </w:p>
    <w:p w:rsidR="00DE0A04" w:rsidRPr="00411EC2" w:rsidRDefault="00DE0A04" w:rsidP="00DE0A04">
      <w:pPr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&lt;lat&gt;68.12589 &lt;/lat&gt;</w:t>
      </w:r>
    </w:p>
    <w:p w:rsidR="00DE0A04" w:rsidRPr="00411EC2" w:rsidRDefault="00DE0A04" w:rsidP="00DE0A04">
      <w:pPr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&lt;/request&gt;</w:t>
      </w:r>
    </w:p>
    <w:p w:rsidR="00DE0A04" w:rsidRPr="00411EC2" w:rsidRDefault="00DE0A04" w:rsidP="00DE0A04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要描述：以</w:t>
      </w:r>
      <w:r w:rsidRPr="00411EC2">
        <w:rPr>
          <w:rFonts w:eastAsiaTheme="majorEastAsia" w:hint="eastAsia"/>
          <w:lang w:eastAsia="zh-CN"/>
        </w:rPr>
        <w:t>form</w:t>
      </w:r>
      <w:r w:rsidRPr="00411EC2">
        <w:rPr>
          <w:rFonts w:eastAsiaTheme="majorEastAsia" w:hint="eastAsia"/>
          <w:lang w:eastAsia="zh-CN"/>
        </w:rPr>
        <w:t>表单的形式提交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参数。</w:t>
      </w:r>
      <w:r w:rsidRPr="00411EC2">
        <w:rPr>
          <w:rFonts w:eastAsiaTheme="majorEastAsia" w:cs="宋体" w:hint="eastAsia"/>
          <w:lang w:eastAsia="zh-CN"/>
        </w:rPr>
        <w:t>服务器端将返回给客户端最新的信息</w:t>
      </w:r>
      <w:r w:rsidRPr="00411EC2">
        <w:rPr>
          <w:rFonts w:eastAsiaTheme="majorEastAsia" w:hint="eastAsia"/>
          <w:lang w:eastAsia="zh-CN"/>
        </w:rPr>
        <w:t>。提交时</w:t>
      </w:r>
      <w:r w:rsidRPr="00411EC2">
        <w:rPr>
          <w:rFonts w:eastAsiaTheme="majorEastAsia"/>
          <w:lang w:eastAsia="zh-CN"/>
        </w:rPr>
        <w:t>采用</w:t>
      </w:r>
      <w:r w:rsidRPr="00411EC2">
        <w:rPr>
          <w:rFonts w:eastAsiaTheme="majorEastAsia"/>
          <w:lang w:eastAsia="zh-CN"/>
        </w:rPr>
        <w:t>application/x-www-form-urlencoded</w:t>
      </w:r>
      <w:r w:rsidRPr="00411EC2">
        <w:rPr>
          <w:rFonts w:eastAsiaTheme="majorEastAsia"/>
          <w:lang w:eastAsia="zh-CN"/>
        </w:rPr>
        <w:t>形式进行</w:t>
      </w:r>
      <w:r w:rsidRPr="00411EC2">
        <w:rPr>
          <w:rFonts w:eastAsiaTheme="majorEastAsia"/>
          <w:lang w:eastAsia="zh-CN"/>
        </w:rPr>
        <w:t>post</w:t>
      </w:r>
      <w:r w:rsidRPr="00411EC2">
        <w:rPr>
          <w:rFonts w:eastAsiaTheme="majorEastAsia"/>
          <w:lang w:eastAsia="zh-CN"/>
        </w:rPr>
        <w:t>提交。</w:t>
      </w:r>
    </w:p>
    <w:p w:rsidR="00DE0A04" w:rsidRPr="00411EC2" w:rsidRDefault="00DE0A04" w:rsidP="00DE0A04">
      <w:pPr>
        <w:pStyle w:val="3"/>
        <w:rPr>
          <w:lang w:eastAsia="zh-CN"/>
        </w:rPr>
      </w:pPr>
      <w:bookmarkStart w:id="8" w:name="_Toc373157449"/>
      <w:r w:rsidRPr="00411EC2">
        <w:rPr>
          <w:rFonts w:hint="eastAsia"/>
          <w:lang w:eastAsia="zh-CN"/>
        </w:rPr>
        <w:t>服务端返回的数据形式</w:t>
      </w:r>
      <w:bookmarkEnd w:id="8"/>
    </w:p>
    <w:p w:rsidR="00DE0A04" w:rsidRPr="00411EC2" w:rsidRDefault="00DE0A04" w:rsidP="00DE0A04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内的网点信息；</w:t>
      </w:r>
    </w:p>
    <w:p w:rsidR="00DE0A04" w:rsidRPr="00411EC2" w:rsidRDefault="00DE0A04" w:rsidP="00DE0A04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DE0A04" w:rsidRPr="00411EC2" w:rsidTr="00DE0A04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DE0A04" w:rsidRPr="00411EC2" w:rsidTr="00DE0A04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/>
                <w:lang w:eastAsia="zh-CN"/>
              </w:rPr>
              <w:t>700000</w:t>
            </w:r>
            <w:r w:rsidRPr="00411EC2">
              <w:rPr>
                <w:rFonts w:eastAsiaTheme="majorEastAsia" w:hint="eastAsia"/>
                <w:lang w:eastAsia="zh-CN"/>
              </w:rPr>
              <w:t xml:space="preserve">, </w:t>
            </w:r>
            <w:r w:rsidRPr="00411EC2">
              <w:rPr>
                <w:rFonts w:eastAsiaTheme="majorEastAsia" w:hint="eastAsia"/>
                <w:lang w:eastAsia="zh-CN"/>
              </w:rPr>
              <w:t>错误返回错误码。</w:t>
            </w:r>
          </w:p>
        </w:tc>
      </w:tr>
      <w:tr w:rsidR="00DE0A04" w:rsidRPr="00411EC2" w:rsidTr="00DE0A04">
        <w:trPr>
          <w:trHeight w:val="1421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DE0A04" w:rsidRPr="00411EC2" w:rsidTr="00DE0A04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r</w:t>
            </w: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esponse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-</w:t>
            </w:r>
          </w:p>
          <w:p w:rsidR="00DE0A04" w:rsidRPr="00411EC2" w:rsidRDefault="00BC5A35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salesOutlets</w:t>
            </w:r>
          </w:p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主键</w:t>
            </w: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国家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省份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城市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7918C0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销售</w:t>
            </w:r>
            <w:r w:rsidR="00DE0A04" w:rsidRPr="00411EC2">
              <w:rPr>
                <w:rStyle w:val="shorttext"/>
                <w:rFonts w:eastAsiaTheme="majorEastAsia" w:hint="eastAsia"/>
                <w:lang w:eastAsia="zh-CN"/>
              </w:rPr>
              <w:t>网点名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addr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地址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电话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longi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经度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lati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纬度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leng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距离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range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服务范围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E0A04" w:rsidRPr="00411EC2" w:rsidTr="00DE0A0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A04" w:rsidRPr="00411EC2" w:rsidRDefault="00DE0A04" w:rsidP="00DE0A04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opentime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营业时间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0A04" w:rsidRPr="00411EC2" w:rsidRDefault="00DE0A04" w:rsidP="00DE0A0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C214F2" w:rsidRPr="00411EC2" w:rsidRDefault="00C214F2" w:rsidP="00C214F2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C214F2" w:rsidRPr="00411EC2" w:rsidRDefault="00C214F2" w:rsidP="00C214F2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&lt;response code="700000"&gt;</w:t>
      </w:r>
    </w:p>
    <w:p w:rsidR="00C214F2" w:rsidRPr="00411EC2" w:rsidRDefault="00C214F2" w:rsidP="00C214F2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&lt;state&gt;scccess&lt;/state&gt;</w:t>
      </w:r>
    </w:p>
    <w:p w:rsidR="00C214F2" w:rsidRPr="00411EC2" w:rsidRDefault="00C214F2" w:rsidP="00C214F2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&lt;salesOutlets size="2" type="1"&gt;</w:t>
      </w:r>
    </w:p>
    <w:p w:rsidR="00C214F2" w:rsidRPr="00411EC2" w:rsidRDefault="00C214F2" w:rsidP="00794808">
      <w:pPr>
        <w:spacing w:line="400" w:lineRule="exact"/>
        <w:ind w:firstLineChars="350" w:firstLine="84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&lt;salesOutlet&gt;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&lt;id&gt;1&lt;/id&gt;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&lt;country&gt;1&lt;/country&gt;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&lt;province&gt;19&lt;/province&gt;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&lt;city&gt;198&lt;/city&gt;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&lt;name&gt;Sales1&lt;/name&gt;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&lt;addr&gt;shenzhen nanshan&lt;/addr&gt;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&lt;phone&gt;1236547947&lt;/phone&gt;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&lt;longi&gt;0&lt;/longi&gt;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&lt;lati&gt;0&lt;/lati&gt;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&lt;leng&gt;0.0&lt;/leng&gt;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&lt;opentime&gt;7:00-8:30&lt;/opentime&gt;</w:t>
      </w:r>
    </w:p>
    <w:p w:rsidR="00C214F2" w:rsidRPr="00411EC2" w:rsidRDefault="00C214F2" w:rsidP="00C214F2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&lt;/salesOutlet&gt;</w:t>
      </w:r>
    </w:p>
    <w:p w:rsidR="00C214F2" w:rsidRPr="00411EC2" w:rsidRDefault="00C214F2" w:rsidP="00C214F2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&lt;salesOutlet&gt;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&lt;id&gt;4&lt;/id&gt;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&lt;country&gt;1&lt;/country&gt;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&lt;province&gt;19&lt;/province&gt;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&lt;city&gt;198&lt;/city&gt;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&lt;name&gt;Sales5&lt;/name&gt;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&lt;addr&gt;Shenzhen Nantou&lt;/addr&gt;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&lt;phone&gt;123456&lt;/phone&gt;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&lt;longi&gt;0&lt;/longi&gt;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&lt;lati&gt;0&lt;/lati&gt;</w:t>
      </w:r>
    </w:p>
    <w:p w:rsidR="00C214F2" w:rsidRPr="00411EC2" w:rsidRDefault="00C214F2" w:rsidP="00C214F2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&lt;leng&gt;0.0&lt;/leng&gt;</w:t>
      </w:r>
    </w:p>
    <w:p w:rsidR="00C214F2" w:rsidRPr="00411EC2" w:rsidRDefault="00C214F2" w:rsidP="00794808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&lt;/salesOutlet&gt;</w:t>
      </w:r>
    </w:p>
    <w:p w:rsidR="00794808" w:rsidRPr="00411EC2" w:rsidRDefault="00794808" w:rsidP="00794808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……</w:t>
      </w:r>
    </w:p>
    <w:p w:rsidR="00C214F2" w:rsidRPr="00411EC2" w:rsidRDefault="00C214F2" w:rsidP="00794808">
      <w:pPr>
        <w:spacing w:line="400" w:lineRule="exact"/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lastRenderedPageBreak/>
        <w:t>&lt;/salesOutlets&gt;</w:t>
      </w:r>
    </w:p>
    <w:p w:rsidR="00C214F2" w:rsidRPr="00411EC2" w:rsidRDefault="00C214F2" w:rsidP="00C214F2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&lt;/response&gt;</w:t>
      </w:r>
    </w:p>
    <w:p w:rsidR="000B775B" w:rsidRPr="00411EC2" w:rsidRDefault="000B775B" w:rsidP="005D302F">
      <w:pPr>
        <w:rPr>
          <w:rFonts w:eastAsiaTheme="minorEastAsia"/>
          <w:lang w:eastAsia="zh-CN"/>
        </w:rPr>
      </w:pPr>
    </w:p>
    <w:p w:rsidR="00FD7BFC" w:rsidRPr="00411EC2" w:rsidRDefault="00827DC4" w:rsidP="00CA68B9">
      <w:pPr>
        <w:pStyle w:val="2"/>
      </w:pPr>
      <w:r w:rsidRPr="00411EC2">
        <w:rPr>
          <w:rFonts w:hint="eastAsia"/>
        </w:rPr>
        <w:t>ROM</w:t>
      </w:r>
      <w:r w:rsidRPr="00411EC2">
        <w:rPr>
          <w:rFonts w:hint="eastAsia"/>
        </w:rPr>
        <w:t>刷机接口</w:t>
      </w:r>
    </w:p>
    <w:p w:rsidR="00B22A58" w:rsidRPr="00411EC2" w:rsidRDefault="00792E6D" w:rsidP="00B22A58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简要描述：客户端发送该请求获取刷机时的</w:t>
      </w:r>
      <w:r w:rsidRPr="00411EC2">
        <w:rPr>
          <w:rFonts w:eastAsiaTheme="majorEastAsia" w:hint="eastAsia"/>
          <w:lang w:eastAsia="zh-CN"/>
        </w:rPr>
        <w:t>ROM</w:t>
      </w:r>
      <w:r w:rsidRPr="00411EC2">
        <w:rPr>
          <w:rFonts w:eastAsiaTheme="majorEastAsia" w:hint="eastAsia"/>
          <w:lang w:eastAsia="zh-CN"/>
        </w:rPr>
        <w:t>下载地址。服务器接到请求后去终端官网获取下载地址，并直接将结果返回给客户端。</w:t>
      </w:r>
    </w:p>
    <w:p w:rsidR="00B22A58" w:rsidRPr="00411EC2" w:rsidRDefault="00B22A58" w:rsidP="00B22A58">
      <w:pPr>
        <w:spacing w:line="400" w:lineRule="exact"/>
        <w:rPr>
          <w:rFonts w:eastAsiaTheme="majorEastAsia"/>
          <w:lang w:eastAsia="zh-CN"/>
        </w:rPr>
      </w:pP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917"/>
        <w:gridCol w:w="1364"/>
        <w:gridCol w:w="3811"/>
      </w:tblGrid>
      <w:tr w:rsidR="00B22A58" w:rsidRPr="00411EC2" w:rsidTr="00E02DD9">
        <w:trPr>
          <w:jc w:val="center"/>
        </w:trPr>
        <w:tc>
          <w:tcPr>
            <w:tcW w:w="1390" w:type="dxa"/>
            <w:shd w:val="clear" w:color="auto" w:fill="C0C0C0"/>
          </w:tcPr>
          <w:p w:rsidR="00B22A58" w:rsidRPr="00411EC2" w:rsidRDefault="00B22A58" w:rsidP="00E02DD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411EC2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7" w:type="dxa"/>
            <w:shd w:val="clear" w:color="auto" w:fill="C0C0C0"/>
          </w:tcPr>
          <w:p w:rsidR="00B22A58" w:rsidRPr="00411EC2" w:rsidRDefault="00B22A58" w:rsidP="00E02DD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411EC2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64" w:type="dxa"/>
            <w:shd w:val="clear" w:color="auto" w:fill="C0C0C0"/>
          </w:tcPr>
          <w:p w:rsidR="00B22A58" w:rsidRPr="00411EC2" w:rsidRDefault="00B22A58" w:rsidP="00E02DD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411EC2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811" w:type="dxa"/>
            <w:shd w:val="clear" w:color="auto" w:fill="C0C0C0"/>
          </w:tcPr>
          <w:p w:rsidR="00B22A58" w:rsidRPr="00411EC2" w:rsidRDefault="00B22A58" w:rsidP="00E02DD9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11EC2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411EC2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B22A58" w:rsidRPr="00411EC2" w:rsidTr="00E02DD9">
        <w:trPr>
          <w:trHeight w:val="483"/>
          <w:jc w:val="center"/>
        </w:trPr>
        <w:tc>
          <w:tcPr>
            <w:tcW w:w="1390" w:type="dxa"/>
          </w:tcPr>
          <w:p w:rsidR="00B22A58" w:rsidRPr="00411EC2" w:rsidRDefault="00B22A58" w:rsidP="00E02DD9">
            <w:pPr>
              <w:ind w:firstLine="4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411EC2">
              <w:rPr>
                <w:rFonts w:eastAsiaTheme="minorEastAsia" w:hint="eastAsia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7" w:type="dxa"/>
          </w:tcPr>
          <w:p w:rsidR="00B22A58" w:rsidRPr="00411EC2" w:rsidRDefault="00B22A58" w:rsidP="00E02DD9">
            <w:r w:rsidRPr="00411EC2"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22A58" w:rsidRPr="00411EC2" w:rsidRDefault="00B22A58" w:rsidP="00E02DD9">
            <w:r w:rsidRPr="00411EC2">
              <w:rPr>
                <w:rFonts w:hint="eastAsia"/>
              </w:rPr>
              <w:t>M</w:t>
            </w:r>
          </w:p>
        </w:tc>
        <w:tc>
          <w:tcPr>
            <w:tcW w:w="3811" w:type="dxa"/>
          </w:tcPr>
          <w:p w:rsidR="00B22A58" w:rsidRPr="00411EC2" w:rsidRDefault="00B22A58" w:rsidP="003B42F6">
            <w:r w:rsidRPr="00411EC2">
              <w:rPr>
                <w:rFonts w:eastAsiaTheme="majorEastAsia" w:hint="eastAsia"/>
                <w:lang w:eastAsia="zh-CN"/>
              </w:rPr>
              <w:t>请求用的</w:t>
            </w:r>
            <w:r w:rsidRPr="00411EC2">
              <w:rPr>
                <w:rFonts w:eastAsiaTheme="majorEastAsia" w:hint="eastAsia"/>
                <w:lang w:eastAsia="zh-CN"/>
              </w:rPr>
              <w:t>xml</w:t>
            </w:r>
          </w:p>
        </w:tc>
      </w:tr>
    </w:tbl>
    <w:p w:rsidR="00B22A58" w:rsidRPr="00411EC2" w:rsidRDefault="00B22A58" w:rsidP="00B22A58">
      <w:pPr>
        <w:spacing w:line="400" w:lineRule="exact"/>
        <w:rPr>
          <w:rFonts w:eastAsiaTheme="majorEastAsia"/>
          <w:lang w:eastAsia="zh-CN"/>
        </w:rPr>
      </w:pPr>
    </w:p>
    <w:p w:rsidR="00B22A58" w:rsidRPr="00411EC2" w:rsidRDefault="00B22A58" w:rsidP="00B22A58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请求的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参数中的相关节点和属性：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9"/>
        <w:gridCol w:w="5193"/>
        <w:gridCol w:w="1985"/>
      </w:tblGrid>
      <w:tr w:rsidR="00B22A58" w:rsidRPr="00411EC2" w:rsidTr="00266F47">
        <w:tc>
          <w:tcPr>
            <w:tcW w:w="1469" w:type="dxa"/>
          </w:tcPr>
          <w:p w:rsidR="00B22A58" w:rsidRPr="00411EC2" w:rsidRDefault="00B22A58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5193" w:type="dxa"/>
          </w:tcPr>
          <w:p w:rsidR="00B22A58" w:rsidRPr="00411EC2" w:rsidRDefault="00B22A58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1985" w:type="dxa"/>
          </w:tcPr>
          <w:p w:rsidR="00B22A58" w:rsidRPr="00411EC2" w:rsidRDefault="00B22A58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B22A58" w:rsidRPr="00411EC2" w:rsidTr="00266F47">
        <w:tc>
          <w:tcPr>
            <w:tcW w:w="1469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ver</w:t>
            </w:r>
          </w:p>
        </w:tc>
        <w:tc>
          <w:tcPr>
            <w:tcW w:w="5193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协议版本号</w:t>
            </w:r>
          </w:p>
        </w:tc>
        <w:tc>
          <w:tcPr>
            <w:tcW w:w="1985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当前固定为</w:t>
            </w:r>
            <w:r w:rsidRPr="00411EC2">
              <w:rPr>
                <w:rFonts w:eastAsiaTheme="minorEastAsia"/>
                <w:lang w:eastAsia="zh-CN"/>
              </w:rPr>
              <w:t>1</w:t>
            </w:r>
          </w:p>
        </w:tc>
      </w:tr>
      <w:tr w:rsidR="00B22A58" w:rsidRPr="00411EC2" w:rsidTr="00266F47">
        <w:tc>
          <w:tcPr>
            <w:tcW w:w="1469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seq</w:t>
            </w:r>
          </w:p>
        </w:tc>
        <w:tc>
          <w:tcPr>
            <w:tcW w:w="5193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客户端请求序列号，客户端生成，服务端回传</w:t>
            </w:r>
          </w:p>
        </w:tc>
        <w:tc>
          <w:tcPr>
            <w:tcW w:w="1985" w:type="dxa"/>
          </w:tcPr>
          <w:p w:rsidR="00B22A58" w:rsidRPr="00411EC2" w:rsidRDefault="00B22A58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B22A58" w:rsidRPr="00411EC2" w:rsidTr="00266F47">
        <w:tc>
          <w:tcPr>
            <w:tcW w:w="1469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DeviceName</w:t>
            </w:r>
          </w:p>
        </w:tc>
        <w:tc>
          <w:tcPr>
            <w:tcW w:w="5193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请求的手机型号</w:t>
            </w:r>
          </w:p>
        </w:tc>
        <w:tc>
          <w:tcPr>
            <w:tcW w:w="1985" w:type="dxa"/>
          </w:tcPr>
          <w:p w:rsidR="00B22A58" w:rsidRPr="00411EC2" w:rsidRDefault="00B22A58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B22A58" w:rsidRPr="00411EC2" w:rsidTr="00266F47">
        <w:tc>
          <w:tcPr>
            <w:tcW w:w="1469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DashBoard</w:t>
            </w:r>
          </w:p>
        </w:tc>
        <w:tc>
          <w:tcPr>
            <w:tcW w:w="5193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手机助手版本号</w:t>
            </w:r>
          </w:p>
        </w:tc>
        <w:tc>
          <w:tcPr>
            <w:tcW w:w="1985" w:type="dxa"/>
          </w:tcPr>
          <w:p w:rsidR="00B22A58" w:rsidRPr="00411EC2" w:rsidRDefault="00B22A58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B22A58" w:rsidRPr="00411EC2" w:rsidTr="00266F47">
        <w:tc>
          <w:tcPr>
            <w:tcW w:w="1469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IMEI</w:t>
            </w:r>
          </w:p>
        </w:tc>
        <w:tc>
          <w:tcPr>
            <w:tcW w:w="5193" w:type="dxa"/>
          </w:tcPr>
          <w:p w:rsidR="00B22A58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</w:t>
            </w:r>
            <w:r w:rsidRPr="00411EC2">
              <w:rPr>
                <w:rFonts w:eastAsiaTheme="minorEastAsia"/>
                <w:lang w:eastAsia="zh-CN"/>
              </w:rPr>
              <w:t>IMEI</w:t>
            </w:r>
            <w:r w:rsidRPr="00411EC2">
              <w:rPr>
                <w:rFonts w:eastAsiaTheme="minorEastAsia"/>
                <w:lang w:eastAsia="zh-CN"/>
              </w:rPr>
              <w:t>号</w:t>
            </w:r>
          </w:p>
        </w:tc>
        <w:tc>
          <w:tcPr>
            <w:tcW w:w="1985" w:type="dxa"/>
          </w:tcPr>
          <w:p w:rsidR="00B22A58" w:rsidRPr="00411EC2" w:rsidRDefault="00B22A58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506FE" w:rsidRPr="00411EC2" w:rsidTr="00266F47">
        <w:tc>
          <w:tcPr>
            <w:tcW w:w="1469" w:type="dxa"/>
          </w:tcPr>
          <w:p w:rsidR="00E506FE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IMSI</w:t>
            </w:r>
          </w:p>
        </w:tc>
        <w:tc>
          <w:tcPr>
            <w:tcW w:w="5193" w:type="dxa"/>
          </w:tcPr>
          <w:p w:rsidR="00E506FE" w:rsidRPr="00411EC2" w:rsidRDefault="00CC0E83" w:rsidP="00CC0E83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</w:t>
            </w:r>
            <w:r w:rsidRPr="00411EC2">
              <w:rPr>
                <w:rFonts w:eastAsiaTheme="minorEastAsia"/>
                <w:lang w:eastAsia="zh-CN"/>
              </w:rPr>
              <w:t>IMSI</w:t>
            </w:r>
            <w:r w:rsidRPr="00411EC2">
              <w:rPr>
                <w:rFonts w:eastAsiaTheme="minorEastAsia"/>
                <w:lang w:eastAsia="zh-CN"/>
              </w:rPr>
              <w:t>号</w:t>
            </w:r>
          </w:p>
        </w:tc>
        <w:tc>
          <w:tcPr>
            <w:tcW w:w="1985" w:type="dxa"/>
          </w:tcPr>
          <w:p w:rsidR="00E506FE" w:rsidRPr="00411EC2" w:rsidRDefault="00E506FE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CC0E83" w:rsidRPr="00411EC2" w:rsidTr="00266F47">
        <w:tc>
          <w:tcPr>
            <w:tcW w:w="1469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Language</w:t>
            </w:r>
          </w:p>
        </w:tc>
        <w:tc>
          <w:tcPr>
            <w:tcW w:w="5193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手机助手后台使用语言类型</w:t>
            </w:r>
          </w:p>
        </w:tc>
        <w:tc>
          <w:tcPr>
            <w:tcW w:w="1985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CC0E83" w:rsidRPr="00411EC2" w:rsidTr="00266F47">
        <w:tc>
          <w:tcPr>
            <w:tcW w:w="1469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C_Version</w:t>
            </w:r>
          </w:p>
        </w:tc>
        <w:tc>
          <w:tcPr>
            <w:tcW w:w="5193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手机软件版本号</w:t>
            </w:r>
            <w:r w:rsidRPr="00411EC2">
              <w:rPr>
                <w:rFonts w:eastAsiaTheme="minorEastAsia"/>
                <w:lang w:eastAsia="zh-CN"/>
              </w:rPr>
              <w:t>C</w:t>
            </w:r>
            <w:r w:rsidRPr="00411EC2">
              <w:rPr>
                <w:rFonts w:eastAsiaTheme="minorEastAsia"/>
                <w:lang w:eastAsia="zh-CN"/>
              </w:rPr>
              <w:t>版本号</w:t>
            </w:r>
          </w:p>
        </w:tc>
        <w:tc>
          <w:tcPr>
            <w:tcW w:w="1985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CC0E83" w:rsidRPr="00411EC2" w:rsidTr="00266F47">
        <w:tc>
          <w:tcPr>
            <w:tcW w:w="1469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FirmWare</w:t>
            </w:r>
          </w:p>
        </w:tc>
        <w:tc>
          <w:tcPr>
            <w:tcW w:w="5193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手机软件版本号</w:t>
            </w:r>
          </w:p>
        </w:tc>
        <w:tc>
          <w:tcPr>
            <w:tcW w:w="1985" w:type="dxa"/>
          </w:tcPr>
          <w:p w:rsidR="00CC0E83" w:rsidRPr="00411EC2" w:rsidRDefault="00CC0E83" w:rsidP="00E02DD9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827DC4" w:rsidRPr="00411EC2" w:rsidRDefault="00827DC4" w:rsidP="00827DC4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827DC4" w:rsidRPr="00411EC2" w:rsidRDefault="00827DC4" w:rsidP="00827DC4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18" w:history="1">
        <w:r w:rsidR="00DE4400" w:rsidRPr="00411EC2">
          <w:rPr>
            <w:rStyle w:val="a6"/>
            <w:rFonts w:eastAsiaTheme="majorEastAsia"/>
            <w:color w:val="auto"/>
            <w:lang w:eastAsia="zh-CN"/>
          </w:rPr>
          <w:t>http://HOST:PORT/osg/emuiAction!getRomUrl.htm</w:t>
        </w:r>
      </w:hyperlink>
    </w:p>
    <w:p w:rsidR="00827DC4" w:rsidRPr="00411EC2" w:rsidRDefault="00827DC4" w:rsidP="00827DC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827DC4" w:rsidRPr="00411EC2" w:rsidRDefault="00827DC4" w:rsidP="00827DC4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1024BC" w:rsidRPr="00411EC2" w:rsidRDefault="001024BC" w:rsidP="001024BC">
      <w:pPr>
        <w:spacing w:line="400" w:lineRule="exact"/>
        <w:rPr>
          <w:rFonts w:eastAsiaTheme="majorEastAsia"/>
          <w:lang w:eastAsia="zh-CN"/>
        </w:rPr>
      </w:pPr>
    </w:p>
    <w:p w:rsidR="001024BC" w:rsidRPr="00411EC2" w:rsidRDefault="001024BC" w:rsidP="001024BC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参数示例：</w:t>
      </w:r>
    </w:p>
    <w:p w:rsidR="009E7E26" w:rsidRPr="00411EC2" w:rsidRDefault="009E7E26" w:rsidP="009E7E26">
      <w:pPr>
        <w:ind w:leftChars="100" w:left="24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&lt;?xml version="1.0" encoding="utf-8"?&gt; </w:t>
      </w:r>
    </w:p>
    <w:p w:rsidR="009E7E26" w:rsidRPr="00411EC2" w:rsidRDefault="009E7E26" w:rsidP="009E7E26">
      <w:pPr>
        <w:ind w:firstLine="24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&lt;root&gt;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&lt;ver&gt;1&lt;/ver&gt;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&lt;seq&gt;1&lt;/seq&gt;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&lt;DashBoard&gt;31.003.01.00.06&lt;/DashBoard&gt;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lastRenderedPageBreak/>
        <w:t xml:space="preserve">&lt;DeviceName&gt;A199&lt;/DeviceName&gt;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&lt;IMEI&gt;312345678234567&lt;/IMEI&gt;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&lt;IMSI&gt;46002&lt;/IMSI&gt;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&lt;Language&gt;English&lt;/Language&gt;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&lt;C_Version&gt;C90&lt;/C_Version&gt; </w:t>
      </w:r>
    </w:p>
    <w:p w:rsidR="009E7E26" w:rsidRPr="00411EC2" w:rsidRDefault="009E7E26" w:rsidP="009E7E26">
      <w:pPr>
        <w:ind w:leftChars="300" w:left="72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>&lt;FirmWare&gt;U8800V100R001C90B132SP02&lt;/FirmWare&gt;</w:t>
      </w:r>
    </w:p>
    <w:p w:rsidR="00827DC4" w:rsidRPr="00411EC2" w:rsidRDefault="009E7E26" w:rsidP="009E7E26">
      <w:pPr>
        <w:ind w:leftChars="100" w:left="24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>&lt;/root&gt;</w:t>
      </w:r>
    </w:p>
    <w:p w:rsidR="00991FC8" w:rsidRPr="00411EC2" w:rsidRDefault="00991FC8" w:rsidP="00991FC8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BA20BA" w:rsidRPr="00411EC2" w:rsidRDefault="00BA20BA" w:rsidP="00BA20BA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内的网点信息；</w:t>
      </w:r>
    </w:p>
    <w:p w:rsidR="00BA20BA" w:rsidRPr="00411EC2" w:rsidRDefault="00BA20BA" w:rsidP="00BA20BA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BA20BA" w:rsidRPr="00411EC2" w:rsidTr="00E02DD9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0BA" w:rsidRPr="00411EC2" w:rsidRDefault="00BA20BA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0BA" w:rsidRPr="00411EC2" w:rsidRDefault="00BA20BA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0BA" w:rsidRPr="00411EC2" w:rsidRDefault="00BA20BA" w:rsidP="00E02DD9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8A19C6" w:rsidRPr="00411EC2" w:rsidTr="00E02DD9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root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eastAsiaTheme="majorEastAsia" w:cs="Times New Roman"/>
                <w:lang w:eastAsia="zh-CN"/>
              </w:rPr>
              <w:t>ver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710D12" w:rsidP="00710D12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</w:rPr>
            </w:pPr>
            <w:r w:rsidRPr="00411EC2">
              <w:rPr>
                <w:rFonts w:asciiTheme="minorEastAsia" w:eastAsiaTheme="minorEastAsia" w:hAnsiTheme="minorEastAsia" w:cs="宋体" w:hint="eastAsia"/>
              </w:rPr>
              <w:t>协议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版本号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710D12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cs="Meiryo" w:hint="eastAsia"/>
              </w:rPr>
              <w:t>当前固定</w:t>
            </w:r>
            <w:r w:rsidRPr="00411EC2">
              <w:rPr>
                <w:rFonts w:asciiTheme="minorEastAsia" w:eastAsiaTheme="minorEastAsia" w:hAnsiTheme="minorEastAsia" w:cs="宋体" w:hint="eastAsia"/>
              </w:rPr>
              <w:t>为</w:t>
            </w:r>
            <w:r w:rsidRPr="00411EC2">
              <w:rPr>
                <w:rFonts w:asciiTheme="minorEastAsia" w:eastAsiaTheme="minorEastAsia" w:hAnsiTheme="minorEastAsia" w:cs="Times New Roman"/>
              </w:rPr>
              <w:t>1</w:t>
            </w:r>
          </w:p>
        </w:tc>
      </w:tr>
      <w:tr w:rsidR="008A19C6" w:rsidRPr="00411EC2" w:rsidTr="00033EDE">
        <w:trPr>
          <w:trHeight w:val="1421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eastAsiaTheme="majorEastAsia" w:cs="Times New Roman"/>
                <w:lang w:eastAsia="zh-CN"/>
              </w:rPr>
              <w:t>seq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710D12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客</w:t>
            </w:r>
            <w:r w:rsidRPr="00411EC2">
              <w:rPr>
                <w:rFonts w:asciiTheme="minorEastAsia" w:eastAsiaTheme="minorEastAsia" w:hAnsiTheme="minorEastAsia" w:cs="宋体" w:hint="eastAsia"/>
              </w:rPr>
              <w:t>户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端</w:t>
            </w:r>
            <w:r w:rsidRPr="00411EC2">
              <w:rPr>
                <w:rFonts w:asciiTheme="minorEastAsia" w:eastAsiaTheme="minorEastAsia" w:hAnsiTheme="minorEastAsia" w:cs="宋体" w:hint="eastAsia"/>
              </w:rPr>
              <w:t>请</w:t>
            </w:r>
            <w:r w:rsidRPr="00411EC2">
              <w:rPr>
                <w:rFonts w:asciiTheme="minorEastAsia" w:eastAsiaTheme="minorEastAsia" w:hAnsiTheme="minorEastAsia" w:cs="Meiryo" w:hint="eastAsia"/>
              </w:rPr>
              <w:t>求序列号，客</w:t>
            </w:r>
            <w:r w:rsidRPr="00411EC2">
              <w:rPr>
                <w:rFonts w:asciiTheme="minorEastAsia" w:eastAsiaTheme="minorEastAsia" w:hAnsiTheme="minorEastAsia" w:cs="宋体" w:hint="eastAsia"/>
              </w:rPr>
              <w:t>户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端生成，服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务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端回</w:t>
            </w:r>
            <w:r w:rsidRPr="00411EC2">
              <w:rPr>
                <w:rFonts w:asciiTheme="minorEastAsia" w:eastAsiaTheme="minorEastAsia" w:hAnsiTheme="minorEastAsia" w:cs="宋体" w:hint="eastAsia"/>
              </w:rPr>
              <w:t>传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8A19C6" w:rsidRPr="00411EC2" w:rsidTr="00033EDE">
        <w:trPr>
          <w:trHeight w:val="1421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result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710D12" w:rsidP="00E02DD9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服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务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端返回</w:t>
            </w:r>
            <w:r w:rsidRPr="00411EC2">
              <w:rPr>
                <w:rFonts w:asciiTheme="minorEastAsia" w:eastAsiaTheme="minorEastAsia" w:hAnsiTheme="minorEastAsia" w:cs="宋体" w:hint="eastAsia"/>
              </w:rPr>
              <w:t>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A5530A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  <w:lang w:eastAsia="zh-CN"/>
              </w:rPr>
              <w:t>0000  成功</w:t>
            </w:r>
          </w:p>
          <w:p w:rsidR="00A5530A" w:rsidRPr="00411EC2" w:rsidRDefault="00A5530A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  <w:lang w:eastAsia="zh-CN"/>
              </w:rPr>
              <w:t xml:space="preserve">0001  </w:t>
            </w:r>
            <w:r w:rsidRPr="00411EC2">
              <w:rPr>
                <w:rFonts w:asciiTheme="minorEastAsia" w:eastAsiaTheme="minorEastAsia" w:hAnsiTheme="minorEastAsia" w:cs="Arial" w:hint="eastAsia"/>
              </w:rPr>
              <w:t>参数校</w:t>
            </w:r>
            <w:r w:rsidRPr="00411EC2">
              <w:rPr>
                <w:rFonts w:asciiTheme="minorEastAsia" w:eastAsiaTheme="minorEastAsia" w:hAnsiTheme="minorEastAsia" w:cs="宋体" w:hint="eastAsia"/>
              </w:rPr>
              <w:t>验</w:t>
            </w:r>
            <w:r w:rsidRPr="00411EC2">
              <w:rPr>
                <w:rFonts w:asciiTheme="minorEastAsia" w:eastAsiaTheme="minorEastAsia" w:hAnsiTheme="minorEastAsia" w:cs="Meiryo" w:hint="eastAsia"/>
              </w:rPr>
              <w:t>失</w:t>
            </w:r>
            <w:r w:rsidRPr="00411EC2">
              <w:rPr>
                <w:rFonts w:asciiTheme="minorEastAsia" w:eastAsiaTheme="minorEastAsia" w:hAnsiTheme="minorEastAsia" w:cs="宋体" w:hint="eastAsia"/>
              </w:rPr>
              <w:t>败</w:t>
            </w:r>
            <w:r w:rsidRPr="00411EC2">
              <w:rPr>
                <w:rFonts w:asciiTheme="minorEastAsia" w:eastAsiaTheme="minorEastAsia" w:hAnsiTheme="minorEastAsia" w:cs="Meiryo" w:hint="eastAsia"/>
              </w:rPr>
              <w:t>。必</w:t>
            </w:r>
            <w:r w:rsidRPr="00411EC2">
              <w:rPr>
                <w:rFonts w:asciiTheme="minorEastAsia" w:eastAsiaTheme="minorEastAsia" w:hAnsiTheme="minorEastAsia" w:cs="宋体" w:hint="eastAsia"/>
              </w:rPr>
              <w:t>选</w:t>
            </w:r>
            <w:r w:rsidRPr="00411EC2">
              <w:rPr>
                <w:rFonts w:asciiTheme="minorEastAsia" w:eastAsiaTheme="minorEastAsia" w:hAnsiTheme="minorEastAsia" w:cs="Meiryo" w:hint="eastAsia"/>
              </w:rPr>
              <w:t>参数未携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带</w:t>
            </w:r>
            <w:r w:rsidRPr="00411EC2">
              <w:rPr>
                <w:rFonts w:asciiTheme="minorEastAsia" w:eastAsiaTheme="minorEastAsia" w:hAnsiTheme="minorEastAsia" w:cs="Meiryo" w:hint="eastAsia"/>
              </w:rPr>
              <w:t>或</w:t>
            </w:r>
            <w:r w:rsidRPr="00411EC2">
              <w:rPr>
                <w:rFonts w:asciiTheme="minorEastAsia" w:eastAsiaTheme="minorEastAsia" w:hAnsiTheme="minorEastAsia" w:cs="宋体" w:hint="eastAsia"/>
              </w:rPr>
              <w:t>为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空；所携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带</w:t>
            </w:r>
            <w:r w:rsidRPr="00411EC2">
              <w:rPr>
                <w:rFonts w:asciiTheme="minorEastAsia" w:eastAsiaTheme="minorEastAsia" w:hAnsiTheme="minorEastAsia" w:cs="Meiryo" w:hint="eastAsia"/>
              </w:rPr>
              <w:t>参数非数字；</w:t>
            </w:r>
            <w:r w:rsidRPr="00411EC2">
              <w:rPr>
                <w:rFonts w:asciiTheme="minorEastAsia" w:eastAsiaTheme="minorEastAsia" w:hAnsiTheme="minorEastAsia" w:cs="Arial"/>
              </w:rPr>
              <w:t xml:space="preserve"> ver</w:t>
            </w:r>
            <w:r w:rsidRPr="00411EC2">
              <w:rPr>
                <w:rFonts w:asciiTheme="minorEastAsia" w:eastAsiaTheme="minorEastAsia" w:hAnsiTheme="minorEastAsia" w:cs="Arial" w:hint="eastAsia"/>
              </w:rPr>
              <w:t>不</w:t>
            </w:r>
            <w:r w:rsidRPr="00411EC2">
              <w:rPr>
                <w:rFonts w:asciiTheme="minorEastAsia" w:eastAsiaTheme="minorEastAsia" w:hAnsiTheme="minorEastAsia" w:cs="宋体" w:hint="eastAsia"/>
              </w:rPr>
              <w:t>为</w:t>
            </w:r>
            <w:r w:rsidRPr="00411EC2">
              <w:rPr>
                <w:rFonts w:asciiTheme="minorEastAsia" w:eastAsiaTheme="minorEastAsia" w:hAnsiTheme="minorEastAsia" w:cs="Arial"/>
              </w:rPr>
              <w:t>1</w:t>
            </w:r>
          </w:p>
        </w:tc>
      </w:tr>
      <w:tr w:rsidR="008A19C6" w:rsidRPr="00411EC2" w:rsidTr="00E02DD9">
        <w:trPr>
          <w:trHeight w:val="1421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9C6" w:rsidRPr="00411EC2" w:rsidRDefault="008A19C6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totalnum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710D12" w:rsidP="00E02DD9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cs="Times New Roman"/>
              </w:rPr>
              <w:t>ROM</w:t>
            </w:r>
            <w:r w:rsidRPr="00411EC2">
              <w:rPr>
                <w:rFonts w:asciiTheme="minorEastAsia" w:eastAsiaTheme="minorEastAsia" w:hAnsiTheme="minorEastAsia" w:hint="eastAsia"/>
              </w:rPr>
              <w:t>个数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9C6" w:rsidRPr="00411EC2" w:rsidRDefault="008A19C6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eastAsiaTheme="majorEastAsia" w:cs="Times New Roman"/>
                <w:lang w:eastAsia="zh-CN"/>
              </w:rPr>
              <w:t>root-</w:t>
            </w:r>
          </w:p>
          <w:p w:rsidR="00033E07" w:rsidRPr="00411EC2" w:rsidRDefault="00033E07" w:rsidP="00A5530A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components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E02DD9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version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</w:rPr>
            </w:pPr>
            <w:r w:rsidRPr="00411EC2">
              <w:rPr>
                <w:rFonts w:asciiTheme="minorEastAsia" w:eastAsiaTheme="minorEastAsia" w:hAnsiTheme="minorEastAsia" w:cs="Times New Roman"/>
              </w:rPr>
              <w:t>ROM</w:t>
            </w:r>
            <w:r w:rsidRPr="00411EC2">
              <w:rPr>
                <w:rFonts w:asciiTheme="minorEastAsia" w:eastAsiaTheme="minorEastAsia" w:hAnsiTheme="minorEastAsia" w:hint="eastAsia"/>
              </w:rPr>
              <w:t>版本信息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versionID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9C7CDB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留空</w:t>
            </w: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留空</w:t>
            </w: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supportDevice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支持的</w:t>
            </w:r>
            <w:r w:rsidRPr="00411EC2">
              <w:rPr>
                <w:rFonts w:asciiTheme="minorEastAsia" w:eastAsiaTheme="minorEastAsia" w:hAnsiTheme="minorEastAsia" w:cs="宋体" w:hint="eastAsia"/>
              </w:rPr>
              <w:t>设备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包名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in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packType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目前只能取</w:t>
            </w:r>
            <w:r w:rsidRPr="00411EC2">
              <w:rPr>
                <w:rFonts w:asciiTheme="minorEastAsia" w:eastAsiaTheme="minorEastAsia" w:hAnsiTheme="minorEastAsia" w:cs="Times New Roman"/>
              </w:rPr>
              <w:t>OTA\ROM\REPAIR</w:t>
            </w:r>
            <w:r w:rsidRPr="00411EC2">
              <w:rPr>
                <w:rFonts w:asciiTheme="minorEastAsia" w:eastAsiaTheme="minorEastAsia" w:hAnsiTheme="minorEastAsia" w:hint="eastAsia"/>
              </w:rPr>
              <w:t>等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值</w:t>
            </w:r>
            <w:r w:rsidRPr="00411EC2"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url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cs="Times New Roman"/>
              </w:rPr>
              <w:t>ROM</w:t>
            </w:r>
            <w:r w:rsidRPr="00411EC2">
              <w:rPr>
                <w:rFonts w:asciiTheme="minorEastAsia" w:eastAsiaTheme="minorEastAsia" w:hAnsiTheme="minorEastAsia" w:hint="eastAsia"/>
              </w:rPr>
              <w:t>包相关文件存放的</w:t>
            </w:r>
            <w:r w:rsidRPr="00411EC2">
              <w:rPr>
                <w:rFonts w:asciiTheme="minorEastAsia" w:eastAsiaTheme="minorEastAsia" w:hAnsiTheme="minorEastAsia" w:cs="宋体" w:hint="eastAsia"/>
              </w:rPr>
              <w:t>链</w:t>
            </w:r>
            <w:r w:rsidRPr="00411EC2">
              <w:rPr>
                <w:rFonts w:asciiTheme="minorEastAsia" w:eastAsiaTheme="minorEastAsia" w:hAnsiTheme="minorEastAsia" w:cs="Meiryo" w:hint="eastAsia"/>
              </w:rPr>
              <w:t>接地</w:t>
            </w:r>
            <w:r w:rsidRPr="00411EC2">
              <w:rPr>
                <w:rFonts w:asciiTheme="minorEastAsia" w:eastAsiaTheme="minorEastAsia" w:hAnsiTheme="minorEastAsia" w:hint="eastAsia"/>
              </w:rPr>
              <w:t>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packPurpose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根据版本的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实际</w:t>
            </w:r>
            <w:r w:rsidRPr="00411EC2">
              <w:rPr>
                <w:rFonts w:asciiTheme="minorEastAsia" w:eastAsiaTheme="minorEastAsia" w:hAnsiTheme="minorEastAsia" w:cs="Meiryo" w:hint="eastAsia"/>
              </w:rPr>
              <w:t>情况填写，如：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发货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版本、</w:t>
            </w:r>
            <w:r w:rsidRPr="00411EC2">
              <w:rPr>
                <w:rFonts w:asciiTheme="minorEastAsia" w:eastAsiaTheme="minorEastAsia" w:hAnsiTheme="minorEastAsia" w:cs="宋体" w:hint="eastAsia"/>
              </w:rPr>
              <w:t>稳</w:t>
            </w:r>
            <w:r w:rsidRPr="00411EC2">
              <w:rPr>
                <w:rFonts w:asciiTheme="minorEastAsia" w:eastAsiaTheme="minorEastAsia" w:hAnsiTheme="minorEastAsia" w:cs="Meiryo" w:hint="eastAsia"/>
              </w:rPr>
              <w:t>定版、开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发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版、体</w:t>
            </w:r>
            <w:r w:rsidRPr="00411EC2">
              <w:rPr>
                <w:rFonts w:asciiTheme="minorEastAsia" w:eastAsiaTheme="minorEastAsia" w:hAnsiTheme="minorEastAsia" w:cs="宋体" w:hint="eastAsia"/>
              </w:rPr>
              <w:t>验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版等。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版本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发</w:t>
            </w:r>
            <w:r w:rsidRPr="00411EC2">
              <w:rPr>
                <w:rFonts w:asciiTheme="minorEastAsia" w:eastAsiaTheme="minorEastAsia" w:hAnsiTheme="minorEastAsia" w:cs="Meiryo" w:hint="eastAsia"/>
              </w:rPr>
              <w:t>布日期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cs="Times New Roman"/>
              </w:rPr>
            </w:pPr>
            <w:r w:rsidRPr="00411EC2">
              <w:rPr>
                <w:rFonts w:cs="Times New Roman"/>
              </w:rPr>
              <w:t>size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upDate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更新日志</w:t>
            </w:r>
            <w:r w:rsidRPr="00411EC2">
              <w:rPr>
                <w:rFonts w:asciiTheme="minorEastAsia" w:eastAsiaTheme="minorEastAsia" w:hAnsiTheme="minorEastAsia" w:cs="宋体" w:hint="eastAsia"/>
              </w:rPr>
              <w:t>对应</w:t>
            </w:r>
            <w:r w:rsidRPr="00411EC2">
              <w:rPr>
                <w:rFonts w:asciiTheme="minorEastAsia" w:eastAsiaTheme="minorEastAsia" w:hAnsiTheme="minorEastAsia" w:cs="Meiryo" w:hint="eastAsia"/>
              </w:rPr>
              <w:t>的</w:t>
            </w:r>
            <w:r w:rsidRPr="00411EC2">
              <w:rPr>
                <w:rFonts w:asciiTheme="minorEastAsia" w:eastAsiaTheme="minorEastAsia" w:hAnsiTheme="minorEastAsia" w:cs="Times New Roman"/>
              </w:rPr>
              <w:t>url</w:t>
            </w:r>
            <w:r w:rsidRPr="00411EC2">
              <w:rPr>
                <w:rFonts w:asciiTheme="minorEastAsia" w:eastAsiaTheme="minorEastAsia" w:hAnsiTheme="minorEastAsia" w:cs="宋体" w:hint="eastAsia"/>
              </w:rPr>
              <w:t>连</w:t>
            </w:r>
            <w:r w:rsidRPr="00411EC2">
              <w:rPr>
                <w:rFonts w:asciiTheme="minorEastAsia" w:eastAsiaTheme="minorEastAsia" w:hAnsiTheme="minorEastAsia" w:hint="eastAsia"/>
              </w:rPr>
              <w:t>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A5530A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lang w:eastAsia="zh-CN"/>
              </w:rPr>
            </w:pPr>
            <w:r w:rsidRPr="00411EC2">
              <w:rPr>
                <w:rFonts w:cs="Times New Roman"/>
              </w:rPr>
              <w:t>isWhole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Style w:val="shorttext"/>
                <w:rFonts w:asciiTheme="minorEastAsia" w:eastAsiaTheme="minorEastAsia" w:hAnsiTheme="minorEastAsia"/>
                <w:lang w:eastAsia="zh-CN"/>
              </w:rPr>
            </w:pPr>
            <w:r w:rsidRPr="00411EC2">
              <w:rPr>
                <w:rFonts w:asciiTheme="minorEastAsia" w:eastAsiaTheme="minorEastAsia" w:hAnsiTheme="minorEastAsia" w:hint="eastAsia"/>
              </w:rPr>
              <w:t>是否是完整包（</w:t>
            </w:r>
            <w:r w:rsidRPr="00411EC2">
              <w:rPr>
                <w:rFonts w:asciiTheme="minorEastAsia" w:eastAsiaTheme="minorEastAsia" w:hAnsiTheme="minorEastAsia" w:cs="Times New Roman"/>
              </w:rPr>
              <w:t>1</w:t>
            </w:r>
            <w:r w:rsidRPr="00411EC2">
              <w:rPr>
                <w:rFonts w:asciiTheme="minorEastAsia" w:eastAsiaTheme="minorEastAsia" w:hAnsiTheme="minorEastAsia" w:hint="eastAsia"/>
              </w:rPr>
              <w:t>：完整包；</w:t>
            </w:r>
            <w:r w:rsidRPr="00411EC2">
              <w:rPr>
                <w:rFonts w:asciiTheme="minorEastAsia" w:eastAsiaTheme="minorEastAsia" w:hAnsiTheme="minorEastAsia" w:cs="Times New Roman"/>
              </w:rPr>
              <w:t>0</w:t>
            </w:r>
            <w:r w:rsidRPr="00411EC2">
              <w:rPr>
                <w:rFonts w:asciiTheme="minorEastAsia" w:eastAsiaTheme="minorEastAsia" w:hAnsiTheme="minorEastAsia" w:hint="eastAsia"/>
              </w:rPr>
              <w:t>：增量包）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033E07" w:rsidRPr="00411EC2" w:rsidTr="00E02DD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E07" w:rsidRPr="00411EC2" w:rsidRDefault="00033E07" w:rsidP="00A5530A">
            <w:pPr>
              <w:spacing w:line="400" w:lineRule="exact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A5530A">
            <w:pPr>
              <w:spacing w:line="400" w:lineRule="exact"/>
              <w:rPr>
                <w:rFonts w:cs="Times New Roman"/>
              </w:rPr>
            </w:pPr>
            <w:r w:rsidRPr="00411EC2">
              <w:rPr>
                <w:rFonts w:cs="Times New Roman"/>
              </w:rPr>
              <w:t>md5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</w:rPr>
            </w:pPr>
            <w:r w:rsidRPr="00411EC2">
              <w:rPr>
                <w:rFonts w:asciiTheme="minorEastAsia" w:eastAsiaTheme="minorEastAsia" w:hAnsiTheme="minorEastAsia" w:cs="Times New Roman"/>
              </w:rPr>
              <w:t>md5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3E07" w:rsidRPr="00411EC2" w:rsidRDefault="00033E07" w:rsidP="00FD660C">
            <w:pPr>
              <w:spacing w:line="400" w:lineRule="exac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BA20BA" w:rsidRPr="00411EC2" w:rsidRDefault="00BA20BA" w:rsidP="00BA20BA">
      <w:pPr>
        <w:rPr>
          <w:rFonts w:eastAsiaTheme="minorEastAsia"/>
          <w:lang w:eastAsia="zh-CN"/>
        </w:rPr>
      </w:pPr>
    </w:p>
    <w:p w:rsidR="00DB7EE9" w:rsidRPr="00411EC2" w:rsidRDefault="00850995" w:rsidP="00827DC4">
      <w:pPr>
        <w:rPr>
          <w:rFonts w:eastAsiaTheme="minorEastAsia"/>
          <w:lang w:eastAsia="zh-CN" w:bidi="ar-SA"/>
        </w:rPr>
      </w:pPr>
      <w:r w:rsidRPr="00411EC2">
        <w:rPr>
          <w:rFonts w:ascii="Arial" w:hAnsi="Arial" w:cs="Arial"/>
          <w:sz w:val="20"/>
          <w:szCs w:val="20"/>
        </w:rPr>
        <w:t>&lt;?xml version="1.0" encoding="utf-8"?&gt;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&lt;root&gt;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 ver &gt;1&lt;/ ver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 seq &gt;0&lt;/ seq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 result &gt;0000&lt;/ result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 totalnum &gt;1024&lt;/ totalnum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&lt;components&gt;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&lt;component&gt;&lt;!—</w:t>
      </w:r>
      <w:r w:rsidRPr="00411EC2">
        <w:rPr>
          <w:rFonts w:ascii="Arial" w:hAnsi="Arial" w:cs="Arial" w:hint="eastAsia"/>
          <w:sz w:val="20"/>
          <w:szCs w:val="20"/>
        </w:rPr>
        <w:t>第一个</w:t>
      </w:r>
      <w:r w:rsidRPr="00411EC2">
        <w:rPr>
          <w:rFonts w:ascii="Arial" w:hAnsi="Arial" w:cs="Arial"/>
          <w:sz w:val="20"/>
          <w:szCs w:val="20"/>
        </w:rPr>
        <w:t>ROM</w:t>
      </w:r>
      <w:r w:rsidRPr="00411EC2">
        <w:rPr>
          <w:rFonts w:ascii="Arial" w:hAnsi="Arial" w:cs="Arial" w:hint="eastAsia"/>
          <w:sz w:val="20"/>
          <w:szCs w:val="20"/>
        </w:rPr>
        <w:t>包</w:t>
      </w:r>
      <w:r w:rsidRPr="00411EC2">
        <w:rPr>
          <w:rFonts w:ascii="Arial" w:hAnsi="Arial" w:cs="Arial"/>
          <w:sz w:val="20"/>
          <w:szCs w:val="20"/>
        </w:rPr>
        <w:t>--&gt;</w:t>
      </w:r>
      <w:r w:rsidR="00707690"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&lt;version&gt; B134</w:t>
      </w:r>
      <w:r w:rsidRPr="00411EC2">
        <w:rPr>
          <w:rFonts w:ascii="Arial" w:hAnsi="Arial" w:cs="Arial" w:hint="eastAsia"/>
          <w:sz w:val="20"/>
          <w:szCs w:val="20"/>
        </w:rPr>
        <w:t>【</w:t>
      </w:r>
      <w:r w:rsidRPr="00411EC2">
        <w:rPr>
          <w:rFonts w:ascii="Arial" w:hAnsi="Arial" w:cs="Arial"/>
          <w:sz w:val="20"/>
          <w:szCs w:val="20"/>
        </w:rPr>
        <w:t>EMUI1.6</w:t>
      </w:r>
      <w:r w:rsidRPr="00411EC2">
        <w:rPr>
          <w:rFonts w:ascii="Arial" w:hAnsi="Arial" w:cs="Arial" w:hint="eastAsia"/>
          <w:sz w:val="20"/>
          <w:szCs w:val="20"/>
        </w:rPr>
        <w:t>】【</w:t>
      </w:r>
      <w:r w:rsidRPr="00411EC2">
        <w:rPr>
          <w:rFonts w:ascii="Arial" w:hAnsi="Arial" w:cs="Arial"/>
          <w:sz w:val="20"/>
          <w:szCs w:val="20"/>
        </w:rPr>
        <w:t>9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6</w:t>
      </w:r>
      <w:r w:rsidRPr="00411EC2">
        <w:rPr>
          <w:rFonts w:ascii="Arial" w:hAnsi="Arial" w:cs="Arial" w:hint="eastAsia"/>
          <w:sz w:val="20"/>
          <w:szCs w:val="20"/>
        </w:rPr>
        <w:t>日更新】</w:t>
      </w:r>
      <w:r w:rsidRPr="00411EC2">
        <w:rPr>
          <w:rFonts w:ascii="Arial" w:hAnsi="Arial" w:cs="Arial"/>
          <w:sz w:val="20"/>
          <w:szCs w:val="20"/>
        </w:rPr>
        <w:t>&lt;/version&gt;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&lt;versionID&gt;&lt;/versionID&gt;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&lt;description&gt;&lt;/description&gt;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 xml:space="preserve">                &lt;url&gt; </w:t>
      </w:r>
      <w:hyperlink r:id="rId19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http://www.emui.com/nsp/geturl.php?path=G700-U00_EmotionUI_1.6_V100R0</w:t>
        </w:r>
      </w:hyperlink>
      <w:r w:rsidRPr="00411EC2">
        <w:rPr>
          <w:rFonts w:ascii="Arial" w:hAnsi="Arial" w:cs="Arial"/>
          <w:sz w:val="20"/>
          <w:szCs w:val="20"/>
        </w:rPr>
        <w:t>&lt;/url&gt;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&lt;date&gt;2014</w:t>
      </w:r>
      <w:r w:rsidRPr="00411EC2">
        <w:rPr>
          <w:rFonts w:ascii="Arial" w:hAnsi="Arial" w:cs="Arial" w:hint="eastAsia"/>
          <w:sz w:val="20"/>
          <w:szCs w:val="20"/>
        </w:rPr>
        <w:t>年</w:t>
      </w:r>
      <w:r w:rsidRPr="00411EC2">
        <w:rPr>
          <w:rFonts w:ascii="Arial" w:hAnsi="Arial" w:cs="Arial"/>
          <w:sz w:val="20"/>
          <w:szCs w:val="20"/>
        </w:rPr>
        <w:t>03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21&lt;/date&gt;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&lt;SupportDevice&gt; D1/D1 XL</w:t>
      </w:r>
      <w:r w:rsidRPr="00411EC2">
        <w:rPr>
          <w:rFonts w:ascii="宋体" w:eastAsia="宋体" w:hAnsi="宋体" w:cs="宋体" w:hint="eastAsia"/>
          <w:sz w:val="20"/>
          <w:szCs w:val="20"/>
        </w:rPr>
        <w:t>联</w:t>
      </w:r>
      <w:r w:rsidRPr="00411EC2">
        <w:rPr>
          <w:rFonts w:ascii="Meiryo" w:eastAsia="Meiryo" w:hAnsi="Meiryo" w:cs="Meiryo" w:hint="eastAsia"/>
          <w:sz w:val="20"/>
          <w:szCs w:val="20"/>
        </w:rPr>
        <w:t>通版</w:t>
      </w:r>
      <w:r w:rsidRPr="00411EC2">
        <w:rPr>
          <w:rFonts w:ascii="Arial" w:hAnsi="Arial" w:cs="Arial"/>
          <w:sz w:val="20"/>
          <w:szCs w:val="20"/>
        </w:rPr>
        <w:t>&lt;/SupportDevice&gt;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upDate &gt;</w:t>
      </w:r>
      <w:hyperlink r:id="rId20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http://cn.club.vmall.com/forum.php?mod=viewthread&amp;tid=178815</w:t>
        </w:r>
      </w:hyperlink>
      <w:r w:rsidRPr="00411EC2">
        <w:rPr>
          <w:rFonts w:ascii="Arial" w:hAnsi="Arial" w:cs="Arial"/>
          <w:sz w:val="20"/>
          <w:szCs w:val="20"/>
        </w:rPr>
        <w:t>&lt;/ upDate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size &gt;773.72MB &lt;/ size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&lt;PackType&gt;ROM&lt;/PackType&gt;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&lt;PackPurpose&gt;</w:t>
      </w:r>
      <w:r w:rsidRPr="00411EC2">
        <w:rPr>
          <w:rFonts w:ascii="宋体" w:eastAsia="宋体" w:hAnsi="宋体" w:cs="宋体" w:hint="eastAsia"/>
          <w:sz w:val="20"/>
          <w:szCs w:val="20"/>
        </w:rPr>
        <w:t>发货</w:t>
      </w:r>
      <w:r w:rsidRPr="00411EC2">
        <w:rPr>
          <w:rFonts w:ascii="Meiryo" w:eastAsia="Meiryo" w:hAnsi="Meiryo" w:cs="Meiryo" w:hint="eastAsia"/>
          <w:sz w:val="20"/>
          <w:szCs w:val="20"/>
        </w:rPr>
        <w:t>版本</w:t>
      </w:r>
      <w:r w:rsidRPr="00411EC2">
        <w:rPr>
          <w:rFonts w:ascii="Arial" w:hAnsi="Arial" w:cs="Arial"/>
          <w:sz w:val="20"/>
          <w:szCs w:val="20"/>
        </w:rPr>
        <w:t xml:space="preserve"> &lt;/PackPurpose&gt;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lastRenderedPageBreak/>
        <w:t>                &lt; isWhole &gt;1&lt;/ isWhole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md5 &gt;1B22B95CE2E54CEB8E65683AE72FD38B &lt;/ md5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name &gt; G700-U00_EmotionUI_1.6_V100R001CHNC00B134.zip &lt;/ name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&lt;/component&gt;&lt;!—</w:t>
      </w:r>
      <w:r w:rsidRPr="00411EC2">
        <w:rPr>
          <w:rFonts w:ascii="Arial" w:hAnsi="Arial" w:cs="Arial" w:hint="eastAsia"/>
          <w:sz w:val="20"/>
          <w:szCs w:val="20"/>
        </w:rPr>
        <w:t>第一个</w:t>
      </w:r>
      <w:r w:rsidRPr="00411EC2">
        <w:rPr>
          <w:rFonts w:ascii="Arial" w:hAnsi="Arial" w:cs="Arial"/>
          <w:sz w:val="20"/>
          <w:szCs w:val="20"/>
        </w:rPr>
        <w:t>ROM</w:t>
      </w:r>
      <w:r w:rsidRPr="00411EC2">
        <w:rPr>
          <w:rFonts w:ascii="Arial" w:hAnsi="Arial" w:cs="Arial" w:hint="eastAsia"/>
          <w:sz w:val="20"/>
          <w:szCs w:val="20"/>
        </w:rPr>
        <w:t>包描述完成</w:t>
      </w:r>
      <w:r w:rsidRPr="00411EC2">
        <w:rPr>
          <w:rFonts w:ascii="Arial" w:hAnsi="Arial" w:cs="Arial"/>
          <w:sz w:val="20"/>
          <w:szCs w:val="20"/>
        </w:rPr>
        <w:t>--&gt;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&lt;component&gt;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&lt;version&gt; B134</w:t>
      </w:r>
      <w:r w:rsidRPr="00411EC2">
        <w:rPr>
          <w:rFonts w:ascii="Arial" w:hAnsi="Arial" w:cs="Arial" w:hint="eastAsia"/>
          <w:sz w:val="20"/>
          <w:szCs w:val="20"/>
        </w:rPr>
        <w:t>【</w:t>
      </w:r>
      <w:r w:rsidRPr="00411EC2">
        <w:rPr>
          <w:rFonts w:ascii="Arial" w:hAnsi="Arial" w:cs="Arial"/>
          <w:sz w:val="20"/>
          <w:szCs w:val="20"/>
        </w:rPr>
        <w:t>EMUI1.6</w:t>
      </w:r>
      <w:r w:rsidRPr="00411EC2">
        <w:rPr>
          <w:rFonts w:ascii="Arial" w:hAnsi="Arial" w:cs="Arial" w:hint="eastAsia"/>
          <w:sz w:val="20"/>
          <w:szCs w:val="20"/>
        </w:rPr>
        <w:t>】【</w:t>
      </w:r>
      <w:r w:rsidRPr="00411EC2">
        <w:rPr>
          <w:rFonts w:ascii="Arial" w:hAnsi="Arial" w:cs="Arial"/>
          <w:sz w:val="20"/>
          <w:szCs w:val="20"/>
        </w:rPr>
        <w:t>9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6</w:t>
      </w:r>
      <w:r w:rsidRPr="00411EC2">
        <w:rPr>
          <w:rFonts w:ascii="Arial" w:hAnsi="Arial" w:cs="Arial" w:hint="eastAsia"/>
          <w:sz w:val="20"/>
          <w:szCs w:val="20"/>
        </w:rPr>
        <w:t>日更新】</w:t>
      </w:r>
      <w:r w:rsidRPr="00411EC2">
        <w:rPr>
          <w:rFonts w:ascii="Arial" w:hAnsi="Arial" w:cs="Arial"/>
          <w:sz w:val="20"/>
          <w:szCs w:val="20"/>
        </w:rPr>
        <w:t>&lt;/version&gt;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&lt;versionID&gt;&lt;/versionID&gt;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&lt;description&gt;&lt;/description&gt;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 xml:space="preserve">                &lt;url&gt; </w:t>
      </w:r>
      <w:hyperlink r:id="rId21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http://www.emui.com/nsp/geturl.php?path=G700-U00_EmotionUI_1.6_V100R0</w:t>
        </w:r>
      </w:hyperlink>
      <w:r w:rsidRPr="00411EC2">
        <w:rPr>
          <w:rFonts w:ascii="Arial" w:hAnsi="Arial" w:cs="Arial"/>
          <w:sz w:val="20"/>
          <w:szCs w:val="20"/>
        </w:rPr>
        <w:t>&lt;/url&gt;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&lt;date&gt;2014</w:t>
      </w:r>
      <w:r w:rsidRPr="00411EC2">
        <w:rPr>
          <w:rFonts w:ascii="Arial" w:hAnsi="Arial" w:cs="Arial" w:hint="eastAsia"/>
          <w:sz w:val="20"/>
          <w:szCs w:val="20"/>
        </w:rPr>
        <w:t>年</w:t>
      </w:r>
      <w:r w:rsidRPr="00411EC2">
        <w:rPr>
          <w:rFonts w:ascii="Arial" w:hAnsi="Arial" w:cs="Arial"/>
          <w:sz w:val="20"/>
          <w:szCs w:val="20"/>
        </w:rPr>
        <w:t>03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21&lt;/date&gt;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&lt;SupportDevice&gt; D1/D1 XL</w:t>
      </w:r>
      <w:r w:rsidRPr="00411EC2">
        <w:rPr>
          <w:rFonts w:ascii="宋体" w:eastAsia="宋体" w:hAnsi="宋体" w:cs="宋体" w:hint="eastAsia"/>
          <w:sz w:val="20"/>
          <w:szCs w:val="20"/>
        </w:rPr>
        <w:t>联</w:t>
      </w:r>
      <w:r w:rsidRPr="00411EC2">
        <w:rPr>
          <w:rFonts w:ascii="Meiryo" w:eastAsia="Meiryo" w:hAnsi="Meiryo" w:cs="Meiryo" w:hint="eastAsia"/>
          <w:sz w:val="20"/>
          <w:szCs w:val="20"/>
        </w:rPr>
        <w:t>通版</w:t>
      </w:r>
      <w:r w:rsidRPr="00411EC2">
        <w:rPr>
          <w:rFonts w:ascii="Arial" w:hAnsi="Arial" w:cs="Arial"/>
          <w:sz w:val="20"/>
          <w:szCs w:val="20"/>
        </w:rPr>
        <w:t>&lt;/SupportDevice&gt;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upDate &gt;</w:t>
      </w:r>
      <w:hyperlink r:id="rId22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http://cn.club.vmall.com/forum.php?mod=viewthread&amp;tid=178815</w:t>
        </w:r>
      </w:hyperlink>
      <w:r w:rsidRPr="00411EC2">
        <w:rPr>
          <w:rFonts w:ascii="Arial" w:hAnsi="Arial" w:cs="Arial"/>
          <w:sz w:val="20"/>
          <w:szCs w:val="20"/>
        </w:rPr>
        <w:t>&lt;/ upDate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size &gt;773.72MB &lt;/ size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&lt;PackType&gt;ROM&lt;/PackType&gt;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&lt;PackPurpose&gt;</w:t>
      </w:r>
      <w:r w:rsidRPr="00411EC2">
        <w:rPr>
          <w:rFonts w:ascii="宋体" w:eastAsia="宋体" w:hAnsi="宋体" w:cs="宋体" w:hint="eastAsia"/>
          <w:sz w:val="20"/>
          <w:szCs w:val="20"/>
        </w:rPr>
        <w:t>发货</w:t>
      </w:r>
      <w:r w:rsidRPr="00411EC2">
        <w:rPr>
          <w:rFonts w:ascii="Meiryo" w:eastAsia="Meiryo" w:hAnsi="Meiryo" w:cs="Meiryo" w:hint="eastAsia"/>
          <w:sz w:val="20"/>
          <w:szCs w:val="20"/>
        </w:rPr>
        <w:t>版本</w:t>
      </w:r>
      <w:r w:rsidRPr="00411EC2">
        <w:rPr>
          <w:rFonts w:ascii="Arial" w:hAnsi="Arial" w:cs="Arial"/>
          <w:sz w:val="20"/>
          <w:szCs w:val="20"/>
        </w:rPr>
        <w:t xml:space="preserve"> &lt;/PackPurpose&gt;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isWhole &gt;1&lt;/ isWhole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md5 &gt;1B22B95CE2E54CEB8E65683AE72FD38B &lt;/ md5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name &gt; G700-U00_EmotionUI_1.6_V100R001CHNC00B134.zip &lt;/ name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&lt;/component&gt;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&lt;component&gt;</w:t>
      </w:r>
      <w:r w:rsidR="00707690"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&lt;version&gt; B134</w:t>
      </w:r>
      <w:r w:rsidRPr="00411EC2">
        <w:rPr>
          <w:rFonts w:ascii="Arial" w:hAnsi="Arial" w:cs="Arial" w:hint="eastAsia"/>
          <w:sz w:val="20"/>
          <w:szCs w:val="20"/>
        </w:rPr>
        <w:t>【</w:t>
      </w:r>
      <w:r w:rsidRPr="00411EC2">
        <w:rPr>
          <w:rFonts w:ascii="Arial" w:hAnsi="Arial" w:cs="Arial"/>
          <w:sz w:val="20"/>
          <w:szCs w:val="20"/>
        </w:rPr>
        <w:t>EMUI1.6</w:t>
      </w:r>
      <w:r w:rsidRPr="00411EC2">
        <w:rPr>
          <w:rFonts w:ascii="Arial" w:hAnsi="Arial" w:cs="Arial" w:hint="eastAsia"/>
          <w:sz w:val="20"/>
          <w:szCs w:val="20"/>
        </w:rPr>
        <w:t>】【</w:t>
      </w:r>
      <w:r w:rsidRPr="00411EC2">
        <w:rPr>
          <w:rFonts w:ascii="Arial" w:hAnsi="Arial" w:cs="Arial"/>
          <w:sz w:val="20"/>
          <w:szCs w:val="20"/>
        </w:rPr>
        <w:t>9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6</w:t>
      </w:r>
      <w:r w:rsidRPr="00411EC2">
        <w:rPr>
          <w:rFonts w:ascii="Arial" w:hAnsi="Arial" w:cs="Arial" w:hint="eastAsia"/>
          <w:sz w:val="20"/>
          <w:szCs w:val="20"/>
        </w:rPr>
        <w:t>日更新】</w:t>
      </w:r>
      <w:r w:rsidRPr="00411EC2">
        <w:rPr>
          <w:rFonts w:ascii="Arial" w:hAnsi="Arial" w:cs="Arial"/>
          <w:sz w:val="20"/>
          <w:szCs w:val="20"/>
        </w:rPr>
        <w:t>&lt;/version&gt;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&lt;versionID&gt;&lt;/versionID&gt;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&lt;description&gt;&lt;/description&gt;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 xml:space="preserve">                &lt;url&gt; </w:t>
      </w:r>
      <w:hyperlink r:id="rId23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http://www.emui.com/nsp/geturl.php?path=G700-U00_EmotionUI_1.6_V100R0</w:t>
        </w:r>
      </w:hyperlink>
      <w:r w:rsidRPr="00411EC2">
        <w:rPr>
          <w:rFonts w:ascii="Arial" w:hAnsi="Arial" w:cs="Arial"/>
          <w:sz w:val="20"/>
          <w:szCs w:val="20"/>
        </w:rPr>
        <w:t>&lt;/url&gt;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&lt;date&gt;2014</w:t>
      </w:r>
      <w:r w:rsidRPr="00411EC2">
        <w:rPr>
          <w:rFonts w:ascii="Arial" w:hAnsi="Arial" w:cs="Arial" w:hint="eastAsia"/>
          <w:sz w:val="20"/>
          <w:szCs w:val="20"/>
        </w:rPr>
        <w:t>年</w:t>
      </w:r>
      <w:r w:rsidRPr="00411EC2">
        <w:rPr>
          <w:rFonts w:ascii="Arial" w:hAnsi="Arial" w:cs="Arial"/>
          <w:sz w:val="20"/>
          <w:szCs w:val="20"/>
        </w:rPr>
        <w:t>03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21&lt;/date&gt;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&lt;SupportDevice&gt; D1/D1 XL</w:t>
      </w:r>
      <w:r w:rsidRPr="00411EC2">
        <w:rPr>
          <w:rFonts w:ascii="宋体" w:eastAsia="宋体" w:hAnsi="宋体" w:cs="宋体" w:hint="eastAsia"/>
          <w:sz w:val="20"/>
          <w:szCs w:val="20"/>
        </w:rPr>
        <w:t>联</w:t>
      </w:r>
      <w:r w:rsidRPr="00411EC2">
        <w:rPr>
          <w:rFonts w:ascii="Meiryo" w:eastAsia="Meiryo" w:hAnsi="Meiryo" w:cs="Meiryo" w:hint="eastAsia"/>
          <w:sz w:val="20"/>
          <w:szCs w:val="20"/>
        </w:rPr>
        <w:t>通版</w:t>
      </w:r>
      <w:r w:rsidRPr="00411EC2">
        <w:rPr>
          <w:rFonts w:ascii="Arial" w:hAnsi="Arial" w:cs="Arial"/>
          <w:sz w:val="20"/>
          <w:szCs w:val="20"/>
        </w:rPr>
        <w:t>&lt;/SupportDevice&gt;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upDate &gt;</w:t>
      </w:r>
      <w:hyperlink r:id="rId24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http://cn.club.vmall.com/forum.php?mod=viewthread&amp;tid=178815</w:t>
        </w:r>
      </w:hyperlink>
      <w:r w:rsidRPr="00411EC2">
        <w:rPr>
          <w:rFonts w:ascii="Arial" w:hAnsi="Arial" w:cs="Arial"/>
          <w:sz w:val="20"/>
          <w:szCs w:val="20"/>
        </w:rPr>
        <w:t>&lt;/ upDate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size &gt;773.72MB &lt;/ size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&lt;PackType&gt;ROM&lt;/PackType&gt;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lastRenderedPageBreak/>
        <w:t>                &lt;PackPurpose&gt;</w:t>
      </w:r>
      <w:r w:rsidRPr="00411EC2">
        <w:rPr>
          <w:rFonts w:ascii="宋体" w:eastAsia="宋体" w:hAnsi="宋体" w:cs="宋体" w:hint="eastAsia"/>
          <w:sz w:val="20"/>
          <w:szCs w:val="20"/>
        </w:rPr>
        <w:t>发货</w:t>
      </w:r>
      <w:r w:rsidRPr="00411EC2">
        <w:rPr>
          <w:rFonts w:ascii="Meiryo" w:eastAsia="Meiryo" w:hAnsi="Meiryo" w:cs="Meiryo" w:hint="eastAsia"/>
          <w:sz w:val="20"/>
          <w:szCs w:val="20"/>
        </w:rPr>
        <w:t>版本</w:t>
      </w:r>
      <w:r w:rsidRPr="00411EC2">
        <w:rPr>
          <w:rFonts w:ascii="Arial" w:hAnsi="Arial" w:cs="Arial"/>
          <w:sz w:val="20"/>
          <w:szCs w:val="20"/>
        </w:rPr>
        <w:t xml:space="preserve"> &lt;/PackPurpose&gt;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isWhole &gt;1&lt;/ isWhole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md5 &gt;1B22B95CE2E54CEB8E65683AE72FD38B &lt;/ md5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name &gt; G700-U00_EmotionUI_1.6_V100R001CHNC00B134.zip &lt;/ name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&lt;/component&gt;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&lt;component&gt;</w:t>
      </w:r>
      <w:r w:rsidR="00707690"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&lt;version&gt; B134</w:t>
      </w:r>
      <w:r w:rsidRPr="00411EC2">
        <w:rPr>
          <w:rFonts w:ascii="Arial" w:hAnsi="Arial" w:cs="Arial" w:hint="eastAsia"/>
          <w:sz w:val="20"/>
          <w:szCs w:val="20"/>
        </w:rPr>
        <w:t>【</w:t>
      </w:r>
      <w:r w:rsidRPr="00411EC2">
        <w:rPr>
          <w:rFonts w:ascii="Arial" w:hAnsi="Arial" w:cs="Arial"/>
          <w:sz w:val="20"/>
          <w:szCs w:val="20"/>
        </w:rPr>
        <w:t>EMUI1.6</w:t>
      </w:r>
      <w:r w:rsidRPr="00411EC2">
        <w:rPr>
          <w:rFonts w:ascii="Arial" w:hAnsi="Arial" w:cs="Arial" w:hint="eastAsia"/>
          <w:sz w:val="20"/>
          <w:szCs w:val="20"/>
        </w:rPr>
        <w:t>】【</w:t>
      </w:r>
      <w:r w:rsidRPr="00411EC2">
        <w:rPr>
          <w:rFonts w:ascii="Arial" w:hAnsi="Arial" w:cs="Arial"/>
          <w:sz w:val="20"/>
          <w:szCs w:val="20"/>
        </w:rPr>
        <w:t>9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6</w:t>
      </w:r>
      <w:r w:rsidRPr="00411EC2">
        <w:rPr>
          <w:rFonts w:ascii="Arial" w:hAnsi="Arial" w:cs="Arial" w:hint="eastAsia"/>
          <w:sz w:val="20"/>
          <w:szCs w:val="20"/>
        </w:rPr>
        <w:t>日更新】</w:t>
      </w:r>
      <w:r w:rsidRPr="00411EC2">
        <w:rPr>
          <w:rFonts w:ascii="Arial" w:hAnsi="Arial" w:cs="Arial"/>
          <w:sz w:val="20"/>
          <w:szCs w:val="20"/>
        </w:rPr>
        <w:t>&lt;/version&gt;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&lt;versionID&gt;&lt;/versionID&gt;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&lt;description&gt;&lt;/description&gt;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 xml:space="preserve">                &lt;url&gt; </w:t>
      </w:r>
      <w:hyperlink r:id="rId25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http://www.emui.com/nsp/geturl.php?path=G700-U00_EmotionUI_1.6_V100R0</w:t>
        </w:r>
      </w:hyperlink>
      <w:r w:rsidRPr="00411EC2">
        <w:rPr>
          <w:rFonts w:ascii="Arial" w:hAnsi="Arial" w:cs="Arial"/>
          <w:sz w:val="20"/>
          <w:szCs w:val="20"/>
        </w:rPr>
        <w:t>&lt;/url&gt;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&lt;date&gt;2014</w:t>
      </w:r>
      <w:r w:rsidRPr="00411EC2">
        <w:rPr>
          <w:rFonts w:ascii="Arial" w:hAnsi="Arial" w:cs="Arial" w:hint="eastAsia"/>
          <w:sz w:val="20"/>
          <w:szCs w:val="20"/>
        </w:rPr>
        <w:t>年</w:t>
      </w:r>
      <w:r w:rsidRPr="00411EC2">
        <w:rPr>
          <w:rFonts w:ascii="Arial" w:hAnsi="Arial" w:cs="Arial"/>
          <w:sz w:val="20"/>
          <w:szCs w:val="20"/>
        </w:rPr>
        <w:t>03</w:t>
      </w:r>
      <w:r w:rsidRPr="00411EC2">
        <w:rPr>
          <w:rFonts w:ascii="Arial" w:hAnsi="Arial" w:cs="Arial" w:hint="eastAsia"/>
          <w:sz w:val="20"/>
          <w:szCs w:val="20"/>
        </w:rPr>
        <w:t>月</w:t>
      </w:r>
      <w:r w:rsidRPr="00411EC2">
        <w:rPr>
          <w:rFonts w:ascii="Arial" w:hAnsi="Arial" w:cs="Arial"/>
          <w:sz w:val="20"/>
          <w:szCs w:val="20"/>
        </w:rPr>
        <w:t>21&lt;/date&gt;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&lt;SupportDevice&gt; D1/D1 XL</w:t>
      </w:r>
      <w:r w:rsidRPr="00411EC2">
        <w:rPr>
          <w:rFonts w:ascii="宋体" w:eastAsia="宋体" w:hAnsi="宋体" w:cs="宋体" w:hint="eastAsia"/>
          <w:sz w:val="20"/>
          <w:szCs w:val="20"/>
        </w:rPr>
        <w:t>联</w:t>
      </w:r>
      <w:r w:rsidRPr="00411EC2">
        <w:rPr>
          <w:rFonts w:ascii="Meiryo" w:eastAsia="Meiryo" w:hAnsi="Meiryo" w:cs="Meiryo" w:hint="eastAsia"/>
          <w:sz w:val="20"/>
          <w:szCs w:val="20"/>
        </w:rPr>
        <w:t>通版</w:t>
      </w:r>
      <w:r w:rsidRPr="00411EC2">
        <w:rPr>
          <w:rFonts w:ascii="Arial" w:hAnsi="Arial" w:cs="Arial"/>
          <w:sz w:val="20"/>
          <w:szCs w:val="20"/>
        </w:rPr>
        <w:t>&lt;/SupportDevice&gt;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upDate &gt;</w:t>
      </w:r>
      <w:hyperlink r:id="rId26" w:history="1">
        <w:r w:rsidRPr="00411EC2">
          <w:rPr>
            <w:rStyle w:val="a6"/>
            <w:rFonts w:ascii="Arial" w:hAnsi="Arial" w:cs="Arial"/>
            <w:color w:val="auto"/>
            <w:sz w:val="20"/>
            <w:szCs w:val="20"/>
          </w:rPr>
          <w:t>http://cn.club.vmall.com/forum.php?mod=viewthread&amp;tid=178815</w:t>
        </w:r>
      </w:hyperlink>
      <w:r w:rsidRPr="00411EC2">
        <w:rPr>
          <w:rFonts w:ascii="Arial" w:hAnsi="Arial" w:cs="Arial"/>
          <w:sz w:val="20"/>
          <w:szCs w:val="20"/>
        </w:rPr>
        <w:t>&lt;/ upDate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size &gt;773.72MB &lt;/ size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&lt;PackType&gt;ROM&lt;/PackType&gt;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&lt;PackPurpose&gt;</w:t>
      </w:r>
      <w:r w:rsidRPr="00411EC2">
        <w:rPr>
          <w:rFonts w:ascii="宋体" w:eastAsia="宋体" w:hAnsi="宋体" w:cs="宋体" w:hint="eastAsia"/>
          <w:sz w:val="20"/>
          <w:szCs w:val="20"/>
        </w:rPr>
        <w:t>发货</w:t>
      </w:r>
      <w:r w:rsidRPr="00411EC2">
        <w:rPr>
          <w:rFonts w:ascii="Meiryo" w:eastAsia="Meiryo" w:hAnsi="Meiryo" w:cs="Meiryo" w:hint="eastAsia"/>
          <w:sz w:val="20"/>
          <w:szCs w:val="20"/>
        </w:rPr>
        <w:t>版本</w:t>
      </w:r>
      <w:r w:rsidRPr="00411EC2">
        <w:rPr>
          <w:rFonts w:ascii="Arial" w:hAnsi="Arial" w:cs="Arial"/>
          <w:sz w:val="20"/>
          <w:szCs w:val="20"/>
        </w:rPr>
        <w:t xml:space="preserve"> &lt;/PackPurpose&gt;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isWhole &gt;1&lt;/ isWhole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md5 &gt;1B22B95CE2E54CEB8E65683AE72FD38B &lt;/ md5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            &lt; name &gt; G700-U00_EmotionUI_1.6_V100R001CHNC00B134.zip &lt;/ name 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    &lt;/component&gt;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&lt;/components&gt;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  <w:r w:rsidRPr="00411EC2">
        <w:rPr>
          <w:rFonts w:ascii="Arial" w:hAnsi="Arial" w:cs="Arial"/>
          <w:sz w:val="20"/>
          <w:szCs w:val="20"/>
        </w:rPr>
        <w:t>&lt;/root&gt;</w:t>
      </w:r>
      <w:r w:rsidRPr="00411EC2">
        <w:rPr>
          <w:rFonts w:hint="eastAsia"/>
        </w:rPr>
        <w:t xml:space="preserve"> </w:t>
      </w:r>
      <w:r w:rsidRPr="00411EC2">
        <w:rPr>
          <w:rFonts w:hint="eastAsia"/>
        </w:rPr>
        <w:br/>
      </w:r>
    </w:p>
    <w:p w:rsidR="00CA68B9" w:rsidRPr="00411EC2" w:rsidRDefault="0001448F" w:rsidP="00CA68B9">
      <w:pPr>
        <w:pStyle w:val="2"/>
      </w:pPr>
      <w:r w:rsidRPr="00411EC2">
        <w:rPr>
          <w:rFonts w:hint="eastAsia"/>
        </w:rPr>
        <w:t>在线资料</w:t>
      </w:r>
      <w:r w:rsidR="00B05634" w:rsidRPr="00411EC2">
        <w:rPr>
          <w:rFonts w:hint="eastAsia"/>
        </w:rPr>
        <w:t>URL</w:t>
      </w:r>
      <w:r w:rsidRPr="00411EC2">
        <w:rPr>
          <w:rFonts w:hint="eastAsia"/>
        </w:rPr>
        <w:t>查询</w:t>
      </w:r>
      <w:r w:rsidR="000C1CD9" w:rsidRPr="00411EC2">
        <w:rPr>
          <w:rFonts w:hint="eastAsia"/>
        </w:rPr>
        <w:t xml:space="preserve"> </w:t>
      </w:r>
      <w:r w:rsidR="00164CA3" w:rsidRPr="00411EC2">
        <w:rPr>
          <w:rFonts w:hint="eastAsia"/>
        </w:rPr>
        <w:t>getHandbookURL</w:t>
      </w:r>
    </w:p>
    <w:p w:rsidR="00CC64B8" w:rsidRPr="00411EC2" w:rsidRDefault="00CC64B8" w:rsidP="00CC64B8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001D36" w:rsidRPr="00411EC2" w:rsidRDefault="00001D36" w:rsidP="00001D36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27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</w:t>
        </w:r>
        <w:r w:rsidR="00762A7B" w:rsidRPr="00411EC2">
          <w:t xml:space="preserve"> </w:t>
        </w:r>
        <w:r w:rsidR="00762A7B" w:rsidRPr="00411EC2">
          <w:rPr>
            <w:rStyle w:val="a6"/>
            <w:rFonts w:eastAsiaTheme="majorEastAsia"/>
            <w:color w:val="auto"/>
            <w:lang w:eastAsia="zh-CN"/>
          </w:rPr>
          <w:t>serviceHandbookAction</w:t>
        </w:r>
        <w:r w:rsidRPr="00411EC2">
          <w:rPr>
            <w:rStyle w:val="a6"/>
            <w:rFonts w:eastAsiaTheme="majorEastAsia"/>
            <w:color w:val="auto"/>
            <w:lang w:eastAsia="zh-CN"/>
          </w:rPr>
          <w:t>!get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HandbookURL</w:t>
        </w:r>
        <w:r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001D36" w:rsidRPr="00411EC2" w:rsidRDefault="00001D36" w:rsidP="00001D36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O</w:t>
      </w:r>
      <w:r w:rsidRPr="00411EC2">
        <w:rPr>
          <w:rFonts w:eastAsiaTheme="minorEastAsia" w:hint="eastAsia"/>
          <w:lang w:eastAsia="zh-CN"/>
        </w:rPr>
        <w:t>r URL:</w:t>
      </w:r>
      <w:r w:rsidRPr="00411EC2">
        <w:t xml:space="preserve"> </w:t>
      </w:r>
      <w:hyperlink r:id="rId28" w:history="1">
        <w:r w:rsidR="00D24AC3" w:rsidRPr="00411EC2">
          <w:rPr>
            <w:rStyle w:val="a6"/>
            <w:rFonts w:eastAsiaTheme="majorEastAsia"/>
            <w:color w:val="auto"/>
            <w:lang w:eastAsia="zh-CN"/>
          </w:rPr>
          <w:t>http</w:t>
        </w:r>
        <w:r w:rsidR="00D24AC3" w:rsidRPr="00411EC2">
          <w:rPr>
            <w:rStyle w:val="a6"/>
            <w:rFonts w:eastAsiaTheme="majorEastAsia" w:hint="eastAsia"/>
            <w:color w:val="auto"/>
            <w:lang w:eastAsia="zh-CN"/>
          </w:rPr>
          <w:t>s</w:t>
        </w:r>
        <w:r w:rsidR="00D24AC3" w:rsidRPr="00411EC2">
          <w:rPr>
            <w:rStyle w:val="a6"/>
            <w:rFonts w:eastAsiaTheme="majorEastAsia"/>
            <w:color w:val="auto"/>
            <w:lang w:eastAsia="zh-CN"/>
          </w:rPr>
          <w:t>://HOST:PORT/osg/serviceHandbookAction!</w:t>
        </w:r>
        <w:r w:rsidR="00D24AC3" w:rsidRPr="00411EC2">
          <w:rPr>
            <w:rStyle w:val="a6"/>
            <w:color w:val="auto"/>
          </w:rPr>
          <w:t xml:space="preserve"> </w:t>
        </w:r>
        <w:r w:rsidR="00D24AC3" w:rsidRPr="00411EC2">
          <w:rPr>
            <w:rStyle w:val="a6"/>
            <w:rFonts w:eastAsiaTheme="majorEastAsia"/>
            <w:color w:val="auto"/>
            <w:lang w:eastAsia="zh-CN"/>
          </w:rPr>
          <w:t>get</w:t>
        </w:r>
        <w:r w:rsidR="00D24AC3" w:rsidRPr="00411EC2">
          <w:rPr>
            <w:rStyle w:val="a6"/>
            <w:rFonts w:eastAsiaTheme="majorEastAsia" w:hint="eastAsia"/>
            <w:color w:val="auto"/>
            <w:lang w:eastAsia="zh-CN"/>
          </w:rPr>
          <w:t>HandbookURL</w:t>
        </w:r>
        <w:r w:rsidR="00D24AC3"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001D36" w:rsidRPr="00411EC2" w:rsidRDefault="00001D36" w:rsidP="00001D36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001D36" w:rsidRPr="00411EC2" w:rsidRDefault="00001D36" w:rsidP="00001D36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6F1EE5" w:rsidRPr="00411EC2" w:rsidRDefault="006F1EE5" w:rsidP="005D302F">
      <w:pPr>
        <w:rPr>
          <w:rFonts w:eastAsiaTheme="minorEastAsia"/>
          <w:lang w:eastAsia="zh-CN"/>
        </w:rPr>
      </w:pPr>
    </w:p>
    <w:p w:rsidR="00112A37" w:rsidRPr="00411EC2" w:rsidRDefault="00192898" w:rsidP="00192898">
      <w:pPr>
        <w:ind w:firstLine="4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lastRenderedPageBreak/>
        <w:t>以</w:t>
      </w:r>
      <w:r w:rsidRPr="00411EC2">
        <w:rPr>
          <w:rFonts w:eastAsiaTheme="majorEastAsia"/>
          <w:lang w:eastAsia="zh-CN"/>
        </w:rPr>
        <w:t>http multipart/form-data form</w:t>
      </w:r>
      <w:r w:rsidRPr="00411EC2">
        <w:rPr>
          <w:rFonts w:eastAsiaTheme="majorEastAsia"/>
          <w:lang w:eastAsia="zh-CN"/>
        </w:rPr>
        <w:t>表单接口形式进行问题提交。提交的内容包括：</w:t>
      </w:r>
      <w:r w:rsidRPr="00411EC2">
        <w:rPr>
          <w:rFonts w:eastAsiaTheme="majorEastAsia"/>
          <w:lang w:eastAsia="zh-CN"/>
        </w:rPr>
        <w:t>deviceName</w:t>
      </w:r>
      <w:r w:rsidRPr="00411EC2">
        <w:rPr>
          <w:rFonts w:eastAsiaTheme="majorEastAsia" w:hint="eastAsia"/>
          <w:lang w:eastAsia="zh-CN"/>
        </w:rPr>
        <w:t>、</w:t>
      </w:r>
      <w:r w:rsidRPr="00411EC2">
        <w:rPr>
          <w:rFonts w:eastAsiaTheme="majorEastAsia"/>
          <w:lang w:eastAsia="zh-CN"/>
        </w:rPr>
        <w:t>firmware</w:t>
      </w:r>
      <w:r w:rsidRPr="00411EC2">
        <w:rPr>
          <w:rFonts w:eastAsiaTheme="majorEastAsia" w:hint="eastAsia"/>
          <w:lang w:eastAsia="zh-CN"/>
        </w:rPr>
        <w:t>、</w:t>
      </w:r>
      <w:r w:rsidRPr="00411EC2">
        <w:rPr>
          <w:rFonts w:eastAsiaTheme="majorEastAsia"/>
          <w:lang w:eastAsia="zh-CN"/>
        </w:rPr>
        <w:t>sysVersion</w:t>
      </w:r>
      <w:r w:rsidRPr="00411EC2">
        <w:rPr>
          <w:rFonts w:eastAsiaTheme="majorEastAsia" w:hint="eastAsia"/>
          <w:lang w:eastAsia="zh-CN"/>
        </w:rPr>
        <w:t>。</w:t>
      </w:r>
    </w:p>
    <w:p w:rsidR="00192898" w:rsidRPr="00411EC2" w:rsidRDefault="00192898" w:rsidP="00192898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176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1241"/>
        <w:gridCol w:w="1305"/>
        <w:gridCol w:w="3506"/>
      </w:tblGrid>
      <w:tr w:rsidR="00192898" w:rsidRPr="00411EC2" w:rsidTr="0065385E">
        <w:trPr>
          <w:jc w:val="center"/>
        </w:trPr>
        <w:tc>
          <w:tcPr>
            <w:tcW w:w="2124" w:type="dxa"/>
            <w:shd w:val="clear" w:color="auto" w:fill="C0C0C0"/>
          </w:tcPr>
          <w:p w:rsidR="00192898" w:rsidRPr="00411EC2" w:rsidRDefault="00192898" w:rsidP="0065385E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1241" w:type="dxa"/>
            <w:shd w:val="clear" w:color="auto" w:fill="C0C0C0"/>
          </w:tcPr>
          <w:p w:rsidR="00192898" w:rsidRPr="00411EC2" w:rsidRDefault="00192898" w:rsidP="0065385E">
            <w:r w:rsidRPr="00411EC2">
              <w:rPr>
                <w:rFonts w:hint="eastAsia"/>
              </w:rPr>
              <w:t>类型</w:t>
            </w:r>
          </w:p>
        </w:tc>
        <w:tc>
          <w:tcPr>
            <w:tcW w:w="1305" w:type="dxa"/>
            <w:shd w:val="clear" w:color="auto" w:fill="C0C0C0"/>
          </w:tcPr>
          <w:p w:rsidR="00192898" w:rsidRPr="00411EC2" w:rsidRDefault="00192898" w:rsidP="006538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06" w:type="dxa"/>
            <w:shd w:val="clear" w:color="auto" w:fill="C0C0C0"/>
          </w:tcPr>
          <w:p w:rsidR="00192898" w:rsidRPr="00411EC2" w:rsidRDefault="00192898" w:rsidP="006538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192898" w:rsidRPr="00411EC2" w:rsidTr="0065385E">
        <w:trPr>
          <w:trHeight w:val="483"/>
          <w:jc w:val="center"/>
        </w:trPr>
        <w:tc>
          <w:tcPr>
            <w:tcW w:w="2124" w:type="dxa"/>
          </w:tcPr>
          <w:p w:rsidR="00192898" w:rsidRPr="00411EC2" w:rsidRDefault="00695D43" w:rsidP="0065385E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/>
                <w:lang w:eastAsia="zh-CN"/>
              </w:rPr>
              <w:t>deviceName</w:t>
            </w:r>
          </w:p>
        </w:tc>
        <w:tc>
          <w:tcPr>
            <w:tcW w:w="1241" w:type="dxa"/>
          </w:tcPr>
          <w:p w:rsidR="00192898" w:rsidRPr="00411EC2" w:rsidRDefault="00192898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192898" w:rsidRPr="00411EC2" w:rsidRDefault="007D1A3F" w:rsidP="006538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192898" w:rsidRPr="00411EC2" w:rsidRDefault="00C67406" w:rsidP="0065385E">
            <w:r w:rsidRPr="00411EC2">
              <w:rPr>
                <w:rFonts w:ascii="宋体" w:eastAsia="宋体" w:hAnsi="宋体" w:cs="宋体"/>
              </w:rPr>
              <w:t>手机型号</w:t>
            </w:r>
          </w:p>
        </w:tc>
      </w:tr>
      <w:tr w:rsidR="00192898" w:rsidRPr="00411EC2" w:rsidTr="0065385E">
        <w:trPr>
          <w:trHeight w:val="650"/>
          <w:jc w:val="center"/>
        </w:trPr>
        <w:tc>
          <w:tcPr>
            <w:tcW w:w="2124" w:type="dxa"/>
          </w:tcPr>
          <w:p w:rsidR="00192898" w:rsidRPr="00411EC2" w:rsidRDefault="00695D43" w:rsidP="0065385E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/>
                <w:lang w:eastAsia="zh-CN"/>
              </w:rPr>
              <w:t>firmware</w:t>
            </w:r>
          </w:p>
        </w:tc>
        <w:tc>
          <w:tcPr>
            <w:tcW w:w="1241" w:type="dxa"/>
          </w:tcPr>
          <w:p w:rsidR="00192898" w:rsidRPr="00411EC2" w:rsidRDefault="00192898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192898" w:rsidRPr="00411EC2" w:rsidRDefault="00192898" w:rsidP="006538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192898" w:rsidRPr="00411EC2" w:rsidRDefault="00373207" w:rsidP="0065385E">
            <w:r w:rsidRPr="00411EC2">
              <w:t>R</w:t>
            </w:r>
            <w:r w:rsidRPr="00411EC2">
              <w:rPr>
                <w:rFonts w:eastAsiaTheme="majorEastAsia"/>
                <w:lang w:eastAsia="zh-CN"/>
              </w:rPr>
              <w:t>OM</w:t>
            </w:r>
            <w:r w:rsidRPr="00411EC2">
              <w:rPr>
                <w:rFonts w:eastAsiaTheme="majorEastAsia"/>
                <w:lang w:eastAsia="zh-CN"/>
              </w:rPr>
              <w:t>版本信息</w:t>
            </w:r>
          </w:p>
        </w:tc>
      </w:tr>
      <w:tr w:rsidR="00192898" w:rsidRPr="00411EC2" w:rsidTr="0065385E">
        <w:trPr>
          <w:trHeight w:val="471"/>
          <w:jc w:val="center"/>
        </w:trPr>
        <w:tc>
          <w:tcPr>
            <w:tcW w:w="2124" w:type="dxa"/>
          </w:tcPr>
          <w:p w:rsidR="00192898" w:rsidRPr="00411EC2" w:rsidRDefault="00695D43" w:rsidP="0065385E">
            <w:pPr>
              <w:ind w:firstLine="440"/>
              <w:jc w:val="center"/>
            </w:pPr>
            <w:r w:rsidRPr="00411EC2">
              <w:rPr>
                <w:rFonts w:eastAsiaTheme="majorEastAsia"/>
                <w:lang w:eastAsia="zh-CN"/>
              </w:rPr>
              <w:t>sysVersion</w:t>
            </w:r>
          </w:p>
        </w:tc>
        <w:tc>
          <w:tcPr>
            <w:tcW w:w="1241" w:type="dxa"/>
          </w:tcPr>
          <w:p w:rsidR="00192898" w:rsidRPr="00411EC2" w:rsidRDefault="00192898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192898" w:rsidRPr="00411EC2" w:rsidRDefault="007D1A3F" w:rsidP="0065385E"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192898" w:rsidRPr="00411EC2" w:rsidRDefault="00C67406" w:rsidP="00FD351B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操作系统版本号</w:t>
            </w:r>
          </w:p>
        </w:tc>
      </w:tr>
    </w:tbl>
    <w:p w:rsidR="00112A37" w:rsidRPr="00411EC2" w:rsidRDefault="00112A37" w:rsidP="005D302F">
      <w:pPr>
        <w:rPr>
          <w:rFonts w:eastAsiaTheme="minorEastAsia"/>
          <w:lang w:eastAsia="zh-CN"/>
        </w:rPr>
      </w:pPr>
    </w:p>
    <w:p w:rsidR="00CC64B8" w:rsidRPr="00411EC2" w:rsidRDefault="00CC64B8" w:rsidP="00CC64B8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124398" w:rsidRPr="00411EC2" w:rsidRDefault="00124398" w:rsidP="00124398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</w:t>
      </w:r>
      <w:r w:rsidR="00D81809" w:rsidRPr="00411EC2">
        <w:rPr>
          <w:rFonts w:eastAsiaTheme="majorEastAsia" w:hint="eastAsia"/>
          <w:lang w:eastAsia="zh-CN"/>
        </w:rPr>
        <w:t>firmware</w:t>
      </w:r>
      <w:r w:rsidR="00D81809" w:rsidRPr="00411EC2">
        <w:rPr>
          <w:rFonts w:eastAsiaTheme="majorEastAsia" w:hint="eastAsia"/>
          <w:lang w:eastAsia="zh-CN"/>
        </w:rPr>
        <w:t>对应的在线资料</w:t>
      </w:r>
      <w:r w:rsidR="00D81809" w:rsidRPr="00411EC2">
        <w:rPr>
          <w:rFonts w:eastAsiaTheme="majorEastAsia" w:hint="eastAsia"/>
          <w:lang w:eastAsia="zh-CN"/>
        </w:rPr>
        <w:t>URL</w:t>
      </w:r>
      <w:r w:rsidRPr="00411EC2">
        <w:rPr>
          <w:rFonts w:eastAsiaTheme="majorEastAsia" w:hint="eastAsia"/>
          <w:lang w:eastAsia="zh-CN"/>
        </w:rPr>
        <w:t>；</w:t>
      </w:r>
    </w:p>
    <w:p w:rsidR="00124398" w:rsidRPr="00411EC2" w:rsidRDefault="00124398" w:rsidP="00124398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124398" w:rsidRPr="00411EC2" w:rsidTr="0065385E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124398" w:rsidRPr="00411EC2" w:rsidTr="0065385E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97D1E" w:rsidRPr="00411EC2" w:rsidRDefault="00397D1E" w:rsidP="00397D1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397D1E" w:rsidRPr="00411EC2" w:rsidRDefault="00397D1E" w:rsidP="00397D1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397D1E" w:rsidRPr="00411EC2" w:rsidRDefault="00397D1E" w:rsidP="00397D1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124398" w:rsidRPr="00411EC2" w:rsidRDefault="00274EA1" w:rsidP="00397D1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成功为</w:t>
            </w:r>
            <w:r w:rsidRPr="00411EC2">
              <w:rPr>
                <w:rFonts w:eastAsiaTheme="majorEastAsia" w:hint="eastAsia"/>
                <w:lang w:eastAsia="zh-CN"/>
              </w:rPr>
              <w:t>0</w:t>
            </w:r>
            <w:r w:rsidRPr="00411EC2">
              <w:rPr>
                <w:rFonts w:eastAsiaTheme="majorEastAsia" w:hint="eastAsia"/>
                <w:lang w:eastAsia="zh-CN"/>
              </w:rPr>
              <w:t>，不成功为</w:t>
            </w:r>
            <w:r w:rsidRPr="00411EC2">
              <w:rPr>
                <w:rFonts w:eastAsiaTheme="majorEastAsia" w:hint="eastAsia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124398" w:rsidRPr="00411EC2" w:rsidTr="0065385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firmware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t>R</w:t>
            </w:r>
            <w:r w:rsidRPr="00411EC2">
              <w:rPr>
                <w:rFonts w:eastAsiaTheme="majorEastAsia"/>
                <w:lang w:eastAsia="zh-CN"/>
              </w:rPr>
              <w:t>OM</w:t>
            </w:r>
            <w:r w:rsidRPr="00411EC2">
              <w:rPr>
                <w:rFonts w:eastAsiaTheme="majorEastAsia"/>
                <w:lang w:eastAsia="zh-CN"/>
              </w:rPr>
              <w:t>版本信息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124398" w:rsidRPr="00411EC2" w:rsidTr="0065385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versionId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在线资料版本信息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124398" w:rsidRPr="00411EC2" w:rsidTr="0065385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rootUrl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在线资料所在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URL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124398" w:rsidRPr="00411EC2" w:rsidTr="0065385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createTime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创建时间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124398" w:rsidRPr="00411EC2" w:rsidTr="0065385E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4398" w:rsidRPr="00411EC2" w:rsidRDefault="0012439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554625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/>
              </w:rPr>
              <w:t>modifyTime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423F35" w:rsidP="006538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更新时间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4398" w:rsidRPr="00411EC2" w:rsidRDefault="0012439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6F1EE5" w:rsidRPr="00411EC2" w:rsidRDefault="006F1EE5" w:rsidP="005D302F">
      <w:pPr>
        <w:rPr>
          <w:rFonts w:eastAsiaTheme="minorEastAsia"/>
          <w:lang w:eastAsia="zh-CN"/>
        </w:rPr>
      </w:pP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&lt;?xml version="1.0" encoding="UTF-8"?&gt;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&lt;result&gt;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&lt;status&gt;0&lt;/status&gt;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&lt;firmware&gt;G700-T00 V100R001CHNC01B142&lt;/firmware&gt;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&lt;versionId&gt;6&lt;/versionId&gt;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&lt;rootUrl&gt;C:\Users\c00198898\Desktop\share_test\secondNodes.xml&lt;/rootUrl&gt;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&lt;createTime&gt;2014-04-17 11:33:07.0&lt;/createTime&gt;</w:t>
      </w:r>
    </w:p>
    <w:p w:rsidR="003B55E2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ab/>
        <w:t>&lt;modifyTime&gt;2014-04-15 12:32:51.0&lt;/modifyTime&gt;</w:t>
      </w:r>
    </w:p>
    <w:p w:rsidR="006F1EE5" w:rsidRPr="00411EC2" w:rsidRDefault="003B55E2" w:rsidP="003B55E2">
      <w:pPr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&lt;/result&gt;</w:t>
      </w:r>
    </w:p>
    <w:p w:rsidR="00B01189" w:rsidRPr="00411EC2" w:rsidRDefault="00B01189" w:rsidP="005D302F">
      <w:pPr>
        <w:rPr>
          <w:rFonts w:eastAsiaTheme="minorEastAsia"/>
          <w:lang w:eastAsia="zh-CN"/>
        </w:rPr>
      </w:pPr>
    </w:p>
    <w:p w:rsidR="00556D29" w:rsidRPr="00411EC2" w:rsidRDefault="00556D29" w:rsidP="00556D29">
      <w:pPr>
        <w:pStyle w:val="2"/>
      </w:pPr>
      <w:r w:rsidRPr="00411EC2">
        <w:rPr>
          <w:rFonts w:hint="eastAsia"/>
        </w:rPr>
        <w:lastRenderedPageBreak/>
        <w:t>在线资料</w:t>
      </w:r>
      <w:r w:rsidRPr="00411EC2">
        <w:rPr>
          <w:rFonts w:hint="eastAsia"/>
        </w:rPr>
        <w:t>URL</w:t>
      </w:r>
      <w:r w:rsidRPr="00411EC2">
        <w:rPr>
          <w:rFonts w:hint="eastAsia"/>
        </w:rPr>
        <w:t>查询</w:t>
      </w:r>
      <w:r w:rsidRPr="00411EC2">
        <w:rPr>
          <w:rFonts w:hint="eastAsia"/>
        </w:rPr>
        <w:t xml:space="preserve"> </w:t>
      </w:r>
      <w:r w:rsidR="00B57DAB" w:rsidRPr="00411EC2">
        <w:rPr>
          <w:rFonts w:hint="eastAsia"/>
        </w:rPr>
        <w:t>searchUrlByKeyword</w:t>
      </w:r>
    </w:p>
    <w:p w:rsidR="00BB40AE" w:rsidRPr="00411EC2" w:rsidRDefault="00BB40AE" w:rsidP="00BB40A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EB6E41" w:rsidRPr="00411EC2" w:rsidRDefault="00EB6E41" w:rsidP="00EB6E41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29" w:history="1">
        <w:r w:rsidR="005E289C" w:rsidRPr="00411EC2">
          <w:rPr>
            <w:rStyle w:val="a6"/>
            <w:rFonts w:eastAsiaTheme="majorEastAsia"/>
            <w:color w:val="auto"/>
            <w:lang w:eastAsia="zh-CN"/>
          </w:rPr>
          <w:t>http://HOST:PORT/osg/keywordHandbookAction!</w:t>
        </w:r>
        <w:r w:rsidR="005E289C" w:rsidRPr="00411EC2">
          <w:rPr>
            <w:rStyle w:val="a6"/>
            <w:rFonts w:eastAsiaTheme="majorEastAsia" w:hint="eastAsia"/>
            <w:color w:val="auto"/>
            <w:lang w:eastAsia="zh-CN"/>
          </w:rPr>
          <w:t>searchUrlByKeyword</w:t>
        </w:r>
        <w:r w:rsidR="005E289C"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EB6E41" w:rsidRPr="00411EC2" w:rsidRDefault="00EB6E41" w:rsidP="00EB6E41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EB6E41" w:rsidRPr="00411EC2" w:rsidRDefault="00EB6E41" w:rsidP="00EB6E41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B57DAB" w:rsidRPr="00411EC2" w:rsidRDefault="00B57DAB" w:rsidP="00B57DAB">
      <w:pPr>
        <w:rPr>
          <w:rFonts w:eastAsiaTheme="minorEastAsia"/>
          <w:lang w:eastAsia="zh-CN" w:bidi="ar-SA"/>
        </w:rPr>
      </w:pPr>
    </w:p>
    <w:p w:rsidR="00F44CE1" w:rsidRPr="00411EC2" w:rsidRDefault="00F44CE1" w:rsidP="00F44CE1">
      <w:pPr>
        <w:ind w:firstLine="42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http multipart/form-data form</w:t>
      </w:r>
      <w:r w:rsidRPr="00411EC2">
        <w:rPr>
          <w:rFonts w:eastAsiaTheme="majorEastAsia"/>
          <w:lang w:eastAsia="zh-CN"/>
        </w:rPr>
        <w:t>表单接口形式进行问题提交。提交的内容包括：</w:t>
      </w:r>
      <w:r w:rsidRPr="00411EC2">
        <w:rPr>
          <w:rFonts w:eastAsiaTheme="majorEastAsia"/>
          <w:lang w:eastAsia="zh-CN"/>
        </w:rPr>
        <w:t>deviceName</w:t>
      </w:r>
      <w:r w:rsidRPr="00411EC2">
        <w:rPr>
          <w:rFonts w:eastAsiaTheme="majorEastAsia" w:hint="eastAsia"/>
          <w:lang w:eastAsia="zh-CN"/>
        </w:rPr>
        <w:t>、</w:t>
      </w:r>
      <w:r w:rsidRPr="00411EC2">
        <w:rPr>
          <w:rFonts w:eastAsiaTheme="majorEastAsia"/>
          <w:lang w:eastAsia="zh-CN"/>
        </w:rPr>
        <w:t>firmware</w:t>
      </w:r>
      <w:r w:rsidRPr="00411EC2">
        <w:rPr>
          <w:rFonts w:eastAsiaTheme="majorEastAsia" w:hint="eastAsia"/>
          <w:lang w:eastAsia="zh-CN"/>
        </w:rPr>
        <w:t>、</w:t>
      </w:r>
      <w:r w:rsidRPr="00411EC2">
        <w:rPr>
          <w:rFonts w:eastAsiaTheme="majorEastAsia"/>
          <w:lang w:eastAsia="zh-CN"/>
        </w:rPr>
        <w:t>sysVersion</w:t>
      </w:r>
      <w:r w:rsidRPr="00411EC2">
        <w:rPr>
          <w:rFonts w:eastAsiaTheme="majorEastAsia" w:hint="eastAsia"/>
          <w:lang w:eastAsia="zh-CN"/>
        </w:rPr>
        <w:t>。</w:t>
      </w:r>
    </w:p>
    <w:p w:rsidR="00F44CE1" w:rsidRPr="00411EC2" w:rsidRDefault="00F44CE1" w:rsidP="00F44CE1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请求参数说明：</w:t>
      </w:r>
    </w:p>
    <w:tbl>
      <w:tblPr>
        <w:tblW w:w="8176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1241"/>
        <w:gridCol w:w="1305"/>
        <w:gridCol w:w="3506"/>
      </w:tblGrid>
      <w:tr w:rsidR="00F44CE1" w:rsidRPr="00411EC2" w:rsidTr="0065385E">
        <w:trPr>
          <w:jc w:val="center"/>
        </w:trPr>
        <w:tc>
          <w:tcPr>
            <w:tcW w:w="2124" w:type="dxa"/>
            <w:shd w:val="clear" w:color="auto" w:fill="C0C0C0"/>
          </w:tcPr>
          <w:p w:rsidR="00F44CE1" w:rsidRPr="00411EC2" w:rsidRDefault="00F44CE1" w:rsidP="0065385E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1241" w:type="dxa"/>
            <w:shd w:val="clear" w:color="auto" w:fill="C0C0C0"/>
          </w:tcPr>
          <w:p w:rsidR="00F44CE1" w:rsidRPr="00411EC2" w:rsidRDefault="00F44CE1" w:rsidP="0065385E">
            <w:r w:rsidRPr="00411EC2">
              <w:rPr>
                <w:rFonts w:hint="eastAsia"/>
              </w:rPr>
              <w:t>类型</w:t>
            </w:r>
          </w:p>
        </w:tc>
        <w:tc>
          <w:tcPr>
            <w:tcW w:w="1305" w:type="dxa"/>
            <w:shd w:val="clear" w:color="auto" w:fill="C0C0C0"/>
          </w:tcPr>
          <w:p w:rsidR="00F44CE1" w:rsidRPr="00411EC2" w:rsidRDefault="00F44CE1" w:rsidP="0065385E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06" w:type="dxa"/>
            <w:shd w:val="clear" w:color="auto" w:fill="C0C0C0"/>
          </w:tcPr>
          <w:p w:rsidR="00F44CE1" w:rsidRPr="00411EC2" w:rsidRDefault="00F44CE1" w:rsidP="0065385E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F44CE1" w:rsidRPr="00411EC2" w:rsidTr="0065385E">
        <w:trPr>
          <w:trHeight w:val="483"/>
          <w:jc w:val="center"/>
        </w:trPr>
        <w:tc>
          <w:tcPr>
            <w:tcW w:w="2124" w:type="dxa"/>
          </w:tcPr>
          <w:p w:rsidR="00F44CE1" w:rsidRPr="00411EC2" w:rsidRDefault="00AE4E0C" w:rsidP="0065385E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/>
                <w:lang w:eastAsia="zh-CN"/>
              </w:rPr>
              <w:t>key</w:t>
            </w:r>
          </w:p>
        </w:tc>
        <w:tc>
          <w:tcPr>
            <w:tcW w:w="1241" w:type="dxa"/>
          </w:tcPr>
          <w:p w:rsidR="00F44CE1" w:rsidRPr="00411EC2" w:rsidRDefault="00F44CE1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F44CE1" w:rsidRPr="00411EC2" w:rsidRDefault="00F44CE1" w:rsidP="006538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F44CE1" w:rsidRPr="00411EC2" w:rsidRDefault="00AE4E0C" w:rsidP="0065385E">
            <w:pPr>
              <w:rPr>
                <w:lang w:eastAsia="zh-CN"/>
              </w:rPr>
            </w:pPr>
            <w:r w:rsidRPr="00411EC2"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F44CE1" w:rsidRPr="00411EC2" w:rsidTr="0065385E">
        <w:trPr>
          <w:trHeight w:val="650"/>
          <w:jc w:val="center"/>
        </w:trPr>
        <w:tc>
          <w:tcPr>
            <w:tcW w:w="2124" w:type="dxa"/>
          </w:tcPr>
          <w:p w:rsidR="00F44CE1" w:rsidRPr="00411EC2" w:rsidRDefault="00AE4E0C" w:rsidP="0065385E">
            <w:pPr>
              <w:ind w:firstLine="440"/>
              <w:jc w:val="center"/>
              <w:rPr>
                <w:sz w:val="22"/>
                <w:szCs w:val="22"/>
              </w:rPr>
            </w:pPr>
            <w:r w:rsidRPr="00411EC2">
              <w:rPr>
                <w:rFonts w:eastAsiaTheme="majorEastAsia"/>
                <w:lang w:eastAsia="zh-CN"/>
              </w:rPr>
              <w:t>lang</w:t>
            </w:r>
          </w:p>
        </w:tc>
        <w:tc>
          <w:tcPr>
            <w:tcW w:w="1241" w:type="dxa"/>
          </w:tcPr>
          <w:p w:rsidR="00F44CE1" w:rsidRPr="00411EC2" w:rsidRDefault="00F44CE1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F44CE1" w:rsidRPr="00411EC2" w:rsidRDefault="00F44CE1" w:rsidP="0065385E">
            <w:r w:rsidRPr="00411EC2">
              <w:rPr>
                <w:rFonts w:hint="eastAsia"/>
              </w:rPr>
              <w:t>M</w:t>
            </w:r>
          </w:p>
        </w:tc>
        <w:tc>
          <w:tcPr>
            <w:tcW w:w="3506" w:type="dxa"/>
          </w:tcPr>
          <w:p w:rsidR="00F44CE1" w:rsidRPr="00411EC2" w:rsidRDefault="00AE4E0C" w:rsidP="0065385E">
            <w:pPr>
              <w:rPr>
                <w:rFonts w:eastAsiaTheme="minorEastAsia"/>
                <w:lang w:eastAsia="zh-CN"/>
              </w:rPr>
            </w:pPr>
            <w:r w:rsidRPr="00411EC2">
              <w:rPr>
                <w:rFonts w:eastAsiaTheme="minorEastAsia" w:hint="eastAsia"/>
                <w:lang w:eastAsia="zh-CN"/>
              </w:rPr>
              <w:t>语言</w:t>
            </w:r>
          </w:p>
        </w:tc>
      </w:tr>
      <w:tr w:rsidR="00F44CE1" w:rsidRPr="00411EC2" w:rsidTr="0065385E">
        <w:trPr>
          <w:trHeight w:val="471"/>
          <w:jc w:val="center"/>
        </w:trPr>
        <w:tc>
          <w:tcPr>
            <w:tcW w:w="2124" w:type="dxa"/>
          </w:tcPr>
          <w:p w:rsidR="00F44CE1" w:rsidRPr="00411EC2" w:rsidRDefault="00AE4E0C" w:rsidP="0065385E">
            <w:pPr>
              <w:ind w:firstLine="440"/>
              <w:jc w:val="center"/>
            </w:pPr>
            <w:r w:rsidRPr="00411EC2">
              <w:rPr>
                <w:rFonts w:eastAsiaTheme="majorEastAsia"/>
                <w:lang w:eastAsia="zh-CN"/>
              </w:rPr>
              <w:t>firmware</w:t>
            </w:r>
          </w:p>
        </w:tc>
        <w:tc>
          <w:tcPr>
            <w:tcW w:w="1241" w:type="dxa"/>
          </w:tcPr>
          <w:p w:rsidR="00F44CE1" w:rsidRPr="00411EC2" w:rsidRDefault="00F44CE1" w:rsidP="0065385E">
            <w:r w:rsidRPr="00411EC2">
              <w:rPr>
                <w:rFonts w:hint="eastAsia"/>
              </w:rPr>
              <w:t>String</w:t>
            </w:r>
          </w:p>
        </w:tc>
        <w:tc>
          <w:tcPr>
            <w:tcW w:w="1305" w:type="dxa"/>
          </w:tcPr>
          <w:p w:rsidR="00F44CE1" w:rsidRPr="00411EC2" w:rsidRDefault="00F44CE1" w:rsidP="0065385E">
            <w:r w:rsidRPr="00411EC2"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06" w:type="dxa"/>
          </w:tcPr>
          <w:p w:rsidR="00F44CE1" w:rsidRPr="00411EC2" w:rsidRDefault="00AE4E0C" w:rsidP="0065385E">
            <w:pPr>
              <w:rPr>
                <w:rFonts w:eastAsiaTheme="minorEastAsia"/>
                <w:lang w:eastAsia="zh-CN"/>
              </w:rPr>
            </w:pPr>
            <w:r w:rsidRPr="00411EC2">
              <w:t>R</w:t>
            </w:r>
            <w:r w:rsidRPr="00411EC2">
              <w:rPr>
                <w:rFonts w:eastAsiaTheme="majorEastAsia"/>
                <w:lang w:eastAsia="zh-CN"/>
              </w:rPr>
              <w:t>OM</w:t>
            </w:r>
            <w:r w:rsidRPr="00411EC2">
              <w:rPr>
                <w:rFonts w:eastAsiaTheme="majorEastAsia"/>
                <w:lang w:eastAsia="zh-CN"/>
              </w:rPr>
              <w:t>版本信息</w:t>
            </w:r>
          </w:p>
        </w:tc>
      </w:tr>
    </w:tbl>
    <w:p w:rsidR="00D7042D" w:rsidRPr="00411EC2" w:rsidRDefault="00D7042D" w:rsidP="00B57DAB">
      <w:pPr>
        <w:rPr>
          <w:rFonts w:eastAsiaTheme="minorEastAsia"/>
          <w:lang w:eastAsia="zh-CN" w:bidi="ar-SA"/>
        </w:rPr>
      </w:pPr>
    </w:p>
    <w:p w:rsidR="00BB40AE" w:rsidRPr="00411EC2" w:rsidRDefault="00BB40AE" w:rsidP="00BB40A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服务端返回的数据形式</w:t>
      </w:r>
    </w:p>
    <w:p w:rsidR="00312F1F" w:rsidRPr="00411EC2" w:rsidRDefault="00312F1F" w:rsidP="00312F1F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取得该关键词对应的在线资料</w:t>
      </w:r>
      <w:r w:rsidRPr="00411EC2">
        <w:rPr>
          <w:rFonts w:eastAsiaTheme="majorEastAsia" w:hint="eastAsia"/>
          <w:lang w:eastAsia="zh-CN"/>
        </w:rPr>
        <w:t>URL</w:t>
      </w:r>
      <w:r w:rsidRPr="00411EC2">
        <w:rPr>
          <w:rFonts w:eastAsiaTheme="majorEastAsia" w:hint="eastAsia"/>
          <w:lang w:eastAsia="zh-CN"/>
        </w:rPr>
        <w:t>；</w:t>
      </w:r>
    </w:p>
    <w:p w:rsidR="00312F1F" w:rsidRPr="00411EC2" w:rsidRDefault="00312F1F" w:rsidP="00312F1F">
      <w:pPr>
        <w:spacing w:line="400" w:lineRule="exact"/>
        <w:ind w:firstLine="46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返回的</w:t>
      </w:r>
      <w:r w:rsidRPr="00411EC2">
        <w:rPr>
          <w:rFonts w:eastAsiaTheme="majorEastAsia" w:hint="eastAsia"/>
          <w:lang w:eastAsia="zh-CN"/>
        </w:rPr>
        <w:t>xml</w:t>
      </w:r>
      <w:r w:rsidRPr="00411EC2"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1"/>
        <w:gridCol w:w="1746"/>
        <w:gridCol w:w="2152"/>
        <w:gridCol w:w="2223"/>
      </w:tblGrid>
      <w:tr w:rsidR="00712608" w:rsidRPr="00411EC2" w:rsidTr="005E262E">
        <w:tc>
          <w:tcPr>
            <w:tcW w:w="3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节点</w:t>
            </w:r>
            <w:r w:rsidRPr="00411EC2">
              <w:rPr>
                <w:rFonts w:eastAsiaTheme="majorEastAsia" w:hint="eastAsia"/>
                <w:b/>
                <w:lang w:eastAsia="zh-CN"/>
              </w:rPr>
              <w:t>/</w:t>
            </w:r>
            <w:r w:rsidRPr="00411EC2"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hint="eastAsia"/>
                <w:b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411EC2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411EC2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712608" w:rsidRPr="00411EC2" w:rsidTr="005E262E"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</w:p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response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/>
                <w:lang w:eastAsia="zh-CN"/>
              </w:rPr>
              <w:t>700000</w:t>
            </w:r>
            <w:r w:rsidRPr="00411EC2">
              <w:rPr>
                <w:rFonts w:eastAsiaTheme="majorEastAsia" w:hint="eastAsia"/>
                <w:lang w:eastAsia="zh-CN"/>
              </w:rPr>
              <w:t xml:space="preserve">, </w:t>
            </w:r>
            <w:r w:rsidRPr="00411EC2">
              <w:rPr>
                <w:rFonts w:eastAsiaTheme="majorEastAsia" w:hint="eastAsia"/>
                <w:lang w:eastAsia="zh-CN"/>
              </w:rPr>
              <w:t>错误返回错误码。</w:t>
            </w:r>
          </w:p>
        </w:tc>
      </w:tr>
      <w:tr w:rsidR="00712608" w:rsidRPr="00411EC2" w:rsidTr="005E262E">
        <w:trPr>
          <w:trHeight w:val="1421"/>
        </w:trPr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712608" w:rsidRPr="00411EC2" w:rsidTr="005E262E"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2608" w:rsidRPr="00411EC2" w:rsidRDefault="00712608" w:rsidP="005E262E">
            <w:pPr>
              <w:spacing w:line="400" w:lineRule="exact"/>
              <w:jc w:val="center"/>
              <w:rPr>
                <w:rFonts w:eastAsiaTheme="majorEastAsia" w:cs="Times New Roman"/>
                <w:kern w:val="0"/>
                <w:lang w:eastAsia="zh-CN" w:bidi="ar-SA"/>
              </w:rPr>
            </w:pP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r</w:t>
            </w: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esponse</w:t>
            </w:r>
            <w:r w:rsidRPr="00411EC2">
              <w:rPr>
                <w:rFonts w:eastAsiaTheme="majorEastAsia" w:cs="Times New Roman" w:hint="eastAsia"/>
                <w:kern w:val="0"/>
                <w:lang w:eastAsia="zh-CN" w:bidi="ar-SA"/>
              </w:rPr>
              <w:t>-</w:t>
            </w:r>
          </w:p>
          <w:p w:rsidR="00712608" w:rsidRPr="00411EC2" w:rsidRDefault="00CA5271" w:rsidP="005E262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keywordHandbooks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905F97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title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87009B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问题标题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712608" w:rsidRPr="00411EC2" w:rsidTr="005E262E">
        <w:trPr>
          <w:trHeight w:val="445"/>
        </w:trPr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2608" w:rsidRPr="00411EC2" w:rsidRDefault="00712608" w:rsidP="0065385E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905F97" w:rsidP="006538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inorEastAsia"/>
                <w:lang w:eastAsia="zh-CN" w:bidi="ar-SA"/>
              </w:rPr>
              <w:t>url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87009B" w:rsidP="0065385E">
            <w:pPr>
              <w:spacing w:line="400" w:lineRule="exact"/>
              <w:rPr>
                <w:rFonts w:eastAsiaTheme="minorEastAsia"/>
              </w:rPr>
            </w:pPr>
            <w:r w:rsidRPr="00411EC2">
              <w:rPr>
                <w:rStyle w:val="shorttext"/>
                <w:rFonts w:eastAsiaTheme="minorEastAsia" w:hint="eastAsia"/>
                <w:lang w:eastAsia="zh-CN"/>
              </w:rPr>
              <w:t>在线资料</w:t>
            </w:r>
            <w:r w:rsidRPr="00411EC2">
              <w:rPr>
                <w:rStyle w:val="shorttext"/>
                <w:rFonts w:eastAsiaTheme="minorEastAsia" w:hint="eastAsia"/>
                <w:lang w:eastAsia="zh-CN"/>
              </w:rPr>
              <w:t>URL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08" w:rsidRPr="00411EC2" w:rsidRDefault="00712608" w:rsidP="0065385E">
            <w:pPr>
              <w:spacing w:line="400" w:lineRule="exact"/>
              <w:rPr>
                <w:rFonts w:eastAsiaTheme="majorEastAsia"/>
              </w:rPr>
            </w:pPr>
          </w:p>
        </w:tc>
      </w:tr>
    </w:tbl>
    <w:p w:rsidR="00B57DAB" w:rsidRPr="00411EC2" w:rsidRDefault="00B57DAB" w:rsidP="00B57DAB">
      <w:pPr>
        <w:rPr>
          <w:rFonts w:eastAsiaTheme="minorEastAsia"/>
          <w:lang w:eastAsia="zh-CN" w:bidi="ar-SA"/>
        </w:rPr>
      </w:pP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>&lt;?xml version="1.0" encoding="utf-8"?&gt;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&lt;response code=200&gt;     </w:t>
      </w:r>
    </w:p>
    <w:p w:rsidR="00312F1F" w:rsidRPr="00411EC2" w:rsidRDefault="00312F1F" w:rsidP="00312F1F">
      <w:pPr>
        <w:ind w:firstLineChars="200" w:firstLine="48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lastRenderedPageBreak/>
        <w:t>&lt;state&gt;success&lt;/state&gt;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&lt;keywordHandbooks size=2&gt;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</w:t>
      </w:r>
      <w:r w:rsidRPr="00411EC2">
        <w:rPr>
          <w:rFonts w:eastAsiaTheme="minorEastAsia" w:hint="eastAsia"/>
          <w:lang w:eastAsia="zh-CN" w:bidi="ar-SA"/>
        </w:rPr>
        <w:t xml:space="preserve">    </w:t>
      </w:r>
      <w:r w:rsidRPr="00411EC2">
        <w:rPr>
          <w:rFonts w:eastAsiaTheme="minorEastAsia"/>
          <w:lang w:eastAsia="zh-CN" w:bidi="ar-SA"/>
        </w:rPr>
        <w:t>&lt;keywordHandbook&gt;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</w:t>
      </w:r>
      <w:r w:rsidRPr="00411EC2">
        <w:rPr>
          <w:rFonts w:eastAsiaTheme="minorEastAsia" w:hint="eastAsia"/>
          <w:lang w:eastAsia="zh-CN" w:bidi="ar-SA"/>
        </w:rPr>
        <w:t xml:space="preserve">    </w:t>
      </w:r>
      <w:r w:rsidRPr="00411EC2">
        <w:rPr>
          <w:rFonts w:eastAsiaTheme="minorEastAsia"/>
          <w:lang w:eastAsia="zh-CN" w:bidi="ar-SA"/>
        </w:rPr>
        <w:t>&lt;title&gt;</w:t>
      </w:r>
      <w:r w:rsidRPr="00411EC2">
        <w:rPr>
          <w:rFonts w:eastAsiaTheme="minorEastAsia"/>
          <w:lang w:eastAsia="zh-CN" w:bidi="ar-SA"/>
        </w:rPr>
        <w:t>如何打电话</w:t>
      </w:r>
      <w:r w:rsidRPr="00411EC2">
        <w:rPr>
          <w:rFonts w:eastAsiaTheme="minorEastAsia"/>
          <w:lang w:eastAsia="zh-CN" w:bidi="ar-SA"/>
        </w:rPr>
        <w:t xml:space="preserve">&lt;/title&gt;  </w:t>
      </w:r>
    </w:p>
    <w:p w:rsidR="00312F1F" w:rsidRPr="00411EC2" w:rsidRDefault="00312F1F" w:rsidP="00312F1F">
      <w:pPr>
        <w:ind w:firstLineChars="600" w:firstLine="1440"/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>&lt;url&gt;zh-cn/productcontent/apps/callphone.html&lt;/url&gt;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&lt;/keywordHandbook&gt;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&lt;keywordHandbook&gt;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    &lt;title&gt;</w:t>
      </w:r>
      <w:r w:rsidRPr="00411EC2">
        <w:rPr>
          <w:rFonts w:eastAsiaTheme="minorEastAsia"/>
          <w:lang w:eastAsia="zh-CN" w:bidi="ar-SA"/>
        </w:rPr>
        <w:t>如何发短信</w:t>
      </w:r>
      <w:r w:rsidRPr="00411EC2">
        <w:rPr>
          <w:rFonts w:eastAsiaTheme="minorEastAsia"/>
          <w:lang w:eastAsia="zh-CN" w:bidi="ar-SA"/>
        </w:rPr>
        <w:t>&lt;/title&gt;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    &lt;url&gt;zh-cn/productcontent/apps/message.html&lt;/url&gt;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   &lt;/keywordHandbook&gt;</w:t>
      </w:r>
    </w:p>
    <w:p w:rsidR="00312F1F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 xml:space="preserve">     &lt;/keywordHandbooks&gt;</w:t>
      </w:r>
    </w:p>
    <w:p w:rsidR="00B57DAB" w:rsidRPr="00411EC2" w:rsidRDefault="00312F1F" w:rsidP="00312F1F">
      <w:pPr>
        <w:rPr>
          <w:rFonts w:eastAsiaTheme="minorEastAsia"/>
          <w:lang w:eastAsia="zh-CN" w:bidi="ar-SA"/>
        </w:rPr>
      </w:pPr>
      <w:r w:rsidRPr="00411EC2">
        <w:rPr>
          <w:rFonts w:eastAsiaTheme="minorEastAsia"/>
          <w:lang w:eastAsia="zh-CN" w:bidi="ar-SA"/>
        </w:rPr>
        <w:t>&lt;/response&gt;</w:t>
      </w:r>
    </w:p>
    <w:p w:rsidR="009174D7" w:rsidRDefault="009174D7" w:rsidP="005D302F">
      <w:pPr>
        <w:rPr>
          <w:rFonts w:eastAsiaTheme="minorEastAsia"/>
          <w:lang w:eastAsia="zh-CN"/>
        </w:rPr>
      </w:pPr>
    </w:p>
    <w:p w:rsidR="00E32659" w:rsidRPr="00E32659" w:rsidRDefault="00E32659" w:rsidP="00E32659">
      <w:pPr>
        <w:pStyle w:val="2"/>
        <w:rPr>
          <w:highlight w:val="yellow"/>
        </w:rPr>
      </w:pPr>
      <w:r w:rsidRPr="00E32659">
        <w:rPr>
          <w:rFonts w:hint="eastAsia"/>
          <w:highlight w:val="yellow"/>
        </w:rPr>
        <w:t>上报</w:t>
      </w:r>
      <w:r w:rsidRPr="00E32659">
        <w:rPr>
          <w:highlight w:val="yellow"/>
        </w:rPr>
        <w:t>PUSH</w:t>
      </w:r>
      <w:r w:rsidRPr="00E32659">
        <w:rPr>
          <w:highlight w:val="yellow"/>
        </w:rPr>
        <w:t>信息</w:t>
      </w:r>
      <w:r w:rsidRPr="00E32659">
        <w:rPr>
          <w:highlight w:val="yellow"/>
        </w:rPr>
        <w:t>report</w:t>
      </w:r>
      <w:r w:rsidRPr="00E32659">
        <w:rPr>
          <w:rFonts w:hint="eastAsia"/>
          <w:highlight w:val="yellow"/>
        </w:rPr>
        <w:t>PushInfo</w:t>
      </w:r>
    </w:p>
    <w:p w:rsidR="00E32659" w:rsidRPr="00E32659" w:rsidRDefault="00E32659" w:rsidP="00E32659">
      <w:pPr>
        <w:spacing w:line="400" w:lineRule="exact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cs="宋体" w:hint="eastAsia"/>
          <w:highlight w:val="yellow"/>
          <w:lang w:eastAsia="zh-CN"/>
        </w:rPr>
        <w:t>简</w:t>
      </w:r>
      <w:r w:rsidRPr="00E32659">
        <w:rPr>
          <w:rFonts w:eastAsiaTheme="majorEastAsia" w:hint="eastAsia"/>
          <w:highlight w:val="yellow"/>
          <w:lang w:eastAsia="zh-CN"/>
        </w:rPr>
        <w:t>要描述：手机端</w:t>
      </w:r>
      <w:r w:rsidRPr="00E32659">
        <w:rPr>
          <w:rFonts w:eastAsiaTheme="majorEastAsia"/>
          <w:highlight w:val="yellow"/>
          <w:lang w:eastAsia="zh-CN"/>
        </w:rPr>
        <w:t>上报</w:t>
      </w:r>
      <w:r w:rsidRPr="00E32659">
        <w:rPr>
          <w:rFonts w:eastAsiaTheme="majorEastAsia"/>
          <w:highlight w:val="yellow"/>
          <w:lang w:eastAsia="zh-CN"/>
        </w:rPr>
        <w:t>PUSH</w:t>
      </w:r>
      <w:r w:rsidRPr="00E32659">
        <w:rPr>
          <w:rFonts w:eastAsiaTheme="majorEastAsia"/>
          <w:highlight w:val="yellow"/>
          <w:lang w:eastAsia="zh-CN"/>
        </w:rPr>
        <w:t>注册信息，包括</w:t>
      </w:r>
      <w:r w:rsidRPr="00E32659">
        <w:rPr>
          <w:rFonts w:eastAsiaTheme="majorEastAsia"/>
          <w:highlight w:val="yellow"/>
          <w:lang w:eastAsia="zh-CN"/>
        </w:rPr>
        <w:t xml:space="preserve"> IMEI</w:t>
      </w:r>
      <w:r w:rsidRPr="00E32659">
        <w:rPr>
          <w:rFonts w:eastAsiaTheme="majorEastAsia"/>
          <w:highlight w:val="yellow"/>
          <w:lang w:eastAsia="zh-CN"/>
        </w:rPr>
        <w:t>，</w:t>
      </w:r>
      <w:r w:rsidRPr="00E32659">
        <w:rPr>
          <w:rFonts w:eastAsiaTheme="majorEastAsia"/>
          <w:highlight w:val="yellow"/>
          <w:lang w:eastAsia="zh-CN"/>
        </w:rPr>
        <w:t>push token</w:t>
      </w:r>
      <w:r w:rsidRPr="00E32659">
        <w:rPr>
          <w:rFonts w:eastAsiaTheme="majorEastAsia"/>
          <w:highlight w:val="yellow"/>
          <w:lang w:eastAsia="zh-CN"/>
        </w:rPr>
        <w:t>，系统版本号，</w:t>
      </w:r>
      <w:r w:rsidRPr="00E32659">
        <w:rPr>
          <w:rFonts w:eastAsiaTheme="majorEastAsia"/>
          <w:highlight w:val="yellow"/>
          <w:lang w:eastAsia="zh-CN"/>
        </w:rPr>
        <w:t xml:space="preserve">android </w:t>
      </w:r>
      <w:r w:rsidRPr="00E32659">
        <w:rPr>
          <w:rFonts w:eastAsiaTheme="majorEastAsia"/>
          <w:highlight w:val="yellow"/>
          <w:lang w:eastAsia="zh-CN"/>
        </w:rPr>
        <w:t>版本号，机型</w:t>
      </w:r>
      <w:r w:rsidRPr="00E32659">
        <w:rPr>
          <w:rFonts w:eastAsiaTheme="majorEastAsia" w:hint="eastAsia"/>
          <w:highlight w:val="yellow"/>
          <w:lang w:eastAsia="zh-CN"/>
        </w:rPr>
        <w:t>信息。</w:t>
      </w: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客户端请求的数据形式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URL: </w:t>
      </w:r>
      <w:hyperlink r:id="rId30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http://HOST:PORT/osg/</w:t>
        </w:r>
      </w:hyperlink>
      <w:r w:rsidRPr="00E32659">
        <w:rPr>
          <w:rStyle w:val="a6"/>
          <w:rFonts w:eastAsiaTheme="majorEastAsia"/>
          <w:highlight w:val="yellow"/>
          <w:lang w:eastAsia="zh-CN"/>
        </w:rPr>
        <w:t>reportPushInfoAction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/>
          <w:highlight w:val="yellow"/>
          <w:lang w:eastAsia="zh-CN"/>
        </w:rPr>
        <w:t>O</w:t>
      </w:r>
      <w:r w:rsidRPr="00E32659">
        <w:rPr>
          <w:rFonts w:eastAsiaTheme="minorEastAsia" w:hint="eastAsia"/>
          <w:highlight w:val="yellow"/>
          <w:lang w:eastAsia="zh-CN"/>
        </w:rPr>
        <w:t>r URL:</w:t>
      </w:r>
      <w:r w:rsidRPr="00E32659">
        <w:rPr>
          <w:highlight w:val="yellow"/>
        </w:rPr>
        <w:t xml:space="preserve"> </w:t>
      </w:r>
      <w:hyperlink r:id="rId31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</w:t>
        </w:r>
        <w:r w:rsidRPr="00E32659">
          <w:rPr>
            <w:rStyle w:val="a6"/>
            <w:rFonts w:eastAsiaTheme="majorEastAsia" w:hint="eastAsia"/>
            <w:highlight w:val="yellow"/>
            <w:lang w:eastAsia="zh-CN"/>
          </w:rPr>
          <w:t>s</w:t>
        </w:r>
        <w:r w:rsidRPr="00E32659">
          <w:rPr>
            <w:rStyle w:val="a6"/>
            <w:rFonts w:eastAsiaTheme="majorEastAsia"/>
            <w:highlight w:val="yellow"/>
            <w:lang w:eastAsia="zh-CN"/>
          </w:rPr>
          <w:t>://HOST:PORT/osg/reportPushInfoAction</w:t>
        </w:r>
      </w:hyperlink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HOST: </w:t>
      </w:r>
      <w:r w:rsidRPr="00E32659">
        <w:rPr>
          <w:rFonts w:eastAsiaTheme="majorEastAsia" w:hint="eastAsia"/>
          <w:highlight w:val="yellow"/>
          <w:lang w:eastAsia="zh-CN"/>
        </w:rPr>
        <w:t>服务器所在的地址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PORT: </w:t>
      </w:r>
      <w:r w:rsidRPr="00E32659">
        <w:rPr>
          <w:rFonts w:eastAsiaTheme="majorEastAsia" w:hint="eastAsia"/>
          <w:highlight w:val="yellow"/>
          <w:lang w:eastAsia="zh-CN"/>
        </w:rPr>
        <w:t>服务器所在的端口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color w:val="FF0000"/>
          <w:highlight w:val="yellow"/>
          <w:lang w:eastAsia="zh-CN"/>
        </w:rPr>
      </w:pPr>
      <w:r w:rsidRPr="00E32659">
        <w:rPr>
          <w:rFonts w:eastAsiaTheme="majorEastAsia"/>
          <w:color w:val="FF0000"/>
          <w:highlight w:val="yellow"/>
          <w:lang w:eastAsia="zh-CN"/>
        </w:rPr>
        <w:t>以</w:t>
      </w:r>
      <w:r w:rsidRPr="00E32659">
        <w:rPr>
          <w:rFonts w:eastAsiaTheme="majorEastAsia"/>
          <w:color w:val="FF0000"/>
          <w:highlight w:val="yellow"/>
          <w:lang w:eastAsia="zh-CN"/>
        </w:rPr>
        <w:t>form</w:t>
      </w:r>
      <w:r w:rsidRPr="00E32659">
        <w:rPr>
          <w:rFonts w:eastAsiaTheme="majorEastAsia"/>
          <w:color w:val="FF0000"/>
          <w:highlight w:val="yellow"/>
          <w:lang w:eastAsia="zh-CN"/>
        </w:rPr>
        <w:t>表单接口形式进行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POST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请求提交</w:t>
      </w:r>
      <w:r w:rsidRPr="00E32659">
        <w:rPr>
          <w:rFonts w:eastAsiaTheme="majorEastAsia"/>
          <w:color w:val="FF0000"/>
          <w:highlight w:val="yellow"/>
          <w:lang w:eastAsia="zh-CN"/>
        </w:rPr>
        <w:t>。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/>
          <w:highlight w:val="yellow"/>
          <w:lang w:eastAsia="zh-CN"/>
        </w:rPr>
        <w:t>请求参数说明：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238"/>
        <w:gridCol w:w="3654"/>
      </w:tblGrid>
      <w:tr w:rsidR="00E32659" w:rsidRPr="00E32659" w:rsidTr="00FF12CE">
        <w:trPr>
          <w:jc w:val="center"/>
        </w:trPr>
        <w:tc>
          <w:tcPr>
            <w:tcW w:w="2200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983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3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3654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deviceType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设备型号，比如华为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D2 U9550</w:t>
            </w:r>
          </w:p>
          <w:p w:rsidR="00E32659" w:rsidRPr="00E32659" w:rsidRDefault="00E32659" w:rsidP="00FF12CE">
            <w:pPr>
              <w:rPr>
                <w:color w:val="0000FF"/>
                <w:highlight w:val="yellow"/>
              </w:rPr>
            </w:pP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通过</w:t>
            </w:r>
            <w:r w:rsidRPr="00E32659"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android.os.Build.MODEL</w:t>
            </w: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获取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sysVersion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操作系统版本号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U8860ICSV100R001C00B977</w:t>
            </w:r>
          </w:p>
          <w:p w:rsidR="00E32659" w:rsidRPr="00E32659" w:rsidRDefault="00E32659" w:rsidP="00FF12CE">
            <w:pPr>
              <w:rPr>
                <w:color w:val="0000FF"/>
                <w:highlight w:val="yellow"/>
              </w:rPr>
            </w:pP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通过</w:t>
            </w:r>
            <w:r w:rsidRPr="00E32659"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android.os.Build.DISPLAY</w:t>
            </w: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获取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deviceID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设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备的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</w:t>
            </w:r>
            <w:r w:rsidRPr="00E32659">
              <w:rPr>
                <w:rFonts w:hint="eastAsia"/>
                <w:highlight w:val="yellow"/>
              </w:rPr>
              <w:t>MEI</w:t>
            </w:r>
            <w:r w:rsidRPr="00E32659">
              <w:rPr>
                <w:rFonts w:hint="eastAsia"/>
                <w:highlight w:val="yellow"/>
              </w:rPr>
              <w:t>号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(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不大于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20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位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)</w:t>
            </w:r>
          </w:p>
          <w:p w:rsidR="00E32659" w:rsidRPr="00E32659" w:rsidRDefault="00E32659" w:rsidP="00FF12CE">
            <w:pPr>
              <w:rPr>
                <w:rFonts w:eastAsiaTheme="minorEastAsia"/>
                <w:highlight w:val="yellow"/>
                <w:lang w:eastAsia="zh-CN"/>
              </w:rPr>
            </w:pP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imei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号和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pushtoken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是一一对应的</w:t>
            </w:r>
            <w:r w:rsidRPr="00E32659">
              <w:rPr>
                <w:rFonts w:eastAsiaTheme="minorEastAsia" w:hint="eastAsia"/>
                <w:color w:val="0000FF"/>
                <w:sz w:val="21"/>
                <w:szCs w:val="21"/>
                <w:highlight w:val="yellow"/>
                <w:lang w:eastAsia="zh-CN"/>
              </w:rPr>
              <w:t>，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以后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beta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机也</w:t>
            </w:r>
            <w:r w:rsidRPr="00E32659">
              <w:rPr>
                <w:rFonts w:eastAsiaTheme="minorEastAsia" w:hint="eastAsia"/>
                <w:color w:val="0000FF"/>
                <w:sz w:val="21"/>
                <w:szCs w:val="21"/>
                <w:highlight w:val="yellow"/>
                <w:lang w:eastAsia="zh-CN"/>
              </w:rPr>
              <w:t>必须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有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imei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号</w:t>
            </w:r>
            <w:r w:rsidRPr="00E32659">
              <w:rPr>
                <w:rFonts w:eastAsiaTheme="minorEastAsia" w:hint="eastAsia"/>
                <w:color w:val="0000FF"/>
                <w:sz w:val="21"/>
                <w:szCs w:val="21"/>
                <w:highlight w:val="yellow"/>
                <w:lang w:eastAsia="zh-CN"/>
              </w:rPr>
              <w:t>，服务器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存储时将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IMEI</w:t>
            </w:r>
            <w:r w:rsidRPr="00E32659">
              <w:rPr>
                <w:rFonts w:eastAsiaTheme="minorEastAsia"/>
                <w:color w:val="0000FF"/>
                <w:sz w:val="21"/>
                <w:szCs w:val="21"/>
                <w:highlight w:val="yellow"/>
                <w:lang w:eastAsia="zh-CN"/>
              </w:rPr>
              <w:t>号作为唯一性标识。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lastRenderedPageBreak/>
              <w:t>deviceToken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设备的</w:t>
            </w:r>
            <w:r w:rsidRPr="00E32659">
              <w:rPr>
                <w:rFonts w:eastAsiaTheme="majorEastAsia"/>
                <w:highlight w:val="yellow"/>
                <w:lang w:eastAsia="zh-CN"/>
              </w:rPr>
              <w:t>push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token</w:t>
            </w:r>
          </w:p>
        </w:tc>
      </w:tr>
      <w:tr w:rsidR="00E32659" w:rsidRPr="00E32659" w:rsidTr="00FF12CE">
        <w:trPr>
          <w:trHeight w:val="464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sz w:val="22"/>
                <w:szCs w:val="22"/>
                <w:highlight w:val="yellow"/>
              </w:rPr>
            </w:pPr>
            <w:r w:rsidRPr="00E32659">
              <w:rPr>
                <w:sz w:val="22"/>
                <w:szCs w:val="22"/>
                <w:highlight w:val="yellow"/>
              </w:rPr>
              <w:t>os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/>
                <w:highlight w:val="yellow"/>
                <w:lang w:eastAsia="zh-CN"/>
              </w:rPr>
              <w:t>操作系统版本号</w:t>
            </w:r>
          </w:p>
          <w:p w:rsidR="00E32659" w:rsidRPr="00E32659" w:rsidRDefault="00E32659" w:rsidP="00FF12CE">
            <w:pPr>
              <w:rPr>
                <w:color w:val="0000FF"/>
                <w:highlight w:val="yellow"/>
              </w:rPr>
            </w:pP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通过</w:t>
            </w:r>
            <w:r w:rsidRPr="00E32659"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 xml:space="preserve"> android.os.Build.VERSION.RELEASE</w:t>
            </w: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获取</w:t>
            </w:r>
          </w:p>
        </w:tc>
      </w:tr>
    </w:tbl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服务端返回的数据形式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返回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json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格式的数据。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响应示例：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“retCode”</w:t>
      </w:r>
      <w:r w:rsidRPr="00E32659">
        <w:rPr>
          <w:rFonts w:hint="eastAsia"/>
          <w:highlight w:val="yellow"/>
        </w:rPr>
        <w:t xml:space="preserve"> 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0</w:t>
      </w:r>
      <w:r w:rsidRPr="00E32659">
        <w:rPr>
          <w:highlight w:val="yellow"/>
        </w:rPr>
        <w:t>”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highlight w:val="yellow"/>
        </w:rPr>
        <w:t>O</w:t>
      </w:r>
      <w:r w:rsidRPr="00E32659">
        <w:rPr>
          <w:rFonts w:hint="eastAsia"/>
          <w:highlight w:val="yellow"/>
        </w:rPr>
        <w:t xml:space="preserve">r 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“retCode”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2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>,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“retDesc”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"questionnaireId error!questionnaireId:null;(Parameters invalid!)"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 w:hint="eastAsia"/>
          <w:highlight w:val="yellow"/>
          <w:lang w:eastAsia="zh-CN"/>
        </w:rPr>
        <w:t xml:space="preserve">    //</w:t>
      </w:r>
      <w:r w:rsidRPr="00E32659">
        <w:rPr>
          <w:highlight w:val="yellow"/>
        </w:rPr>
        <w:t xml:space="preserve"> Parameters invalid!</w:t>
      </w:r>
      <w:r w:rsidRPr="00E32659">
        <w:rPr>
          <w:rFonts w:eastAsiaTheme="minorEastAsia" w:hint="eastAsia"/>
          <w:highlight w:val="yellow"/>
          <w:lang w:eastAsia="zh-CN"/>
        </w:rPr>
        <w:t>表示参数异常。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响应参数说明：</w:t>
      </w:r>
    </w:p>
    <w:tbl>
      <w:tblPr>
        <w:tblW w:w="8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1418"/>
        <w:gridCol w:w="1275"/>
        <w:gridCol w:w="4067"/>
      </w:tblGrid>
      <w:tr w:rsidR="00E32659" w:rsidRPr="00E32659" w:rsidTr="00FF12CE">
        <w:trPr>
          <w:jc w:val="center"/>
        </w:trPr>
        <w:tc>
          <w:tcPr>
            <w:tcW w:w="2141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4067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retCode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="宋体" w:cs="宋体"/>
                <w:highlight w:val="yellow"/>
              </w:rPr>
              <w:t>0表示成功，其他标示反馈失败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retDesc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失败原因，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失败情况下的具体原因描述</w:t>
            </w:r>
          </w:p>
        </w:tc>
      </w:tr>
    </w:tbl>
    <w:p w:rsidR="00E32659" w:rsidRPr="00E32659" w:rsidRDefault="00E32659" w:rsidP="00E32659">
      <w:pPr>
        <w:rPr>
          <w:rFonts w:eastAsiaTheme="minorEastAsia"/>
          <w:highlight w:val="yellow"/>
          <w:lang w:eastAsia="zh-CN" w:bidi="ar-SA"/>
        </w:rPr>
      </w:pPr>
    </w:p>
    <w:p w:rsidR="00E32659" w:rsidRPr="00E32659" w:rsidRDefault="00E32659" w:rsidP="00E32659">
      <w:pPr>
        <w:pStyle w:val="2"/>
        <w:rPr>
          <w:highlight w:val="yellow"/>
        </w:rPr>
      </w:pPr>
      <w:r w:rsidRPr="00E32659">
        <w:rPr>
          <w:rFonts w:hint="eastAsia"/>
          <w:highlight w:val="yellow"/>
        </w:rPr>
        <w:t>查询</w:t>
      </w:r>
      <w:r w:rsidRPr="00E32659">
        <w:rPr>
          <w:highlight w:val="yellow"/>
        </w:rPr>
        <w:t>push</w:t>
      </w:r>
      <w:r w:rsidRPr="00E32659">
        <w:rPr>
          <w:highlight w:val="yellow"/>
        </w:rPr>
        <w:t>信息</w:t>
      </w:r>
      <w:r w:rsidRPr="00E32659">
        <w:rPr>
          <w:rFonts w:hint="eastAsia"/>
          <w:highlight w:val="yellow"/>
        </w:rPr>
        <w:t>内容</w:t>
      </w:r>
      <w:r w:rsidRPr="00E32659">
        <w:rPr>
          <w:rFonts w:hint="eastAsia"/>
          <w:highlight w:val="yellow"/>
        </w:rPr>
        <w:t>qryPush</w:t>
      </w:r>
      <w:r w:rsidRPr="00E32659">
        <w:rPr>
          <w:highlight w:val="yellow"/>
        </w:rPr>
        <w:t>Content</w:t>
      </w:r>
    </w:p>
    <w:p w:rsidR="00E32659" w:rsidRPr="00E32659" w:rsidRDefault="00E32659" w:rsidP="00E32659">
      <w:pPr>
        <w:spacing w:line="400" w:lineRule="exact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cs="宋体" w:hint="eastAsia"/>
          <w:highlight w:val="yellow"/>
          <w:lang w:eastAsia="zh-CN"/>
        </w:rPr>
        <w:t>简</w:t>
      </w:r>
      <w:r w:rsidRPr="00E32659">
        <w:rPr>
          <w:rFonts w:eastAsiaTheme="majorEastAsia" w:hint="eastAsia"/>
          <w:highlight w:val="yellow"/>
          <w:lang w:eastAsia="zh-CN"/>
        </w:rPr>
        <w:t>要描述：手机端根据收到</w:t>
      </w:r>
      <w:r w:rsidRPr="00E32659">
        <w:rPr>
          <w:rFonts w:eastAsiaTheme="majorEastAsia"/>
          <w:highlight w:val="yellow"/>
          <w:lang w:eastAsia="zh-CN"/>
        </w:rPr>
        <w:t>的</w:t>
      </w:r>
      <w:r w:rsidRPr="00E32659">
        <w:rPr>
          <w:rFonts w:eastAsiaTheme="majorEastAsia"/>
          <w:highlight w:val="yellow"/>
          <w:lang w:eastAsia="zh-CN"/>
        </w:rPr>
        <w:t>pushid</w:t>
      </w:r>
      <w:r w:rsidRPr="00E32659">
        <w:rPr>
          <w:rFonts w:eastAsiaTheme="majorEastAsia" w:hint="eastAsia"/>
          <w:highlight w:val="yellow"/>
          <w:lang w:eastAsia="zh-CN"/>
        </w:rPr>
        <w:t>，</w:t>
      </w:r>
      <w:r w:rsidRPr="00E32659">
        <w:rPr>
          <w:rFonts w:eastAsiaTheme="majorEastAsia"/>
          <w:highlight w:val="yellow"/>
          <w:lang w:eastAsia="zh-CN"/>
        </w:rPr>
        <w:t>查询</w:t>
      </w:r>
      <w:r w:rsidRPr="00E32659">
        <w:rPr>
          <w:rFonts w:eastAsiaTheme="majorEastAsia"/>
          <w:highlight w:val="yellow"/>
          <w:lang w:eastAsia="zh-CN"/>
        </w:rPr>
        <w:t>push</w:t>
      </w:r>
      <w:r w:rsidRPr="00E32659">
        <w:rPr>
          <w:rFonts w:eastAsiaTheme="majorEastAsia"/>
          <w:highlight w:val="yellow"/>
          <w:lang w:eastAsia="zh-CN"/>
        </w:rPr>
        <w:t>消息</w:t>
      </w:r>
      <w:r w:rsidRPr="00E32659">
        <w:rPr>
          <w:rFonts w:eastAsiaTheme="majorEastAsia" w:hint="eastAsia"/>
          <w:highlight w:val="yellow"/>
          <w:lang w:eastAsia="zh-CN"/>
        </w:rPr>
        <w:t>的</w:t>
      </w:r>
      <w:r w:rsidRPr="00E32659">
        <w:rPr>
          <w:rFonts w:eastAsiaTheme="majorEastAsia"/>
          <w:highlight w:val="yellow"/>
          <w:lang w:eastAsia="zh-CN"/>
        </w:rPr>
        <w:t>实际展示内容</w:t>
      </w:r>
      <w:r w:rsidRPr="00E32659">
        <w:rPr>
          <w:rFonts w:eastAsiaTheme="majorEastAsia" w:hint="eastAsia"/>
          <w:highlight w:val="yellow"/>
          <w:lang w:eastAsia="zh-CN"/>
        </w:rPr>
        <w:t>。</w:t>
      </w: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客户端请求的数据形式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URL: </w:t>
      </w:r>
      <w:hyperlink r:id="rId32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http://HOST:PORT/osg/</w:t>
        </w:r>
      </w:hyperlink>
      <w:r w:rsidRPr="00E32659">
        <w:rPr>
          <w:rStyle w:val="a6"/>
          <w:rFonts w:eastAsiaTheme="majorEastAsia"/>
          <w:highlight w:val="yellow"/>
          <w:lang w:eastAsia="zh-CN"/>
        </w:rPr>
        <w:t>qryPushContentAction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/>
          <w:highlight w:val="yellow"/>
          <w:lang w:eastAsia="zh-CN"/>
        </w:rPr>
        <w:t>O</w:t>
      </w:r>
      <w:r w:rsidRPr="00E32659">
        <w:rPr>
          <w:rFonts w:eastAsiaTheme="minorEastAsia" w:hint="eastAsia"/>
          <w:highlight w:val="yellow"/>
          <w:lang w:eastAsia="zh-CN"/>
        </w:rPr>
        <w:t>r URL:</w:t>
      </w:r>
      <w:r w:rsidRPr="00E32659">
        <w:rPr>
          <w:highlight w:val="yellow"/>
        </w:rPr>
        <w:t xml:space="preserve"> </w:t>
      </w:r>
      <w:hyperlink r:id="rId33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</w:t>
        </w:r>
        <w:r w:rsidRPr="00E32659">
          <w:rPr>
            <w:rStyle w:val="a6"/>
            <w:rFonts w:eastAsiaTheme="majorEastAsia" w:hint="eastAsia"/>
            <w:highlight w:val="yellow"/>
            <w:lang w:eastAsia="zh-CN"/>
          </w:rPr>
          <w:t>s</w:t>
        </w:r>
        <w:r w:rsidRPr="00E32659">
          <w:rPr>
            <w:rStyle w:val="a6"/>
            <w:rFonts w:eastAsiaTheme="majorEastAsia"/>
            <w:highlight w:val="yellow"/>
            <w:lang w:eastAsia="zh-CN"/>
          </w:rPr>
          <w:t>://HOST:PORT/osg/qryPushContentAction</w:t>
        </w:r>
      </w:hyperlink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HOST: </w:t>
      </w:r>
      <w:r w:rsidRPr="00E32659">
        <w:rPr>
          <w:rFonts w:eastAsiaTheme="majorEastAsia" w:hint="eastAsia"/>
          <w:highlight w:val="yellow"/>
          <w:lang w:eastAsia="zh-CN"/>
        </w:rPr>
        <w:t>服务器所在的地址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PORT: </w:t>
      </w:r>
      <w:r w:rsidRPr="00E32659">
        <w:rPr>
          <w:rFonts w:eastAsiaTheme="majorEastAsia" w:hint="eastAsia"/>
          <w:highlight w:val="yellow"/>
          <w:lang w:eastAsia="zh-CN"/>
        </w:rPr>
        <w:t>服务器所在的端口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color w:val="FF0000"/>
          <w:highlight w:val="yellow"/>
          <w:lang w:eastAsia="zh-CN"/>
        </w:rPr>
      </w:pPr>
      <w:r w:rsidRPr="00E32659">
        <w:rPr>
          <w:rFonts w:eastAsiaTheme="majorEastAsia"/>
          <w:color w:val="FF0000"/>
          <w:highlight w:val="yellow"/>
          <w:lang w:eastAsia="zh-CN"/>
        </w:rPr>
        <w:t>以</w:t>
      </w:r>
      <w:r w:rsidRPr="00E32659">
        <w:rPr>
          <w:rFonts w:eastAsiaTheme="majorEastAsia"/>
          <w:color w:val="FF0000"/>
          <w:highlight w:val="yellow"/>
          <w:lang w:eastAsia="zh-CN"/>
        </w:rPr>
        <w:t>form</w:t>
      </w:r>
      <w:r w:rsidRPr="00E32659">
        <w:rPr>
          <w:rFonts w:eastAsiaTheme="majorEastAsia"/>
          <w:color w:val="FF0000"/>
          <w:highlight w:val="yellow"/>
          <w:lang w:eastAsia="zh-CN"/>
        </w:rPr>
        <w:t>表单接口形式进行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POST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请求提交</w:t>
      </w:r>
      <w:r w:rsidRPr="00E32659">
        <w:rPr>
          <w:rFonts w:eastAsiaTheme="majorEastAsia"/>
          <w:color w:val="FF0000"/>
          <w:highlight w:val="yellow"/>
          <w:lang w:eastAsia="zh-CN"/>
        </w:rPr>
        <w:t>。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/>
          <w:highlight w:val="yellow"/>
          <w:lang w:eastAsia="zh-CN"/>
        </w:rPr>
        <w:t>请求参数说明：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238"/>
        <w:gridCol w:w="3654"/>
      </w:tblGrid>
      <w:tr w:rsidR="00E32659" w:rsidRPr="00E32659" w:rsidTr="00FF12CE">
        <w:trPr>
          <w:jc w:val="center"/>
        </w:trPr>
        <w:tc>
          <w:tcPr>
            <w:tcW w:w="2200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983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3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3654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color w:val="000000"/>
                <w:sz w:val="22"/>
                <w:szCs w:val="22"/>
                <w:highlight w:val="yellow"/>
              </w:rPr>
              <w:t>msgID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eastAsiaTheme="majorEastAsia"/>
                <w:highlight w:val="yellow"/>
                <w:lang w:eastAsia="zh-CN"/>
              </w:rPr>
              <w:t>push</w:t>
            </w:r>
            <w:r w:rsidRPr="00E32659">
              <w:rPr>
                <w:rFonts w:eastAsiaTheme="majorEastAsia"/>
                <w:highlight w:val="yellow"/>
                <w:lang w:eastAsia="zh-CN"/>
              </w:rPr>
              <w:t>消息的</w:t>
            </w:r>
            <w:r w:rsidRPr="00E32659">
              <w:rPr>
                <w:rFonts w:eastAsiaTheme="majorEastAsia"/>
                <w:highlight w:val="yellow"/>
                <w:lang w:eastAsia="zh-CN"/>
              </w:rPr>
              <w:t>ID</w:t>
            </w:r>
          </w:p>
        </w:tc>
      </w:tr>
      <w:tr w:rsidR="00E32659" w:rsidRPr="00E32659" w:rsidTr="00FF12CE">
        <w:trPr>
          <w:trHeight w:val="464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rFonts w:cs="Mangal"/>
                <w:sz w:val="22"/>
                <w:szCs w:val="22"/>
                <w:highlight w:val="yellow"/>
                <w:cs/>
              </w:rPr>
            </w:pPr>
            <w:r w:rsidRPr="00E32659">
              <w:rPr>
                <w:rFonts w:cs="Mangal" w:hint="cs"/>
                <w:sz w:val="22"/>
                <w:szCs w:val="22"/>
                <w:highlight w:val="yellow"/>
                <w:cs/>
              </w:rPr>
              <w:t>deviceID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设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备的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</w:t>
            </w:r>
            <w:r w:rsidRPr="00E32659">
              <w:rPr>
                <w:rFonts w:hint="eastAsia"/>
                <w:highlight w:val="yellow"/>
              </w:rPr>
              <w:t>MEI</w:t>
            </w:r>
            <w:r w:rsidRPr="00E32659">
              <w:rPr>
                <w:rFonts w:hint="eastAsia"/>
                <w:highlight w:val="yellow"/>
              </w:rPr>
              <w:t>号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(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不大于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20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位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)</w:t>
            </w:r>
          </w:p>
        </w:tc>
      </w:tr>
      <w:tr w:rsidR="00E32659" w:rsidRPr="00E32659" w:rsidTr="00FF12CE">
        <w:trPr>
          <w:trHeight w:val="464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rFonts w:cs="Mangal"/>
                <w:sz w:val="22"/>
                <w:szCs w:val="22"/>
                <w:highlight w:val="yellow"/>
              </w:rPr>
            </w:pPr>
            <w:r w:rsidRPr="00E32659">
              <w:rPr>
                <w:rFonts w:cs="Mangal" w:hint="cs"/>
                <w:sz w:val="22"/>
                <w:szCs w:val="22"/>
                <w:highlight w:val="yellow"/>
                <w:cs/>
              </w:rPr>
              <w:t>device</w:t>
            </w:r>
            <w:r w:rsidRPr="00E32659">
              <w:rPr>
                <w:rFonts w:cs="Mangal"/>
                <w:sz w:val="22"/>
                <w:szCs w:val="22"/>
                <w:highlight w:val="yellow"/>
                <w:cs/>
              </w:rPr>
              <w:t>Typ</w:t>
            </w:r>
            <w:r w:rsidRPr="00E32659">
              <w:rPr>
                <w:rFonts w:cs="Mangal" w:hint="cs"/>
                <w:sz w:val="22"/>
                <w:szCs w:val="22"/>
                <w:highlight w:val="yellow"/>
                <w:cs/>
              </w:rPr>
              <w:t>e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设备型号，比如华为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D2 U9550</w:t>
            </w:r>
          </w:p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通过</w:t>
            </w:r>
            <w:r w:rsidRPr="00E32659"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android.os.Build.MODEL</w:t>
            </w: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获取</w:t>
            </w:r>
          </w:p>
        </w:tc>
      </w:tr>
      <w:tr w:rsidR="00E32659" w:rsidRPr="00E32659" w:rsidTr="00FF12CE">
        <w:trPr>
          <w:trHeight w:val="464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rFonts w:cs="Mangal"/>
                <w:sz w:val="22"/>
                <w:szCs w:val="22"/>
                <w:highlight w:val="yellow"/>
              </w:rPr>
            </w:pPr>
            <w:commentRangeStart w:id="9"/>
            <w:r w:rsidRPr="00E32659">
              <w:rPr>
                <w:rFonts w:cs="Mangal" w:hint="cs"/>
                <w:sz w:val="22"/>
                <w:szCs w:val="22"/>
                <w:highlight w:val="yellow"/>
                <w:cs/>
              </w:rPr>
              <w:t>sys</w:t>
            </w:r>
            <w:r w:rsidRPr="00E32659">
              <w:rPr>
                <w:rFonts w:cs="Mangal"/>
                <w:sz w:val="22"/>
                <w:szCs w:val="22"/>
                <w:highlight w:val="yellow"/>
                <w:cs/>
              </w:rPr>
              <w:t>Version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操作系统版本号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U8860ICSV100R001C00B977</w:t>
            </w:r>
          </w:p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通过</w:t>
            </w:r>
            <w:r w:rsidRPr="00E32659"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android.os.Build.DISPLAY</w:t>
            </w:r>
            <w:r w:rsidRPr="00E32659">
              <w:rPr>
                <w:rFonts w:ascii="宋体" w:eastAsia="宋体" w:hAnsiTheme="minorHAnsi" w:cs="宋体" w:hint="eastAsia"/>
                <w:color w:val="0000FF"/>
                <w:kern w:val="0"/>
                <w:sz w:val="18"/>
                <w:szCs w:val="18"/>
                <w:highlight w:val="yellow"/>
                <w:lang w:val="zh-CN" w:eastAsia="zh-CN" w:bidi="ar-SA"/>
              </w:rPr>
              <w:t>获取</w:t>
            </w:r>
            <w:commentRangeEnd w:id="9"/>
            <w:r w:rsidRPr="00E32659">
              <w:rPr>
                <w:rStyle w:val="aa"/>
                <w:rFonts w:cs="Mangal"/>
                <w:highlight w:val="yellow"/>
              </w:rPr>
              <w:commentReference w:id="9"/>
            </w:r>
          </w:p>
        </w:tc>
      </w:tr>
    </w:tbl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服务端返回的数据形式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返回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json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格式的数据。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响应示例：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hint="eastAsia"/>
          <w:highlight w:val="yellow"/>
        </w:rPr>
        <w:tab/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“retCode”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 xml:space="preserve"> : 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“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0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”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,</w:t>
      </w:r>
    </w:p>
    <w:p w:rsidR="00E32659" w:rsidRPr="00E32659" w:rsidRDefault="00E32659" w:rsidP="00E32659">
      <w:pPr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 xml:space="preserve">    “type”: 2, </w:t>
      </w:r>
    </w:p>
    <w:p w:rsidR="00E32659" w:rsidRPr="00E32659" w:rsidRDefault="00E32659" w:rsidP="00E32659">
      <w:pPr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 xml:space="preserve">    “content” : “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建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议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您开启高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级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日志开关，以便抓取更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详细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的日志信息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辅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助定位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问题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”,</w:t>
      </w:r>
    </w:p>
    <w:p w:rsidR="00E32659" w:rsidRPr="00E32659" w:rsidRDefault="00E32659" w:rsidP="00E32659">
      <w:pPr>
        <w:ind w:firstLineChars="200" w:firstLine="48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“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configAppName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” : “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com.huawei.lcagent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”,</w:t>
      </w:r>
    </w:p>
    <w:p w:rsidR="00E32659" w:rsidRPr="00E32659" w:rsidRDefault="00E32659" w:rsidP="00E32659">
      <w:pPr>
        <w:ind w:firstLineChars="200" w:firstLine="48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“</w:t>
      </w:r>
      <w:r w:rsidRPr="00E32659">
        <w:rPr>
          <w:rFonts w:hint="eastAsia"/>
          <w:color w:val="000000"/>
          <w:sz w:val="22"/>
          <w:szCs w:val="22"/>
          <w:highlight w:val="yellow"/>
        </w:rPr>
        <w:t>configID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” : “123456”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highlight w:val="yellow"/>
        </w:rPr>
        <w:t>O</w:t>
      </w:r>
      <w:r w:rsidRPr="00E32659">
        <w:rPr>
          <w:rFonts w:hint="eastAsia"/>
          <w:highlight w:val="yellow"/>
        </w:rPr>
        <w:t xml:space="preserve">r 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“retCode”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2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>,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“retDesc”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"questionnaireId error!questionnaireId:null;(Parameters invalid!)"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 w:hint="eastAsia"/>
          <w:highlight w:val="yellow"/>
          <w:lang w:eastAsia="zh-CN"/>
        </w:rPr>
        <w:t xml:space="preserve">    //</w:t>
      </w:r>
      <w:r w:rsidRPr="00E32659">
        <w:rPr>
          <w:highlight w:val="yellow"/>
        </w:rPr>
        <w:t xml:space="preserve"> Parameters invalid!</w:t>
      </w:r>
      <w:r w:rsidRPr="00E32659">
        <w:rPr>
          <w:rFonts w:eastAsiaTheme="minorEastAsia" w:hint="eastAsia"/>
          <w:highlight w:val="yellow"/>
          <w:lang w:eastAsia="zh-CN"/>
        </w:rPr>
        <w:t>表示参数异常。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响应参数说明：</w:t>
      </w:r>
    </w:p>
    <w:tbl>
      <w:tblPr>
        <w:tblW w:w="8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1418"/>
        <w:gridCol w:w="1275"/>
        <w:gridCol w:w="4067"/>
      </w:tblGrid>
      <w:tr w:rsidR="00E32659" w:rsidRPr="00E32659" w:rsidTr="00FF12CE">
        <w:trPr>
          <w:jc w:val="center"/>
        </w:trPr>
        <w:tc>
          <w:tcPr>
            <w:tcW w:w="2141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4067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retCode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="宋体" w:cs="宋体"/>
                <w:highlight w:val="yellow"/>
              </w:rPr>
              <w:t>0表示成功，其他标示反馈失败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lastRenderedPageBreak/>
              <w:t>retDesc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失败原因，失败情况下的具体原因描述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I</w:t>
            </w:r>
            <w:r w:rsidRPr="00E32659"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/>
                <w:highlight w:val="yellow"/>
              </w:rPr>
              <w:t>P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ush消息类型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1 表示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问题答复产生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2</w:t>
            </w:r>
            <w:r w:rsidRPr="00E32659">
              <w:rPr>
                <w:rFonts w:ascii="宋体" w:eastAsia="宋体" w:hAnsi="宋体" w:cs="宋体"/>
                <w:highlight w:val="yellow"/>
              </w:rPr>
              <w:t xml:space="preserve"> 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表示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策略下发产生（客户端</w:t>
            </w:r>
            <w:r w:rsidRPr="00E32659">
              <w:rPr>
                <w:rFonts w:ascii="宋体" w:eastAsia="宋体" w:hAnsi="宋体" w:cs="宋体"/>
                <w:highlight w:val="yellow"/>
                <w:lang w:eastAsia="zh-CN"/>
              </w:rPr>
              <w:t>对于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商业版本</w:t>
            </w:r>
            <w:r w:rsidRPr="00E32659">
              <w:rPr>
                <w:rFonts w:ascii="宋体" w:eastAsia="宋体" w:hAnsi="宋体" w:cs="宋体"/>
                <w:highlight w:val="yellow"/>
                <w:lang w:eastAsia="zh-CN"/>
              </w:rPr>
              <w:t>不处理）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content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需要提示用户的文本内容</w:t>
            </w:r>
            <w:r w:rsidRPr="00E32659">
              <w:rPr>
                <w:rFonts w:ascii="宋体" w:eastAsia="宋体" w:hAnsi="宋体" w:cs="宋体" w:hint="cs"/>
                <w:highlight w:val="yellow"/>
                <w:cs/>
              </w:rPr>
              <w:t xml:space="preserve"> JSON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串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type=1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时</w:t>
            </w:r>
            <w:r w:rsidRPr="00E32659">
              <w:rPr>
                <w:rFonts w:ascii="宋体" w:eastAsia="宋体" w:hAnsi="宋体" w:cs="宋体"/>
                <w:highlight w:val="yellow"/>
                <w:lang w:eastAsia="zh-CN"/>
              </w:rPr>
              <w:t>，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包含</w:t>
            </w:r>
            <w:r w:rsidRPr="00E32659">
              <w:rPr>
                <w:rFonts w:ascii="宋体" w:eastAsia="宋体" w:hAnsi="宋体" w:cs="宋体"/>
                <w:highlight w:val="yellow"/>
                <w:lang w:eastAsia="zh-CN"/>
              </w:rPr>
              <w:t>信息：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客服</w:t>
            </w:r>
            <w:r w:rsidRPr="00E32659">
              <w:rPr>
                <w:rFonts w:ascii="宋体" w:eastAsia="宋体" w:hAnsi="宋体" w:cs="宋体"/>
                <w:highlight w:val="yellow"/>
              </w:rPr>
              <w:t>ID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、</w:t>
            </w:r>
            <w:r w:rsidRPr="00E32659">
              <w:rPr>
                <w:rFonts w:ascii="宋体" w:eastAsia="宋体" w:hAnsi="宋体" w:cs="宋体"/>
                <w:highlight w:val="yellow"/>
              </w:rPr>
              <w:t>问题类型、问题时间</w:t>
            </w:r>
          </w:p>
          <w:p w:rsidR="00E32659" w:rsidRPr="00E32659" w:rsidRDefault="00E32659" w:rsidP="00FF12CE">
            <w:pPr>
              <w:rPr>
                <w:rFonts w:ascii="宋体" w:eastAsia="宋体" w:hAnsi="宋体" w:cs="Mangal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t</w:t>
            </w:r>
            <w:r w:rsidRPr="00E32659">
              <w:rPr>
                <w:rFonts w:ascii="宋体" w:eastAsia="宋体" w:hAnsi="宋体" w:cs="宋体"/>
                <w:highlight w:val="yellow"/>
              </w:rPr>
              <w:t>ype=2</w:t>
            </w: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时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不填值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configID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b/>
                <w:color w:val="000000"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，可选项，当配置人员明确下发的策略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的情况下，可以基于这个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获取策略</w:t>
            </w:r>
          </w:p>
        </w:tc>
      </w:tr>
    </w:tbl>
    <w:p w:rsidR="00E32659" w:rsidRPr="00E32659" w:rsidRDefault="00E32659" w:rsidP="00E32659">
      <w:pPr>
        <w:rPr>
          <w:rFonts w:eastAsiaTheme="minorEastAsia"/>
          <w:highlight w:val="yellow"/>
          <w:lang w:eastAsia="zh-CN" w:bidi="ar-SA"/>
        </w:rPr>
      </w:pPr>
    </w:p>
    <w:p w:rsidR="00E32659" w:rsidRPr="00E32659" w:rsidRDefault="00E32659" w:rsidP="00E32659">
      <w:pPr>
        <w:rPr>
          <w:rFonts w:eastAsiaTheme="minorEastAsia"/>
          <w:highlight w:val="yellow"/>
          <w:lang w:eastAsia="zh-CN" w:bidi="ar-SA"/>
        </w:rPr>
      </w:pPr>
    </w:p>
    <w:p w:rsidR="00E32659" w:rsidRPr="00E32659" w:rsidRDefault="00E32659" w:rsidP="00E32659">
      <w:pPr>
        <w:pStyle w:val="2"/>
        <w:rPr>
          <w:highlight w:val="yellow"/>
        </w:rPr>
      </w:pPr>
      <w:r w:rsidRPr="00E32659">
        <w:rPr>
          <w:rFonts w:hint="eastAsia"/>
          <w:highlight w:val="yellow"/>
        </w:rPr>
        <w:t>查询</w:t>
      </w:r>
      <w:r w:rsidRPr="00E32659">
        <w:rPr>
          <w:highlight w:val="yellow"/>
        </w:rPr>
        <w:t>配置信息</w:t>
      </w:r>
      <w:r w:rsidRPr="00E32659">
        <w:rPr>
          <w:highlight w:val="yellow"/>
        </w:rPr>
        <w:t>qry</w:t>
      </w:r>
      <w:r w:rsidRPr="00E32659">
        <w:rPr>
          <w:rFonts w:hint="eastAsia"/>
          <w:highlight w:val="yellow"/>
        </w:rPr>
        <w:t>LogConfigure</w:t>
      </w:r>
    </w:p>
    <w:p w:rsidR="00E32659" w:rsidRPr="00E32659" w:rsidRDefault="00E32659" w:rsidP="00E32659">
      <w:pPr>
        <w:spacing w:line="400" w:lineRule="exact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cs="宋体" w:hint="eastAsia"/>
          <w:highlight w:val="yellow"/>
          <w:lang w:eastAsia="zh-CN"/>
        </w:rPr>
        <w:t>简</w:t>
      </w:r>
      <w:r w:rsidRPr="00E32659">
        <w:rPr>
          <w:rFonts w:eastAsiaTheme="majorEastAsia" w:hint="eastAsia"/>
          <w:highlight w:val="yellow"/>
          <w:lang w:eastAsia="zh-CN"/>
        </w:rPr>
        <w:t>要描述：</w:t>
      </w:r>
      <w:r w:rsidRPr="00E32659">
        <w:rPr>
          <w:rFonts w:eastAsiaTheme="majorEastAsia"/>
          <w:highlight w:val="yellow"/>
          <w:lang w:eastAsia="zh-CN"/>
        </w:rPr>
        <w:t>根据客户端上报的</w:t>
      </w:r>
      <w:r w:rsidRPr="00E32659">
        <w:rPr>
          <w:rFonts w:eastAsiaTheme="majorEastAsia"/>
          <w:highlight w:val="yellow"/>
          <w:lang w:eastAsia="zh-CN"/>
        </w:rPr>
        <w:t>IMEI</w:t>
      </w:r>
      <w:r w:rsidRPr="00E32659">
        <w:rPr>
          <w:rFonts w:eastAsiaTheme="majorEastAsia"/>
          <w:highlight w:val="yellow"/>
          <w:lang w:eastAsia="zh-CN"/>
        </w:rPr>
        <w:t>号，机型，</w:t>
      </w:r>
      <w:r w:rsidRPr="00E32659">
        <w:rPr>
          <w:rFonts w:eastAsiaTheme="majorEastAsia"/>
          <w:highlight w:val="yellow"/>
          <w:lang w:eastAsia="zh-CN"/>
        </w:rPr>
        <w:t>EMUI</w:t>
      </w:r>
      <w:r w:rsidRPr="00E32659">
        <w:rPr>
          <w:rFonts w:eastAsiaTheme="majorEastAsia"/>
          <w:highlight w:val="yellow"/>
          <w:lang w:eastAsia="zh-CN"/>
        </w:rPr>
        <w:t>版本号</w:t>
      </w:r>
      <w:r w:rsidRPr="00E32659">
        <w:rPr>
          <w:rFonts w:eastAsiaTheme="majorEastAsia" w:hint="eastAsia"/>
          <w:highlight w:val="yellow"/>
          <w:lang w:eastAsia="zh-CN"/>
        </w:rPr>
        <w:t>查询</w:t>
      </w:r>
      <w:r w:rsidRPr="00E32659">
        <w:rPr>
          <w:rFonts w:eastAsiaTheme="majorEastAsia"/>
          <w:highlight w:val="yellow"/>
          <w:lang w:eastAsia="zh-CN"/>
        </w:rPr>
        <w:t>日志配置信息</w:t>
      </w:r>
      <w:r w:rsidRPr="00E32659">
        <w:rPr>
          <w:rFonts w:eastAsiaTheme="majorEastAsia" w:hint="eastAsia"/>
          <w:highlight w:val="yellow"/>
          <w:lang w:eastAsia="zh-CN"/>
        </w:rPr>
        <w:t>。</w:t>
      </w: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客户端请求的数据形式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URL: </w:t>
      </w:r>
      <w:hyperlink r:id="rId35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http://HOST:PORT/osg/</w:t>
        </w:r>
      </w:hyperlink>
      <w:r w:rsidRPr="00E32659">
        <w:rPr>
          <w:rStyle w:val="a6"/>
          <w:rFonts w:eastAsiaTheme="majorEastAsia"/>
          <w:highlight w:val="yellow"/>
          <w:lang w:eastAsia="zh-CN"/>
        </w:rPr>
        <w:t>qryLogConfigureAction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/>
          <w:highlight w:val="yellow"/>
          <w:lang w:eastAsia="zh-CN"/>
        </w:rPr>
        <w:t>O</w:t>
      </w:r>
      <w:r w:rsidRPr="00E32659">
        <w:rPr>
          <w:rFonts w:eastAsiaTheme="minorEastAsia" w:hint="eastAsia"/>
          <w:highlight w:val="yellow"/>
          <w:lang w:eastAsia="zh-CN"/>
        </w:rPr>
        <w:t>r URL:</w:t>
      </w:r>
      <w:r w:rsidRPr="00E32659">
        <w:rPr>
          <w:highlight w:val="yellow"/>
        </w:rPr>
        <w:t xml:space="preserve"> </w:t>
      </w:r>
      <w:hyperlink r:id="rId36" w:history="1">
        <w:r w:rsidRPr="00E32659">
          <w:rPr>
            <w:rStyle w:val="a6"/>
            <w:rFonts w:eastAsiaTheme="majorEastAsia"/>
            <w:highlight w:val="yellow"/>
            <w:lang w:eastAsia="zh-CN"/>
          </w:rPr>
          <w:t>http</w:t>
        </w:r>
        <w:r w:rsidRPr="00E32659">
          <w:rPr>
            <w:rStyle w:val="a6"/>
            <w:rFonts w:eastAsiaTheme="majorEastAsia" w:hint="eastAsia"/>
            <w:highlight w:val="yellow"/>
            <w:lang w:eastAsia="zh-CN"/>
          </w:rPr>
          <w:t>s</w:t>
        </w:r>
        <w:r w:rsidRPr="00E32659">
          <w:rPr>
            <w:rStyle w:val="a6"/>
            <w:rFonts w:eastAsiaTheme="majorEastAsia"/>
            <w:highlight w:val="yellow"/>
            <w:lang w:eastAsia="zh-CN"/>
          </w:rPr>
          <w:t>://HOST:PORT/osg/qryLogConfigureAction</w:t>
        </w:r>
      </w:hyperlink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HOST: </w:t>
      </w:r>
      <w:r w:rsidRPr="00E32659">
        <w:rPr>
          <w:rFonts w:eastAsiaTheme="majorEastAsia" w:hint="eastAsia"/>
          <w:highlight w:val="yellow"/>
          <w:lang w:eastAsia="zh-CN"/>
        </w:rPr>
        <w:t>服务器所在的地址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PORT: </w:t>
      </w:r>
      <w:r w:rsidRPr="00E32659">
        <w:rPr>
          <w:rFonts w:eastAsiaTheme="majorEastAsia" w:hint="eastAsia"/>
          <w:highlight w:val="yellow"/>
          <w:lang w:eastAsia="zh-CN"/>
        </w:rPr>
        <w:t>服务器所在的端口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color w:val="FF0000"/>
          <w:highlight w:val="yellow"/>
          <w:lang w:eastAsia="zh-CN"/>
        </w:rPr>
      </w:pPr>
      <w:r w:rsidRPr="00E32659">
        <w:rPr>
          <w:rFonts w:eastAsiaTheme="majorEastAsia"/>
          <w:color w:val="FF0000"/>
          <w:highlight w:val="yellow"/>
          <w:lang w:eastAsia="zh-CN"/>
        </w:rPr>
        <w:t>以</w:t>
      </w:r>
      <w:r w:rsidRPr="00E32659">
        <w:rPr>
          <w:rFonts w:eastAsiaTheme="majorEastAsia"/>
          <w:color w:val="FF0000"/>
          <w:highlight w:val="yellow"/>
          <w:lang w:eastAsia="zh-CN"/>
        </w:rPr>
        <w:t>form</w:t>
      </w:r>
      <w:r w:rsidRPr="00E32659">
        <w:rPr>
          <w:rFonts w:eastAsiaTheme="majorEastAsia"/>
          <w:color w:val="FF0000"/>
          <w:highlight w:val="yellow"/>
          <w:lang w:eastAsia="zh-CN"/>
        </w:rPr>
        <w:t>表单接口形式进行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POST</w:t>
      </w:r>
      <w:r w:rsidRPr="00E32659">
        <w:rPr>
          <w:rFonts w:eastAsiaTheme="majorEastAsia" w:hint="eastAsia"/>
          <w:color w:val="FF0000"/>
          <w:highlight w:val="yellow"/>
          <w:lang w:eastAsia="zh-CN"/>
        </w:rPr>
        <w:t>请求提交</w:t>
      </w:r>
      <w:r w:rsidRPr="00E32659">
        <w:rPr>
          <w:rFonts w:eastAsiaTheme="majorEastAsia"/>
          <w:color w:val="FF0000"/>
          <w:highlight w:val="yellow"/>
          <w:lang w:eastAsia="zh-CN"/>
        </w:rPr>
        <w:t>。</w:t>
      </w:r>
    </w:p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/>
          <w:highlight w:val="yellow"/>
          <w:lang w:eastAsia="zh-CN"/>
        </w:rPr>
        <w:t>请求参数说明：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238"/>
        <w:gridCol w:w="3654"/>
      </w:tblGrid>
      <w:tr w:rsidR="00E32659" w:rsidRPr="00E32659" w:rsidTr="00FF12CE">
        <w:trPr>
          <w:jc w:val="center"/>
        </w:trPr>
        <w:tc>
          <w:tcPr>
            <w:tcW w:w="2200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983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3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3654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configID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b/>
                <w:color w:val="000000"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，可选项，当配置人员明确下发的策略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的情况下，可以基于这个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获取策略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deviceType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设备型号，比如华为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D2 U9550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sysVersion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操作系统版本号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U8860ICSV100R001C00B977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emuiVersion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eastAsiaTheme="majorEastAsia"/>
                <w:highlight w:val="yellow"/>
                <w:lang w:eastAsia="zh-CN"/>
              </w:rPr>
              <w:t>E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mui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版本号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lastRenderedPageBreak/>
              <w:t>deviceID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eastAsiaTheme="majorEastAsia"/>
                <w:highlight w:val="yellow"/>
                <w:lang w:eastAsia="zh-CN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设备的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IMEI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号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(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不大于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20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位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)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200" w:type="dxa"/>
            <w:vAlign w:val="center"/>
          </w:tcPr>
          <w:p w:rsidR="00E32659" w:rsidRPr="00E32659" w:rsidRDefault="00E32659" w:rsidP="00FF12CE">
            <w:pPr>
              <w:rPr>
                <w:rFonts w:eastAsiaTheme="minorEastAsia"/>
                <w:highlight w:val="yellow"/>
                <w:lang w:eastAsia="zh-CN"/>
              </w:rPr>
            </w:pPr>
            <w:r w:rsidRPr="00E32659">
              <w:rPr>
                <w:rFonts w:hint="eastAsia"/>
                <w:highlight w:val="yellow"/>
              </w:rPr>
              <w:t>config</w:t>
            </w:r>
            <w:r w:rsidRPr="00E32659">
              <w:rPr>
                <w:rFonts w:eastAsiaTheme="minorEastAsia" w:hint="eastAsia"/>
                <w:highlight w:val="yellow"/>
                <w:lang w:eastAsia="zh-CN"/>
              </w:rPr>
              <w:t>AppName</w:t>
            </w:r>
          </w:p>
        </w:tc>
        <w:tc>
          <w:tcPr>
            <w:tcW w:w="983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ins w:id="10" w:author="Zouxianjun" w:date="2013-05-10T18:11:00Z">
              <w:r w:rsidRPr="00E32659">
                <w:rPr>
                  <w:rFonts w:hint="eastAsia"/>
                  <w:highlight w:val="yellow"/>
                </w:rPr>
                <w:t>String</w:t>
              </w:r>
            </w:ins>
          </w:p>
        </w:tc>
        <w:tc>
          <w:tcPr>
            <w:tcW w:w="1238" w:type="dxa"/>
            <w:vAlign w:val="center"/>
          </w:tcPr>
          <w:p w:rsidR="00E32659" w:rsidRPr="00E32659" w:rsidRDefault="00E32659" w:rsidP="00FF12CE">
            <w:pPr>
              <w:jc w:val="center"/>
              <w:rPr>
                <w:highlight w:val="yellow"/>
              </w:rPr>
            </w:pPr>
            <w:r w:rsidRPr="00E32659">
              <w:rPr>
                <w:b/>
                <w:highlight w:val="yellow"/>
              </w:rPr>
              <w:t>O</w:t>
            </w:r>
          </w:p>
        </w:tc>
        <w:tc>
          <w:tcPr>
            <w:tcW w:w="3654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Mangal"/>
                <w:highlight w:val="yellow"/>
                <w:cs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应用包名</w:t>
            </w:r>
          </w:p>
          <w:p w:rsidR="00E32659" w:rsidRPr="00E32659" w:rsidRDefault="00E32659" w:rsidP="00FF12CE">
            <w:pPr>
              <w:rPr>
                <w:ins w:id="11" w:author="Zouxianjun" w:date="2013-05-10T18:08:00Z"/>
                <w:rFonts w:ascii="宋体" w:eastAsia="宋体" w:hAnsi="宋体" w:cs="宋体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“com.huawei.lcagent“</w:t>
            </w:r>
          </w:p>
        </w:tc>
      </w:tr>
    </w:tbl>
    <w:p w:rsidR="00E32659" w:rsidRPr="00E32659" w:rsidRDefault="00E32659" w:rsidP="00E32659">
      <w:pPr>
        <w:spacing w:line="400" w:lineRule="exact"/>
        <w:ind w:firstLine="576"/>
        <w:rPr>
          <w:rFonts w:eastAsiaTheme="majorEastAsia"/>
          <w:highlight w:val="yellow"/>
          <w:lang w:eastAsia="zh-CN"/>
        </w:rPr>
      </w:pP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服务端返回的数据形式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返回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json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格式的数据。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响应示例：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“retCode”</w:t>
      </w:r>
      <w:r w:rsidRPr="00E32659">
        <w:rPr>
          <w:rFonts w:hint="eastAsia"/>
          <w:highlight w:val="yellow"/>
        </w:rPr>
        <w:t xml:space="preserve"> : 0,  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highlight w:val="yellow"/>
        </w:rPr>
        <w:t xml:space="preserve">   “</w:t>
      </w:r>
      <w:r w:rsidRPr="00E32659">
        <w:rPr>
          <w:rFonts w:hint="eastAsia"/>
          <w:highlight w:val="yellow"/>
        </w:rPr>
        <w:t>configId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123536546</w:t>
      </w:r>
      <w:r w:rsidRPr="00E32659">
        <w:rPr>
          <w:highlight w:val="yellow"/>
        </w:rPr>
        <w:t>”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configLength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8,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configList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  <w:t>[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rFonts w:hint="eastAsia"/>
          <w:highlight w:val="yellow"/>
        </w:rPr>
        <w:tab/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rFonts w:hint="eastAsia"/>
          <w:highlight w:val="yellow"/>
        </w:rPr>
        <w:tab/>
      </w: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configType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</w:t>
      </w:r>
      <w:r w:rsidRPr="00E32659">
        <w:rPr>
          <w:highlight w:val="yellow"/>
        </w:rPr>
        <w:t>“s</w:t>
      </w:r>
      <w:r w:rsidRPr="00E32659">
        <w:rPr>
          <w:rFonts w:hint="eastAsia"/>
          <w:highlight w:val="yellow"/>
        </w:rPr>
        <w:t>tring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>,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rFonts w:hint="eastAsia"/>
          <w:highlight w:val="yellow"/>
        </w:rPr>
        <w:tab/>
      </w: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configValue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xxx=yyy</w:t>
      </w:r>
      <w:r w:rsidRPr="00E32659">
        <w:rPr>
          <w:highlight w:val="yellow"/>
        </w:rPr>
        <w:t>”</w:t>
      </w:r>
    </w:p>
    <w:p w:rsidR="00E32659" w:rsidRPr="00E32659" w:rsidRDefault="00E32659" w:rsidP="00E32659">
      <w:pPr>
        <w:ind w:left="840"/>
        <w:rPr>
          <w:highlight w:val="yellow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ind w:left="840"/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ind w:left="840"/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configType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</w:t>
      </w:r>
      <w:r w:rsidRPr="00E32659">
        <w:rPr>
          <w:highlight w:val="yellow"/>
        </w:rPr>
        <w:t>“file”</w:t>
      </w:r>
      <w:r w:rsidRPr="00E32659">
        <w:rPr>
          <w:rFonts w:hint="eastAsia"/>
          <w:highlight w:val="yellow"/>
        </w:rPr>
        <w:t>,</w:t>
      </w:r>
    </w:p>
    <w:p w:rsidR="00E32659" w:rsidRPr="00E32659" w:rsidRDefault="00E32659" w:rsidP="00E32659">
      <w:pPr>
        <w:ind w:left="840"/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configValue</w:t>
      </w:r>
      <w:r w:rsidRPr="00E32659">
        <w:rPr>
          <w:highlight w:val="yellow"/>
        </w:rPr>
        <w:t>”</w:t>
      </w:r>
      <w:r w:rsidRPr="00E32659">
        <w:rPr>
          <w:rFonts w:hint="eastAsia"/>
          <w:highlight w:val="yellow"/>
        </w:rPr>
        <w:t xml:space="preserve"> : </w:t>
      </w:r>
      <w:r w:rsidRPr="00E32659">
        <w:rPr>
          <w:highlight w:val="yellow"/>
        </w:rPr>
        <w:t>“</w:t>
      </w:r>
      <w:r w:rsidRPr="00E32659">
        <w:rPr>
          <w:rFonts w:hint="eastAsia"/>
          <w:highlight w:val="yellow"/>
        </w:rPr>
        <w:t>http://xxx.yyy.zzz/bbb.apk</w:t>
      </w:r>
      <w:r w:rsidRPr="00E32659">
        <w:rPr>
          <w:highlight w:val="yellow"/>
        </w:rPr>
        <w:t>”</w:t>
      </w:r>
    </w:p>
    <w:p w:rsidR="00E32659" w:rsidRPr="00E32659" w:rsidRDefault="00E32659" w:rsidP="00E32659">
      <w:pPr>
        <w:ind w:left="840"/>
        <w:rPr>
          <w:highlight w:val="yellow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ind w:left="420"/>
        <w:rPr>
          <w:highlight w:val="yellow"/>
        </w:rPr>
      </w:pPr>
      <w:r w:rsidRPr="00E32659">
        <w:rPr>
          <w:rFonts w:hint="eastAsia"/>
          <w:highlight w:val="yellow"/>
        </w:rPr>
        <w:t>]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highlight w:val="yellow"/>
        </w:rPr>
        <w:t>O</w:t>
      </w:r>
      <w:r w:rsidRPr="00E32659">
        <w:rPr>
          <w:rFonts w:hint="eastAsia"/>
          <w:highlight w:val="yellow"/>
        </w:rPr>
        <w:t xml:space="preserve">r 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>{</w:t>
      </w:r>
    </w:p>
    <w:p w:rsidR="00E32659" w:rsidRPr="00E32659" w:rsidRDefault="00E32659" w:rsidP="00E32659">
      <w:pPr>
        <w:rPr>
          <w:highlight w:val="yellow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“retCode”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“20001”</w:t>
      </w:r>
      <w:r w:rsidRPr="00E32659">
        <w:rPr>
          <w:rFonts w:hint="eastAsia"/>
          <w:highlight w:val="yellow"/>
        </w:rPr>
        <w:t>,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ab/>
      </w:r>
      <w:r w:rsidRPr="00E32659">
        <w:rPr>
          <w:highlight w:val="yellow"/>
        </w:rPr>
        <w:t>“retDesc”</w:t>
      </w:r>
      <w:r w:rsidRPr="00E32659">
        <w:rPr>
          <w:rFonts w:hint="eastAsia"/>
          <w:highlight w:val="yellow"/>
        </w:rPr>
        <w:t xml:space="preserve">: </w:t>
      </w:r>
      <w:r w:rsidRPr="00E32659">
        <w:rPr>
          <w:highlight w:val="yellow"/>
        </w:rPr>
        <w:t>"questionnaireId error!questionnaireId:null;(Parameters invalid!)"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eastAsiaTheme="minorEastAsia" w:hint="eastAsia"/>
          <w:highlight w:val="yellow"/>
          <w:lang w:eastAsia="zh-CN"/>
        </w:rPr>
        <w:t xml:space="preserve">    //</w:t>
      </w:r>
      <w:r w:rsidRPr="00E32659">
        <w:rPr>
          <w:highlight w:val="yellow"/>
        </w:rPr>
        <w:t xml:space="preserve"> Parameters invalid!</w:t>
      </w:r>
      <w:r w:rsidRPr="00E32659">
        <w:rPr>
          <w:rFonts w:eastAsiaTheme="minorEastAsia" w:hint="eastAsia"/>
          <w:highlight w:val="yellow"/>
          <w:lang w:eastAsia="zh-CN"/>
        </w:rPr>
        <w:t>表示参数异常。</w:t>
      </w:r>
    </w:p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  <w:r w:rsidRPr="00E32659">
        <w:rPr>
          <w:rFonts w:hint="eastAsia"/>
          <w:highlight w:val="yellow"/>
        </w:rPr>
        <w:t>}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响应参数说明：</w:t>
      </w:r>
    </w:p>
    <w:tbl>
      <w:tblPr>
        <w:tblW w:w="8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1418"/>
        <w:gridCol w:w="1275"/>
        <w:gridCol w:w="4067"/>
      </w:tblGrid>
      <w:tr w:rsidR="00E32659" w:rsidRPr="00E32659" w:rsidTr="00FF12CE">
        <w:trPr>
          <w:jc w:val="center"/>
        </w:trPr>
        <w:tc>
          <w:tcPr>
            <w:tcW w:w="2141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名称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类</w:t>
            </w:r>
            <w:r w:rsidRPr="00E32659">
              <w:rPr>
                <w:rFonts w:ascii="MS Gothic" w:eastAsia="MS Gothic" w:hAnsi="MS Gothic" w:cs="MS Gothic" w:hint="eastAsia"/>
                <w:b/>
                <w:highlight w:val="yellow"/>
              </w:rPr>
              <w:t>型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是否可</w:t>
            </w: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选</w:t>
            </w:r>
          </w:p>
        </w:tc>
        <w:tc>
          <w:tcPr>
            <w:tcW w:w="4067" w:type="dxa"/>
            <w:shd w:val="clear" w:color="auto" w:fill="C0C0C0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b/>
                <w:highlight w:val="yellow"/>
              </w:rPr>
              <w:t>说</w:t>
            </w:r>
            <w:r w:rsidRPr="00E32659">
              <w:rPr>
                <w:rFonts w:ascii="Meiryo" w:eastAsia="Meiryo" w:hAnsi="Meiryo" w:cs="Meiryo" w:hint="eastAsia"/>
                <w:b/>
                <w:highlight w:val="yellow"/>
              </w:rPr>
              <w:t>明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retCode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M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  <w:cs/>
              </w:rPr>
            </w:pPr>
            <w:r w:rsidRPr="00E32659">
              <w:rPr>
                <w:rFonts w:ascii="宋体" w:eastAsia="宋体" w:hAnsi="宋体" w:cs="宋体"/>
                <w:highlight w:val="yellow"/>
              </w:rPr>
              <w:t>0表示成功，其他标示反馈失败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20000开始表示错误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20001：请</w:t>
            </w:r>
            <w:r w:rsidRPr="00E32659">
              <w:rPr>
                <w:rFonts w:ascii="宋体" w:eastAsia="宋体" w:hAnsi="宋体" w:cs="宋体"/>
                <w:highlight w:val="yellow"/>
              </w:rPr>
              <w:t>求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参数错误</w:t>
            </w:r>
          </w:p>
          <w:p w:rsidR="00E32659" w:rsidRPr="00E32659" w:rsidRDefault="00E32659" w:rsidP="00FF12CE">
            <w:pPr>
              <w:rPr>
                <w:rFonts w:cs="Mangal"/>
                <w:highlight w:val="yellow"/>
                <w:cs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20002：服务</w:t>
            </w:r>
            <w:r w:rsidRPr="00E32659">
              <w:rPr>
                <w:rFonts w:ascii="宋体" w:eastAsia="宋体" w:hAnsi="宋体" w:cs="宋体"/>
                <w:highlight w:val="yellow"/>
              </w:rPr>
              <w:t>器内部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错误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lastRenderedPageBreak/>
              <w:t>retDesc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  <w:lang w:eastAsia="zh-CN"/>
              </w:rPr>
              <w:t>失败原因，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失败情况下的具体原因描述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configID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color w:val="000000"/>
                <w:sz w:val="22"/>
                <w:szCs w:val="22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hint="eastAsia"/>
                <w:b/>
                <w:color w:val="000000"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2"/>
                <w:szCs w:val="22"/>
                <w:highlight w:val="yellow"/>
              </w:rPr>
            </w:pPr>
            <w:r w:rsidRPr="00E32659">
              <w:rPr>
                <w:rFonts w:eastAsiaTheme="majorEastAsia" w:hint="eastAsia"/>
                <w:highlight w:val="yellow"/>
                <w:lang w:eastAsia="zh-CN"/>
              </w:rPr>
              <w:t>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，可选项，当配置人员明确下发的策略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的情况下，可以基于这个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Id</w:t>
            </w:r>
            <w:r w:rsidRPr="00E32659">
              <w:rPr>
                <w:rFonts w:eastAsiaTheme="majorEastAsia" w:hint="eastAsia"/>
                <w:highlight w:val="yellow"/>
                <w:lang w:eastAsia="zh-CN"/>
              </w:rPr>
              <w:t>获取策略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configLength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highlight w:val="yellow"/>
              </w:rPr>
              <w:t>I</w:t>
            </w:r>
            <w:r w:rsidRPr="00E32659">
              <w:rPr>
                <w:rFonts w:hint="eastAsia"/>
                <w:highlight w:val="yellow"/>
              </w:rPr>
              <w:t>nt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配置项数目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configList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ind w:leftChars="50" w:left="120"/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JSONList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配置列表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configType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配置类型：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“</w:t>
            </w:r>
            <w:r w:rsidRPr="00E32659">
              <w:rPr>
                <w:rFonts w:ascii="宋体" w:eastAsia="宋体" w:hAnsi="宋体" w:cs="宋体"/>
                <w:highlight w:val="yellow"/>
              </w:rPr>
              <w:t>string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”： 字符串类型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“</w:t>
            </w:r>
            <w:r w:rsidRPr="00E32659">
              <w:rPr>
                <w:rFonts w:ascii="宋体" w:eastAsia="宋体" w:hAnsi="宋体" w:cs="宋体"/>
                <w:highlight w:val="yellow"/>
              </w:rPr>
              <w:t>file”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：文件</w:t>
            </w:r>
            <w:r w:rsidRPr="00E32659">
              <w:rPr>
                <w:rFonts w:ascii="宋体" w:eastAsia="宋体" w:hAnsi="宋体" w:cs="宋体"/>
                <w:highlight w:val="yellow"/>
              </w:rPr>
              <w:t>类型</w:t>
            </w:r>
          </w:p>
        </w:tc>
      </w:tr>
      <w:tr w:rsidR="00E32659" w:rsidRPr="00E32659" w:rsidTr="00FF12CE">
        <w:trPr>
          <w:trHeight w:val="650"/>
          <w:jc w:val="center"/>
        </w:trPr>
        <w:tc>
          <w:tcPr>
            <w:tcW w:w="2141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configValue</w:t>
            </w:r>
          </w:p>
        </w:tc>
        <w:tc>
          <w:tcPr>
            <w:tcW w:w="1418" w:type="dxa"/>
            <w:vAlign w:val="center"/>
          </w:tcPr>
          <w:p w:rsidR="00E32659" w:rsidRPr="00E32659" w:rsidRDefault="00E32659" w:rsidP="00FF12CE">
            <w:pPr>
              <w:rPr>
                <w:highlight w:val="yellow"/>
              </w:rPr>
            </w:pPr>
            <w:r w:rsidRPr="00E32659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1275" w:type="dxa"/>
            <w:vAlign w:val="center"/>
          </w:tcPr>
          <w:p w:rsidR="00E32659" w:rsidRPr="00E32659" w:rsidRDefault="00E32659" w:rsidP="00FF12CE">
            <w:pPr>
              <w:jc w:val="center"/>
              <w:rPr>
                <w:b/>
                <w:highlight w:val="yellow"/>
              </w:rPr>
            </w:pPr>
            <w:r w:rsidRPr="00E32659">
              <w:rPr>
                <w:rFonts w:hint="eastAsia"/>
                <w:b/>
                <w:highlight w:val="yellow"/>
              </w:rPr>
              <w:t>O</w:t>
            </w:r>
          </w:p>
        </w:tc>
        <w:tc>
          <w:tcPr>
            <w:tcW w:w="4067" w:type="dxa"/>
            <w:vAlign w:val="center"/>
          </w:tcPr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根据configType设置不同的值：</w:t>
            </w:r>
          </w:p>
          <w:p w:rsidR="00E32659" w:rsidRPr="00E32659" w:rsidRDefault="00E32659" w:rsidP="00FF12CE">
            <w:pPr>
              <w:rPr>
                <w:rFonts w:ascii="宋体" w:eastAsia="宋体" w:hAnsi="宋体" w:cs="宋体"/>
                <w:highlight w:val="yellow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“</w:t>
            </w:r>
            <w:r w:rsidRPr="00E32659">
              <w:rPr>
                <w:rFonts w:ascii="宋体" w:eastAsia="宋体" w:hAnsi="宋体" w:cs="宋体"/>
                <w:highlight w:val="yellow"/>
              </w:rPr>
              <w:t>string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”：策略的字符串文本</w:t>
            </w:r>
          </w:p>
          <w:p w:rsidR="00E32659" w:rsidRPr="00E32659" w:rsidRDefault="00E32659" w:rsidP="00FF12CE">
            <w:pPr>
              <w:rPr>
                <w:rFonts w:ascii="宋体" w:eastAsia="宋体" w:hAnsi="宋体" w:cs="Mangal"/>
                <w:highlight w:val="yellow"/>
                <w:lang w:eastAsia="zh-CN"/>
              </w:rPr>
            </w:pPr>
            <w:r w:rsidRPr="00E32659">
              <w:rPr>
                <w:rFonts w:ascii="宋体" w:eastAsia="宋体" w:hAnsi="宋体" w:cs="宋体" w:hint="eastAsia"/>
                <w:highlight w:val="yellow"/>
              </w:rPr>
              <w:t>“</w:t>
            </w:r>
            <w:r w:rsidRPr="00E32659">
              <w:rPr>
                <w:rFonts w:ascii="宋体" w:eastAsia="宋体" w:hAnsi="宋体" w:cs="宋体"/>
                <w:highlight w:val="yellow"/>
              </w:rPr>
              <w:t>file”</w:t>
            </w:r>
            <w:r w:rsidRPr="00E32659">
              <w:rPr>
                <w:rFonts w:ascii="宋体" w:eastAsia="宋体" w:hAnsi="宋体" w:cs="宋体" w:hint="eastAsia"/>
                <w:highlight w:val="yellow"/>
              </w:rPr>
              <w:t>：</w:t>
            </w:r>
            <w:r w:rsidRPr="00E32659">
              <w:rPr>
                <w:rFonts w:ascii="宋体" w:eastAsia="宋体" w:hAnsi="宋体" w:cs="Mangal" w:hint="eastAsia"/>
                <w:highlight w:val="yellow"/>
                <w:lang w:eastAsia="zh-CN"/>
              </w:rPr>
              <w:t>文件</w:t>
            </w:r>
            <w:r w:rsidRPr="00E32659">
              <w:rPr>
                <w:rFonts w:ascii="宋体" w:eastAsia="宋体" w:hAnsi="宋体" w:cs="Mangal"/>
                <w:highlight w:val="yellow"/>
                <w:lang w:eastAsia="zh-CN"/>
              </w:rPr>
              <w:t>下载URL</w:t>
            </w:r>
          </w:p>
        </w:tc>
      </w:tr>
    </w:tbl>
    <w:p w:rsidR="00E32659" w:rsidRPr="00E32659" w:rsidRDefault="00E32659" w:rsidP="00E32659">
      <w:pPr>
        <w:rPr>
          <w:rFonts w:eastAsiaTheme="minorEastAsia"/>
          <w:highlight w:val="yellow"/>
          <w:lang w:eastAsia="zh-CN"/>
        </w:rPr>
      </w:pPr>
    </w:p>
    <w:p w:rsidR="00E32659" w:rsidRPr="00E32659" w:rsidRDefault="00E32659" w:rsidP="00E32659">
      <w:pPr>
        <w:pStyle w:val="2"/>
        <w:rPr>
          <w:highlight w:val="yellow"/>
        </w:rPr>
      </w:pPr>
      <w:r w:rsidRPr="00E32659">
        <w:rPr>
          <w:rFonts w:hint="eastAsia"/>
          <w:highlight w:val="yellow"/>
        </w:rPr>
        <w:t>发送</w:t>
      </w:r>
      <w:r w:rsidRPr="00E32659">
        <w:rPr>
          <w:rFonts w:hint="eastAsia"/>
          <w:highlight w:val="yellow"/>
        </w:rPr>
        <w:t>push</w:t>
      </w:r>
      <w:r w:rsidRPr="00E32659">
        <w:rPr>
          <w:highlight w:val="yellow"/>
        </w:rPr>
        <w:t>消息</w:t>
      </w:r>
      <w:r w:rsidRPr="00E32659">
        <w:rPr>
          <w:rFonts w:hint="eastAsia"/>
          <w:highlight w:val="yellow"/>
        </w:rPr>
        <w:t>内容</w:t>
      </w:r>
      <w:r w:rsidRPr="00E32659">
        <w:rPr>
          <w:highlight w:val="yellow"/>
        </w:rPr>
        <w:t>格式定义</w:t>
      </w:r>
    </w:p>
    <w:p w:rsidR="00E32659" w:rsidRPr="00E32659" w:rsidRDefault="00E32659" w:rsidP="00E32659">
      <w:pPr>
        <w:spacing w:line="400" w:lineRule="exact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cs="宋体" w:hint="eastAsia"/>
          <w:highlight w:val="yellow"/>
          <w:lang w:eastAsia="zh-CN"/>
        </w:rPr>
        <w:t>简</w:t>
      </w:r>
      <w:r w:rsidRPr="00E32659">
        <w:rPr>
          <w:rFonts w:eastAsiaTheme="majorEastAsia" w:hint="eastAsia"/>
          <w:highlight w:val="yellow"/>
          <w:lang w:eastAsia="zh-CN"/>
        </w:rPr>
        <w:t>要描述：手机服务</w:t>
      </w:r>
      <w:r w:rsidRPr="00E32659">
        <w:rPr>
          <w:rFonts w:eastAsiaTheme="majorEastAsia"/>
          <w:highlight w:val="yellow"/>
          <w:lang w:eastAsia="zh-CN"/>
        </w:rPr>
        <w:t>有多处会发送</w:t>
      </w:r>
      <w:r w:rsidRPr="00E32659">
        <w:rPr>
          <w:rFonts w:eastAsiaTheme="majorEastAsia"/>
          <w:highlight w:val="yellow"/>
          <w:lang w:eastAsia="zh-CN"/>
        </w:rPr>
        <w:t>push</w:t>
      </w:r>
      <w:r w:rsidRPr="00E32659">
        <w:rPr>
          <w:rFonts w:eastAsiaTheme="majorEastAsia"/>
          <w:highlight w:val="yellow"/>
          <w:lang w:eastAsia="zh-CN"/>
        </w:rPr>
        <w:t>消息，</w:t>
      </w:r>
      <w:r w:rsidRPr="00E32659">
        <w:rPr>
          <w:rFonts w:eastAsiaTheme="majorEastAsia" w:hint="eastAsia"/>
          <w:highlight w:val="yellow"/>
          <w:lang w:eastAsia="zh-CN"/>
        </w:rPr>
        <w:t>push</w:t>
      </w:r>
      <w:bookmarkStart w:id="12" w:name="_GoBack"/>
      <w:bookmarkEnd w:id="12"/>
      <w:r w:rsidRPr="00E32659">
        <w:rPr>
          <w:rFonts w:eastAsiaTheme="majorEastAsia"/>
          <w:highlight w:val="yellow"/>
          <w:lang w:eastAsia="zh-CN"/>
        </w:rPr>
        <w:t>消息的内容不同的场景有不同的定义</w:t>
      </w:r>
      <w:r w:rsidRPr="00E32659">
        <w:rPr>
          <w:rFonts w:eastAsiaTheme="majorEastAsia" w:hint="eastAsia"/>
          <w:highlight w:val="yellow"/>
          <w:lang w:eastAsia="zh-CN"/>
        </w:rPr>
        <w:t>。</w:t>
      </w: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push</w:t>
      </w:r>
      <w:r w:rsidRPr="00E32659">
        <w:rPr>
          <w:highlight w:val="yellow"/>
          <w:lang w:eastAsia="zh-CN"/>
        </w:rPr>
        <w:t xml:space="preserve"> </w:t>
      </w:r>
      <w:r w:rsidRPr="00E32659">
        <w:rPr>
          <w:rFonts w:hint="eastAsia"/>
          <w:highlight w:val="yellow"/>
          <w:lang w:eastAsia="zh-CN"/>
        </w:rPr>
        <w:t>API</w:t>
      </w:r>
      <w:r w:rsidRPr="00E32659">
        <w:rPr>
          <w:rFonts w:hint="eastAsia"/>
          <w:highlight w:val="yellow"/>
          <w:lang w:eastAsia="zh-CN"/>
        </w:rPr>
        <w:t>的参数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8"/>
        <w:gridCol w:w="1380"/>
        <w:gridCol w:w="1134"/>
        <w:gridCol w:w="3169"/>
      </w:tblGrid>
      <w:tr w:rsidR="00E32659" w:rsidRPr="00E32659" w:rsidTr="00FF12CE">
        <w:tc>
          <w:tcPr>
            <w:tcW w:w="1488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0"/>
                <w:highlight w:val="yellow"/>
              </w:rPr>
            </w:pPr>
            <w:r w:rsidRPr="00E32659">
              <w:rPr>
                <w:color w:val="000000"/>
                <w:sz w:val="20"/>
                <w:highlight w:val="yellow"/>
              </w:rPr>
              <w:t>data</w:t>
            </w:r>
          </w:p>
        </w:tc>
        <w:tc>
          <w:tcPr>
            <w:tcW w:w="1380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0"/>
                <w:highlight w:val="yellow"/>
              </w:rPr>
            </w:pPr>
            <w:r w:rsidRPr="00E32659">
              <w:rPr>
                <w:rFonts w:hint="eastAsia"/>
                <w:color w:val="000000"/>
                <w:sz w:val="20"/>
                <w:highlight w:val="yellow"/>
              </w:rPr>
              <w:t>json</w:t>
            </w:r>
            <w:r w:rsidRPr="00E32659">
              <w:rPr>
                <w:rFonts w:hint="eastAsia"/>
                <w:color w:val="000000"/>
                <w:sz w:val="20"/>
                <w:highlight w:val="yellow"/>
              </w:rPr>
              <w:t>结构体</w:t>
            </w:r>
          </w:p>
        </w:tc>
        <w:tc>
          <w:tcPr>
            <w:tcW w:w="1134" w:type="dxa"/>
            <w:vAlign w:val="center"/>
          </w:tcPr>
          <w:p w:rsidR="00E32659" w:rsidRPr="00E32659" w:rsidRDefault="00E32659" w:rsidP="00FF12CE">
            <w:pPr>
              <w:rPr>
                <w:color w:val="000000"/>
                <w:sz w:val="20"/>
                <w:highlight w:val="yellow"/>
              </w:rPr>
            </w:pPr>
            <w:r w:rsidRPr="00E32659">
              <w:rPr>
                <w:color w:val="000000"/>
                <w:sz w:val="20"/>
                <w:highlight w:val="yellow"/>
              </w:rPr>
              <w:t>必选</w:t>
            </w:r>
          </w:p>
        </w:tc>
        <w:tc>
          <w:tcPr>
            <w:tcW w:w="3169" w:type="dxa"/>
            <w:vAlign w:val="center"/>
          </w:tcPr>
          <w:p w:rsidR="00E32659" w:rsidRPr="00E32659" w:rsidRDefault="00E32659" w:rsidP="00FF12CE">
            <w:pPr>
              <w:widowControl/>
              <w:rPr>
                <w:color w:val="000000"/>
                <w:sz w:val="20"/>
                <w:highlight w:val="yellow"/>
              </w:rPr>
            </w:pPr>
            <w:r w:rsidRPr="00E32659">
              <w:rPr>
                <w:color w:val="000000"/>
                <w:sz w:val="20"/>
                <w:highlight w:val="yellow"/>
              </w:rPr>
              <w:t>发送到设备上的消息，最长为</w:t>
            </w:r>
            <w:r w:rsidRPr="00E32659">
              <w:rPr>
                <w:color w:val="000000"/>
                <w:sz w:val="20"/>
                <w:highlight w:val="yellow"/>
              </w:rPr>
              <w:t xml:space="preserve">1024 </w:t>
            </w:r>
            <w:r w:rsidRPr="00E32659">
              <w:rPr>
                <w:color w:val="000000"/>
                <w:sz w:val="20"/>
                <w:highlight w:val="yellow"/>
              </w:rPr>
              <w:t>字节</w:t>
            </w:r>
          </w:p>
        </w:tc>
      </w:tr>
    </w:tbl>
    <w:p w:rsidR="00E32659" w:rsidRPr="00E32659" w:rsidRDefault="00E32659" w:rsidP="00E32659">
      <w:pPr>
        <w:spacing w:line="400" w:lineRule="exact"/>
        <w:rPr>
          <w:rFonts w:eastAsiaTheme="majorEastAsia"/>
          <w:highlight w:val="yellow"/>
          <w:lang w:eastAsia="zh-CN"/>
        </w:rPr>
      </w:pPr>
      <w:r w:rsidRPr="00E32659">
        <w:rPr>
          <w:rFonts w:eastAsiaTheme="majorEastAsia" w:hint="eastAsia"/>
          <w:highlight w:val="yellow"/>
          <w:lang w:eastAsia="zh-CN"/>
        </w:rPr>
        <w:t xml:space="preserve"> </w:t>
      </w:r>
    </w:p>
    <w:p w:rsidR="00E32659" w:rsidRPr="00E32659" w:rsidRDefault="00E32659" w:rsidP="00E32659">
      <w:pPr>
        <w:pStyle w:val="3"/>
        <w:rPr>
          <w:highlight w:val="yellow"/>
          <w:lang w:eastAsia="zh-CN"/>
        </w:rPr>
      </w:pPr>
      <w:r w:rsidRPr="00E32659">
        <w:rPr>
          <w:rFonts w:hint="eastAsia"/>
          <w:highlight w:val="yellow"/>
          <w:lang w:eastAsia="zh-CN"/>
        </w:rPr>
        <w:t>各个场景</w:t>
      </w:r>
      <w:r w:rsidRPr="00E32659">
        <w:rPr>
          <w:highlight w:val="yellow"/>
          <w:lang w:eastAsia="zh-CN"/>
        </w:rPr>
        <w:t>的</w:t>
      </w:r>
      <w:r w:rsidRPr="00E32659">
        <w:rPr>
          <w:highlight w:val="yellow"/>
          <w:lang w:eastAsia="zh-CN"/>
        </w:rPr>
        <w:t>push</w:t>
      </w:r>
      <w:r w:rsidRPr="00E32659">
        <w:rPr>
          <w:highlight w:val="yellow"/>
          <w:lang w:eastAsia="zh-CN"/>
        </w:rPr>
        <w:t>内容格式定义</w:t>
      </w:r>
    </w:p>
    <w:p w:rsidR="00E32659" w:rsidRPr="00E32659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highlight w:val="yellow"/>
          <w:lang w:eastAsia="zh-CN" w:bidi="ar-SA"/>
        </w:rPr>
      </w:pP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场景</w:t>
      </w: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1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>：高级问题反馈</w:t>
      </w:r>
    </w:p>
    <w:p w:rsidR="00E32659" w:rsidRPr="001C2F5F" w:rsidRDefault="00E32659" w:rsidP="00E3265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FF"/>
          <w:kern w:val="0"/>
          <w:sz w:val="21"/>
          <w:szCs w:val="21"/>
          <w:lang w:eastAsia="zh-CN" w:bidi="ar-SA"/>
        </w:rPr>
      </w:pPr>
      <w:r w:rsidRPr="00E32659">
        <w:rPr>
          <w:rFonts w:eastAsiaTheme="majorEastAsia" w:cs="Times New Roman" w:hint="eastAsia"/>
          <w:color w:val="000000"/>
          <w:kern w:val="0"/>
          <w:highlight w:val="yellow"/>
          <w:lang w:eastAsia="zh-CN" w:bidi="ar-SA"/>
        </w:rPr>
        <w:t>{</w:t>
      </w:r>
      <w:r w:rsidRPr="00E32659">
        <w:rPr>
          <w:rFonts w:eastAsiaTheme="majorEastAsia" w:cs="Times New Roman"/>
          <w:color w:val="000000"/>
          <w:kern w:val="0"/>
          <w:highlight w:val="yellow"/>
          <w:lang w:eastAsia="zh-CN" w:bidi="ar-SA"/>
        </w:rPr>
        <w:t xml:space="preserve">“type”: “4”, “msgID”:“xxxxxx”}  </w:t>
      </w:r>
      <w:r w:rsidRPr="00E32659">
        <w:rPr>
          <w:rFonts w:eastAsiaTheme="majorEastAsia" w:cs="Times New Roman"/>
          <w:color w:val="0000FF"/>
          <w:kern w:val="0"/>
          <w:highlight w:val="yellow"/>
          <w:lang w:eastAsia="zh-CN" w:bidi="ar-SA"/>
        </w:rPr>
        <w:t>/</w:t>
      </w:r>
      <w:r w:rsidRPr="00E32659">
        <w:rPr>
          <w:rFonts w:eastAsiaTheme="majorEastAsia" w:cs="Times New Roman" w:hint="eastAsia"/>
          <w:color w:val="0000FF"/>
          <w:kern w:val="0"/>
          <w:highlight w:val="yellow"/>
          <w:lang w:eastAsia="zh-CN" w:bidi="ar-SA"/>
        </w:rPr>
        <w:t>/</w:t>
      </w:r>
      <w:r w:rsidRPr="00E32659">
        <w:rPr>
          <w:rFonts w:eastAsiaTheme="majorEastAsia" w:cs="Times New Roman" w:hint="eastAsia"/>
          <w:color w:val="0000FF"/>
          <w:kern w:val="0"/>
          <w:sz w:val="21"/>
          <w:szCs w:val="21"/>
          <w:highlight w:val="yellow"/>
          <w:lang w:eastAsia="zh-CN" w:bidi="ar-SA"/>
        </w:rPr>
        <w:t>type=4</w:t>
      </w:r>
      <w:r w:rsidRPr="00E32659">
        <w:rPr>
          <w:rFonts w:eastAsiaTheme="majorEastAsia" w:cs="Times New Roman" w:hint="eastAsia"/>
          <w:color w:val="0000FF"/>
          <w:kern w:val="0"/>
          <w:sz w:val="21"/>
          <w:szCs w:val="21"/>
          <w:highlight w:val="yellow"/>
          <w:lang w:eastAsia="zh-CN" w:bidi="ar-SA"/>
        </w:rPr>
        <w:t>，</w:t>
      </w:r>
      <w:r w:rsidRPr="00E32659">
        <w:rPr>
          <w:rFonts w:eastAsiaTheme="majorEastAsia" w:cs="Times New Roman"/>
          <w:color w:val="0000FF"/>
          <w:kern w:val="0"/>
          <w:sz w:val="21"/>
          <w:szCs w:val="21"/>
          <w:highlight w:val="yellow"/>
          <w:lang w:eastAsia="zh-CN" w:bidi="ar-SA"/>
        </w:rPr>
        <w:t>跟客户端约定好的</w:t>
      </w:r>
      <w:r w:rsidRPr="00E32659">
        <w:rPr>
          <w:rFonts w:eastAsiaTheme="majorEastAsia" w:cs="Times New Roman" w:hint="eastAsia"/>
          <w:color w:val="0000FF"/>
          <w:kern w:val="0"/>
          <w:sz w:val="21"/>
          <w:szCs w:val="21"/>
          <w:highlight w:val="yellow"/>
          <w:lang w:eastAsia="zh-CN" w:bidi="ar-SA"/>
        </w:rPr>
        <w:t>，</w:t>
      </w:r>
      <w:r w:rsidRPr="00E32659">
        <w:rPr>
          <w:rFonts w:eastAsiaTheme="majorEastAsia" w:cs="Times New Roman"/>
          <w:color w:val="0000FF"/>
          <w:kern w:val="0"/>
          <w:sz w:val="21"/>
          <w:szCs w:val="21"/>
          <w:highlight w:val="yellow"/>
          <w:lang w:eastAsia="zh-CN" w:bidi="ar-SA"/>
        </w:rPr>
        <w:t>表示高级问题反馈</w:t>
      </w:r>
    </w:p>
    <w:p w:rsidR="00E32659" w:rsidRDefault="00E32659" w:rsidP="00E32659">
      <w:pPr>
        <w:rPr>
          <w:rFonts w:eastAsiaTheme="minorEastAsia"/>
          <w:lang w:eastAsia="zh-CN"/>
        </w:rPr>
      </w:pPr>
    </w:p>
    <w:p w:rsidR="00E32659" w:rsidRDefault="00E32659" w:rsidP="005D302F">
      <w:pPr>
        <w:rPr>
          <w:rFonts w:eastAsiaTheme="minorEastAsia"/>
          <w:lang w:eastAsia="zh-CN"/>
        </w:rPr>
      </w:pPr>
    </w:p>
    <w:p w:rsidR="00680DFE" w:rsidRDefault="00680DFE" w:rsidP="005D302F">
      <w:pPr>
        <w:rPr>
          <w:rFonts w:eastAsiaTheme="minorEastAsia"/>
          <w:lang w:eastAsia="zh-CN"/>
        </w:rPr>
      </w:pPr>
    </w:p>
    <w:p w:rsidR="00680DFE" w:rsidRDefault="00680DFE" w:rsidP="005D302F">
      <w:pPr>
        <w:rPr>
          <w:rFonts w:eastAsiaTheme="minorEastAsia"/>
          <w:lang w:eastAsia="zh-CN"/>
        </w:rPr>
      </w:pPr>
    </w:p>
    <w:p w:rsidR="00680DFE" w:rsidRDefault="00680DFE" w:rsidP="005D302F">
      <w:pPr>
        <w:rPr>
          <w:rFonts w:eastAsiaTheme="minorEastAsia"/>
          <w:lang w:eastAsia="zh-CN"/>
        </w:rPr>
      </w:pPr>
    </w:p>
    <w:p w:rsidR="00680DFE" w:rsidRDefault="00680DFE" w:rsidP="00680DFE">
      <w:pPr>
        <w:pStyle w:val="2"/>
      </w:pPr>
      <w:r w:rsidRPr="00680DFE">
        <w:rPr>
          <w:rFonts w:hint="eastAsia"/>
        </w:rPr>
        <w:lastRenderedPageBreak/>
        <w:t>首页运营</w:t>
      </w:r>
      <w:r w:rsidRPr="00680DFE">
        <w:rPr>
          <w:rFonts w:hint="eastAsia"/>
        </w:rPr>
        <w:t xml:space="preserve"> getInfo</w:t>
      </w:r>
    </w:p>
    <w:p w:rsidR="00680DFE" w:rsidRDefault="00680DFE" w:rsidP="00680DFE">
      <w:pPr>
        <w:spacing w:line="360" w:lineRule="auto"/>
        <w:ind w:firstLineChars="200" w:firstLine="480"/>
        <w:rPr>
          <w:rFonts w:eastAsiaTheme="majorEastAsia"/>
          <w:lang w:eastAsia="zh-CN"/>
        </w:rPr>
      </w:pPr>
      <w:r w:rsidRPr="00680DFE">
        <w:rPr>
          <w:rFonts w:eastAsiaTheme="majorEastAsia" w:hint="eastAsia"/>
          <w:lang w:eastAsia="zh-CN"/>
        </w:rPr>
        <w:t>手机服务客户端通过此接口获取相关数据，包括服务头条、</w:t>
      </w:r>
      <w:r w:rsidRPr="00680DFE">
        <w:rPr>
          <w:rFonts w:eastAsiaTheme="majorEastAsia" w:hint="eastAsia"/>
          <w:lang w:eastAsia="zh-CN"/>
        </w:rPr>
        <w:t>hot</w:t>
      </w:r>
      <w:r w:rsidRPr="00680DFE">
        <w:rPr>
          <w:rFonts w:eastAsiaTheme="majorEastAsia" w:hint="eastAsia"/>
          <w:lang w:eastAsia="zh-CN"/>
        </w:rPr>
        <w:t>模块</w:t>
      </w:r>
      <w:r w:rsidRPr="00680DFE">
        <w:rPr>
          <w:rFonts w:eastAsiaTheme="majorEastAsia" w:hint="eastAsia"/>
          <w:lang w:eastAsia="zh-CN"/>
        </w:rPr>
        <w:t>id</w:t>
      </w:r>
      <w:r w:rsidRPr="00680DFE">
        <w:rPr>
          <w:rFonts w:eastAsiaTheme="majorEastAsia" w:hint="eastAsia"/>
          <w:lang w:eastAsia="zh-CN"/>
        </w:rPr>
        <w:t>、</w:t>
      </w:r>
      <w:r w:rsidRPr="00680DFE">
        <w:rPr>
          <w:rFonts w:eastAsiaTheme="majorEastAsia" w:hint="eastAsia"/>
          <w:lang w:eastAsia="zh-CN"/>
        </w:rPr>
        <w:t>hot</w:t>
      </w:r>
      <w:r w:rsidRPr="00680DFE">
        <w:rPr>
          <w:rFonts w:eastAsiaTheme="majorEastAsia" w:hint="eastAsia"/>
          <w:lang w:eastAsia="zh-CN"/>
        </w:rPr>
        <w:t>业务描述、广告位（服务头条和广告位需要以卡片形式数据结构返回）</w:t>
      </w:r>
    </w:p>
    <w:p w:rsidR="001264B5" w:rsidRPr="00411EC2" w:rsidRDefault="001264B5" w:rsidP="001264B5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客户端请求的数据形式</w:t>
      </w:r>
    </w:p>
    <w:p w:rsidR="001264B5" w:rsidRPr="00411EC2" w:rsidRDefault="001264B5" w:rsidP="001264B5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37" w:history="1">
        <w:r w:rsidR="009229C3" w:rsidRPr="00D5066D">
          <w:rPr>
            <w:rStyle w:val="a6"/>
            <w:rFonts w:eastAsiaTheme="majorEastAsia"/>
            <w:lang w:eastAsia="zh-CN"/>
          </w:rPr>
          <w:t>http://HOST:PORT/osg/</w:t>
        </w:r>
        <w:r w:rsidR="009229C3" w:rsidRPr="00D5066D">
          <w:rPr>
            <w:rStyle w:val="a6"/>
            <w:rFonts w:eastAsiaTheme="majorEastAsia" w:hint="eastAsia"/>
            <w:lang w:eastAsia="zh-CN"/>
          </w:rPr>
          <w:t>homePageAction</w:t>
        </w:r>
        <w:r w:rsidR="009229C3" w:rsidRPr="00D5066D">
          <w:rPr>
            <w:rStyle w:val="a6"/>
            <w:rFonts w:eastAsiaTheme="majorEastAsia"/>
            <w:lang w:eastAsia="zh-CN"/>
          </w:rPr>
          <w:t>!</w:t>
        </w:r>
        <w:r w:rsidR="009229C3" w:rsidRPr="00D5066D">
          <w:rPr>
            <w:rStyle w:val="a6"/>
            <w:rFonts w:eastAsiaTheme="majorEastAsia" w:hint="eastAsia"/>
            <w:lang w:eastAsia="zh-CN"/>
          </w:rPr>
          <w:t>getInfo</w:t>
        </w:r>
        <w:r w:rsidR="009229C3" w:rsidRPr="00D5066D">
          <w:rPr>
            <w:rStyle w:val="a6"/>
            <w:rFonts w:eastAsiaTheme="majorEastAsia"/>
            <w:lang w:eastAsia="zh-CN"/>
          </w:rPr>
          <w:t>.htm</w:t>
        </w:r>
      </w:hyperlink>
    </w:p>
    <w:p w:rsidR="001264B5" w:rsidRPr="00411EC2" w:rsidRDefault="001264B5" w:rsidP="001264B5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inorEastAsia"/>
          <w:lang w:eastAsia="zh-CN"/>
        </w:rPr>
        <w:t>O</w:t>
      </w:r>
      <w:r w:rsidRPr="00411EC2">
        <w:rPr>
          <w:rFonts w:eastAsiaTheme="minorEastAsia" w:hint="eastAsia"/>
          <w:lang w:eastAsia="zh-CN"/>
        </w:rPr>
        <w:t>r URL:</w:t>
      </w:r>
      <w:r w:rsidRPr="00411EC2">
        <w:t xml:space="preserve"> </w:t>
      </w:r>
      <w:hyperlink r:id="rId38" w:history="1">
        <w:r w:rsidR="00F27F16" w:rsidRPr="00ED6F95">
          <w:rPr>
            <w:rStyle w:val="a6"/>
            <w:rFonts w:eastAsiaTheme="majorEastAsia"/>
            <w:lang w:eastAsia="zh-CN"/>
          </w:rPr>
          <w:t>http://HOST:PORT/osg/</w:t>
        </w:r>
        <w:r w:rsidR="00F27F16" w:rsidRPr="00ED6F95">
          <w:rPr>
            <w:rStyle w:val="a6"/>
            <w:rFonts w:eastAsiaTheme="majorEastAsia" w:hint="eastAsia"/>
            <w:lang w:eastAsia="zh-CN"/>
          </w:rPr>
          <w:t>h</w:t>
        </w:r>
        <w:r w:rsidR="00F27F16" w:rsidRPr="00ED6F95">
          <w:rPr>
            <w:rStyle w:val="a6"/>
            <w:rFonts w:eastAsiaTheme="majorEastAsia"/>
            <w:lang w:eastAsia="zh-CN"/>
          </w:rPr>
          <w:t>omePage</w:t>
        </w:r>
        <w:r w:rsidR="00F27F16" w:rsidRPr="00ED6F95">
          <w:rPr>
            <w:rStyle w:val="a6"/>
            <w:rFonts w:eastAsiaTheme="majorEastAsia" w:hint="eastAsia"/>
            <w:lang w:eastAsia="zh-CN"/>
          </w:rPr>
          <w:t>Action</w:t>
        </w:r>
        <w:r w:rsidR="00F27F16" w:rsidRPr="00ED6F95">
          <w:rPr>
            <w:rStyle w:val="a6"/>
            <w:rFonts w:eastAsiaTheme="majorEastAsia"/>
            <w:lang w:eastAsia="zh-CN"/>
          </w:rPr>
          <w:t>!</w:t>
        </w:r>
        <w:r w:rsidR="00F27F16" w:rsidRPr="00ED6F95">
          <w:rPr>
            <w:rStyle w:val="a6"/>
            <w:rFonts w:eastAsiaTheme="majorEastAsia" w:hint="eastAsia"/>
            <w:lang w:eastAsia="zh-CN"/>
          </w:rPr>
          <w:t>getInfo</w:t>
        </w:r>
        <w:r w:rsidR="00F27F16" w:rsidRPr="00ED6F95">
          <w:rPr>
            <w:rStyle w:val="a6"/>
            <w:rFonts w:eastAsiaTheme="majorEastAsia"/>
            <w:lang w:eastAsia="zh-CN"/>
          </w:rPr>
          <w:t>.htm</w:t>
        </w:r>
      </w:hyperlink>
      <w:r w:rsidR="003D305C">
        <w:rPr>
          <w:rFonts w:eastAsiaTheme="majorEastAsia" w:hint="eastAsia"/>
          <w:lang w:eastAsia="zh-CN"/>
        </w:rPr>
        <w:t>?version=2015</w:t>
      </w:r>
    </w:p>
    <w:p w:rsidR="001264B5" w:rsidRPr="00411EC2" w:rsidRDefault="001264B5" w:rsidP="001264B5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1264B5" w:rsidRPr="00411EC2" w:rsidRDefault="001264B5" w:rsidP="001264B5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1264B5" w:rsidRPr="00411EC2" w:rsidRDefault="001264B5" w:rsidP="001264B5">
      <w:pPr>
        <w:spacing w:line="400" w:lineRule="exact"/>
        <w:ind w:firstLine="576"/>
        <w:rPr>
          <w:rFonts w:eastAsiaTheme="majorEastAsia"/>
          <w:lang w:eastAsia="zh-CN"/>
        </w:rPr>
      </w:pPr>
    </w:p>
    <w:p w:rsidR="001264B5" w:rsidRPr="00411EC2" w:rsidRDefault="001264B5" w:rsidP="001264B5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以</w:t>
      </w:r>
      <w:r w:rsidRPr="00411EC2">
        <w:rPr>
          <w:rFonts w:eastAsiaTheme="majorEastAsia"/>
          <w:lang w:eastAsia="zh-CN"/>
        </w:rPr>
        <w:t>form</w:t>
      </w:r>
      <w:r w:rsidRPr="00411EC2">
        <w:rPr>
          <w:rFonts w:eastAsiaTheme="majorEastAsia"/>
          <w:lang w:eastAsia="zh-CN"/>
        </w:rPr>
        <w:t>表单接口形式进行</w:t>
      </w:r>
      <w:r w:rsidRPr="00411EC2">
        <w:rPr>
          <w:rFonts w:eastAsiaTheme="majorEastAsia" w:hint="eastAsia"/>
          <w:lang w:eastAsia="zh-CN"/>
        </w:rPr>
        <w:t>POST</w:t>
      </w:r>
      <w:r w:rsidRPr="00411EC2">
        <w:rPr>
          <w:rFonts w:eastAsiaTheme="majorEastAsia" w:hint="eastAsia"/>
          <w:lang w:eastAsia="zh-CN"/>
        </w:rPr>
        <w:t>请求提交</w:t>
      </w:r>
      <w:r w:rsidRPr="00411EC2">
        <w:rPr>
          <w:rFonts w:eastAsiaTheme="majorEastAsia"/>
          <w:lang w:eastAsia="zh-CN"/>
        </w:rPr>
        <w:t>。</w:t>
      </w:r>
    </w:p>
    <w:p w:rsidR="001264B5" w:rsidRPr="0049340A" w:rsidRDefault="001264B5" w:rsidP="001264B5">
      <w:pPr>
        <w:spacing w:line="400" w:lineRule="exact"/>
        <w:ind w:firstLine="576"/>
        <w:rPr>
          <w:rFonts w:eastAsiaTheme="majorEastAsia"/>
          <w:b/>
          <w:lang w:eastAsia="zh-CN"/>
        </w:rPr>
      </w:pPr>
      <w:r w:rsidRPr="0049340A">
        <w:rPr>
          <w:rFonts w:eastAsiaTheme="majorEastAsia"/>
          <w:b/>
          <w:lang w:eastAsia="zh-CN"/>
        </w:rPr>
        <w:t>请求参数说明：</w:t>
      </w:r>
    </w:p>
    <w:tbl>
      <w:tblPr>
        <w:tblW w:w="8075" w:type="dxa"/>
        <w:jc w:val="center"/>
        <w:tblInd w:w="1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983"/>
        <w:gridCol w:w="1356"/>
        <w:gridCol w:w="3536"/>
      </w:tblGrid>
      <w:tr w:rsidR="001264B5" w:rsidRPr="00411EC2" w:rsidTr="00F40B82">
        <w:trPr>
          <w:jc w:val="center"/>
        </w:trPr>
        <w:tc>
          <w:tcPr>
            <w:tcW w:w="2200" w:type="dxa"/>
            <w:shd w:val="clear" w:color="auto" w:fill="C0C0C0"/>
          </w:tcPr>
          <w:p w:rsidR="001264B5" w:rsidRPr="00411EC2" w:rsidRDefault="001264B5" w:rsidP="00F40B82">
            <w:pPr>
              <w:jc w:val="center"/>
            </w:pPr>
            <w:r w:rsidRPr="00411EC2">
              <w:rPr>
                <w:rFonts w:hint="eastAsia"/>
              </w:rPr>
              <w:t>名称</w:t>
            </w:r>
          </w:p>
        </w:tc>
        <w:tc>
          <w:tcPr>
            <w:tcW w:w="983" w:type="dxa"/>
            <w:shd w:val="clear" w:color="auto" w:fill="C0C0C0"/>
          </w:tcPr>
          <w:p w:rsidR="001264B5" w:rsidRPr="00411EC2" w:rsidRDefault="001264B5" w:rsidP="00F40B82">
            <w:r w:rsidRPr="00411EC2">
              <w:rPr>
                <w:rFonts w:ascii="宋体" w:eastAsia="宋体" w:hAnsi="宋体" w:cs="宋体" w:hint="eastAsia"/>
              </w:rPr>
              <w:t>类</w:t>
            </w:r>
            <w:r w:rsidRPr="00411EC2">
              <w:rPr>
                <w:rFonts w:ascii="MS Gothic" w:eastAsia="MS Gothic" w:hAnsi="MS Gothic" w:cs="MS Gothic" w:hint="eastAsia"/>
              </w:rPr>
              <w:t>型</w:t>
            </w:r>
          </w:p>
        </w:tc>
        <w:tc>
          <w:tcPr>
            <w:tcW w:w="1356" w:type="dxa"/>
            <w:shd w:val="clear" w:color="auto" w:fill="C0C0C0"/>
          </w:tcPr>
          <w:p w:rsidR="001264B5" w:rsidRPr="00411EC2" w:rsidRDefault="001264B5" w:rsidP="00F40B82">
            <w:r w:rsidRPr="00411EC2">
              <w:rPr>
                <w:rFonts w:hint="eastAsia"/>
              </w:rPr>
              <w:t>是否可</w:t>
            </w:r>
            <w:r w:rsidRPr="00411EC2"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536" w:type="dxa"/>
            <w:shd w:val="clear" w:color="auto" w:fill="C0C0C0"/>
          </w:tcPr>
          <w:p w:rsidR="001264B5" w:rsidRPr="00411EC2" w:rsidRDefault="001264B5" w:rsidP="00F40B82">
            <w:r w:rsidRPr="00411EC2">
              <w:rPr>
                <w:rFonts w:ascii="宋体" w:eastAsia="宋体" w:hAnsi="宋体" w:cs="宋体" w:hint="eastAsia"/>
              </w:rPr>
              <w:t>说</w:t>
            </w:r>
            <w:r w:rsidRPr="00411EC2">
              <w:rPr>
                <w:rFonts w:ascii="Meiryo" w:eastAsia="Meiryo" w:hAnsi="Meiryo" w:cs="Meiryo" w:hint="eastAsia"/>
              </w:rPr>
              <w:t>明</w:t>
            </w:r>
          </w:p>
        </w:tc>
      </w:tr>
      <w:tr w:rsidR="001264B5" w:rsidRPr="00411EC2" w:rsidTr="00F40B82">
        <w:trPr>
          <w:trHeight w:val="650"/>
          <w:jc w:val="center"/>
        </w:trPr>
        <w:tc>
          <w:tcPr>
            <w:tcW w:w="2200" w:type="dxa"/>
          </w:tcPr>
          <w:p w:rsidR="001264B5" w:rsidRPr="00411EC2" w:rsidRDefault="001264B5" w:rsidP="00F40B82">
            <w:pPr>
              <w:ind w:firstLine="440"/>
              <w:jc w:val="center"/>
              <w:rPr>
                <w:sz w:val="22"/>
                <w:szCs w:val="22"/>
              </w:rPr>
            </w:pP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version</w:t>
            </w:r>
          </w:p>
        </w:tc>
        <w:tc>
          <w:tcPr>
            <w:tcW w:w="983" w:type="dxa"/>
          </w:tcPr>
          <w:p w:rsidR="001264B5" w:rsidRPr="00411EC2" w:rsidRDefault="001264B5" w:rsidP="00F40B82">
            <w:r w:rsidRPr="00411EC2"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1264B5" w:rsidRPr="001264B5" w:rsidRDefault="001264B5" w:rsidP="00F40B82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536" w:type="dxa"/>
          </w:tcPr>
          <w:p w:rsidR="001264B5" w:rsidRPr="00411EC2" w:rsidRDefault="001264B5" w:rsidP="00F40B8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版本号，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如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version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为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null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或者空，则返回老版本客户端格式的查询结果，若不为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null</w:t>
            </w:r>
            <w:r>
              <w:rPr>
                <w:rFonts w:eastAsiaTheme="minorEastAsia" w:hint="eastAsia"/>
                <w:color w:val="000000"/>
                <w:sz w:val="20"/>
                <w:lang w:eastAsia="zh-CN"/>
              </w:rPr>
              <w:t>，则以卡片式返回查询结果给客户端</w:t>
            </w:r>
          </w:p>
        </w:tc>
      </w:tr>
    </w:tbl>
    <w:p w:rsidR="001264B5" w:rsidRPr="00411EC2" w:rsidRDefault="001264B5" w:rsidP="001264B5">
      <w:pPr>
        <w:spacing w:line="400" w:lineRule="exact"/>
        <w:ind w:firstLine="576"/>
        <w:rPr>
          <w:rFonts w:eastAsiaTheme="majorEastAsia"/>
          <w:lang w:eastAsia="zh-CN"/>
        </w:rPr>
      </w:pPr>
    </w:p>
    <w:p w:rsidR="00C325A0" w:rsidRPr="00606A30" w:rsidRDefault="00606A30" w:rsidP="00606A30">
      <w:pPr>
        <w:pStyle w:val="3"/>
        <w:rPr>
          <w:lang w:eastAsia="zh-CN"/>
        </w:rPr>
      </w:pPr>
      <w:r w:rsidRPr="00606A30">
        <w:rPr>
          <w:rFonts w:hint="eastAsia"/>
          <w:lang w:eastAsia="zh-CN"/>
        </w:rPr>
        <w:t>服务器</w:t>
      </w:r>
      <w:r w:rsidR="00C325A0" w:rsidRPr="00606A30">
        <w:rPr>
          <w:rFonts w:hint="eastAsia"/>
          <w:lang w:eastAsia="zh-CN"/>
        </w:rPr>
        <w:t>返回</w:t>
      </w:r>
      <w:r w:rsidRPr="00606A30">
        <w:rPr>
          <w:rFonts w:hint="eastAsia"/>
          <w:lang w:eastAsia="zh-CN"/>
        </w:rPr>
        <w:t>的数据形式</w:t>
      </w:r>
    </w:p>
    <w:tbl>
      <w:tblPr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489"/>
        <w:gridCol w:w="1233"/>
        <w:gridCol w:w="752"/>
        <w:gridCol w:w="1090"/>
        <w:gridCol w:w="3686"/>
      </w:tblGrid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t>字段名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t>类型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M/O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t>描述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 w:rsidRPr="00CB2E0B">
              <w:rPr>
                <w:rFonts w:ascii="Calibri" w:hAnsi="Calibri" w:hint="eastAsia"/>
              </w:rPr>
              <w:t>code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del w:id="13" w:author="g00198733" w:date="2015-03-19T14:47:00Z">
              <w:r w:rsidDel="00B81292">
                <w:rPr>
                  <w:rFonts w:ascii="Calibri" w:hAnsi="Calibri" w:hint="eastAsia"/>
                </w:rPr>
                <w:delText>8</w:delText>
              </w:r>
            </w:del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ins w:id="14" w:author="g00198733" w:date="2015-03-19T14:47:00Z">
              <w:r>
                <w:rPr>
                  <w:rFonts w:ascii="Calibri" w:hAnsi="Calibri" w:hint="eastAsia"/>
                </w:rPr>
                <w:t>参见返回码列表</w:t>
              </w:r>
            </w:ins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reason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请求失败时返回失败描述信息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DA673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layoutData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List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请求成功模式下，以卡片的形式封装出来的数据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hotid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指定首页某个业务为</w:t>
            </w:r>
            <w:r>
              <w:rPr>
                <w:rFonts w:ascii="Calibri" w:hAnsi="Calibri" w:hint="eastAsia"/>
              </w:rPr>
              <w:t>hot</w:t>
            </w:r>
            <w:r>
              <w:rPr>
                <w:rFonts w:ascii="Calibri" w:hAnsi="Calibri" w:hint="eastAsia"/>
              </w:rPr>
              <w:t>业务，用</w:t>
            </w:r>
            <w:r>
              <w:rPr>
                <w:rFonts w:ascii="Calibri" w:hAnsi="Calibri" w:hint="eastAsia"/>
              </w:rPr>
              <w:t>id</w:t>
            </w:r>
            <w:r>
              <w:rPr>
                <w:rFonts w:ascii="Calibri" w:hAnsi="Calibri" w:hint="eastAsia"/>
              </w:rPr>
              <w:t>标识</w:t>
            </w:r>
            <w:r>
              <w:rPr>
                <w:rFonts w:ascii="Calibri" w:hAnsi="Calibri" w:hint="eastAsia"/>
              </w:rPr>
              <w:t>,</w:t>
            </w:r>
            <w:r>
              <w:rPr>
                <w:rFonts w:ascii="Calibri" w:hAnsi="Calibri" w:hint="eastAsia"/>
              </w:rPr>
              <w:t>对应的</w:t>
            </w:r>
            <w:r>
              <w:rPr>
                <w:rFonts w:ascii="Calibri" w:hAnsi="Calibri" w:hint="eastAsia"/>
              </w:rPr>
              <w:t>id</w:t>
            </w:r>
            <w:r>
              <w:rPr>
                <w:rFonts w:ascii="Calibri" w:hAnsi="Calibri" w:hint="eastAsia"/>
              </w:rPr>
              <w:t>在文档尾部列表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hotcontent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>
              <w:rPr>
                <w:rFonts w:ascii="Calibri" w:hAnsi="Calibri" w:hint="eastAsia"/>
              </w:rPr>
              <w:t>ot</w:t>
            </w:r>
            <w:r>
              <w:rPr>
                <w:rFonts w:ascii="Calibri" w:hAnsi="Calibri" w:hint="eastAsia"/>
              </w:rPr>
              <w:t>业务的业务描述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newid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Int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指定首页某个业务为</w:t>
            </w:r>
            <w:r>
              <w:rPr>
                <w:rFonts w:ascii="Calibri" w:hAnsi="Calibri" w:hint="eastAsia"/>
              </w:rPr>
              <w:t>new</w:t>
            </w:r>
            <w:r>
              <w:rPr>
                <w:rFonts w:ascii="Calibri" w:hAnsi="Calibri" w:hint="eastAsia"/>
              </w:rPr>
              <w:t>业务，用</w:t>
            </w:r>
            <w:r>
              <w:rPr>
                <w:rFonts w:ascii="Calibri" w:hAnsi="Calibri" w:hint="eastAsia"/>
              </w:rPr>
              <w:t>id</w:t>
            </w:r>
            <w:r>
              <w:rPr>
                <w:rFonts w:ascii="Calibri" w:hAnsi="Calibri" w:hint="eastAsia"/>
              </w:rPr>
              <w:t>标识</w:t>
            </w:r>
          </w:p>
        </w:tc>
      </w:tr>
    </w:tbl>
    <w:p w:rsidR="00C325A0" w:rsidRDefault="00C325A0" w:rsidP="00C325A0"/>
    <w:p w:rsidR="00C325A0" w:rsidRDefault="00C325A0" w:rsidP="00C325A0">
      <w:r>
        <w:rPr>
          <w:rFonts w:hint="eastAsia"/>
        </w:rPr>
        <w:t>layoutData</w:t>
      </w:r>
      <w:r>
        <w:rPr>
          <w:rFonts w:hint="eastAsia"/>
        </w:rPr>
        <w:t>中具体的</w:t>
      </w:r>
      <w:r>
        <w:rPr>
          <w:rFonts w:hint="eastAsia"/>
        </w:rPr>
        <w:t>list data</w:t>
      </w:r>
      <w:r>
        <w:rPr>
          <w:rFonts w:hint="eastAsia"/>
        </w:rPr>
        <w:t>格式定义如下：</w:t>
      </w:r>
    </w:p>
    <w:tbl>
      <w:tblPr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489"/>
        <w:gridCol w:w="851"/>
        <w:gridCol w:w="1134"/>
        <w:gridCol w:w="1090"/>
        <w:gridCol w:w="3686"/>
      </w:tblGrid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lastRenderedPageBreak/>
              <w:t>字段名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M/O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rFonts w:ascii="宋体" w:hAnsi="宋体"/>
                <w:b/>
              </w:rPr>
            </w:pPr>
            <w:r w:rsidRPr="007A7AA3">
              <w:rPr>
                <w:rFonts w:ascii="宋体" w:hAnsi="宋体"/>
                <w:b/>
              </w:rPr>
              <w:t>描述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layoutId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layout</w:t>
            </w:r>
            <w:r>
              <w:rPr>
                <w:rFonts w:ascii="Calibri" w:hAnsi="Calibri" w:hint="eastAsia"/>
              </w:rPr>
              <w:t>的唯一标示，客户端根据此</w:t>
            </w:r>
            <w:r>
              <w:rPr>
                <w:rFonts w:ascii="Calibri" w:hAnsi="Calibri" w:hint="eastAsia"/>
              </w:rPr>
              <w:t>id</w:t>
            </w:r>
            <w:r>
              <w:rPr>
                <w:rFonts w:ascii="Calibri" w:hAnsi="Calibri" w:hint="eastAsia"/>
              </w:rPr>
              <w:t>构建不同的布局</w:t>
            </w:r>
          </w:p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首页包含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种</w:t>
            </w:r>
            <w:r>
              <w:rPr>
                <w:rFonts w:ascii="Calibri" w:hAnsi="Calibri" w:hint="eastAsia"/>
              </w:rPr>
              <w:t>layout</w:t>
            </w:r>
            <w:r>
              <w:rPr>
                <w:rFonts w:ascii="Calibri" w:hAnsi="Calibri" w:hint="eastAsia"/>
              </w:rPr>
              <w:t>：</w:t>
            </w:r>
          </w:p>
          <w:p w:rsidR="00C325A0" w:rsidRDefault="00C325A0" w:rsidP="00C325A0">
            <w:pPr>
              <w:pStyle w:val="10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Style w:val="high-light"/>
                <w:rFonts w:hint="eastAsia"/>
              </w:rPr>
              <w:t>H</w:t>
            </w:r>
            <w:r>
              <w:rPr>
                <w:rStyle w:val="high-light"/>
              </w:rPr>
              <w:t>eadlines</w:t>
            </w:r>
            <w:r>
              <w:rPr>
                <w:rStyle w:val="high-light"/>
                <w:rFonts w:hint="eastAsia"/>
              </w:rPr>
              <w:t>C</w:t>
            </w:r>
            <w:r>
              <w:rPr>
                <w:rFonts w:hint="eastAsia"/>
                <w:color w:val="000000"/>
              </w:rPr>
              <w:t>ard</w:t>
            </w:r>
          </w:p>
          <w:p w:rsidR="00C325A0" w:rsidRPr="00BA693E" w:rsidRDefault="00C325A0" w:rsidP="00C325A0">
            <w:pPr>
              <w:pStyle w:val="10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46650D">
              <w:rPr>
                <w:rFonts w:ascii="Calibri" w:hAnsi="Calibri"/>
              </w:rPr>
              <w:t>Bannercard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此</w:t>
            </w:r>
            <w:r>
              <w:rPr>
                <w:rFonts w:ascii="Calibri" w:hAnsi="Calibri" w:hint="eastAsia"/>
              </w:rPr>
              <w:t>layout</w:t>
            </w:r>
            <w:r>
              <w:rPr>
                <w:rFonts w:ascii="Calibri" w:hAnsi="Calibri" w:hint="eastAsia"/>
              </w:rPr>
              <w:t>的标题信息，例如：“会员权益”</w:t>
            </w:r>
          </w:p>
        </w:tc>
      </w:tr>
      <w:tr w:rsidR="00C325A0" w:rsidRPr="007A7AA3" w:rsidTr="00F40B82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dataList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数据源列表</w:t>
            </w:r>
          </w:p>
        </w:tc>
      </w:tr>
    </w:tbl>
    <w:p w:rsidR="00C325A0" w:rsidRDefault="00C325A0" w:rsidP="00C325A0">
      <w:ins w:id="15" w:author="g00198733" w:date="2015-03-20T08:48:00Z">
        <w:r w:rsidRPr="00AC092C">
          <w:t>Bannercard</w:t>
        </w:r>
        <w:r>
          <w:rPr>
            <w:rFonts w:hint="eastAsia"/>
          </w:rPr>
          <w:t>广告卡片</w:t>
        </w:r>
        <w:r>
          <w:rPr>
            <w:rFonts w:hint="eastAsia"/>
          </w:rPr>
          <w:t>layoutid=2</w:t>
        </w:r>
      </w:ins>
    </w:p>
    <w:tbl>
      <w:tblPr>
        <w:tblW w:w="8265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3"/>
        <w:gridCol w:w="992"/>
        <w:gridCol w:w="851"/>
        <w:gridCol w:w="4599"/>
      </w:tblGrid>
      <w:tr w:rsidR="00C325A0" w:rsidRPr="00F34E0C" w:rsidTr="00F40B82">
        <w:trPr>
          <w:trHeight w:val="64"/>
          <w:jc w:val="center"/>
          <w:ins w:id="16" w:author="g00198733" w:date="2015-03-20T08:48:00Z"/>
        </w:trPr>
        <w:tc>
          <w:tcPr>
            <w:tcW w:w="1823" w:type="dxa"/>
            <w:shd w:val="clear" w:color="auto" w:fill="auto"/>
            <w:vAlign w:val="center"/>
          </w:tcPr>
          <w:p w:rsidR="00C325A0" w:rsidRPr="00F34E0C" w:rsidRDefault="00C325A0" w:rsidP="00F40B82">
            <w:pPr>
              <w:jc w:val="center"/>
              <w:rPr>
                <w:ins w:id="17" w:author="g00198733" w:date="2015-03-20T08:48:00Z"/>
                <w:b/>
              </w:rPr>
            </w:pPr>
            <w:ins w:id="18" w:author="g00198733" w:date="2015-03-20T08:48:00Z">
              <w:r w:rsidRPr="00F34E0C">
                <w:rPr>
                  <w:rFonts w:hint="eastAsia"/>
                  <w:b/>
                </w:rPr>
                <w:t>名称</w:t>
              </w:r>
            </w:ins>
          </w:p>
        </w:tc>
        <w:tc>
          <w:tcPr>
            <w:tcW w:w="992" w:type="dxa"/>
            <w:shd w:val="clear" w:color="auto" w:fill="auto"/>
            <w:vAlign w:val="center"/>
          </w:tcPr>
          <w:p w:rsidR="00C325A0" w:rsidRPr="00F34E0C" w:rsidRDefault="00C325A0" w:rsidP="00F40B82">
            <w:pPr>
              <w:jc w:val="center"/>
              <w:rPr>
                <w:ins w:id="19" w:author="g00198733" w:date="2015-03-20T08:48:00Z"/>
                <w:b/>
              </w:rPr>
            </w:pPr>
            <w:ins w:id="20" w:author="g00198733" w:date="2015-03-20T08:48:00Z">
              <w:r>
                <w:rPr>
                  <w:rFonts w:hint="eastAsia"/>
                  <w:b/>
                </w:rPr>
                <w:t>类型</w:t>
              </w:r>
            </w:ins>
          </w:p>
        </w:tc>
        <w:tc>
          <w:tcPr>
            <w:tcW w:w="851" w:type="dxa"/>
            <w:shd w:val="clear" w:color="auto" w:fill="auto"/>
            <w:vAlign w:val="center"/>
          </w:tcPr>
          <w:p w:rsidR="00C325A0" w:rsidRPr="00F34E0C" w:rsidRDefault="00C325A0" w:rsidP="00F40B82">
            <w:pPr>
              <w:jc w:val="center"/>
              <w:rPr>
                <w:ins w:id="21" w:author="g00198733" w:date="2015-03-20T08:48:00Z"/>
                <w:b/>
              </w:rPr>
            </w:pPr>
            <w:ins w:id="22" w:author="g00198733" w:date="2015-03-20T08:48:00Z">
              <w:r>
                <w:rPr>
                  <w:rFonts w:hint="eastAsia"/>
                  <w:b/>
                </w:rPr>
                <w:t>可选</w:t>
              </w:r>
            </w:ins>
          </w:p>
        </w:tc>
        <w:tc>
          <w:tcPr>
            <w:tcW w:w="4599" w:type="dxa"/>
            <w:shd w:val="clear" w:color="auto" w:fill="auto"/>
            <w:vAlign w:val="center"/>
          </w:tcPr>
          <w:p w:rsidR="00C325A0" w:rsidRPr="00F34E0C" w:rsidRDefault="00C325A0" w:rsidP="00F40B82">
            <w:pPr>
              <w:jc w:val="center"/>
              <w:rPr>
                <w:ins w:id="23" w:author="g00198733" w:date="2015-03-20T08:48:00Z"/>
                <w:b/>
              </w:rPr>
            </w:pPr>
            <w:ins w:id="24" w:author="g00198733" w:date="2015-03-20T08:48:00Z">
              <w:r>
                <w:rPr>
                  <w:rFonts w:hint="eastAsia"/>
                  <w:b/>
                </w:rPr>
                <w:t>描述</w:t>
              </w:r>
            </w:ins>
          </w:p>
        </w:tc>
      </w:tr>
      <w:tr w:rsidR="00C325A0" w:rsidRPr="001218E5" w:rsidTr="00F40B82">
        <w:trPr>
          <w:trHeight w:val="64"/>
          <w:jc w:val="center"/>
          <w:ins w:id="25" w:author="g00198733" w:date="2015-03-20T08:48:00Z"/>
        </w:trPr>
        <w:tc>
          <w:tcPr>
            <w:tcW w:w="1823" w:type="dxa"/>
          </w:tcPr>
          <w:p w:rsidR="00C325A0" w:rsidRPr="001218E5" w:rsidRDefault="00C325A0" w:rsidP="00606A30">
            <w:pPr>
              <w:spacing w:beforeLines="50"/>
              <w:rPr>
                <w:ins w:id="26" w:author="g00198733" w:date="2015-03-20T08:48:00Z"/>
                <w:rFonts w:ascii="Arial" w:hAnsi="Arial"/>
                <w:color w:val="000000"/>
              </w:rPr>
            </w:pPr>
            <w:ins w:id="27" w:author="g00198733" w:date="2015-03-20T08:48:00Z">
              <w:r w:rsidRPr="001218E5">
                <w:rPr>
                  <w:rFonts w:hint="eastAsia"/>
                  <w:color w:val="000000"/>
                </w:rPr>
                <w:t>icon</w:t>
              </w:r>
            </w:ins>
          </w:p>
        </w:tc>
        <w:tc>
          <w:tcPr>
            <w:tcW w:w="992" w:type="dxa"/>
          </w:tcPr>
          <w:p w:rsidR="00C325A0" w:rsidRPr="001218E5" w:rsidRDefault="00C325A0" w:rsidP="00606A30">
            <w:pPr>
              <w:spacing w:beforeLines="50"/>
              <w:rPr>
                <w:ins w:id="28" w:author="g00198733" w:date="2015-03-20T08:48:00Z"/>
                <w:rFonts w:ascii="Arial" w:hAnsi="Arial"/>
                <w:color w:val="000000"/>
              </w:rPr>
            </w:pPr>
            <w:ins w:id="29" w:author="g00198733" w:date="2015-03-20T08:48:00Z">
              <w:r w:rsidRPr="001218E5">
                <w:rPr>
                  <w:rFonts w:ascii="Arial" w:hAnsi="Arial" w:hint="eastAsia"/>
                  <w:color w:val="000000"/>
                </w:rPr>
                <w:t>String</w:t>
              </w:r>
            </w:ins>
          </w:p>
        </w:tc>
        <w:tc>
          <w:tcPr>
            <w:tcW w:w="851" w:type="dxa"/>
          </w:tcPr>
          <w:p w:rsidR="00C325A0" w:rsidRPr="001218E5" w:rsidRDefault="00C325A0" w:rsidP="00606A30">
            <w:pPr>
              <w:spacing w:beforeLines="50"/>
              <w:rPr>
                <w:ins w:id="30" w:author="g00198733" w:date="2015-03-20T08:48:00Z"/>
                <w:rFonts w:ascii="Arial" w:hAnsi="Arial"/>
                <w:color w:val="000000"/>
              </w:rPr>
            </w:pPr>
            <w:ins w:id="31" w:author="g00198733" w:date="2015-03-20T08:48:00Z">
              <w:r w:rsidRPr="001218E5">
                <w:rPr>
                  <w:rFonts w:ascii="Arial" w:hAnsi="Arial" w:hint="eastAsia"/>
                  <w:color w:val="000000"/>
                </w:rPr>
                <w:t>否</w:t>
              </w:r>
            </w:ins>
          </w:p>
        </w:tc>
        <w:tc>
          <w:tcPr>
            <w:tcW w:w="4599" w:type="dxa"/>
          </w:tcPr>
          <w:p w:rsidR="00C325A0" w:rsidRPr="001218E5" w:rsidRDefault="00C325A0" w:rsidP="00606A30">
            <w:pPr>
              <w:spacing w:beforeLines="50"/>
              <w:rPr>
                <w:ins w:id="32" w:author="g00198733" w:date="2015-03-20T08:48:00Z"/>
                <w:rFonts w:ascii="Arial" w:hAnsi="Arial"/>
                <w:color w:val="000000"/>
              </w:rPr>
            </w:pPr>
            <w:ins w:id="33" w:author="g00198733" w:date="2015-03-20T08:48:00Z">
              <w:r w:rsidRPr="001218E5">
                <w:rPr>
                  <w:rFonts w:ascii="Arial" w:hAnsi="Arial" w:hint="eastAsia"/>
                  <w:color w:val="000000"/>
                </w:rPr>
                <w:t>图片</w:t>
              </w:r>
              <w:r w:rsidRPr="001218E5">
                <w:rPr>
                  <w:rFonts w:ascii="Arial" w:hAnsi="Arial" w:hint="eastAsia"/>
                  <w:color w:val="000000"/>
                </w:rPr>
                <w:t>URL</w:t>
              </w:r>
            </w:ins>
          </w:p>
        </w:tc>
      </w:tr>
      <w:tr w:rsidR="00C325A0" w:rsidRPr="001218E5" w:rsidTr="00F40B82">
        <w:trPr>
          <w:trHeight w:val="64"/>
          <w:jc w:val="center"/>
          <w:ins w:id="34" w:author="g00198733" w:date="2015-03-20T08:48:00Z"/>
        </w:trPr>
        <w:tc>
          <w:tcPr>
            <w:tcW w:w="1823" w:type="dxa"/>
          </w:tcPr>
          <w:p w:rsidR="00C325A0" w:rsidRPr="001218E5" w:rsidRDefault="00C325A0" w:rsidP="00606A30">
            <w:pPr>
              <w:spacing w:beforeLines="50"/>
              <w:rPr>
                <w:ins w:id="35" w:author="g00198733" w:date="2015-03-20T08:48:00Z"/>
                <w:color w:val="000000"/>
              </w:rPr>
            </w:pPr>
            <w:ins w:id="36" w:author="g00198733" w:date="2015-03-20T08:48:00Z">
              <w:r>
                <w:rPr>
                  <w:rFonts w:hint="eastAsia"/>
                  <w:color w:val="000000"/>
                </w:rPr>
                <w:t>name</w:t>
              </w:r>
            </w:ins>
          </w:p>
        </w:tc>
        <w:tc>
          <w:tcPr>
            <w:tcW w:w="992" w:type="dxa"/>
          </w:tcPr>
          <w:p w:rsidR="00C325A0" w:rsidRPr="001218E5" w:rsidRDefault="00C325A0" w:rsidP="00606A30">
            <w:pPr>
              <w:spacing w:beforeLines="50"/>
              <w:rPr>
                <w:ins w:id="37" w:author="g00198733" w:date="2015-03-20T08:48:00Z"/>
                <w:rFonts w:ascii="Arial" w:hAnsi="Arial"/>
                <w:color w:val="000000"/>
              </w:rPr>
            </w:pPr>
            <w:ins w:id="38" w:author="g00198733" w:date="2015-03-20T08:48:00Z">
              <w:r>
                <w:rPr>
                  <w:rFonts w:ascii="Arial" w:hAnsi="Arial" w:hint="eastAsia"/>
                  <w:color w:val="000000"/>
                </w:rPr>
                <w:t>String</w:t>
              </w:r>
            </w:ins>
          </w:p>
        </w:tc>
        <w:tc>
          <w:tcPr>
            <w:tcW w:w="851" w:type="dxa"/>
          </w:tcPr>
          <w:p w:rsidR="00C325A0" w:rsidRPr="001218E5" w:rsidRDefault="00C325A0" w:rsidP="00606A30">
            <w:pPr>
              <w:spacing w:beforeLines="50"/>
              <w:rPr>
                <w:ins w:id="39" w:author="g00198733" w:date="2015-03-20T08:48:00Z"/>
                <w:rFonts w:ascii="Arial" w:hAnsi="Arial"/>
                <w:color w:val="000000"/>
              </w:rPr>
            </w:pPr>
            <w:ins w:id="40" w:author="g00198733" w:date="2015-03-20T08:48:00Z">
              <w:r>
                <w:rPr>
                  <w:rFonts w:ascii="Arial" w:hAnsi="Arial" w:hint="eastAsia"/>
                  <w:color w:val="000000"/>
                </w:rPr>
                <w:t>是</w:t>
              </w:r>
            </w:ins>
          </w:p>
        </w:tc>
        <w:tc>
          <w:tcPr>
            <w:tcW w:w="4599" w:type="dxa"/>
          </w:tcPr>
          <w:p w:rsidR="00C325A0" w:rsidRPr="001218E5" w:rsidRDefault="00C325A0" w:rsidP="00606A30">
            <w:pPr>
              <w:spacing w:beforeLines="50"/>
              <w:rPr>
                <w:ins w:id="41" w:author="g00198733" w:date="2015-03-20T08:48:00Z"/>
                <w:rFonts w:ascii="Arial" w:hAnsi="Arial"/>
                <w:color w:val="000000"/>
              </w:rPr>
            </w:pPr>
            <w:ins w:id="42" w:author="g00198733" w:date="2015-03-20T08:48:00Z">
              <w:r>
                <w:rPr>
                  <w:rFonts w:ascii="Arial" w:hAnsi="Arial" w:hint="eastAsia"/>
                  <w:color w:val="000000"/>
                </w:rPr>
                <w:t>名称</w:t>
              </w:r>
            </w:ins>
          </w:p>
        </w:tc>
      </w:tr>
      <w:tr w:rsidR="00C325A0" w:rsidRPr="001218E5" w:rsidTr="00F40B82">
        <w:trPr>
          <w:trHeight w:val="64"/>
          <w:jc w:val="center"/>
          <w:ins w:id="43" w:author="g00198733" w:date="2015-03-20T08:48:00Z"/>
        </w:trPr>
        <w:tc>
          <w:tcPr>
            <w:tcW w:w="1823" w:type="dxa"/>
          </w:tcPr>
          <w:p w:rsidR="00C325A0" w:rsidRDefault="00C325A0" w:rsidP="00606A30">
            <w:pPr>
              <w:spacing w:beforeLines="50"/>
              <w:rPr>
                <w:ins w:id="44" w:author="g00198733" w:date="2015-03-20T08:48:00Z"/>
                <w:color w:val="000000"/>
              </w:rPr>
            </w:pPr>
            <w:ins w:id="45" w:author="g00198733" w:date="2015-03-20T08:48:00Z">
              <w:r>
                <w:rPr>
                  <w:rFonts w:hint="eastAsia"/>
                  <w:color w:val="000000"/>
                </w:rPr>
                <w:t>detailId</w:t>
              </w:r>
            </w:ins>
          </w:p>
        </w:tc>
        <w:tc>
          <w:tcPr>
            <w:tcW w:w="992" w:type="dxa"/>
          </w:tcPr>
          <w:p w:rsidR="00C325A0" w:rsidRDefault="00C325A0" w:rsidP="00606A30">
            <w:pPr>
              <w:spacing w:beforeLines="50"/>
              <w:rPr>
                <w:ins w:id="46" w:author="g00198733" w:date="2015-03-20T08:48:00Z"/>
                <w:rFonts w:ascii="Arial" w:hAnsi="Arial"/>
                <w:color w:val="000000"/>
              </w:rPr>
            </w:pPr>
            <w:ins w:id="47" w:author="g00198733" w:date="2015-03-20T08:48:00Z">
              <w:r>
                <w:rPr>
                  <w:rFonts w:ascii="Arial" w:hAnsi="Arial" w:hint="eastAsia"/>
                  <w:color w:val="000000"/>
                </w:rPr>
                <w:t xml:space="preserve">String </w:t>
              </w:r>
            </w:ins>
          </w:p>
        </w:tc>
        <w:tc>
          <w:tcPr>
            <w:tcW w:w="851" w:type="dxa"/>
          </w:tcPr>
          <w:p w:rsidR="00C325A0" w:rsidRDefault="00C325A0" w:rsidP="00606A30">
            <w:pPr>
              <w:spacing w:beforeLines="50"/>
              <w:rPr>
                <w:ins w:id="48" w:author="g00198733" w:date="2015-03-20T08:48:00Z"/>
                <w:rFonts w:ascii="Arial" w:hAnsi="Arial"/>
                <w:color w:val="000000"/>
              </w:rPr>
            </w:pPr>
            <w:ins w:id="49" w:author="g00198733" w:date="2015-03-20T08:48:00Z">
              <w:r>
                <w:rPr>
                  <w:rFonts w:ascii="Arial" w:hAnsi="Arial" w:hint="eastAsia"/>
                  <w:color w:val="000000"/>
                </w:rPr>
                <w:t>否</w:t>
              </w:r>
            </w:ins>
          </w:p>
        </w:tc>
        <w:tc>
          <w:tcPr>
            <w:tcW w:w="4599" w:type="dxa"/>
          </w:tcPr>
          <w:p w:rsidR="00C325A0" w:rsidRDefault="00C325A0" w:rsidP="00606A30">
            <w:pPr>
              <w:spacing w:beforeLines="50"/>
              <w:rPr>
                <w:ins w:id="50" w:author="g00198733" w:date="2015-03-20T08:48:00Z"/>
                <w:rFonts w:ascii="Arial" w:hAnsi="Arial"/>
                <w:color w:val="000000"/>
              </w:rPr>
            </w:pPr>
            <w:ins w:id="51" w:author="g00198733" w:date="2015-03-20T08:48:00Z">
              <w:r>
                <w:rPr>
                  <w:rFonts w:ascii="Arial" w:hAnsi="Arial" w:hint="eastAsia"/>
                  <w:color w:val="000000"/>
                </w:rPr>
                <w:t>点击后的二级页面入口：</w:t>
              </w:r>
            </w:ins>
          </w:p>
          <w:p w:rsidR="00C325A0" w:rsidRDefault="00C325A0" w:rsidP="00606A30">
            <w:pPr>
              <w:spacing w:beforeLines="50"/>
              <w:rPr>
                <w:ins w:id="52" w:author="g00198733" w:date="2015-03-20T08:48:00Z"/>
                <w:rFonts w:ascii="Arial" w:hAnsi="Arial"/>
                <w:color w:val="000000"/>
              </w:rPr>
            </w:pPr>
            <w:r w:rsidRPr="00CF60BE">
              <w:rPr>
                <w:rFonts w:hint="eastAsia"/>
                <w:sz w:val="20"/>
                <w:szCs w:val="20"/>
              </w:rPr>
              <w:t>请参见卡片布局跳转</w:t>
            </w:r>
            <w:r w:rsidRPr="00CF60BE">
              <w:rPr>
                <w:sz w:val="20"/>
                <w:szCs w:val="20"/>
              </w:rPr>
              <w:t>appd</w:t>
            </w:r>
            <w:r w:rsidRPr="00CF60BE">
              <w:rPr>
                <w:rFonts w:hint="eastAsia"/>
                <w:sz w:val="20"/>
                <w:szCs w:val="20"/>
              </w:rPr>
              <w:t>类型的的</w:t>
            </w:r>
            <w:r>
              <w:rPr>
                <w:sz w:val="20"/>
                <w:szCs w:val="20"/>
              </w:rPr>
              <w:t>detailID</w:t>
            </w:r>
            <w:r w:rsidRPr="00CF60BE">
              <w:rPr>
                <w:rFonts w:hint="eastAsia"/>
                <w:sz w:val="20"/>
                <w:szCs w:val="20"/>
              </w:rPr>
              <w:t>格式</w:t>
            </w:r>
          </w:p>
        </w:tc>
      </w:tr>
    </w:tbl>
    <w:p w:rsidR="00C325A0" w:rsidRDefault="00C325A0" w:rsidP="00C325A0">
      <w:pPr>
        <w:rPr>
          <w:ins w:id="53" w:author="g00198733" w:date="2015-03-20T08:49:00Z"/>
        </w:rPr>
      </w:pPr>
    </w:p>
    <w:p w:rsidR="00C325A0" w:rsidRPr="00BA693E" w:rsidRDefault="00C325A0" w:rsidP="00C325A0">
      <w:pPr>
        <w:pStyle w:val="10"/>
        <w:numPr>
          <w:ilvl w:val="0"/>
          <w:numId w:val="6"/>
        </w:numPr>
        <w:rPr>
          <w:ins w:id="54" w:author="g00198733" w:date="2015-03-20T08:49:00Z"/>
          <w:rFonts w:ascii="Calibri" w:hAnsi="Calibri"/>
        </w:rPr>
      </w:pPr>
      <w:ins w:id="55" w:author="g00198733" w:date="2015-03-20T08:49:00Z">
        <w:r>
          <w:rPr>
            <w:rFonts w:hint="eastAsia"/>
          </w:rPr>
          <w:t>4</w:t>
        </w:r>
        <w:r>
          <w:rPr>
            <w:rFonts w:hint="eastAsia"/>
          </w:rPr>
          <w:t>：</w:t>
        </w:r>
      </w:ins>
      <w:r>
        <w:rPr>
          <w:rStyle w:val="high-light"/>
          <w:rFonts w:hint="eastAsia"/>
        </w:rPr>
        <w:t>H</w:t>
      </w:r>
      <w:r>
        <w:rPr>
          <w:rStyle w:val="high-light"/>
        </w:rPr>
        <w:t>eadlines</w:t>
      </w:r>
      <w:r>
        <w:rPr>
          <w:rStyle w:val="high-light"/>
          <w:rFonts w:hint="eastAsia"/>
        </w:rPr>
        <w:t>C</w:t>
      </w:r>
      <w:r>
        <w:rPr>
          <w:rFonts w:hint="eastAsia"/>
          <w:color w:val="000000"/>
        </w:rPr>
        <w:t>ard</w:t>
      </w:r>
      <w:r>
        <w:rPr>
          <w:rFonts w:hint="eastAsia"/>
        </w:rPr>
        <w:t>服务头条</w:t>
      </w:r>
      <w:ins w:id="56" w:author="g00198733" w:date="2015-03-20T08:49:00Z">
        <w:r w:rsidRPr="00BA693E">
          <w:rPr>
            <w:rFonts w:hint="eastAsia"/>
          </w:rPr>
          <w:t>卡片</w:t>
        </w:r>
        <w:r>
          <w:rPr>
            <w:rFonts w:hint="eastAsia"/>
          </w:rPr>
          <w:t>layoutid=</w:t>
        </w:r>
      </w:ins>
      <w:r>
        <w:rPr>
          <w:rFonts w:hint="eastAsia"/>
        </w:rPr>
        <w:t>10</w:t>
      </w:r>
    </w:p>
    <w:tbl>
      <w:tblPr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489"/>
        <w:gridCol w:w="851"/>
        <w:gridCol w:w="807"/>
        <w:gridCol w:w="850"/>
        <w:gridCol w:w="4253"/>
      </w:tblGrid>
      <w:tr w:rsidR="00C325A0" w:rsidRPr="007A7AA3" w:rsidTr="00F40B82">
        <w:trPr>
          <w:ins w:id="57" w:author="g00198733" w:date="2015-03-20T08:49:00Z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ins w:id="58" w:author="g00198733" w:date="2015-03-20T08:49:00Z"/>
                <w:rFonts w:ascii="宋体" w:hAnsi="宋体"/>
                <w:b/>
              </w:rPr>
            </w:pPr>
            <w:ins w:id="59" w:author="g00198733" w:date="2015-03-20T08:49:00Z">
              <w:r w:rsidRPr="007A7AA3">
                <w:rPr>
                  <w:rFonts w:ascii="宋体" w:hAnsi="宋体"/>
                  <w:b/>
                </w:rPr>
                <w:t>字段名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ins w:id="60" w:author="g00198733" w:date="2015-03-20T08:49:00Z"/>
                <w:rFonts w:ascii="宋体" w:hAnsi="宋体"/>
                <w:b/>
              </w:rPr>
            </w:pPr>
            <w:ins w:id="61" w:author="g00198733" w:date="2015-03-20T08:49:00Z">
              <w:r w:rsidRPr="007A7AA3">
                <w:rPr>
                  <w:rFonts w:ascii="宋体" w:hAnsi="宋体"/>
                  <w:b/>
                </w:rPr>
                <w:t>类型</w:t>
              </w:r>
            </w:ins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ins w:id="62" w:author="g00198733" w:date="2015-03-20T08:49:00Z"/>
                <w:rFonts w:ascii="宋体" w:hAnsi="宋体"/>
                <w:b/>
              </w:rPr>
            </w:pPr>
            <w:ins w:id="63" w:author="g00198733" w:date="2015-03-20T08:49:00Z">
              <w:r>
                <w:rPr>
                  <w:rFonts w:ascii="宋体" w:hAnsi="宋体" w:hint="eastAsia"/>
                  <w:b/>
                </w:rPr>
                <w:t>M/O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ins w:id="64" w:author="g00198733" w:date="2015-03-20T08:49:00Z"/>
                <w:rFonts w:ascii="宋体" w:hAnsi="宋体"/>
                <w:b/>
              </w:rPr>
            </w:pPr>
            <w:ins w:id="65" w:author="g00198733" w:date="2015-03-20T08:49:00Z">
              <w:r>
                <w:rPr>
                  <w:rFonts w:ascii="宋体" w:hAnsi="宋体" w:hint="eastAsia"/>
                  <w:b/>
                </w:rPr>
                <w:t>长度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25A0" w:rsidRPr="007A7AA3" w:rsidRDefault="00C325A0" w:rsidP="00F40B82">
            <w:pPr>
              <w:rPr>
                <w:ins w:id="66" w:author="g00198733" w:date="2015-03-20T08:49:00Z"/>
                <w:rFonts w:ascii="宋体" w:hAnsi="宋体"/>
                <w:b/>
              </w:rPr>
            </w:pPr>
            <w:ins w:id="67" w:author="g00198733" w:date="2015-03-20T08:49:00Z">
              <w:r w:rsidRPr="007A7AA3">
                <w:rPr>
                  <w:rFonts w:ascii="宋体" w:hAnsi="宋体"/>
                  <w:b/>
                </w:rPr>
                <w:t>描述</w:t>
              </w:r>
            </w:ins>
          </w:p>
        </w:tc>
      </w:tr>
      <w:tr w:rsidR="00C325A0" w:rsidRPr="007A7AA3" w:rsidTr="00F40B82">
        <w:trPr>
          <w:ins w:id="68" w:author="g00198733" w:date="2015-03-20T08:49:00Z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Pr="007F2A01" w:rsidRDefault="00C325A0" w:rsidP="00F40B82">
            <w:pPr>
              <w:rPr>
                <w:ins w:id="69" w:author="g00198733" w:date="2015-03-20T08:49:00Z"/>
                <w:rFonts w:ascii="宋体" w:hAnsi="宋体" w:cs="Arial"/>
              </w:rPr>
            </w:pPr>
            <w:ins w:id="70" w:author="g00198733" w:date="2015-03-20T08:49:00Z">
              <w:r>
                <w:rPr>
                  <w:rFonts w:ascii="宋体" w:hAnsi="宋体" w:cs="Arial"/>
                </w:rPr>
                <w:t>logoUrl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71" w:author="g00198733" w:date="2015-03-20T08:49:00Z"/>
                <w:rFonts w:ascii="Calibri" w:hAnsi="Calibri"/>
              </w:rPr>
            </w:pPr>
            <w:ins w:id="72" w:author="g00198733" w:date="2015-03-20T08:49:00Z">
              <w:r>
                <w:rPr>
                  <w:rFonts w:ascii="Calibri" w:hAnsi="Calibri" w:hint="eastAsia"/>
                </w:rPr>
                <w:t>String</w:t>
              </w:r>
            </w:ins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73" w:author="g00198733" w:date="2015-03-20T08:49:00Z"/>
                <w:rFonts w:ascii="Calibri" w:hAnsi="Calibri"/>
              </w:rPr>
            </w:pPr>
            <w:ins w:id="74" w:author="g00198733" w:date="2015-03-20T08:49:00Z">
              <w:r>
                <w:rPr>
                  <w:rFonts w:ascii="Calibri" w:hAnsi="Calibri" w:hint="eastAsia"/>
                </w:rPr>
                <w:t>M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75" w:author="g00198733" w:date="2015-03-20T08:49:00Z"/>
                <w:rFonts w:ascii="Calibri" w:hAnsi="Calibri"/>
              </w:rPr>
            </w:pPr>
            <w:ins w:id="76" w:author="g00198733" w:date="2015-03-20T08:49:00Z">
              <w:r>
                <w:rPr>
                  <w:rFonts w:ascii="Calibri" w:hAnsi="Calibri" w:hint="eastAsia"/>
                </w:rPr>
                <w:t>256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Pr="007F2A01" w:rsidRDefault="00C325A0" w:rsidP="00F40B82">
            <w:pPr>
              <w:rPr>
                <w:ins w:id="77" w:author="g00198733" w:date="2015-03-20T08:49:00Z"/>
                <w:rFonts w:ascii="宋体" w:hAnsi="宋体" w:cs="Arial"/>
              </w:rPr>
            </w:pPr>
            <w:ins w:id="78" w:author="g00198733" w:date="2015-03-20T08:49:00Z">
              <w:r>
                <w:rPr>
                  <w:rFonts w:ascii="宋体" w:hAnsi="宋体" w:cs="Arial" w:hint="eastAsia"/>
                </w:rPr>
                <w:t>主</w:t>
              </w:r>
              <w:r w:rsidRPr="007F2A01">
                <w:rPr>
                  <w:rFonts w:ascii="宋体" w:hAnsi="宋体" w:cs="Arial"/>
                </w:rPr>
                <w:t xml:space="preserve">logo url </w:t>
              </w:r>
            </w:ins>
          </w:p>
        </w:tc>
      </w:tr>
      <w:tr w:rsidR="00C325A0" w:rsidRPr="007A7AA3" w:rsidTr="00F40B82">
        <w:trPr>
          <w:ins w:id="79" w:author="g00198733" w:date="2015-03-20T08:49:00Z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Pr="007F2A01" w:rsidRDefault="00C325A0" w:rsidP="00F40B82">
            <w:pPr>
              <w:rPr>
                <w:ins w:id="80" w:author="g00198733" w:date="2015-03-20T08:49:00Z"/>
                <w:rFonts w:ascii="宋体" w:hAnsi="宋体" w:cs="Arial"/>
              </w:rPr>
            </w:pPr>
            <w:ins w:id="81" w:author="g00198733" w:date="2015-03-20T09:06:00Z">
              <w:r>
                <w:rPr>
                  <w:rFonts w:ascii="宋体" w:hAnsi="宋体" w:cs="Arial" w:hint="eastAsia"/>
                </w:rPr>
                <w:t>label</w:t>
              </w:r>
            </w:ins>
            <w:ins w:id="82" w:author="g00198733" w:date="2015-03-20T08:49:00Z">
              <w:r>
                <w:rPr>
                  <w:rFonts w:ascii="宋体" w:hAnsi="宋体" w:cs="Arial" w:hint="eastAsia"/>
                </w:rPr>
                <w:t>Url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83" w:author="g00198733" w:date="2015-03-20T08:49:00Z"/>
                <w:rFonts w:ascii="Calibri" w:hAnsi="Calibri"/>
              </w:rPr>
            </w:pPr>
            <w:ins w:id="84" w:author="g00198733" w:date="2015-03-20T08:49:00Z">
              <w:r>
                <w:rPr>
                  <w:rFonts w:ascii="Calibri" w:hAnsi="Calibri" w:hint="eastAsia"/>
                </w:rPr>
                <w:t>String</w:t>
              </w:r>
            </w:ins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85" w:author="g00198733" w:date="2015-03-20T08:49:00Z"/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86" w:author="g00198733" w:date="2015-03-20T08:49:00Z"/>
                <w:rFonts w:ascii="Calibri" w:hAnsi="Calibri"/>
              </w:rPr>
            </w:pPr>
            <w:ins w:id="87" w:author="g00198733" w:date="2015-03-20T08:49:00Z">
              <w:r>
                <w:rPr>
                  <w:rFonts w:ascii="Calibri" w:hAnsi="Calibri" w:hint="eastAsia"/>
                </w:rPr>
                <w:t>256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Pr="007F2A01" w:rsidRDefault="00C325A0" w:rsidP="00F40B82">
            <w:pPr>
              <w:rPr>
                <w:ins w:id="88" w:author="g00198733" w:date="2015-03-20T08:49:00Z"/>
                <w:rFonts w:ascii="宋体" w:hAnsi="宋体" w:cs="Arial"/>
              </w:rPr>
            </w:pPr>
            <w:ins w:id="89" w:author="g00198733" w:date="2015-03-20T09:06:00Z">
              <w:r>
                <w:rPr>
                  <w:rFonts w:ascii="宋体" w:hAnsi="宋体" w:cs="Arial" w:hint="eastAsia"/>
                </w:rPr>
                <w:t>标签</w:t>
              </w:r>
            </w:ins>
            <w:ins w:id="90" w:author="g00198733" w:date="2015-03-20T08:49:00Z">
              <w:r>
                <w:rPr>
                  <w:rFonts w:ascii="宋体" w:hAnsi="宋体" w:cs="Arial" w:hint="eastAsia"/>
                </w:rPr>
                <w:t>的</w:t>
              </w:r>
              <w:r>
                <w:rPr>
                  <w:rFonts w:ascii="宋体" w:hAnsi="宋体" w:cs="Arial" w:hint="eastAsia"/>
                </w:rPr>
                <w:t xml:space="preserve">url </w:t>
              </w:r>
            </w:ins>
          </w:p>
        </w:tc>
      </w:tr>
      <w:tr w:rsidR="00C325A0" w:rsidRPr="007A7AA3" w:rsidTr="00F40B82">
        <w:trPr>
          <w:ins w:id="91" w:author="g00198733" w:date="2015-03-23T16:35:00Z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Default="00C325A0" w:rsidP="00F40B82">
            <w:pPr>
              <w:rPr>
                <w:ins w:id="92" w:author="g00198733" w:date="2015-03-23T16:35:00Z"/>
                <w:rFonts w:ascii="宋体" w:hAnsi="宋体" w:cs="Arial"/>
              </w:rPr>
            </w:pPr>
            <w:r>
              <w:rPr>
                <w:rFonts w:ascii="宋体" w:hAnsi="宋体" w:cs="Arial"/>
              </w:rPr>
              <w:t>content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ins w:id="93" w:author="g00198733" w:date="2015-03-23T16:35:00Z"/>
                <w:rFonts w:ascii="Calibri" w:hAnsi="Calibri"/>
              </w:rPr>
            </w:pPr>
            <w:ins w:id="94" w:author="g00198733" w:date="2015-03-23T16:35:00Z">
              <w:r>
                <w:rPr>
                  <w:rFonts w:ascii="Calibri" w:hAnsi="Calibri" w:hint="eastAsia"/>
                </w:rPr>
                <w:t>String</w:t>
              </w:r>
            </w:ins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ins w:id="95" w:author="g00198733" w:date="2015-03-23T16:35:00Z"/>
                <w:rFonts w:ascii="Calibri" w:hAnsi="Calibri"/>
              </w:rPr>
            </w:pPr>
            <w:ins w:id="96" w:author="g00198733" w:date="2015-03-23T16:35:00Z">
              <w:r>
                <w:rPr>
                  <w:rFonts w:ascii="Calibri" w:hAnsi="Calibri" w:hint="eastAsia"/>
                </w:rPr>
                <w:t>M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ins w:id="97" w:author="g00198733" w:date="2015-03-23T16:35:00Z"/>
                <w:rFonts w:ascii="Calibri" w:hAnsi="Calibri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Default="00C325A0" w:rsidP="00F40B82">
            <w:pPr>
              <w:rPr>
                <w:ins w:id="98" w:author="g00198733" w:date="2015-03-23T16:35:00Z"/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服务头条内容</w:t>
            </w:r>
          </w:p>
        </w:tc>
      </w:tr>
      <w:tr w:rsidR="00C325A0" w:rsidRPr="007A7AA3" w:rsidTr="00F40B82">
        <w:trPr>
          <w:ins w:id="99" w:author="g00198733" w:date="2015-03-20T08:49:00Z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5A0" w:rsidRPr="007F2A01" w:rsidRDefault="00C325A0" w:rsidP="00F40B82">
            <w:pPr>
              <w:rPr>
                <w:ins w:id="100" w:author="g00198733" w:date="2015-03-20T08:49:00Z"/>
                <w:rFonts w:ascii="宋体" w:hAnsi="宋体" w:cs="Arial"/>
              </w:rPr>
            </w:pPr>
            <w:ins w:id="101" w:author="g00198733" w:date="2015-03-20T08:49:00Z">
              <w:r>
                <w:rPr>
                  <w:rFonts w:ascii="宋体" w:hAnsi="宋体" w:cs="Arial"/>
                </w:rPr>
                <w:t>detail</w:t>
              </w:r>
              <w:r>
                <w:rPr>
                  <w:rFonts w:ascii="宋体" w:hAnsi="宋体" w:cs="Arial" w:hint="eastAsia"/>
                </w:rPr>
                <w:t>I</w:t>
              </w:r>
              <w:r>
                <w:rPr>
                  <w:rFonts w:ascii="宋体" w:hAnsi="宋体" w:cs="Arial"/>
                </w:rPr>
                <w:t>d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102" w:author="g00198733" w:date="2015-03-20T08:49:00Z"/>
                <w:rFonts w:ascii="Calibri" w:hAnsi="Calibri"/>
              </w:rPr>
            </w:pPr>
            <w:ins w:id="103" w:author="g00198733" w:date="2015-03-20T08:49:00Z">
              <w:r>
                <w:rPr>
                  <w:rFonts w:ascii="Calibri" w:hAnsi="Calibri" w:hint="eastAsia"/>
                </w:rPr>
                <w:t>String</w:t>
              </w:r>
            </w:ins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104" w:author="g00198733" w:date="2015-03-20T08:49:00Z"/>
                <w:rFonts w:ascii="Calibri" w:hAnsi="Calibri"/>
              </w:rPr>
            </w:pPr>
            <w:ins w:id="105" w:author="g00198733" w:date="2015-03-20T08:49:00Z">
              <w:r>
                <w:rPr>
                  <w:rFonts w:ascii="Calibri" w:hAnsi="Calibri" w:hint="eastAsia"/>
                </w:rPr>
                <w:t>M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Pr="00CB2E0B" w:rsidRDefault="00C325A0" w:rsidP="00F40B82">
            <w:pPr>
              <w:pStyle w:val="10"/>
              <w:rPr>
                <w:ins w:id="106" w:author="g00198733" w:date="2015-03-20T08:49:00Z"/>
                <w:rFonts w:ascii="Calibri" w:hAnsi="Calibri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5A0" w:rsidRDefault="00C325A0" w:rsidP="00F40B82">
            <w:pPr>
              <w:pStyle w:val="10"/>
              <w:rPr>
                <w:ins w:id="107" w:author="g00198733" w:date="2015-03-20T08:49:00Z"/>
                <w:rFonts w:ascii="Calibri" w:hAnsi="Calibri"/>
              </w:rPr>
            </w:pPr>
            <w:ins w:id="108" w:author="g00198733" w:date="2015-03-20T08:49:00Z">
              <w:r>
                <w:rPr>
                  <w:rFonts w:ascii="Calibri" w:hAnsi="Calibri" w:hint="eastAsia"/>
                </w:rPr>
                <w:t>点击后的跳转式样</w:t>
              </w:r>
            </w:ins>
          </w:p>
          <w:p w:rsidR="00C325A0" w:rsidRPr="00CB2E0B" w:rsidRDefault="00C325A0" w:rsidP="00F40B82">
            <w:pPr>
              <w:pStyle w:val="10"/>
              <w:rPr>
                <w:ins w:id="109" w:author="g00198733" w:date="2015-03-20T08:49:00Z"/>
                <w:rFonts w:ascii="Calibri" w:hAnsi="Calibri"/>
              </w:rPr>
            </w:pPr>
            <w:r w:rsidRPr="00CF60BE">
              <w:rPr>
                <w:rFonts w:ascii="Calibri" w:hAnsi="Calibri" w:hint="eastAsia"/>
              </w:rPr>
              <w:t>请参见卡片布局跳转</w:t>
            </w:r>
            <w:r w:rsidRPr="00CF60BE">
              <w:rPr>
                <w:rFonts w:ascii="Calibri" w:hAnsi="Calibri"/>
              </w:rPr>
              <w:t>appd</w:t>
            </w:r>
            <w:r w:rsidRPr="00CF60BE">
              <w:rPr>
                <w:rFonts w:ascii="Calibri" w:hAnsi="Calibri" w:hint="eastAsia"/>
              </w:rPr>
              <w:t>类型的的</w:t>
            </w:r>
            <w:r>
              <w:t>detailID</w:t>
            </w:r>
            <w:r w:rsidRPr="00CF60BE">
              <w:rPr>
                <w:rFonts w:ascii="Calibri" w:hAnsi="Calibri" w:hint="eastAsia"/>
              </w:rPr>
              <w:t>格式</w:t>
            </w:r>
          </w:p>
        </w:tc>
      </w:tr>
    </w:tbl>
    <w:p w:rsidR="00C325A0" w:rsidRDefault="00C325A0" w:rsidP="00C325A0">
      <w:pPr>
        <w:rPr>
          <w:ins w:id="110" w:author="g00198733" w:date="2015-03-20T08:49:00Z"/>
        </w:rPr>
      </w:pPr>
    </w:p>
    <w:p w:rsidR="00C325A0" w:rsidRPr="0049340A" w:rsidRDefault="00C325A0" w:rsidP="0049340A">
      <w:pPr>
        <w:spacing w:line="400" w:lineRule="exact"/>
        <w:ind w:firstLine="576"/>
        <w:rPr>
          <w:rFonts w:eastAsiaTheme="majorEastAsia"/>
          <w:b/>
          <w:lang w:eastAsia="zh-CN"/>
        </w:rPr>
      </w:pPr>
      <w:bookmarkStart w:id="111" w:name="_Toc415036640"/>
      <w:r w:rsidRPr="0049340A">
        <w:rPr>
          <w:rFonts w:eastAsiaTheme="majorEastAsia" w:hint="eastAsia"/>
          <w:b/>
          <w:lang w:eastAsia="zh-CN"/>
        </w:rPr>
        <w:t>接口示例</w:t>
      </w:r>
      <w:bookmarkEnd w:id="111"/>
    </w:p>
    <w:p w:rsidR="00C325A0" w:rsidRDefault="00C325A0" w:rsidP="00C325A0">
      <w:r>
        <w:rPr>
          <w:rFonts w:hint="eastAsia"/>
        </w:rPr>
        <w:t>请求示例：</w:t>
      </w:r>
    </w:p>
    <w:p w:rsidR="00C325A0" w:rsidRPr="000F47A8" w:rsidRDefault="00F27F16" w:rsidP="00C325A0">
      <w:pPr>
        <w:rPr>
          <w:lang w:val="fr-FR"/>
        </w:rPr>
      </w:pPr>
      <w:hyperlink r:id="rId39" w:history="1">
        <w:r w:rsidRPr="00ED6F95">
          <w:rPr>
            <w:rStyle w:val="a6"/>
            <w:rFonts w:eastAsiaTheme="majorEastAsia"/>
            <w:lang w:eastAsia="zh-CN"/>
          </w:rPr>
          <w:t>http://HOST:PORT/osg/</w:t>
        </w:r>
        <w:r w:rsidRPr="00ED6F95">
          <w:rPr>
            <w:rStyle w:val="a6"/>
            <w:rFonts w:eastAsiaTheme="majorEastAsia" w:hint="eastAsia"/>
            <w:lang w:eastAsia="zh-CN"/>
          </w:rPr>
          <w:t>homePageAction</w:t>
        </w:r>
        <w:r w:rsidRPr="00ED6F95">
          <w:rPr>
            <w:rStyle w:val="a6"/>
            <w:rFonts w:eastAsiaTheme="majorEastAsia"/>
            <w:lang w:eastAsia="zh-CN"/>
          </w:rPr>
          <w:t>!</w:t>
        </w:r>
        <w:r w:rsidRPr="00ED6F95">
          <w:rPr>
            <w:rStyle w:val="a6"/>
            <w:rFonts w:eastAsiaTheme="majorEastAsia" w:hint="eastAsia"/>
            <w:lang w:eastAsia="zh-CN"/>
          </w:rPr>
          <w:t>getInfo</w:t>
        </w:r>
        <w:r w:rsidRPr="00ED6F95">
          <w:rPr>
            <w:rStyle w:val="a6"/>
            <w:rFonts w:eastAsiaTheme="majorEastAsia"/>
            <w:lang w:eastAsia="zh-CN"/>
          </w:rPr>
          <w:t>.htm</w:t>
        </w:r>
      </w:hyperlink>
    </w:p>
    <w:p w:rsidR="00C325A0" w:rsidRDefault="00C325A0" w:rsidP="00C325A0">
      <w:pPr>
        <w:rPr>
          <w:rFonts w:eastAsiaTheme="minorEastAsia"/>
          <w:lang w:val="fr-FR" w:eastAsia="zh-CN"/>
        </w:rPr>
      </w:pPr>
      <w:r>
        <w:rPr>
          <w:rFonts w:hint="eastAsia"/>
        </w:rPr>
        <w:lastRenderedPageBreak/>
        <w:t>响应示例</w:t>
      </w:r>
      <w:r w:rsidRPr="000F47A8">
        <w:rPr>
          <w:rFonts w:hint="eastAsia"/>
          <w:lang w:val="fr-FR"/>
        </w:rPr>
        <w:t>：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>{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"retcode": "0000",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"list": [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{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"id": 261,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"type": 1,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"icon_url": "http://183.62.195.207:8082/files/homepage/6f578533-68ca-4133-bd23-eea326f590adchengpu.jpg",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"icon_version": 67,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"url": "http://www.baidu.com",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"interval_time": 3,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"title": "25",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"info":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"data1":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"time_start": 1427528928000,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"time_end": 1429718400000,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"release_time": 1427528928000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},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{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"id": 262,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"type": 1,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"icon_url": "http://183.62.195.207:8082/files/homepage/f94b16ff-b2be-458a-afac-622a1e9326a0diqiuri.jpg",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"icon_version": 12,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"url": "http://www.baidu.com",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"interval_time": 3,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"title": "25",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"info":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"data1":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"time_start": 1427528943000,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"time_end": 1429718400000,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"release_time": 1427528943000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},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{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"id": 268,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"type": 1,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"icon_url": "http://183.62.195.207:8082/files/homepage/9491bd77-9f75-452b-a39a-f0e09f5d9269phoneclone201502.jpg",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lastRenderedPageBreak/>
        <w:t xml:space="preserve">            "icon_version": 7,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"url":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"interval_time": 3,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"title": "25",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"info":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"data1": "",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"time_start": 1427884405000,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"time_end": 1430323200000,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    "release_time": 1427884405000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    }</w:t>
      </w:r>
    </w:p>
    <w:p w:rsidR="0049340A" w:rsidRPr="0049340A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 xml:space="preserve">    ]</w:t>
      </w:r>
    </w:p>
    <w:p w:rsidR="00C325A0" w:rsidRDefault="0049340A" w:rsidP="0049340A">
      <w:pPr>
        <w:rPr>
          <w:rFonts w:eastAsiaTheme="minorEastAsia"/>
          <w:lang w:val="fr-FR" w:eastAsia="zh-CN"/>
        </w:rPr>
      </w:pPr>
      <w:r w:rsidRPr="0049340A">
        <w:rPr>
          <w:rFonts w:eastAsiaTheme="minorEastAsia"/>
          <w:lang w:val="fr-FR" w:eastAsia="zh-CN"/>
        </w:rPr>
        <w:t>}</w:t>
      </w:r>
    </w:p>
    <w:p w:rsidR="00C325A0" w:rsidRDefault="00C325A0" w:rsidP="00C325A0">
      <w:pPr>
        <w:rPr>
          <w:rFonts w:eastAsiaTheme="minorEastAsia"/>
          <w:lang w:val="fr-FR" w:eastAsia="zh-CN"/>
        </w:rPr>
      </w:pPr>
    </w:p>
    <w:p w:rsidR="00C325A0" w:rsidRDefault="00C325A0" w:rsidP="00C325A0">
      <w:pPr>
        <w:rPr>
          <w:rFonts w:eastAsiaTheme="minorEastAsia"/>
          <w:lang w:val="fr-FR" w:eastAsia="zh-CN"/>
        </w:rPr>
      </w:pPr>
    </w:p>
    <w:p w:rsidR="00C325A0" w:rsidRDefault="00C325A0" w:rsidP="00C325A0">
      <w:pPr>
        <w:rPr>
          <w:rFonts w:eastAsiaTheme="minorEastAsia"/>
          <w:lang w:val="fr-FR" w:eastAsia="zh-CN"/>
        </w:rPr>
      </w:pPr>
    </w:p>
    <w:p w:rsidR="00C325A0" w:rsidRDefault="00C325A0" w:rsidP="00C325A0">
      <w:pPr>
        <w:spacing w:line="360" w:lineRule="auto"/>
        <w:rPr>
          <w:rFonts w:eastAsiaTheme="minorEastAsia"/>
          <w:lang w:val="fr-FR" w:eastAsia="zh-CN"/>
        </w:rPr>
      </w:pPr>
      <w:r>
        <w:rPr>
          <w:rFonts w:eastAsiaTheme="minorEastAsia" w:hint="eastAsia"/>
          <w:lang w:val="fr-FR" w:eastAsia="zh-CN"/>
        </w:rPr>
        <w:t>请求示例：</w:t>
      </w:r>
    </w:p>
    <w:p w:rsidR="00C325A0" w:rsidRDefault="00F27F16" w:rsidP="00C325A0">
      <w:pPr>
        <w:spacing w:line="360" w:lineRule="auto"/>
        <w:rPr>
          <w:rFonts w:eastAsiaTheme="majorEastAsia"/>
          <w:lang w:val="fr-FR" w:eastAsia="zh-CN"/>
        </w:rPr>
      </w:pPr>
      <w:hyperlink r:id="rId40" w:history="1">
        <w:r w:rsidRPr="00ED6F95">
          <w:rPr>
            <w:rStyle w:val="a6"/>
            <w:rFonts w:eastAsiaTheme="majorEastAsia"/>
            <w:lang w:val="fr-FR" w:eastAsia="zh-CN"/>
          </w:rPr>
          <w:t>http://HOST:PORT/osg/</w:t>
        </w:r>
        <w:r w:rsidRPr="00ED6F95">
          <w:rPr>
            <w:rStyle w:val="a6"/>
            <w:rFonts w:eastAsiaTheme="majorEastAsia" w:hint="eastAsia"/>
            <w:lang w:val="fr-FR" w:eastAsia="zh-CN"/>
          </w:rPr>
          <w:t>homePageAction</w:t>
        </w:r>
        <w:r w:rsidRPr="00ED6F95">
          <w:rPr>
            <w:rStyle w:val="a6"/>
            <w:rFonts w:eastAsiaTheme="majorEastAsia"/>
            <w:lang w:val="fr-FR" w:eastAsia="zh-CN"/>
          </w:rPr>
          <w:t>!</w:t>
        </w:r>
        <w:r w:rsidRPr="00ED6F95">
          <w:rPr>
            <w:rStyle w:val="a6"/>
            <w:rFonts w:eastAsiaTheme="majorEastAsia" w:hint="eastAsia"/>
            <w:lang w:val="fr-FR" w:eastAsia="zh-CN"/>
          </w:rPr>
          <w:t>getInfo</w:t>
        </w:r>
        <w:r w:rsidRPr="00ED6F95">
          <w:rPr>
            <w:rStyle w:val="a6"/>
            <w:rFonts w:eastAsiaTheme="majorEastAsia"/>
            <w:lang w:val="fr-FR" w:eastAsia="zh-CN"/>
          </w:rPr>
          <w:t>.htm</w:t>
        </w:r>
        <w:r w:rsidRPr="00ED6F95">
          <w:rPr>
            <w:rStyle w:val="a6"/>
            <w:rFonts w:eastAsiaTheme="majorEastAsia" w:hint="eastAsia"/>
            <w:lang w:val="fr-FR" w:eastAsia="zh-CN"/>
          </w:rPr>
          <w:t>?version=2015</w:t>
        </w:r>
      </w:hyperlink>
    </w:p>
    <w:p w:rsidR="00C325A0" w:rsidRDefault="00C325A0" w:rsidP="00C325A0">
      <w:pPr>
        <w:spacing w:line="360" w:lineRule="auto"/>
        <w:rPr>
          <w:rFonts w:eastAsiaTheme="majorEastAsia"/>
          <w:lang w:val="fr-FR" w:eastAsia="zh-CN"/>
        </w:rPr>
      </w:pPr>
      <w:r>
        <w:rPr>
          <w:rFonts w:eastAsiaTheme="majorEastAsia" w:hint="eastAsia"/>
          <w:lang w:val="fr-FR" w:eastAsia="zh-CN"/>
        </w:rPr>
        <w:t>响应示例：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>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"code": "0",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"hotid": "0",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"hotcontent": "</w:t>
      </w:r>
      <w:r w:rsidR="00606A30" w:rsidRPr="00606A30">
        <w:rPr>
          <w:lang w:val="fr-FR"/>
        </w:rPr>
        <w:t>足不出</w:t>
      </w:r>
      <w:r w:rsidR="00606A30" w:rsidRPr="00606A30">
        <w:rPr>
          <w:rFonts w:ascii="宋体" w:eastAsia="宋体" w:hAnsi="宋体" w:cs="宋体" w:hint="eastAsia"/>
          <w:lang w:val="fr-FR"/>
        </w:rPr>
        <w:t>户</w:t>
      </w:r>
      <w:r w:rsidR="00606A30" w:rsidRPr="00606A30">
        <w:rPr>
          <w:rFonts w:ascii="Meiryo" w:eastAsia="Meiryo" w:hAnsi="Meiryo" w:cs="Meiryo" w:hint="eastAsia"/>
          <w:lang w:val="fr-FR"/>
        </w:rPr>
        <w:t>享受</w:t>
      </w:r>
      <w:r w:rsidR="00606A30" w:rsidRPr="00606A30">
        <w:rPr>
          <w:rFonts w:ascii="宋体" w:eastAsia="宋体" w:hAnsi="宋体" w:cs="宋体" w:hint="eastAsia"/>
          <w:lang w:val="fr-FR"/>
        </w:rPr>
        <w:t>维</w:t>
      </w:r>
      <w:r w:rsidR="00606A30" w:rsidRPr="00606A30">
        <w:rPr>
          <w:rFonts w:ascii="Meiryo" w:eastAsia="Meiryo" w:hAnsi="Meiryo" w:cs="Meiryo" w:hint="eastAsia"/>
          <w:lang w:val="fr-FR"/>
        </w:rPr>
        <w:t>修</w:t>
      </w:r>
      <w:r w:rsidR="00606A30" w:rsidRPr="0049340A">
        <w:rPr>
          <w:lang w:val="fr-FR"/>
        </w:rPr>
        <w:t xml:space="preserve"> </w:t>
      </w:r>
      <w:r w:rsidRPr="0049340A">
        <w:rPr>
          <w:lang w:val="fr-FR"/>
        </w:rPr>
        <w:t>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"newid": "7",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"reason": "Success",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"layoutData": [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"layoutId": "2",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"title": "</w:t>
      </w:r>
      <w:r w:rsidRPr="0049340A">
        <w:rPr>
          <w:lang w:val="fr-FR"/>
        </w:rPr>
        <w:t>广告活</w:t>
      </w:r>
      <w:r w:rsidRPr="0049340A">
        <w:rPr>
          <w:rFonts w:ascii="宋体" w:eastAsia="宋体" w:hAnsi="宋体" w:cs="宋体" w:hint="eastAsia"/>
          <w:lang w:val="fr-FR"/>
        </w:rPr>
        <w:t>动</w:t>
      </w:r>
      <w:r w:rsidRPr="0049340A">
        <w:rPr>
          <w:lang w:val="fr-FR"/>
        </w:rPr>
        <w:t>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"dataList": [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"icon": "http://183.62.195.207:8082/files/homepage/6f578533-68ca-4133-bd23-eea326f590adchengpu.jpg",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"name": "",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"detailId": "web|http://www.baidu.com|1|"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},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"icon": "http://183.62.195.207:8082/files/homepage/f94b16ff-b2be-458a-afac-622a1e9326a0</w:t>
      </w:r>
      <w:r w:rsidRPr="0049340A">
        <w:rPr>
          <w:lang w:val="fr-FR"/>
        </w:rPr>
        <w:lastRenderedPageBreak/>
        <w:t>diqiuri.jpg",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"name": "",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"detailId": "web|http://www.baidu.com|1|"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},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"icon": "http://183.62.195.207:8082/files/homepage/9491bd77-9f75-452b-a39a-f0e09f5d9269phoneclone201502.jpg",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"name": "",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"detailId": "web||1|"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}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]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},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"layoutId": "</w:t>
      </w:r>
      <w:commentRangeStart w:id="112"/>
      <w:r w:rsidR="008E2DE8">
        <w:rPr>
          <w:rFonts w:eastAsiaTheme="minorEastAsia" w:hint="eastAsia"/>
          <w:lang w:val="fr-FR" w:eastAsia="zh-CN"/>
        </w:rPr>
        <w:t>14</w:t>
      </w:r>
      <w:commentRangeEnd w:id="112"/>
      <w:r w:rsidR="00025F67">
        <w:rPr>
          <w:rStyle w:val="aa"/>
          <w:rFonts w:cs="Mangal"/>
        </w:rPr>
        <w:commentReference w:id="112"/>
      </w:r>
      <w:r w:rsidRPr="0049340A">
        <w:rPr>
          <w:lang w:val="fr-FR"/>
        </w:rPr>
        <w:t>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"title": "</w:t>
      </w:r>
      <w:r w:rsidRPr="0049340A">
        <w:rPr>
          <w:lang w:val="fr-FR"/>
        </w:rPr>
        <w:t>服</w:t>
      </w:r>
      <w:r w:rsidRPr="0049340A">
        <w:rPr>
          <w:rFonts w:ascii="宋体" w:eastAsia="宋体" w:hAnsi="宋体" w:cs="宋体" w:hint="eastAsia"/>
          <w:lang w:val="fr-FR"/>
        </w:rPr>
        <w:t>务头</w:t>
      </w:r>
      <w:r w:rsidRPr="0049340A">
        <w:rPr>
          <w:rFonts w:ascii="Meiryo" w:eastAsia="Meiryo" w:hAnsi="Meiryo" w:cs="Meiryo" w:hint="eastAsia"/>
          <w:lang w:val="fr-FR"/>
        </w:rPr>
        <w:t>条</w:t>
      </w:r>
      <w:r w:rsidRPr="0049340A">
        <w:rPr>
          <w:lang w:val="fr-FR"/>
        </w:rPr>
        <w:t>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"dataList": [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{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"logoUrl": "http://183.62.195.207:8082/files/homepage/f94b16ff-b2be-458a-afac-622a1e9326a0diqiuri.jpg",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"content": "</w:t>
      </w:r>
      <w:r w:rsidRPr="0049340A">
        <w:rPr>
          <w:lang w:val="fr-FR"/>
        </w:rPr>
        <w:t>麻花</w:t>
      </w:r>
      <w:r w:rsidRPr="0049340A">
        <w:rPr>
          <w:rFonts w:ascii="宋体" w:eastAsia="宋体" w:hAnsi="宋体" w:cs="宋体" w:hint="eastAsia"/>
          <w:lang w:val="fr-FR"/>
        </w:rPr>
        <w:t>辫</w:t>
      </w:r>
      <w:r w:rsidRPr="0049340A">
        <w:rPr>
          <w:rFonts w:ascii="Meiryo" w:eastAsia="Meiryo" w:hAnsi="Meiryo" w:cs="Meiryo" w:hint="eastAsia"/>
          <w:lang w:val="fr-FR"/>
        </w:rPr>
        <w:t>背影</w:t>
      </w:r>
      <w:r w:rsidRPr="0049340A">
        <w:rPr>
          <w:lang w:val="fr-FR"/>
        </w:rPr>
        <w:t>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"labelUrl": "",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    "detailId": "appd|com.huawei.phoneservice|aHR0cDovL20uaHVhd2VpLmNvbS9jbm1vYmlsZS9jb25zdW1lci9zdXBwb3J0L3Jlc2VydmF0aW9uL2luZGV4Lmh0bSNJbnRlbnQ7YWN0aW9uPWFuZHJvaWQuaW50ZW50LmFjdGlvbi5WSUVXO2xhdW5jaEZsYWdzPTB4NDAwMDAwMDtlbmQ=||||||||"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    }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    ]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    }</w:t>
      </w:r>
    </w:p>
    <w:p w:rsidR="0049340A" w:rsidRPr="0049340A" w:rsidRDefault="0049340A" w:rsidP="0049340A">
      <w:pPr>
        <w:rPr>
          <w:lang w:val="fr-FR"/>
        </w:rPr>
      </w:pPr>
      <w:r w:rsidRPr="0049340A">
        <w:rPr>
          <w:lang w:val="fr-FR"/>
        </w:rPr>
        <w:t xml:space="preserve">    ]</w:t>
      </w:r>
    </w:p>
    <w:p w:rsidR="00C325A0" w:rsidRDefault="0049340A" w:rsidP="0049340A">
      <w:pPr>
        <w:rPr>
          <w:ins w:id="113" w:author="g00198733" w:date="2015-03-19T10:17:00Z"/>
        </w:rPr>
      </w:pPr>
      <w:r w:rsidRPr="0049340A">
        <w:rPr>
          <w:lang w:val="fr-FR"/>
        </w:rPr>
        <w:t>}</w:t>
      </w:r>
      <w:ins w:id="114" w:author="g00198733" w:date="2015-03-19T10:17:00Z">
        <w:r w:rsidR="00C325A0">
          <w:rPr>
            <w:rFonts w:hint="eastAsia"/>
          </w:rPr>
          <w:t>返回码列表</w:t>
        </w:r>
      </w:ins>
    </w:p>
    <w:tbl>
      <w:tblPr>
        <w:tblW w:w="7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048"/>
        <w:gridCol w:w="5890"/>
      </w:tblGrid>
      <w:tr w:rsidR="00C325A0" w:rsidRPr="00791D53" w:rsidTr="00F40B82">
        <w:trPr>
          <w:cantSplit/>
          <w:ins w:id="115" w:author="g00198733" w:date="2015-03-19T10:17:00Z"/>
        </w:trPr>
        <w:tc>
          <w:tcPr>
            <w:tcW w:w="12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325A0" w:rsidRPr="00506BC4" w:rsidRDefault="00C325A0" w:rsidP="00F40B82">
            <w:pPr>
              <w:pStyle w:val="TableHeading"/>
              <w:rPr>
                <w:ins w:id="116" w:author="g00198733" w:date="2015-03-19T10:17:00Z"/>
              </w:rPr>
            </w:pPr>
            <w:ins w:id="117" w:author="g00198733" w:date="2015-03-19T10:18:00Z">
              <w:r>
                <w:rPr>
                  <w:rFonts w:hint="eastAsia"/>
                </w:rPr>
                <w:t>返回码</w:t>
              </w:r>
            </w:ins>
          </w:p>
        </w:tc>
        <w:tc>
          <w:tcPr>
            <w:tcW w:w="3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325A0" w:rsidRPr="00506BC4" w:rsidRDefault="00C325A0" w:rsidP="00F40B82">
            <w:pPr>
              <w:pStyle w:val="TableHeading"/>
              <w:rPr>
                <w:ins w:id="118" w:author="g00198733" w:date="2015-03-19T10:17:00Z"/>
              </w:rPr>
            </w:pPr>
            <w:ins w:id="119" w:author="g00198733" w:date="2015-03-19T10:18:00Z">
              <w:r>
                <w:rPr>
                  <w:rFonts w:hint="eastAsia"/>
                </w:rPr>
                <w:t>返回描述</w:t>
              </w:r>
            </w:ins>
          </w:p>
        </w:tc>
      </w:tr>
      <w:tr w:rsidR="00C325A0" w:rsidRPr="00791D53" w:rsidTr="00F40B82">
        <w:trPr>
          <w:cantSplit/>
          <w:ins w:id="120" w:author="g00198733" w:date="2015-03-19T10:17:00Z"/>
        </w:trPr>
        <w:tc>
          <w:tcPr>
            <w:tcW w:w="1290" w:type="pct"/>
            <w:shd w:val="clear" w:color="auto" w:fill="auto"/>
          </w:tcPr>
          <w:p w:rsidR="00C325A0" w:rsidRDefault="00C325A0" w:rsidP="00F40B82">
            <w:pPr>
              <w:pStyle w:val="TableText"/>
              <w:rPr>
                <w:ins w:id="121" w:author="g00198733" w:date="2015-03-19T10:17:00Z"/>
              </w:rPr>
            </w:pPr>
            <w:ins w:id="122" w:author="g00198733" w:date="2015-03-19T10:18:00Z">
              <w:r>
                <w:rPr>
                  <w:rFonts w:hint="eastAsia"/>
                </w:rPr>
                <w:t>0</w:t>
              </w:r>
            </w:ins>
          </w:p>
        </w:tc>
        <w:tc>
          <w:tcPr>
            <w:tcW w:w="3710" w:type="pct"/>
            <w:shd w:val="clear" w:color="auto" w:fill="auto"/>
          </w:tcPr>
          <w:p w:rsidR="00C325A0" w:rsidRDefault="00C325A0" w:rsidP="00F40B82">
            <w:pPr>
              <w:pStyle w:val="TableText"/>
              <w:rPr>
                <w:ins w:id="123" w:author="g00198733" w:date="2015-03-19T10:17:00Z"/>
              </w:rPr>
            </w:pPr>
            <w:ins w:id="124" w:author="g00198733" w:date="2015-03-19T10:18:00Z">
              <w:r>
                <w:rPr>
                  <w:rFonts w:hint="eastAsia"/>
                </w:rPr>
                <w:t>成功</w:t>
              </w:r>
            </w:ins>
          </w:p>
        </w:tc>
      </w:tr>
      <w:tr w:rsidR="00C325A0" w:rsidRPr="00791D53" w:rsidTr="00F40B82">
        <w:trPr>
          <w:cantSplit/>
          <w:ins w:id="125" w:author="g00198733" w:date="2015-03-19T10:18:00Z"/>
        </w:trPr>
        <w:tc>
          <w:tcPr>
            <w:tcW w:w="1290" w:type="pct"/>
            <w:shd w:val="clear" w:color="auto" w:fill="auto"/>
          </w:tcPr>
          <w:p w:rsidR="00C325A0" w:rsidRPr="00AB1A39" w:rsidRDefault="00C325A0" w:rsidP="00F40B82">
            <w:pPr>
              <w:pStyle w:val="TableText"/>
              <w:rPr>
                <w:ins w:id="126" w:author="g00198733" w:date="2015-03-19T10:18:00Z"/>
              </w:rPr>
            </w:pPr>
            <w:ins w:id="127" w:author="g00198733" w:date="2015-03-19T10:18:00Z">
              <w:r w:rsidRPr="0067182B">
                <w:t>100002</w:t>
              </w:r>
            </w:ins>
          </w:p>
        </w:tc>
        <w:tc>
          <w:tcPr>
            <w:tcW w:w="3710" w:type="pct"/>
            <w:shd w:val="clear" w:color="auto" w:fill="auto"/>
          </w:tcPr>
          <w:p w:rsidR="00C325A0" w:rsidRPr="00AB1A39" w:rsidRDefault="00C325A0" w:rsidP="00F40B82">
            <w:pPr>
              <w:pStyle w:val="TableText"/>
              <w:rPr>
                <w:ins w:id="128" w:author="g00198733" w:date="2015-03-19T10:18:00Z"/>
              </w:rPr>
            </w:pPr>
            <w:ins w:id="129" w:author="g00198733" w:date="2015-03-19T10:18:00Z">
              <w:r w:rsidRPr="0067182B">
                <w:rPr>
                  <w:rFonts w:hint="eastAsia"/>
                </w:rPr>
                <w:t>系统忙或其它未定义的错误</w:t>
              </w:r>
            </w:ins>
          </w:p>
        </w:tc>
      </w:tr>
      <w:tr w:rsidR="00C325A0" w:rsidRPr="00791D53" w:rsidTr="00F40B82">
        <w:trPr>
          <w:cantSplit/>
          <w:ins w:id="130" w:author="g00198733" w:date="2015-03-19T10:18:00Z"/>
        </w:trPr>
        <w:tc>
          <w:tcPr>
            <w:tcW w:w="1290" w:type="pct"/>
            <w:shd w:val="clear" w:color="auto" w:fill="auto"/>
          </w:tcPr>
          <w:p w:rsidR="00C325A0" w:rsidRPr="0067182B" w:rsidRDefault="00C325A0" w:rsidP="00F40B82">
            <w:pPr>
              <w:pStyle w:val="TableText"/>
              <w:jc w:val="both"/>
              <w:rPr>
                <w:ins w:id="131" w:author="g00198733" w:date="2015-03-19T10:18:00Z"/>
              </w:rPr>
            </w:pPr>
            <w:ins w:id="132" w:author="g00198733" w:date="2015-03-19T10:18:00Z">
              <w:r w:rsidRPr="00AB1A39">
                <w:rPr>
                  <w:rFonts w:hint="eastAsia"/>
                </w:rPr>
                <w:t>200001</w:t>
              </w:r>
            </w:ins>
          </w:p>
        </w:tc>
        <w:tc>
          <w:tcPr>
            <w:tcW w:w="3710" w:type="pct"/>
            <w:shd w:val="clear" w:color="auto" w:fill="auto"/>
          </w:tcPr>
          <w:p w:rsidR="00C325A0" w:rsidRPr="0067182B" w:rsidRDefault="00C325A0" w:rsidP="00F40B82">
            <w:pPr>
              <w:pStyle w:val="TableText"/>
              <w:jc w:val="both"/>
              <w:rPr>
                <w:ins w:id="133" w:author="g00198733" w:date="2015-03-19T10:18:00Z"/>
              </w:rPr>
            </w:pPr>
            <w:ins w:id="134" w:author="g00198733" w:date="2015-03-19T10:18:00Z">
              <w:r w:rsidRPr="00AB1A39">
                <w:rPr>
                  <w:rFonts w:hint="eastAsia"/>
                </w:rPr>
                <w:t>输入的必选参数为空</w:t>
              </w:r>
            </w:ins>
          </w:p>
        </w:tc>
      </w:tr>
      <w:tr w:rsidR="00C325A0" w:rsidRPr="00791D53" w:rsidTr="00F40B82">
        <w:trPr>
          <w:cantSplit/>
          <w:ins w:id="135" w:author="g00198733" w:date="2015-03-19T10:18:00Z"/>
        </w:trPr>
        <w:tc>
          <w:tcPr>
            <w:tcW w:w="1290" w:type="pct"/>
            <w:shd w:val="clear" w:color="auto" w:fill="auto"/>
          </w:tcPr>
          <w:p w:rsidR="00C325A0" w:rsidRPr="0067182B" w:rsidRDefault="00C325A0" w:rsidP="00F40B82">
            <w:pPr>
              <w:pStyle w:val="TableText"/>
              <w:jc w:val="both"/>
              <w:rPr>
                <w:ins w:id="136" w:author="g00198733" w:date="2015-03-19T10:18:00Z"/>
              </w:rPr>
            </w:pPr>
            <w:ins w:id="137" w:author="g00198733" w:date="2015-03-19T10:18:00Z">
              <w:r w:rsidRPr="00AB1A39">
                <w:rPr>
                  <w:rFonts w:hint="eastAsia"/>
                </w:rPr>
                <w:lastRenderedPageBreak/>
                <w:t>20000</w:t>
              </w:r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710" w:type="pct"/>
            <w:shd w:val="clear" w:color="auto" w:fill="auto"/>
          </w:tcPr>
          <w:p w:rsidR="00C325A0" w:rsidRPr="0067182B" w:rsidRDefault="00C325A0" w:rsidP="00F40B82">
            <w:pPr>
              <w:pStyle w:val="TableText"/>
              <w:jc w:val="both"/>
              <w:rPr>
                <w:ins w:id="138" w:author="g00198733" w:date="2015-03-19T10:18:00Z"/>
              </w:rPr>
            </w:pPr>
            <w:ins w:id="139" w:author="g00198733" w:date="2015-03-19T10:18:00Z">
              <w:r w:rsidRPr="00AB1A39">
                <w:rPr>
                  <w:rFonts w:hint="eastAsia"/>
                </w:rPr>
                <w:t>参数格式错误</w:t>
              </w:r>
            </w:ins>
          </w:p>
        </w:tc>
      </w:tr>
    </w:tbl>
    <w:p w:rsidR="00C325A0" w:rsidRDefault="00C325A0" w:rsidP="00C325A0">
      <w:pPr>
        <w:ind w:left="420"/>
        <w:rPr>
          <w:rStyle w:val="ac"/>
        </w:rPr>
      </w:pPr>
    </w:p>
    <w:p w:rsidR="00C325A0" w:rsidRDefault="00C325A0" w:rsidP="00C325A0">
      <w:pPr>
        <w:ind w:left="420"/>
        <w:rPr>
          <w:rStyle w:val="ac"/>
        </w:rPr>
      </w:pPr>
      <w:r>
        <w:rPr>
          <w:rStyle w:val="ac"/>
        </w:rPr>
        <w:t>H</w:t>
      </w:r>
      <w:r>
        <w:rPr>
          <w:rStyle w:val="ac"/>
          <w:rFonts w:hint="eastAsia"/>
        </w:rPr>
        <w:t>otid/newid</w:t>
      </w:r>
      <w:r>
        <w:rPr>
          <w:rStyle w:val="ac"/>
          <w:rFonts w:hint="eastAsia"/>
        </w:rPr>
        <w:t>对应的服务项</w:t>
      </w:r>
    </w:p>
    <w:tbl>
      <w:tblPr>
        <w:tblW w:w="2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080"/>
      </w:tblGrid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服务项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寄修服务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预约维修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服务网点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销售门店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真伪鉴别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维修</w:t>
            </w:r>
            <w:r>
              <w:rPr>
                <w:rFonts w:ascii="宋体" w:hAnsi="宋体" w:cs="宋体" w:hint="eastAsia"/>
                <w:kern w:val="0"/>
              </w:rPr>
              <w:t>进度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保修状态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延保查询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备件价格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lastRenderedPageBreak/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服务政策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问题反馈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人工服务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硬件检测</w:t>
            </w:r>
          </w:p>
        </w:tc>
      </w:tr>
      <w:tr w:rsidR="00C325A0" w:rsidRPr="008E4CAE" w:rsidTr="00F40B82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jc w:val="right"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25A0" w:rsidRPr="008E4CAE" w:rsidRDefault="00C325A0" w:rsidP="00F40B82">
            <w:pPr>
              <w:widowControl/>
              <w:rPr>
                <w:rFonts w:ascii="宋体" w:hAnsi="宋体" w:cs="宋体"/>
                <w:kern w:val="0"/>
              </w:rPr>
            </w:pPr>
            <w:r w:rsidRPr="008E4CAE">
              <w:rPr>
                <w:rFonts w:ascii="宋体" w:hAnsi="宋体" w:cs="宋体" w:hint="eastAsia"/>
                <w:kern w:val="0"/>
              </w:rPr>
              <w:t>个人中心</w:t>
            </w:r>
          </w:p>
        </w:tc>
      </w:tr>
    </w:tbl>
    <w:p w:rsidR="00C325A0" w:rsidRPr="00BA23D1" w:rsidRDefault="00C325A0" w:rsidP="00C325A0"/>
    <w:p w:rsidR="00680DFE" w:rsidRPr="001264B5" w:rsidRDefault="00680DFE" w:rsidP="00680DFE">
      <w:pPr>
        <w:spacing w:line="360" w:lineRule="auto"/>
        <w:ind w:firstLineChars="200" w:firstLine="480"/>
        <w:rPr>
          <w:rFonts w:eastAsiaTheme="majorEastAsia"/>
          <w:lang w:eastAsia="zh-CN"/>
        </w:rPr>
      </w:pPr>
    </w:p>
    <w:p w:rsidR="00680DFE" w:rsidRPr="00680DFE" w:rsidRDefault="00680DFE" w:rsidP="00680DFE">
      <w:pPr>
        <w:spacing w:line="360" w:lineRule="auto"/>
        <w:ind w:firstLineChars="200" w:firstLine="480"/>
        <w:rPr>
          <w:rFonts w:eastAsiaTheme="majorEastAsia"/>
          <w:lang w:eastAsia="zh-CN"/>
        </w:rPr>
      </w:pPr>
    </w:p>
    <w:p w:rsidR="00680DFE" w:rsidRPr="00680DFE" w:rsidRDefault="00680DFE" w:rsidP="00680DFE">
      <w:pPr>
        <w:rPr>
          <w:rFonts w:eastAsiaTheme="minorEastAsia"/>
          <w:lang w:eastAsia="zh-CN" w:bidi="ar-SA"/>
        </w:rPr>
      </w:pPr>
    </w:p>
    <w:p w:rsidR="00680DFE" w:rsidRPr="00E32659" w:rsidRDefault="00680DFE" w:rsidP="005D302F">
      <w:pPr>
        <w:rPr>
          <w:rFonts w:eastAsiaTheme="minorEastAsia"/>
          <w:lang w:eastAsia="zh-CN"/>
        </w:rPr>
      </w:pPr>
    </w:p>
    <w:p w:rsidR="00D15B53" w:rsidRPr="00411EC2" w:rsidRDefault="00D15B53" w:rsidP="00D15B53">
      <w:pPr>
        <w:pStyle w:val="1"/>
        <w:spacing w:before="0" w:after="0"/>
        <w:rPr>
          <w:rFonts w:ascii="Times New Roman" w:eastAsiaTheme="majorEastAsia" w:hAnsi="Times New Roman"/>
        </w:rPr>
      </w:pPr>
      <w:r w:rsidRPr="00411EC2">
        <w:rPr>
          <w:rFonts w:ascii="Times New Roman" w:eastAsiaTheme="majorEastAsia" w:hAnsi="Times New Roman" w:hint="eastAsia"/>
        </w:rPr>
        <w:t>在线客服接口</w:t>
      </w:r>
    </w:p>
    <w:p w:rsidR="000629F7" w:rsidRPr="00411EC2" w:rsidRDefault="000629F7" w:rsidP="00B6016B">
      <w:pPr>
        <w:rPr>
          <w:rFonts w:eastAsiaTheme="majorEastAsia"/>
          <w:lang w:eastAsia="zh-CN"/>
        </w:rPr>
      </w:pPr>
    </w:p>
    <w:p w:rsidR="002B3E5E" w:rsidRPr="00411EC2" w:rsidRDefault="002B3E5E" w:rsidP="00B6016B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以下</w:t>
      </w:r>
      <w:r w:rsidR="006F7533" w:rsidRPr="00411EC2">
        <w:rPr>
          <w:rFonts w:eastAsiaTheme="majorEastAsia" w:hint="eastAsia"/>
          <w:lang w:eastAsia="zh-CN"/>
        </w:rPr>
        <w:t>接口及数据类型</w:t>
      </w:r>
      <w:r w:rsidRPr="00411EC2">
        <w:rPr>
          <w:rFonts w:eastAsiaTheme="majorEastAsia" w:hint="eastAsia"/>
          <w:lang w:eastAsia="zh-CN"/>
        </w:rPr>
        <w:t>为之前在线客服的接口：</w:t>
      </w: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>mailserviceRequest</w:t>
      </w: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   </w:t>
      </w:r>
      <w:r w:rsidRPr="00411EC2">
        <w:rPr>
          <w:rFonts w:eastAsiaTheme="majorEastAsia" w:hint="eastAsia"/>
          <w:lang w:eastAsia="zh-CN"/>
        </w:rPr>
        <w:t>简要描述：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该请求用于用户以发送邮件的方式，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投诉或提建议给华为时发送的请求，服务器只做统计，不接收附件，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附件直接通过客户端发送到华为客服邮箱，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服务器根据此请求，返回请求是否成功响应码，</w:t>
      </w:r>
      <w:r w:rsidRPr="00411EC2">
        <w:rPr>
          <w:rFonts w:eastAsiaTheme="majorEastAsia" w:hint="eastAsia"/>
          <w:lang w:eastAsia="zh-CN"/>
        </w:rPr>
        <w:t xml:space="preserve"> 200</w:t>
      </w:r>
      <w:r w:rsidRPr="00411EC2">
        <w:rPr>
          <w:rFonts w:eastAsiaTheme="majorEastAsia" w:hint="eastAsia"/>
          <w:lang w:eastAsia="zh-CN"/>
        </w:rPr>
        <w:t>表示成功，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其它表示错误，并返回详细错误原因，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以便客户端查找。</w:t>
      </w:r>
    </w:p>
    <w:p w:rsidR="002B3E5E" w:rsidRPr="00411EC2" w:rsidRDefault="002B3E5E" w:rsidP="002B3E5E">
      <w:pPr>
        <w:pStyle w:val="3"/>
      </w:pPr>
      <w:bookmarkStart w:id="140" w:name="_Toc320523992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</w:rPr>
        <w:t>参数</w:t>
      </w:r>
      <w:r w:rsidRPr="00411EC2">
        <w:rPr>
          <w:rFonts w:hint="eastAsia"/>
        </w:rPr>
        <w:t>:</w:t>
      </w:r>
      <w:bookmarkEnd w:id="140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3243"/>
        <w:gridCol w:w="2619"/>
      </w:tblGrid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lastRenderedPageBreak/>
              <w:t>type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phone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联系方式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可选</w:t>
            </w: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mail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联系方式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必选</w:t>
            </w: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mobile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手机型号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andVer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安卓版本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sn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软件版本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imei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设备码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network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网络名称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mailtype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邮件提交类型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1.</w:t>
            </w:r>
            <w:r w:rsidRPr="00411EC2">
              <w:rPr>
                <w:rFonts w:eastAsiaTheme="majorEastAsia" w:hint="eastAsia"/>
                <w:lang w:eastAsia="zh-CN"/>
              </w:rPr>
              <w:t>咨询</w:t>
            </w:r>
            <w:r w:rsidRPr="00411EC2">
              <w:rPr>
                <w:rFonts w:eastAsiaTheme="majorEastAsia" w:hint="eastAsia"/>
                <w:lang w:eastAsia="zh-CN"/>
              </w:rPr>
              <w:t>,2.</w:t>
            </w:r>
            <w:r w:rsidRPr="00411EC2">
              <w:rPr>
                <w:rFonts w:eastAsiaTheme="majorEastAsia" w:hint="eastAsia"/>
                <w:lang w:eastAsia="zh-CN"/>
              </w:rPr>
              <w:t>建议</w:t>
            </w:r>
            <w:r w:rsidRPr="00411EC2">
              <w:rPr>
                <w:rFonts w:eastAsiaTheme="majorEastAsia" w:hint="eastAsia"/>
                <w:lang w:eastAsia="zh-CN"/>
              </w:rPr>
              <w:t>,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3.</w:t>
            </w:r>
            <w:r w:rsidRPr="00411EC2">
              <w:rPr>
                <w:rFonts w:eastAsiaTheme="majorEastAsia" w:hint="eastAsia"/>
                <w:lang w:eastAsia="zh-CN"/>
              </w:rPr>
              <w:t>投诉</w:t>
            </w:r>
            <w:r w:rsidRPr="00411EC2">
              <w:rPr>
                <w:rFonts w:eastAsiaTheme="majorEastAsia" w:hint="eastAsia"/>
                <w:lang w:eastAsia="zh-CN"/>
              </w:rPr>
              <w:t>,4.</w:t>
            </w:r>
            <w:r w:rsidRPr="00411EC2">
              <w:rPr>
                <w:rFonts w:eastAsiaTheme="majorEastAsia" w:hint="eastAsia"/>
                <w:lang w:eastAsia="zh-CN"/>
              </w:rPr>
              <w:t>故障</w:t>
            </w: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time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邮件提交的时间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41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324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国家码</w:t>
            </w:r>
          </w:p>
        </w:tc>
        <w:tc>
          <w:tcPr>
            <w:tcW w:w="261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用于指定国家，返回所在国家的华为客服电话和邮箱，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不填则是中国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41" w:name="_Toc320523993"/>
      <w:r w:rsidRPr="00411EC2">
        <w:rPr>
          <w:rFonts w:hint="eastAsia"/>
          <w:lang w:eastAsia="zh-CN"/>
        </w:rPr>
        <w:t>客户端请求数据的形式</w:t>
      </w:r>
      <w:bookmarkEnd w:id="141"/>
    </w:p>
    <w:p w:rsidR="002B3E5E" w:rsidRPr="00411EC2" w:rsidRDefault="002B3E5E" w:rsidP="002B3E5E">
      <w:pPr>
        <w:spacing w:line="400" w:lineRule="exact"/>
        <w:ind w:firstLine="576"/>
        <w:rPr>
          <w:rFonts w:eastAsiaTheme="min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41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c</w:t>
        </w:r>
        <w:r w:rsidRPr="00411EC2">
          <w:rPr>
            <w:rStyle w:val="a6"/>
            <w:rFonts w:eastAsiaTheme="majorEastAsia"/>
            <w:color w:val="auto"/>
            <w:lang w:eastAsia="zh-CN"/>
          </w:rPr>
          <w:t>lientInforAction!sendClientInfo.htm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inorEastAsia"/>
          <w:lang w:eastAsia="zh-CN"/>
        </w:rPr>
      </w:pP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器所在的端口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425"/>
        <w:rPr>
          <w:rFonts w:eastAsiaTheme="majorEastAsia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&lt;reqest type=2&gt;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&lt;phone&gt;</w:t>
      </w:r>
      <w:hyperlink r:id="rId42" w:history="1">
        <w:r w:rsidRPr="00411EC2">
          <w:rPr>
            <w:rStyle w:val="a6"/>
            <w:rFonts w:eastAsiaTheme="majorEastAsia" w:hint="eastAsia"/>
            <w:color w:val="auto"/>
            <w:lang w:eastAsia="zh-CN"/>
          </w:rPr>
          <w:t>13800138000&lt;/</w:t>
        </w:r>
        <w:r w:rsidRPr="00411EC2">
          <w:rPr>
            <w:rFonts w:eastAsiaTheme="majorEastAsia" w:hint="eastAsia"/>
            <w:lang w:eastAsia="zh-CN"/>
          </w:rPr>
          <w:t xml:space="preserve"> phone</w:t>
        </w:r>
        <w:r w:rsidRPr="00411EC2">
          <w:rPr>
            <w:rFonts w:eastAsiaTheme="majorEastAsia"/>
            <w:lang w:eastAsia="zh-CN"/>
          </w:rPr>
          <w:t xml:space="preserve"> </w:t>
        </w:r>
      </w:hyperlink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&lt;mail&gt;example@qq.com&lt;/mail&gt;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&lt;mobile&gt;</w:t>
      </w:r>
      <w:r w:rsidRPr="00411EC2">
        <w:rPr>
          <w:rFonts w:eastAsiaTheme="majorEastAsia" w:hint="eastAsia"/>
          <w:lang w:eastAsia="zh-CN"/>
        </w:rPr>
        <w:t>手机型号</w:t>
      </w:r>
      <w:r w:rsidRPr="00411EC2">
        <w:rPr>
          <w:rFonts w:eastAsiaTheme="majorEastAsia" w:hint="eastAsia"/>
          <w:lang w:eastAsia="zh-CN"/>
        </w:rPr>
        <w:t>&lt;/mobile&gt;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&lt;andVer&gt;</w:t>
      </w:r>
      <w:r w:rsidRPr="00411EC2">
        <w:rPr>
          <w:rFonts w:eastAsiaTheme="majorEastAsia" w:hint="eastAsia"/>
          <w:lang w:eastAsia="zh-CN"/>
        </w:rPr>
        <w:t>安卓版本</w:t>
      </w:r>
      <w:r w:rsidRPr="00411EC2">
        <w:rPr>
          <w:rFonts w:eastAsiaTheme="majorEastAsia" w:hint="eastAsia"/>
          <w:lang w:eastAsia="zh-CN"/>
        </w:rPr>
        <w:t>&lt;/ andVer &gt;</w:t>
      </w:r>
    </w:p>
    <w:p w:rsidR="002B3E5E" w:rsidRPr="00411EC2" w:rsidRDefault="002B3E5E" w:rsidP="002B3E5E">
      <w:pPr>
        <w:spacing w:line="240" w:lineRule="atLeast"/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       &lt;sn&gt;</w:t>
      </w:r>
      <w:r w:rsidRPr="00411EC2">
        <w:rPr>
          <w:rFonts w:eastAsiaTheme="majorEastAsia" w:hint="eastAsia"/>
          <w:lang w:eastAsia="zh-CN"/>
        </w:rPr>
        <w:t>软件版本</w:t>
      </w:r>
      <w:r w:rsidRPr="00411EC2">
        <w:rPr>
          <w:rFonts w:eastAsiaTheme="majorEastAsia" w:hint="eastAsia"/>
          <w:lang w:eastAsia="zh-CN"/>
        </w:rPr>
        <w:t>&lt;/sn&gt;</w:t>
      </w:r>
    </w:p>
    <w:p w:rsidR="002B3E5E" w:rsidRPr="00411EC2" w:rsidRDefault="002B3E5E" w:rsidP="002B3E5E">
      <w:pPr>
        <w:spacing w:line="240" w:lineRule="atLeast"/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       &lt;imei&gt;</w:t>
      </w:r>
      <w:r w:rsidRPr="00411EC2">
        <w:rPr>
          <w:rFonts w:eastAsiaTheme="majorEastAsia" w:hint="eastAsia"/>
          <w:lang w:eastAsia="zh-CN"/>
        </w:rPr>
        <w:t>设备码</w:t>
      </w:r>
      <w:r w:rsidRPr="00411EC2">
        <w:rPr>
          <w:rFonts w:eastAsiaTheme="majorEastAsia" w:hint="eastAsia"/>
          <w:lang w:eastAsia="zh-CN"/>
        </w:rPr>
        <w:t>&lt;/imei&gt;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&lt;network&gt;</w:t>
      </w:r>
      <w:r w:rsidRPr="00411EC2">
        <w:rPr>
          <w:rFonts w:eastAsiaTheme="majorEastAsia" w:hint="eastAsia"/>
          <w:lang w:eastAsia="zh-CN"/>
        </w:rPr>
        <w:t>网络名称</w:t>
      </w:r>
      <w:r w:rsidRPr="00411EC2">
        <w:rPr>
          <w:rFonts w:eastAsiaTheme="majorEastAsia" w:hint="eastAsia"/>
          <w:lang w:eastAsia="zh-CN"/>
        </w:rPr>
        <w:t>&lt;/network&gt;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&lt;mailtype&gt;</w:t>
      </w:r>
      <w:r w:rsidRPr="00411EC2">
        <w:rPr>
          <w:rFonts w:eastAsiaTheme="majorEastAsia" w:hint="eastAsia"/>
          <w:lang w:eastAsia="zh-CN"/>
        </w:rPr>
        <w:t>邮件提交类型</w:t>
      </w:r>
      <w:r w:rsidRPr="00411EC2">
        <w:rPr>
          <w:rFonts w:eastAsiaTheme="majorEastAsia" w:hint="eastAsia"/>
          <w:lang w:eastAsia="zh-CN"/>
        </w:rPr>
        <w:t>&lt;/mailtype&gt;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/>
          <w:lang w:eastAsia="zh-CN"/>
        </w:rPr>
        <w:t>time</w:t>
      </w:r>
      <w:r w:rsidRPr="00411EC2">
        <w:rPr>
          <w:rFonts w:eastAsiaTheme="majorEastAsia" w:hint="eastAsia"/>
          <w:lang w:eastAsia="zh-CN"/>
        </w:rPr>
        <w:t>&gt;2012-3-29 15:25:15&lt;/</w:t>
      </w:r>
      <w:r w:rsidRPr="00411EC2">
        <w:rPr>
          <w:rFonts w:eastAsiaTheme="majorEastAsia"/>
          <w:lang w:eastAsia="zh-CN"/>
        </w:rPr>
        <w:t>time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/>
          <w:lang w:eastAsia="zh-CN"/>
        </w:rPr>
        <w:t>nation</w:t>
      </w:r>
      <w:r w:rsidRPr="00411EC2">
        <w:rPr>
          <w:rFonts w:eastAsiaTheme="majorEastAsia" w:hint="eastAsia"/>
          <w:lang w:eastAsia="zh-CN"/>
        </w:rPr>
        <w:t>&gt;zh&lt;/</w:t>
      </w:r>
      <w:r w:rsidRPr="00411EC2">
        <w:rPr>
          <w:rFonts w:eastAsiaTheme="majorEastAsia"/>
          <w:lang w:eastAsia="zh-CN"/>
        </w:rPr>
        <w:t>nation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&lt;/reqest &gt;</w:t>
      </w:r>
    </w:p>
    <w:p w:rsidR="002B3E5E" w:rsidRPr="00411EC2" w:rsidRDefault="002B3E5E" w:rsidP="002B3E5E">
      <w:pPr>
        <w:ind w:left="1418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该请</w:t>
      </w:r>
      <w:r w:rsidRPr="00411EC2">
        <w:rPr>
          <w:rFonts w:eastAsiaTheme="majorEastAsia" w:cs="Meiryo" w:hint="eastAsia"/>
          <w:lang w:eastAsia="zh-CN"/>
        </w:rPr>
        <w:t>求用于向</w:t>
      </w:r>
      <w:r w:rsidRPr="00411EC2">
        <w:rPr>
          <w:rFonts w:eastAsiaTheme="majorEastAsia" w:hint="eastAsia"/>
          <w:lang w:eastAsia="zh-CN"/>
        </w:rPr>
        <w:t>客</w:t>
      </w:r>
      <w:r w:rsidRPr="00411EC2">
        <w:rPr>
          <w:rFonts w:eastAsiaTheme="majorEastAsia" w:cs="宋体" w:hint="eastAsia"/>
          <w:lang w:eastAsia="zh-CN"/>
        </w:rPr>
        <w:t>户</w:t>
      </w:r>
      <w:r w:rsidRPr="00411EC2">
        <w:rPr>
          <w:rFonts w:eastAsiaTheme="majorEastAsia" w:cs="Meiryo" w:hint="eastAsia"/>
          <w:lang w:eastAsia="zh-CN"/>
        </w:rPr>
        <w:t>端</w:t>
      </w:r>
      <w:r w:rsidRPr="00411EC2">
        <w:rPr>
          <w:rFonts w:eastAsiaTheme="majorEastAsia" w:cs="宋体" w:hint="eastAsia"/>
          <w:lang w:eastAsia="zh-CN"/>
        </w:rPr>
        <w:t>发</w:t>
      </w:r>
      <w:r w:rsidRPr="00411EC2">
        <w:rPr>
          <w:rFonts w:eastAsiaTheme="majorEastAsia" w:cs="Meiryo" w:hint="eastAsia"/>
          <w:lang w:eastAsia="zh-CN"/>
        </w:rPr>
        <w:t>送用</w:t>
      </w:r>
      <w:r w:rsidRPr="00411EC2">
        <w:rPr>
          <w:rFonts w:eastAsiaTheme="majorEastAsia" w:cs="宋体" w:hint="eastAsia"/>
          <w:lang w:eastAsia="zh-CN"/>
        </w:rPr>
        <w:t>户</w:t>
      </w:r>
      <w:r w:rsidRPr="00411EC2">
        <w:rPr>
          <w:rFonts w:eastAsiaTheme="majorEastAsia" w:cs="Meiryo" w:hint="eastAsia"/>
          <w:lang w:eastAsia="zh-CN"/>
        </w:rPr>
        <w:t>的回</w:t>
      </w:r>
      <w:r w:rsidRPr="00411EC2">
        <w:rPr>
          <w:rFonts w:eastAsiaTheme="majorEastAsia" w:cs="宋体" w:hint="eastAsia"/>
          <w:lang w:eastAsia="zh-CN"/>
        </w:rPr>
        <w:t>馈</w:t>
      </w:r>
      <w:r w:rsidRPr="00411EC2">
        <w:rPr>
          <w:rFonts w:eastAsiaTheme="majorEastAsia" w:cs="Meiryo" w:hint="eastAsia"/>
          <w:lang w:eastAsia="zh-CN"/>
        </w:rPr>
        <w:t>信息。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3"/>
        <w:gridCol w:w="2567"/>
        <w:gridCol w:w="2705"/>
      </w:tblGrid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/>
              </w:rPr>
              <w:t>state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服务器信息状态描述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</w:tbl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42" w:name="_Toc320523994"/>
      <w:r w:rsidRPr="00411EC2">
        <w:rPr>
          <w:rFonts w:hint="eastAsia"/>
          <w:lang w:eastAsia="zh-CN"/>
        </w:rPr>
        <w:t>服务器端返回的数据形式</w:t>
      </w:r>
      <w:bookmarkEnd w:id="142"/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response code=200&gt;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&gt;success&lt;/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&lt;/response&gt;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response code=700001&gt;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&gt;the params ContactType is wrong&lt;/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 response 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>faqsRequest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cs="宋体" w:hint="eastAsia"/>
          <w:lang w:eastAsia="zh-CN"/>
        </w:rPr>
        <w:t>该请</w:t>
      </w:r>
      <w:r w:rsidRPr="00411EC2">
        <w:rPr>
          <w:rFonts w:eastAsiaTheme="majorEastAsia" w:hint="eastAsia"/>
          <w:lang w:eastAsia="zh-CN"/>
        </w:rPr>
        <w:t>求用于向服务器请求</w:t>
      </w:r>
      <w:r w:rsidRPr="00411EC2">
        <w:rPr>
          <w:rFonts w:eastAsiaTheme="majorEastAsia" w:hint="eastAsia"/>
          <w:lang w:eastAsia="zh-CN"/>
        </w:rPr>
        <w:t>FAQ</w:t>
      </w:r>
      <w:r w:rsidRPr="00411EC2">
        <w:rPr>
          <w:rFonts w:eastAsiaTheme="majorEastAsia" w:hint="eastAsia"/>
          <w:lang w:eastAsia="zh-CN"/>
        </w:rPr>
        <w:t>问题列表，并</w:t>
      </w:r>
      <w:r w:rsidRPr="00411EC2">
        <w:rPr>
          <w:rFonts w:eastAsiaTheme="majorEastAsia" w:cs="宋体" w:hint="eastAsia"/>
          <w:lang w:eastAsia="zh-CN"/>
        </w:rPr>
        <w:t>带</w:t>
      </w:r>
      <w:r w:rsidRPr="00411EC2">
        <w:rPr>
          <w:rFonts w:eastAsiaTheme="majorEastAsia" w:cs="Meiryo" w:hint="eastAsia"/>
          <w:lang w:eastAsia="zh-CN"/>
        </w:rPr>
        <w:t>有</w:t>
      </w:r>
      <w:r w:rsidRPr="00411EC2">
        <w:rPr>
          <w:rFonts w:eastAsiaTheme="majorEastAsia" w:hint="eastAsia"/>
          <w:lang w:eastAsia="zh-CN"/>
        </w:rPr>
        <w:t>FAQ</w:t>
      </w:r>
      <w:r w:rsidRPr="00411EC2">
        <w:rPr>
          <w:rFonts w:eastAsiaTheme="majorEastAsia" w:cs="宋体" w:hint="eastAsia"/>
          <w:lang w:eastAsia="zh-CN"/>
        </w:rPr>
        <w:t>问题</w:t>
      </w:r>
      <w:r w:rsidRPr="00411EC2">
        <w:rPr>
          <w:rFonts w:eastAsiaTheme="majorEastAsia" w:cs="Meiryo" w:hint="eastAsia"/>
          <w:lang w:eastAsia="zh-CN"/>
        </w:rPr>
        <w:t>列表的版本号，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器根据</w:t>
      </w:r>
      <w:r w:rsidRPr="00411EC2">
        <w:rPr>
          <w:rFonts w:eastAsiaTheme="majorEastAsia" w:cs="宋体" w:hint="eastAsia"/>
          <w:lang w:eastAsia="zh-CN"/>
        </w:rPr>
        <w:t>问题</w:t>
      </w:r>
      <w:r w:rsidRPr="00411EC2">
        <w:rPr>
          <w:rFonts w:eastAsiaTheme="majorEastAsia" w:cs="Meiryo" w:hint="eastAsia"/>
          <w:lang w:eastAsia="zh-CN"/>
        </w:rPr>
        <w:t>列表版本号来判断服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</w:t>
      </w:r>
      <w:r w:rsidRPr="00411EC2">
        <w:rPr>
          <w:rFonts w:eastAsiaTheme="majorEastAsia" w:cs="宋体" w:hint="eastAsia"/>
          <w:lang w:eastAsia="zh-CN"/>
        </w:rPr>
        <w:t>侧</w:t>
      </w:r>
      <w:r w:rsidRPr="00411EC2">
        <w:rPr>
          <w:rFonts w:eastAsiaTheme="majorEastAsia" w:cs="Meiryo" w:hint="eastAsia"/>
          <w:lang w:eastAsia="zh-CN"/>
        </w:rPr>
        <w:t>列表相</w:t>
      </w:r>
      <w:r w:rsidRPr="00411EC2">
        <w:rPr>
          <w:rFonts w:eastAsiaTheme="majorEastAsia" w:cs="宋体" w:hint="eastAsia"/>
          <w:lang w:eastAsia="zh-CN"/>
        </w:rPr>
        <w:t>对</w:t>
      </w:r>
      <w:r w:rsidRPr="00411EC2">
        <w:rPr>
          <w:rFonts w:eastAsiaTheme="majorEastAsia" w:cs="Meiryo" w:hint="eastAsia"/>
          <w:lang w:eastAsia="zh-CN"/>
        </w:rPr>
        <w:t>客</w:t>
      </w:r>
      <w:r w:rsidRPr="00411EC2">
        <w:rPr>
          <w:rFonts w:eastAsiaTheme="majorEastAsia" w:cs="宋体" w:hint="eastAsia"/>
          <w:lang w:eastAsia="zh-CN"/>
        </w:rPr>
        <w:t>户</w:t>
      </w:r>
      <w:r w:rsidRPr="00411EC2">
        <w:rPr>
          <w:rFonts w:eastAsiaTheme="majorEastAsia" w:cs="Meiryo" w:hint="eastAsia"/>
          <w:lang w:eastAsia="zh-CN"/>
        </w:rPr>
        <w:t>端</w:t>
      </w:r>
      <w:r w:rsidRPr="00411EC2">
        <w:rPr>
          <w:rFonts w:eastAsiaTheme="majorEastAsia" w:cs="宋体" w:hint="eastAsia"/>
          <w:lang w:eastAsia="zh-CN"/>
        </w:rPr>
        <w:t>侧</w:t>
      </w:r>
      <w:r w:rsidRPr="00411EC2">
        <w:rPr>
          <w:rFonts w:eastAsiaTheme="majorEastAsia" w:cs="Meiryo" w:hint="eastAsia"/>
          <w:lang w:eastAsia="zh-CN"/>
        </w:rPr>
        <w:t>是否有更新，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如果有更新，</w:t>
      </w:r>
      <w:r w:rsidRPr="00411EC2">
        <w:rPr>
          <w:rFonts w:eastAsiaTheme="majorEastAsia" w:cs="宋体" w:hint="eastAsia"/>
          <w:lang w:eastAsia="zh-CN"/>
        </w:rPr>
        <w:t>则</w:t>
      </w:r>
      <w:r w:rsidRPr="00411EC2">
        <w:rPr>
          <w:rFonts w:eastAsiaTheme="majorEastAsia" w:cs="Meiryo" w:hint="eastAsia"/>
          <w:lang w:eastAsia="zh-CN"/>
        </w:rPr>
        <w:t>返回新的</w:t>
      </w:r>
      <w:r w:rsidRPr="00411EC2">
        <w:rPr>
          <w:rFonts w:eastAsiaTheme="majorEastAsia" w:hint="eastAsia"/>
          <w:lang w:eastAsia="zh-CN"/>
        </w:rPr>
        <w:t>FAQ</w:t>
      </w:r>
      <w:r w:rsidRPr="00411EC2">
        <w:rPr>
          <w:rFonts w:eastAsiaTheme="majorEastAsia" w:cs="宋体" w:hint="eastAsia"/>
          <w:lang w:eastAsia="zh-CN"/>
        </w:rPr>
        <w:t>问题</w:t>
      </w:r>
      <w:r w:rsidRPr="00411EC2">
        <w:rPr>
          <w:rFonts w:eastAsiaTheme="majorEastAsia" w:cs="Meiryo" w:hint="eastAsia"/>
          <w:lang w:eastAsia="zh-CN"/>
        </w:rPr>
        <w:t>列表和版本号，否</w:t>
      </w:r>
      <w:r w:rsidRPr="00411EC2">
        <w:rPr>
          <w:rFonts w:eastAsiaTheme="majorEastAsia" w:cs="宋体" w:hint="eastAsia"/>
          <w:lang w:eastAsia="zh-CN"/>
        </w:rPr>
        <w:t>则</w:t>
      </w:r>
      <w:r w:rsidRPr="00411EC2">
        <w:rPr>
          <w:rFonts w:eastAsiaTheme="majorEastAsia" w:cs="Meiryo" w:hint="eastAsia"/>
          <w:lang w:eastAsia="zh-CN"/>
        </w:rPr>
        <w:t>只返回版本号。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45"/>
        <w:gridCol w:w="2553"/>
        <w:gridCol w:w="2657"/>
      </w:tblGrid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请</w:t>
            </w:r>
            <w:r w:rsidRPr="00411EC2">
              <w:rPr>
                <w:rFonts w:eastAsiaTheme="majorEastAsia" w:hint="eastAsia"/>
                <w:lang w:eastAsia="zh-CN"/>
              </w:rPr>
              <w:t>求类型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见</w:t>
            </w:r>
            <w:r w:rsidRPr="00411EC2">
              <w:rPr>
                <w:rFonts w:eastAsiaTheme="majorEastAsia" w:hint="eastAsia"/>
                <w:lang w:eastAsia="zh-CN"/>
              </w:rPr>
              <w:t>文档数据类型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问题</w:t>
            </w:r>
            <w:r w:rsidRPr="00411EC2">
              <w:rPr>
                <w:rFonts w:eastAsiaTheme="majorEastAsia" w:cs="Meiryo" w:hint="eastAsia"/>
                <w:lang w:eastAsia="zh-CN"/>
              </w:rPr>
              <w:t>类型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见</w:t>
            </w:r>
            <w:r w:rsidRPr="00411EC2">
              <w:rPr>
                <w:rFonts w:eastAsiaTheme="majorEastAsia" w:hint="eastAsia"/>
                <w:lang w:eastAsia="zh-CN"/>
              </w:rPr>
              <w:t>文档数据类型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语</w:t>
            </w:r>
            <w:r w:rsidRPr="00411EC2">
              <w:rPr>
                <w:rFonts w:eastAsiaTheme="majorEastAsia" w:cs="Meiryo" w:hint="eastAsia"/>
                <w:lang w:eastAsia="zh-CN"/>
              </w:rPr>
              <w:t>言</w:t>
            </w:r>
            <w:r w:rsidRPr="00411EC2">
              <w:rPr>
                <w:rFonts w:eastAsiaTheme="majorEastAsia" w:cs="宋体" w:hint="eastAsia"/>
                <w:lang w:eastAsia="zh-CN"/>
              </w:rPr>
              <w:t>码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zh 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probtype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问题</w:t>
            </w:r>
            <w:r w:rsidRPr="00411EC2">
              <w:rPr>
                <w:rFonts w:eastAsiaTheme="majorEastAsia" w:cs="Meiryo" w:hint="eastAsia"/>
                <w:lang w:eastAsia="zh-CN"/>
              </w:rPr>
              <w:t>类型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1.</w:t>
            </w:r>
            <w:r w:rsidRPr="00411EC2">
              <w:rPr>
                <w:rFonts w:eastAsiaTheme="majorEastAsia" w:hint="eastAsia"/>
                <w:lang w:eastAsia="zh-CN"/>
              </w:rPr>
              <w:t>咨询</w:t>
            </w:r>
            <w:r w:rsidRPr="00411EC2">
              <w:rPr>
                <w:rFonts w:eastAsiaTheme="majorEastAsia" w:hint="eastAsia"/>
                <w:lang w:eastAsia="zh-CN"/>
              </w:rPr>
              <w:t>,2.</w:t>
            </w:r>
            <w:r w:rsidRPr="00411EC2">
              <w:rPr>
                <w:rFonts w:eastAsiaTheme="majorEastAsia" w:hint="eastAsia"/>
                <w:lang w:eastAsia="zh-CN"/>
              </w:rPr>
              <w:t>建议</w:t>
            </w:r>
            <w:r w:rsidRPr="00411EC2">
              <w:rPr>
                <w:rFonts w:eastAsiaTheme="majorEastAsia" w:hint="eastAsia"/>
                <w:lang w:eastAsia="zh-CN"/>
              </w:rPr>
              <w:t>,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 w:cs="宋体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3.</w:t>
            </w:r>
            <w:r w:rsidRPr="00411EC2">
              <w:rPr>
                <w:rFonts w:eastAsiaTheme="majorEastAsia" w:hint="eastAsia"/>
                <w:lang w:eastAsia="zh-CN"/>
              </w:rPr>
              <w:t>投诉</w:t>
            </w:r>
            <w:r w:rsidRPr="00411EC2">
              <w:rPr>
                <w:rFonts w:eastAsiaTheme="majorEastAsia" w:hint="eastAsia"/>
                <w:lang w:eastAsia="zh-CN"/>
              </w:rPr>
              <w:t>,4.</w:t>
            </w:r>
            <w:r w:rsidRPr="00411EC2">
              <w:rPr>
                <w:rFonts w:eastAsiaTheme="majorEastAsia" w:hint="eastAsia"/>
                <w:lang w:eastAsia="zh-CN"/>
              </w:rPr>
              <w:t>故障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mobile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手机型号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 w:cs="宋体"/>
                <w:lang w:eastAsia="zh-CN"/>
              </w:rPr>
            </w:pP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strike/>
                <w:lang w:eastAsia="zh-CN"/>
              </w:rPr>
            </w:pPr>
            <w:r w:rsidRPr="00411EC2">
              <w:rPr>
                <w:rFonts w:eastAsiaTheme="majorEastAsia" w:hint="eastAsia"/>
                <w:strike/>
                <w:lang w:eastAsia="zh-CN"/>
              </w:rPr>
              <w:lastRenderedPageBreak/>
              <w:t>ver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strike/>
                <w:lang w:eastAsia="zh-CN"/>
              </w:rPr>
            </w:pPr>
            <w:r w:rsidRPr="00411EC2">
              <w:rPr>
                <w:rFonts w:eastAsiaTheme="majorEastAsia" w:cs="宋体" w:hint="eastAsia"/>
                <w:strike/>
                <w:lang w:eastAsia="zh-CN"/>
              </w:rPr>
              <w:t>问题</w:t>
            </w:r>
            <w:r w:rsidRPr="00411EC2">
              <w:rPr>
                <w:rFonts w:eastAsiaTheme="majorEastAsia" w:cs="Meiryo" w:hint="eastAsia"/>
                <w:strike/>
                <w:lang w:eastAsia="zh-CN"/>
              </w:rPr>
              <w:t>列表版本号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 w:cs="宋体"/>
                <w:strike/>
                <w:lang w:eastAsia="zh-CN"/>
              </w:rPr>
            </w:pPr>
            <w:r w:rsidRPr="00411EC2">
              <w:rPr>
                <w:rFonts w:eastAsiaTheme="majorEastAsia" w:cs="宋体" w:hint="eastAsia"/>
                <w:strike/>
                <w:lang w:eastAsia="zh-CN"/>
              </w:rPr>
              <w:t>此参数用于考虑到问题列表的更新与补充</w:t>
            </w:r>
          </w:p>
        </w:tc>
      </w:tr>
      <w:tr w:rsidR="002B3E5E" w:rsidRPr="00411EC2" w:rsidTr="002B3E5E">
        <w:tc>
          <w:tcPr>
            <w:tcW w:w="274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55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器信息描述</w:t>
            </w:r>
          </w:p>
        </w:tc>
        <w:tc>
          <w:tcPr>
            <w:tcW w:w="26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cs="宋体" w:hint="eastAsia"/>
                <w:lang w:eastAsia="zh-CN"/>
              </w:rPr>
              <w:t>错误</w:t>
            </w:r>
            <w:r w:rsidRPr="00411EC2">
              <w:rPr>
                <w:rFonts w:eastAsiaTheme="majorEastAsia" w:cs="Meiryo" w:hint="eastAsia"/>
                <w:lang w:eastAsia="zh-CN"/>
              </w:rPr>
              <w:t>返回</w:t>
            </w:r>
            <w:r w:rsidRPr="00411EC2">
              <w:rPr>
                <w:rFonts w:eastAsiaTheme="majorEastAsia" w:cs="宋体" w:hint="eastAsia"/>
                <w:lang w:eastAsia="zh-CN"/>
              </w:rPr>
              <w:t>简单</w:t>
            </w:r>
            <w:r w:rsidRPr="00411EC2">
              <w:rPr>
                <w:rFonts w:eastAsiaTheme="majorEastAsia" w:cs="Meiryo" w:hint="eastAsia"/>
                <w:lang w:eastAsia="zh-CN"/>
              </w:rPr>
              <w:t>的信息描述，以便排</w:t>
            </w:r>
            <w:r w:rsidRPr="00411EC2">
              <w:rPr>
                <w:rFonts w:eastAsiaTheme="majorEastAsia" w:cs="宋体" w:hint="eastAsia"/>
                <w:lang w:eastAsia="zh-CN"/>
              </w:rPr>
              <w:t>查错误</w:t>
            </w:r>
            <w:r w:rsidRPr="00411EC2">
              <w:rPr>
                <w:rFonts w:eastAsiaTheme="majorEastAsia" w:cs="Meiryo" w:hint="eastAsia"/>
                <w:lang w:eastAsia="zh-CN"/>
              </w:rPr>
              <w:t>。</w:t>
            </w:r>
          </w:p>
        </w:tc>
      </w:tr>
      <w:tr w:rsidR="002B3E5E" w:rsidRPr="00411EC2" w:rsidTr="002B3E5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时间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戳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</w:rPr>
              <w:t>服务器返回客户端的时间戳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，</w:t>
            </w:r>
            <w:r w:rsidRPr="00411EC2">
              <w:rPr>
                <w:rFonts w:eastAsiaTheme="majorEastAsia" w:hint="eastAsia"/>
              </w:rPr>
              <w:t>首次同步则不传此参数</w:t>
            </w:r>
          </w:p>
        </w:tc>
      </w:tr>
      <w:tr w:rsidR="002B3E5E" w:rsidRPr="00411EC2" w:rsidTr="002B3E5E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metricsType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分辨率类型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可能的取值为：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QHD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FHD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QVGA</w:t>
            </w:r>
            <w:r w:rsidRPr="00411EC2">
              <w:rPr>
                <w:rFonts w:eastAsiaTheme="majorEastAsia" w:hint="eastAsia"/>
                <w:lang w:eastAsia="zh-CN"/>
              </w:rPr>
              <w:t>等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43" w:name="_Toc320523996"/>
      <w:r w:rsidRPr="00411EC2">
        <w:rPr>
          <w:rFonts w:hint="eastAsia"/>
          <w:lang w:eastAsia="zh-CN"/>
        </w:rPr>
        <w:t>客户端请求数据的形式</w:t>
      </w:r>
      <w:bookmarkEnd w:id="143"/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43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/faqAction!Sfindmoble.htm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</w:t>
      </w:r>
      <w:r w:rsidRPr="00411EC2">
        <w:rPr>
          <w:rFonts w:eastAsiaTheme="majorEastAsia" w:cs="宋体" w:hint="eastAsia"/>
          <w:lang w:eastAsia="zh-CN"/>
        </w:rPr>
        <w:t>务</w:t>
      </w:r>
      <w:r w:rsidRPr="00411EC2">
        <w:rPr>
          <w:rFonts w:eastAsiaTheme="majorEastAsia" w:cs="Meiryo" w:hint="eastAsia"/>
          <w:lang w:eastAsia="zh-CN"/>
        </w:rPr>
        <w:t>器所在的端口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1276" w:firstLine="14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&lt;request type=6&gt;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nation&gt;en&lt;/ nation&gt;</w:t>
      </w:r>
    </w:p>
    <w:p w:rsidR="002B3E5E" w:rsidRPr="00411EC2" w:rsidRDefault="002B3E5E" w:rsidP="002B3E5E">
      <w:pPr>
        <w:ind w:left="1985" w:firstLine="142"/>
        <w:rPr>
          <w:rFonts w:eastAsiaTheme="majorEastAsia"/>
          <w:strike/>
          <w:lang w:eastAsia="zh-CN"/>
        </w:rPr>
      </w:pPr>
      <w:r w:rsidRPr="00411EC2">
        <w:rPr>
          <w:rFonts w:eastAsiaTheme="majorEastAsia" w:hint="eastAsia"/>
          <w:strike/>
          <w:lang w:eastAsia="zh-CN"/>
        </w:rPr>
        <w:t>&lt;probtype&gt;1&lt;/probtype&gt;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&lt;mobile&gt;</w:t>
      </w:r>
      <w:r w:rsidRPr="00411EC2">
        <w:rPr>
          <w:rFonts w:eastAsiaTheme="majorEastAsia" w:hint="eastAsia"/>
          <w:lang w:eastAsia="zh-CN"/>
        </w:rPr>
        <w:t>手机型号</w:t>
      </w:r>
      <w:r w:rsidRPr="00411EC2">
        <w:rPr>
          <w:rFonts w:eastAsiaTheme="majorEastAsia" w:hint="eastAsia"/>
          <w:lang w:eastAsia="zh-CN"/>
        </w:rPr>
        <w:t>&lt;/mobile&gt;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metricsType</w:t>
      </w:r>
      <w:r w:rsidRPr="00411EC2">
        <w:rPr>
          <w:rFonts w:eastAsiaTheme="majorEastAsia" w:hint="eastAsia"/>
          <w:lang w:eastAsia="zh-CN"/>
        </w:rPr>
        <w:t>&gt;HD&lt;/</w:t>
      </w:r>
      <w:r w:rsidRPr="00411EC2">
        <w:rPr>
          <w:rFonts w:eastAsiaTheme="majorEastAsia"/>
          <w:lang w:eastAsia="zh-CN"/>
        </w:rPr>
        <w:t>metricsType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&lt;/request&gt;</w:t>
      </w:r>
    </w:p>
    <w:p w:rsidR="002B3E5E" w:rsidRPr="00411EC2" w:rsidRDefault="002B3E5E" w:rsidP="002B3E5E">
      <w:pPr>
        <w:spacing w:line="400" w:lineRule="exact"/>
        <w:ind w:left="425"/>
        <w:rPr>
          <w:rFonts w:eastAsiaTheme="majorEastAsia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该请</w:t>
      </w:r>
      <w:r w:rsidRPr="00411EC2">
        <w:rPr>
          <w:rFonts w:eastAsiaTheme="majorEastAsia" w:cs="Meiryo" w:hint="eastAsia"/>
          <w:lang w:eastAsia="zh-CN"/>
        </w:rPr>
        <w:t>求用于向</w:t>
      </w:r>
      <w:r w:rsidRPr="00411EC2">
        <w:rPr>
          <w:rFonts w:eastAsiaTheme="majorEastAsia" w:hint="eastAsia"/>
          <w:lang w:eastAsia="zh-CN"/>
        </w:rPr>
        <w:t>客</w:t>
      </w:r>
      <w:r w:rsidRPr="00411EC2">
        <w:rPr>
          <w:rFonts w:eastAsiaTheme="majorEastAsia" w:cs="宋体" w:hint="eastAsia"/>
          <w:lang w:eastAsia="zh-CN"/>
        </w:rPr>
        <w:t>户</w:t>
      </w:r>
      <w:r w:rsidRPr="00411EC2">
        <w:rPr>
          <w:rFonts w:eastAsiaTheme="majorEastAsia" w:cs="Meiryo" w:hint="eastAsia"/>
          <w:lang w:eastAsia="zh-CN"/>
        </w:rPr>
        <w:t>端</w:t>
      </w:r>
      <w:r w:rsidRPr="00411EC2">
        <w:rPr>
          <w:rFonts w:eastAsiaTheme="majorEastAsia" w:cs="宋体" w:hint="eastAsia"/>
          <w:lang w:eastAsia="zh-CN"/>
        </w:rPr>
        <w:t>发</w:t>
      </w:r>
      <w:r w:rsidRPr="00411EC2">
        <w:rPr>
          <w:rFonts w:eastAsiaTheme="majorEastAsia" w:cs="Meiryo" w:hint="eastAsia"/>
          <w:lang w:eastAsia="zh-CN"/>
        </w:rPr>
        <w:t>送用</w:t>
      </w:r>
      <w:r w:rsidRPr="00411EC2">
        <w:rPr>
          <w:rFonts w:eastAsiaTheme="majorEastAsia" w:cs="宋体" w:hint="eastAsia"/>
          <w:lang w:eastAsia="zh-CN"/>
        </w:rPr>
        <w:t>户请</w:t>
      </w:r>
      <w:r w:rsidRPr="00411EC2">
        <w:rPr>
          <w:rFonts w:eastAsiaTheme="majorEastAsia" w:cs="Meiryo" w:hint="eastAsia"/>
          <w:lang w:eastAsia="zh-CN"/>
        </w:rPr>
        <w:t>求的常</w:t>
      </w:r>
      <w:r w:rsidRPr="00411EC2">
        <w:rPr>
          <w:rFonts w:eastAsiaTheme="majorEastAsia" w:cs="宋体" w:hint="eastAsia"/>
          <w:lang w:eastAsia="zh-CN"/>
        </w:rPr>
        <w:t>见问题</w:t>
      </w:r>
      <w:r w:rsidRPr="00411EC2">
        <w:rPr>
          <w:rFonts w:eastAsiaTheme="majorEastAsia" w:cs="Meiryo" w:hint="eastAsia"/>
          <w:lang w:eastAsia="zh-CN"/>
        </w:rPr>
        <w:t>。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72"/>
        <w:gridCol w:w="3147"/>
        <w:gridCol w:w="3036"/>
      </w:tblGrid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700002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时间戳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客户端请求时发送的时间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</w:t>
            </w:r>
            <w:r w:rsidRPr="00411EC2">
              <w:rPr>
                <w:rFonts w:eastAsiaTheme="majorEastAsia" w:hint="eastAsia"/>
              </w:rPr>
              <w:t>首次同步则不传此参数</w:t>
            </w:r>
          </w:p>
        </w:tc>
      </w:tr>
      <w:tr w:rsidR="002B3E5E" w:rsidRPr="00411EC2" w:rsidTr="002B3E5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/>
              </w:rPr>
              <w:t>state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服务器信息状态描述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</w:t>
            </w:r>
            <w:r w:rsidRPr="00411EC2">
              <w:rPr>
                <w:rFonts w:eastAsiaTheme="majorEastAsia" w:hint="eastAsia"/>
                <w:lang w:eastAsia="zh-CN"/>
              </w:rPr>
              <w:lastRenderedPageBreak/>
              <w:t>回简单的信息描述，以便排查错误。</w:t>
            </w:r>
          </w:p>
        </w:tc>
      </w:tr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lastRenderedPageBreak/>
              <w:t>id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问题类型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prob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问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aswer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答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probtype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问题类型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1.</w:t>
            </w:r>
            <w:r w:rsidRPr="00411EC2">
              <w:rPr>
                <w:rFonts w:eastAsiaTheme="majorEastAsia" w:hint="eastAsia"/>
                <w:lang w:eastAsia="zh-CN"/>
              </w:rPr>
              <w:t>咨询</w:t>
            </w:r>
            <w:r w:rsidRPr="00411EC2">
              <w:rPr>
                <w:rFonts w:eastAsiaTheme="majorEastAsia" w:hint="eastAsia"/>
                <w:lang w:eastAsia="zh-CN"/>
              </w:rPr>
              <w:t>,2.</w:t>
            </w:r>
            <w:r w:rsidRPr="00411EC2">
              <w:rPr>
                <w:rFonts w:eastAsiaTheme="majorEastAsia" w:hint="eastAsia"/>
                <w:lang w:eastAsia="zh-CN"/>
              </w:rPr>
              <w:t>建议</w:t>
            </w:r>
            <w:r w:rsidRPr="00411EC2">
              <w:rPr>
                <w:rFonts w:eastAsiaTheme="majorEastAsia" w:hint="eastAsia"/>
                <w:lang w:eastAsia="zh-CN"/>
              </w:rPr>
              <w:t>,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3.</w:t>
            </w:r>
            <w:r w:rsidRPr="00411EC2">
              <w:rPr>
                <w:rFonts w:eastAsiaTheme="majorEastAsia" w:hint="eastAsia"/>
                <w:lang w:eastAsia="zh-CN"/>
              </w:rPr>
              <w:t>投诉</w:t>
            </w:r>
            <w:r w:rsidRPr="00411EC2">
              <w:rPr>
                <w:rFonts w:eastAsiaTheme="majorEastAsia" w:hint="eastAsia"/>
                <w:lang w:eastAsia="zh-CN"/>
              </w:rPr>
              <w:t>,4.</w:t>
            </w:r>
            <w:r w:rsidRPr="00411EC2">
              <w:rPr>
                <w:rFonts w:eastAsiaTheme="majorEastAsia" w:hint="eastAsia"/>
                <w:lang w:eastAsia="zh-CN"/>
              </w:rPr>
              <w:t>故障</w:t>
            </w:r>
          </w:p>
        </w:tc>
      </w:tr>
      <w:tr w:rsidR="002B3E5E" w:rsidRPr="00411EC2" w:rsidTr="002B3E5E">
        <w:tc>
          <w:tcPr>
            <w:tcW w:w="195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mobile</w:t>
            </w:r>
          </w:p>
        </w:tc>
        <w:tc>
          <w:tcPr>
            <w:tcW w:w="382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手机类型</w:t>
            </w:r>
          </w:p>
        </w:tc>
        <w:tc>
          <w:tcPr>
            <w:tcW w:w="35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</w:rPr>
        <w:t xml:space="preserve"> </w:t>
      </w:r>
      <w:bookmarkStart w:id="144" w:name="_Toc320523997"/>
      <w:r w:rsidRPr="00411EC2">
        <w:rPr>
          <w:rFonts w:hint="eastAsia"/>
        </w:rPr>
        <w:t>服务器端返回的数据形式</w:t>
      </w:r>
      <w:bookmarkEnd w:id="144"/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&lt;response code=200&gt;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Chars="177" w:left="425"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&lt;state&gt;success&lt;state&gt;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&lt;faqs size=2 type=1&gt;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&lt;faq&gt;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&lt;prob&gt;how to update software&lt;/prob&gt;</w:t>
      </w:r>
    </w:p>
    <w:p w:rsidR="002B3E5E" w:rsidRPr="00411EC2" w:rsidRDefault="002B3E5E" w:rsidP="002B3E5E">
      <w:pPr>
        <w:ind w:left="1883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&lt;aswer&gt;please send mail to huawei&lt;/aswer &gt;</w:t>
      </w:r>
    </w:p>
    <w:p w:rsidR="002B3E5E" w:rsidRPr="00411EC2" w:rsidRDefault="002B3E5E" w:rsidP="002B3E5E">
      <w:pPr>
        <w:ind w:left="1883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&lt;mobile&gt;</w:t>
      </w:r>
      <w:r w:rsidRPr="00411EC2">
        <w:rPr>
          <w:rFonts w:eastAsiaTheme="majorEastAsia" w:hint="eastAsia"/>
          <w:lang w:eastAsia="zh-CN"/>
        </w:rPr>
        <w:t>手机型号</w:t>
      </w:r>
      <w:r w:rsidRPr="00411EC2">
        <w:rPr>
          <w:rFonts w:eastAsiaTheme="majorEastAsia" w:hint="eastAsia"/>
          <w:lang w:eastAsia="zh-CN"/>
        </w:rPr>
        <w:t>1&lt;/mobile&gt;</w:t>
      </w:r>
    </w:p>
    <w:p w:rsidR="002B3E5E" w:rsidRPr="00411EC2" w:rsidRDefault="002B3E5E" w:rsidP="002B3E5E">
      <w:pPr>
        <w:ind w:leftChars="421" w:left="1010" w:firstLineChars="497" w:firstLine="11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&lt;/faq&gt;</w:t>
      </w:r>
    </w:p>
    <w:p w:rsidR="002B3E5E" w:rsidRPr="00411EC2" w:rsidRDefault="002B3E5E" w:rsidP="002B3E5E">
      <w:pPr>
        <w:ind w:left="1435" w:firstLine="69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&lt;faq&gt;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&lt;id&gt;2&lt;/id&gt;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2308" w:firstLine="52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&lt;prob&gt;how to update software&lt;/prob&gt;</w:t>
      </w:r>
    </w:p>
    <w:p w:rsidR="002B3E5E" w:rsidRPr="00411EC2" w:rsidRDefault="002B3E5E" w:rsidP="002B3E5E">
      <w:pPr>
        <w:ind w:left="1883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&lt;aswer&gt;please send mail to huawei&lt;/aswer &gt;</w:t>
      </w:r>
    </w:p>
    <w:p w:rsidR="002B3E5E" w:rsidRPr="00411EC2" w:rsidRDefault="002B3E5E" w:rsidP="002B3E5E">
      <w:pPr>
        <w:ind w:left="1883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&lt;mobile&gt;</w:t>
      </w:r>
      <w:r w:rsidRPr="00411EC2">
        <w:rPr>
          <w:rFonts w:eastAsiaTheme="majorEastAsia" w:hint="eastAsia"/>
          <w:lang w:eastAsia="zh-CN"/>
        </w:rPr>
        <w:t>手机型号</w:t>
      </w:r>
      <w:r w:rsidRPr="00411EC2">
        <w:rPr>
          <w:rFonts w:eastAsiaTheme="majorEastAsia" w:hint="eastAsia"/>
          <w:lang w:eastAsia="zh-CN"/>
        </w:rPr>
        <w:t>2&lt;/mobile&gt;</w:t>
      </w:r>
    </w:p>
    <w:p w:rsidR="002B3E5E" w:rsidRPr="00411EC2" w:rsidRDefault="002B3E5E" w:rsidP="002B3E5E">
      <w:pPr>
        <w:ind w:leftChars="421" w:left="1010" w:firstLineChars="497" w:firstLine="11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&lt;/faq&gt;</w:t>
      </w:r>
    </w:p>
    <w:p w:rsidR="002B3E5E" w:rsidRPr="00411EC2" w:rsidRDefault="002B3E5E" w:rsidP="002B3E5E">
      <w:pPr>
        <w:ind w:left="726" w:firstLine="69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faqs&gt;</w:t>
      </w:r>
    </w:p>
    <w:p w:rsidR="002B3E5E" w:rsidRPr="00411EC2" w:rsidRDefault="002B3E5E" w:rsidP="002B3E5E">
      <w:pPr>
        <w:ind w:leftChars="577" w:left="138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&lt;faqs size=2 type=2&gt;</w:t>
      </w:r>
    </w:p>
    <w:p w:rsidR="002B3E5E" w:rsidRPr="00411EC2" w:rsidRDefault="002B3E5E" w:rsidP="002B3E5E">
      <w:pPr>
        <w:ind w:leftChars="577" w:left="138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  <w:t xml:space="preserve">  &lt;faq&gt;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&lt;id&gt;1&lt;/id&gt;</w:t>
      </w:r>
    </w:p>
    <w:p w:rsidR="002B3E5E" w:rsidRPr="00411EC2" w:rsidRDefault="002B3E5E" w:rsidP="002B3E5E">
      <w:pPr>
        <w:ind w:firstLineChars="700" w:firstLine="16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&lt;/faq&gt;</w:t>
      </w:r>
    </w:p>
    <w:p w:rsidR="002B3E5E" w:rsidRPr="00411EC2" w:rsidRDefault="002B3E5E" w:rsidP="002B3E5E">
      <w:pPr>
        <w:ind w:firstLineChars="700" w:firstLine="16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&lt;faq&gt;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Chars="400" w:left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&lt;id&gt;2&lt;/id&gt;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firstLineChars="700" w:firstLine="16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&lt;/faq&gt;</w:t>
      </w:r>
    </w:p>
    <w:p w:rsidR="002B3E5E" w:rsidRPr="00411EC2" w:rsidRDefault="002B3E5E" w:rsidP="002B3E5E">
      <w:pPr>
        <w:ind w:firstLineChars="600" w:firstLine="14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faqs&gt;</w:t>
      </w:r>
    </w:p>
    <w:p w:rsidR="002B3E5E" w:rsidRPr="00411EC2" w:rsidRDefault="002B3E5E" w:rsidP="002B3E5E">
      <w:pPr>
        <w:ind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response&gt;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  <w:t>&lt;response code=200&gt;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     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&lt;state&gt;success&lt;/state&gt;</w:t>
      </w:r>
    </w:p>
    <w:p w:rsidR="002B3E5E" w:rsidRPr="00411EC2" w:rsidRDefault="002B3E5E" w:rsidP="002B3E5E">
      <w:pPr>
        <w:ind w:leftChars="236" w:left="566" w:firstLineChars="50" w:firstLine="12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response&gt;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  <w:t>&lt; response code=700002&gt;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&lt;state&gt;the server has error&lt;/state&gt;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&lt;/response&gt;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bookmarkStart w:id="145" w:name="_Toc320523998"/>
      <w:r w:rsidRPr="00411EC2">
        <w:rPr>
          <w:rFonts w:hint="eastAsia"/>
        </w:rPr>
        <w:t>policyRequest</w:t>
      </w:r>
      <w:bookmarkEnd w:id="145"/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简要描述：该请求用于向服务器请求返回华为隐私政策内容，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服务器根据此请求，返回请求是否成功响应码，</w:t>
      </w:r>
      <w:r w:rsidRPr="00411EC2">
        <w:rPr>
          <w:rFonts w:eastAsiaTheme="majorEastAsia" w:hint="eastAsia"/>
          <w:lang w:eastAsia="zh-CN"/>
        </w:rPr>
        <w:t xml:space="preserve"> 200</w:t>
      </w:r>
      <w:r w:rsidRPr="00411EC2">
        <w:rPr>
          <w:rFonts w:eastAsiaTheme="majorEastAsia" w:hint="eastAsia"/>
          <w:lang w:eastAsia="zh-CN"/>
        </w:rPr>
        <w:t>表示成功，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其它表示错误，并返回详细错误原因，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以便客户端查找。</w:t>
      </w:r>
    </w:p>
    <w:p w:rsidR="002B3E5E" w:rsidRPr="00411EC2" w:rsidRDefault="002B3E5E" w:rsidP="002B3E5E">
      <w:pPr>
        <w:pStyle w:val="3"/>
      </w:pPr>
      <w:bookmarkStart w:id="146" w:name="_Toc320523999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参数</w:t>
      </w:r>
      <w:r w:rsidRPr="00411EC2">
        <w:rPr>
          <w:rFonts w:hint="eastAsia"/>
          <w:lang w:eastAsia="zh-CN"/>
        </w:rPr>
        <w:t>:</w:t>
      </w:r>
      <w:bookmarkEnd w:id="146"/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6"/>
        <w:gridCol w:w="2054"/>
        <w:gridCol w:w="3925"/>
      </w:tblGrid>
      <w:tr w:rsidR="002B3E5E" w:rsidRPr="00411EC2" w:rsidTr="002B3E5E">
        <w:tc>
          <w:tcPr>
            <w:tcW w:w="223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4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46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223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24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46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223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4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时间戳</w:t>
            </w:r>
          </w:p>
        </w:tc>
        <w:tc>
          <w:tcPr>
            <w:tcW w:w="46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客户端请求时发送的时间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戳，首次为空，以后将上次服务器端发送的时间戳返回</w:t>
            </w:r>
          </w:p>
        </w:tc>
      </w:tr>
      <w:tr w:rsidR="002B3E5E" w:rsidRPr="00411EC2" w:rsidTr="002B3E5E">
        <w:tc>
          <w:tcPr>
            <w:tcW w:w="223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240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464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>en</w:t>
            </w:r>
          </w:p>
        </w:tc>
      </w:tr>
      <w:tr w:rsidR="002B3E5E" w:rsidRPr="00411EC2" w:rsidTr="002B3E5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服务器返回客户端的时间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戳，首次同步则不传此参数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</w:rPr>
        <w:t xml:space="preserve"> </w:t>
      </w:r>
      <w:bookmarkStart w:id="147" w:name="_Toc320524000"/>
      <w:r w:rsidRPr="00411EC2">
        <w:rPr>
          <w:rFonts w:hint="eastAsia"/>
        </w:rPr>
        <w:t>客户端请求数据的形式</w:t>
      </w:r>
      <w:bookmarkEnd w:id="147"/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44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/policyAction!getPolicyInfos.htm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567"/>
        <w:rPr>
          <w:rFonts w:eastAsiaTheme="majorEastAsia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Chars="177" w:left="425" w:firstLineChars="350" w:firstLine="84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&lt;request type=7&gt;</w:t>
      </w:r>
    </w:p>
    <w:p w:rsidR="002B3E5E" w:rsidRPr="00411EC2" w:rsidRDefault="002B3E5E" w:rsidP="002B3E5E">
      <w:pPr>
        <w:ind w:firstLineChars="885" w:firstLine="212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&lt;nation&gt;en&lt;/ nation&gt;</w:t>
      </w:r>
    </w:p>
    <w:p w:rsidR="002B3E5E" w:rsidRPr="00411EC2" w:rsidRDefault="002B3E5E" w:rsidP="002B3E5E">
      <w:pPr>
        <w:ind w:firstLineChars="885" w:firstLine="212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&lt;/request &gt;</w:t>
      </w:r>
    </w:p>
    <w:p w:rsidR="002B3E5E" w:rsidRPr="00411EC2" w:rsidRDefault="002B3E5E" w:rsidP="002B3E5E">
      <w:pPr>
        <w:rPr>
          <w:rFonts w:eastAsiaTheme="majorEastAsia"/>
        </w:rPr>
      </w:pPr>
    </w:p>
    <w:p w:rsidR="002B3E5E" w:rsidRPr="00411EC2" w:rsidRDefault="002B3E5E" w:rsidP="002B3E5E">
      <w:pPr>
        <w:spacing w:line="48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简要描述：该请求用于向客户端发送用户请求的政策信息。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560"/>
        <w:gridCol w:w="2697"/>
      </w:tblGrid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</w:rPr>
            </w:pPr>
            <w:r w:rsidRPr="00411EC2">
              <w:rPr>
                <w:rFonts w:eastAsiaTheme="majorEastAsia"/>
              </w:rPr>
              <w:t>state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服务器信息状态描述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时间戳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服务器端将服务器时间返回给客户端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，首次同步则不传此参数</w:t>
            </w: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政策类型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name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政策名称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</w:rPr>
            </w:pPr>
            <w:r w:rsidRPr="00411EC2">
              <w:rPr>
                <w:rFonts w:eastAsiaTheme="majorEastAsia"/>
                <w:lang w:eastAsia="zh-CN"/>
              </w:rPr>
              <w:t>D</w:t>
            </w:r>
            <w:r w:rsidRPr="00411EC2">
              <w:rPr>
                <w:rFonts w:eastAsiaTheme="majorEastAsia" w:hint="eastAsia"/>
                <w:lang w:eastAsia="zh-CN"/>
              </w:rPr>
              <w:t>etail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</w:rPr>
            </w:pPr>
            <w:r w:rsidRPr="00411EC2">
              <w:rPr>
                <w:rFonts w:eastAsiaTheme="majorEastAsia"/>
                <w:lang w:eastAsia="zh-CN"/>
              </w:rPr>
              <w:t>政策详细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8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80" w:lineRule="exact"/>
        <w:ind w:left="425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48" w:name="_Toc320524001"/>
      <w:r w:rsidRPr="00411EC2">
        <w:rPr>
          <w:rFonts w:hint="eastAsia"/>
          <w:lang w:eastAsia="zh-CN"/>
        </w:rPr>
        <w:t>服务器端返回的数据形式</w:t>
      </w:r>
      <w:bookmarkEnd w:id="148"/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&lt;response code=200&gt;</w:t>
      </w:r>
    </w:p>
    <w:p w:rsidR="002B3E5E" w:rsidRPr="00411EC2" w:rsidRDefault="002B3E5E" w:rsidP="002B3E5E">
      <w:pPr>
        <w:ind w:firstLineChars="800" w:firstLine="192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&lt;state&gt;success&lt;/state&gt;</w:t>
      </w:r>
    </w:p>
    <w:p w:rsidR="002B3E5E" w:rsidRPr="00411EC2" w:rsidRDefault="002B3E5E" w:rsidP="002B3E5E">
      <w:pPr>
        <w:ind w:left="1273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&lt;policys size=1 type=1&gt;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&lt;policy&gt;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/>
        </w:rPr>
        <w:t xml:space="preserve"> </w:t>
      </w:r>
      <w:r w:rsidRPr="00411EC2">
        <w:rPr>
          <w:rFonts w:eastAsiaTheme="majorEastAsia"/>
          <w:lang w:eastAsia="zh-CN"/>
        </w:rPr>
        <w:t>name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/>
          <w:lang w:eastAsia="zh-CN"/>
        </w:rPr>
        <w:t>政策名称</w:t>
      </w:r>
      <w:r w:rsidRPr="00411EC2">
        <w:rPr>
          <w:rFonts w:eastAsiaTheme="majorEastAsia" w:hint="eastAsia"/>
          <w:lang w:eastAsia="zh-CN"/>
        </w:rPr>
        <w:t>&lt;/prob&gt;</w:t>
      </w:r>
    </w:p>
    <w:p w:rsidR="002B3E5E" w:rsidRPr="00411EC2" w:rsidRDefault="002B3E5E" w:rsidP="002B3E5E">
      <w:pPr>
        <w:ind w:left="1883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&lt;detail&gt;</w:t>
      </w:r>
      <w:r w:rsidRPr="00411EC2">
        <w:rPr>
          <w:rFonts w:eastAsiaTheme="majorEastAsia"/>
          <w:lang w:eastAsia="zh-CN"/>
        </w:rPr>
        <w:t>政策详细</w:t>
      </w:r>
      <w:r w:rsidRPr="00411EC2">
        <w:rPr>
          <w:rFonts w:eastAsiaTheme="majorEastAsia" w:hint="eastAsia"/>
          <w:lang w:eastAsia="zh-CN"/>
        </w:rPr>
        <w:t>&lt;/aswer &gt;</w:t>
      </w:r>
    </w:p>
    <w:p w:rsidR="002B3E5E" w:rsidRPr="00411EC2" w:rsidRDefault="002B3E5E" w:rsidP="002B3E5E">
      <w:pPr>
        <w:ind w:leftChars="421" w:left="1010" w:firstLineChars="497" w:firstLine="11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policy</w:t>
      </w:r>
      <w:r w:rsidRPr="00411EC2">
        <w:rPr>
          <w:rFonts w:eastAsiaTheme="major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&lt;/policys&gt;</w:t>
      </w:r>
    </w:p>
    <w:p w:rsidR="002B3E5E" w:rsidRPr="00411EC2" w:rsidRDefault="002B3E5E" w:rsidP="002B3E5E">
      <w:pPr>
        <w:ind w:left="1273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&lt;policys size=1 type=2&gt;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&lt;policy&gt;</w:t>
      </w: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&lt;id&gt;2&lt;/id&gt;</w:t>
      </w:r>
    </w:p>
    <w:p w:rsidR="002B3E5E" w:rsidRPr="00411EC2" w:rsidRDefault="002B3E5E" w:rsidP="002B3E5E">
      <w:pPr>
        <w:ind w:leftChars="421" w:left="1010" w:firstLineChars="497" w:firstLine="11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policy</w:t>
      </w:r>
      <w:r w:rsidRPr="00411EC2">
        <w:rPr>
          <w:rFonts w:eastAsiaTheme="major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&lt;/policys&gt;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 response 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response code=700001&gt;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&lt;state&gt;the params ContactType is wrong&lt;/state&gt;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response &gt;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bookmarkStart w:id="149" w:name="_Toc320524002"/>
      <w:r w:rsidRPr="00411EC2">
        <w:rPr>
          <w:rFonts w:hint="eastAsia"/>
        </w:rPr>
        <w:t>newsRequest</w:t>
      </w:r>
      <w:bookmarkEnd w:id="149"/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简要描述：该请求用于向服务器请求华为最新产品，最新智能手机，最新产品配件，</w:t>
      </w: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服务器根据相关请求参数，返回客户端所需要的产品信息。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简要描述：该请求用于向客户端发送用户请求的产品信息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包括服务包，产品，配件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。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7"/>
        <w:gridCol w:w="2412"/>
        <w:gridCol w:w="2826"/>
      </w:tblGrid>
      <w:tr w:rsidR="002B3E5E" w:rsidRPr="00411EC2" w:rsidTr="002B3E5E">
        <w:tc>
          <w:tcPr>
            <w:tcW w:w="271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412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2826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271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T</w:t>
            </w:r>
            <w:r w:rsidRPr="00411EC2">
              <w:rPr>
                <w:rFonts w:eastAsiaTheme="majorEastAsia" w:hint="eastAsia"/>
                <w:lang w:eastAsia="zh-CN"/>
              </w:rPr>
              <w:t>ype</w:t>
            </w:r>
          </w:p>
        </w:tc>
        <w:tc>
          <w:tcPr>
            <w:tcW w:w="2412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2826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271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F</w:t>
            </w:r>
            <w:r w:rsidRPr="00411EC2">
              <w:rPr>
                <w:rFonts w:eastAsiaTheme="majorEastAsia" w:hint="eastAsia"/>
                <w:lang w:eastAsia="zh-CN"/>
              </w:rPr>
              <w:t>lag</w:t>
            </w:r>
          </w:p>
        </w:tc>
        <w:tc>
          <w:tcPr>
            <w:tcW w:w="2412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请求产品类型</w:t>
            </w:r>
          </w:p>
        </w:tc>
        <w:tc>
          <w:tcPr>
            <w:tcW w:w="2826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11111</w:t>
            </w:r>
            <w:r w:rsidRPr="00411EC2">
              <w:rPr>
                <w:rFonts w:eastAsiaTheme="majorEastAsia" w:hint="eastAsia"/>
                <w:lang w:eastAsia="zh-CN"/>
              </w:rPr>
              <w:t>：所有产品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00001</w:t>
            </w:r>
            <w:r w:rsidRPr="00411EC2">
              <w:rPr>
                <w:rFonts w:eastAsiaTheme="majorEastAsia" w:hint="eastAsia"/>
                <w:lang w:eastAsia="zh-CN"/>
              </w:rPr>
              <w:t>：服务包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00100</w:t>
            </w:r>
            <w:r w:rsidRPr="00411EC2">
              <w:rPr>
                <w:rFonts w:eastAsiaTheme="majorEastAsia" w:hint="eastAsia"/>
                <w:lang w:eastAsia="zh-CN"/>
              </w:rPr>
              <w:t>：新产品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如此类推，</w:t>
            </w:r>
            <w:r w:rsidRPr="00411EC2">
              <w:rPr>
                <w:rFonts w:eastAsiaTheme="majorEastAsia" w:hint="eastAsia"/>
                <w:lang w:eastAsia="zh-CN"/>
              </w:rPr>
              <w:t xml:space="preserve"> 1 </w:t>
            </w:r>
            <w:r w:rsidRPr="00411EC2">
              <w:rPr>
                <w:rFonts w:eastAsiaTheme="majorEastAsia" w:hint="eastAsia"/>
                <w:lang w:eastAsia="zh-CN"/>
              </w:rPr>
              <w:t>表示请求，</w:t>
            </w:r>
            <w:r w:rsidRPr="00411EC2">
              <w:rPr>
                <w:rFonts w:eastAsiaTheme="majorEastAsia" w:hint="eastAsia"/>
                <w:lang w:eastAsia="zh-CN"/>
              </w:rPr>
              <w:t xml:space="preserve"> 0</w:t>
            </w:r>
            <w:r w:rsidRPr="00411EC2">
              <w:rPr>
                <w:rFonts w:eastAsiaTheme="majorEastAsia" w:hint="eastAsia"/>
                <w:lang w:eastAsia="zh-CN"/>
              </w:rPr>
              <w:t>表示不请求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最低位</w:t>
            </w:r>
            <w:r w:rsidRPr="00411EC2">
              <w:rPr>
                <w:rFonts w:eastAsiaTheme="majorEastAsia" w:hint="eastAsia"/>
              </w:rPr>
              <w:t>: servciePackages(</w:t>
            </w:r>
            <w:r w:rsidRPr="00411EC2">
              <w:rPr>
                <w:rFonts w:eastAsiaTheme="majorEastAsia" w:hint="eastAsia"/>
              </w:rPr>
              <w:t>服务包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第一位</w:t>
            </w:r>
            <w:r w:rsidRPr="00411EC2">
              <w:rPr>
                <w:rFonts w:eastAsiaTheme="majorEastAsia" w:hint="eastAsia"/>
              </w:rPr>
              <w:t>:spare parts(</w:t>
            </w:r>
            <w:r w:rsidRPr="00411EC2">
              <w:rPr>
                <w:rFonts w:eastAsiaTheme="majorEastAsia" w:hint="eastAsia"/>
              </w:rPr>
              <w:t>配件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第二位</w:t>
            </w:r>
            <w:r w:rsidRPr="00411EC2">
              <w:rPr>
                <w:rFonts w:eastAsiaTheme="majorEastAsia" w:hint="eastAsia"/>
              </w:rPr>
              <w:t>:smartphone(</w:t>
            </w:r>
            <w:r w:rsidRPr="00411EC2">
              <w:rPr>
                <w:rFonts w:eastAsiaTheme="majorEastAsia" w:hint="eastAsia"/>
              </w:rPr>
              <w:t>新</w:t>
            </w:r>
            <w:r w:rsidRPr="00411EC2">
              <w:rPr>
                <w:rFonts w:eastAsiaTheme="majorEastAsia" w:hint="eastAsia"/>
                <w:lang w:eastAsia="zh-CN"/>
              </w:rPr>
              <w:t>产品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第三位</w:t>
            </w:r>
            <w:r w:rsidRPr="00411EC2">
              <w:rPr>
                <w:rFonts w:eastAsiaTheme="majorEastAsia" w:hint="eastAsia"/>
              </w:rPr>
              <w:t xml:space="preserve">: </w:t>
            </w:r>
            <w:r w:rsidRPr="00411EC2">
              <w:rPr>
                <w:rFonts w:eastAsiaTheme="majorEastAsia" w:hint="eastAsia"/>
                <w:lang w:eastAsia="zh-CN"/>
              </w:rPr>
              <w:t>保留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最高位</w:t>
            </w:r>
            <w:r w:rsidRPr="00411EC2">
              <w:rPr>
                <w:rFonts w:eastAsiaTheme="majorEastAsia" w:hint="eastAsia"/>
              </w:rPr>
              <w:t>:</w:t>
            </w:r>
            <w:r w:rsidRPr="00411EC2">
              <w:rPr>
                <w:rFonts w:eastAsiaTheme="majorEastAsia" w:hint="eastAsia"/>
                <w:lang w:eastAsia="zh-CN"/>
              </w:rPr>
              <w:t>保留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</w:p>
        </w:tc>
      </w:tr>
      <w:tr w:rsidR="002B3E5E" w:rsidRPr="00411EC2" w:rsidTr="002B3E5E">
        <w:tc>
          <w:tcPr>
            <w:tcW w:w="271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lastRenderedPageBreak/>
              <w:t>Nation</w:t>
            </w:r>
          </w:p>
        </w:tc>
        <w:tc>
          <w:tcPr>
            <w:tcW w:w="2412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2826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 en</w:t>
            </w: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N</w:t>
            </w:r>
            <w:r w:rsidRPr="00411EC2">
              <w:rPr>
                <w:rFonts w:eastAsiaTheme="majorEastAsia" w:hint="eastAsia"/>
                <w:lang w:eastAsia="zh-CN"/>
              </w:rPr>
              <w:t>ame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产</w:t>
            </w:r>
            <w:r w:rsidRPr="00411EC2">
              <w:rPr>
                <w:rFonts w:eastAsiaTheme="majorEastAsia" w:cs="Dotum" w:hint="eastAsia"/>
                <w:lang w:eastAsia="zh-CN"/>
              </w:rPr>
              <w:t>品</w:t>
            </w:r>
            <w:r w:rsidRPr="00411EC2">
              <w:rPr>
                <w:rFonts w:eastAsiaTheme="majorEastAsia" w:hint="eastAsia"/>
                <w:lang w:eastAsia="zh-CN"/>
              </w:rPr>
              <w:t>名</w:t>
            </w:r>
            <w:r w:rsidRPr="00411EC2">
              <w:rPr>
                <w:rFonts w:eastAsiaTheme="majorEastAsia" w:cs="宋体" w:hint="eastAsia"/>
                <w:lang w:eastAsia="zh-CN"/>
              </w:rPr>
              <w:t>称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D</w:t>
            </w:r>
            <w:r w:rsidRPr="00411EC2">
              <w:rPr>
                <w:rFonts w:eastAsiaTheme="majorEastAsia" w:hint="eastAsia"/>
                <w:lang w:eastAsia="zh-CN"/>
              </w:rPr>
              <w:t>etail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 w:cs="宋体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产品内容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S</w:t>
            </w:r>
            <w:r w:rsidRPr="00411EC2">
              <w:rPr>
                <w:rFonts w:eastAsiaTheme="majorEastAsia" w:hint="eastAsia"/>
                <w:lang w:eastAsia="zh-CN"/>
              </w:rPr>
              <w:t>ize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产</w:t>
            </w:r>
            <w:r w:rsidRPr="00411EC2">
              <w:rPr>
                <w:rFonts w:eastAsiaTheme="majorEastAsia" w:cs="Dotum" w:hint="eastAsia"/>
                <w:lang w:eastAsia="zh-CN"/>
              </w:rPr>
              <w:t>品</w:t>
            </w:r>
            <w:r w:rsidRPr="00411EC2">
              <w:rPr>
                <w:rFonts w:eastAsiaTheme="majorEastAsia" w:cs="宋体" w:hint="eastAsia"/>
                <w:lang w:eastAsia="zh-CN"/>
              </w:rPr>
              <w:t>图</w:t>
            </w:r>
            <w:r w:rsidRPr="00411EC2">
              <w:rPr>
                <w:rFonts w:eastAsiaTheme="majorEastAsia" w:cs="Dotum" w:hint="eastAsia"/>
                <w:lang w:eastAsia="zh-CN"/>
              </w:rPr>
              <w:t>片</w:t>
            </w:r>
            <w:r w:rsidRPr="00411EC2">
              <w:rPr>
                <w:rFonts w:eastAsiaTheme="majorEastAsia" w:hint="eastAsia"/>
                <w:lang w:eastAsia="zh-CN"/>
              </w:rPr>
              <w:t>大小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I</w:t>
            </w:r>
            <w:r w:rsidRPr="00411EC2">
              <w:rPr>
                <w:rFonts w:eastAsiaTheme="majorEastAsia" w:hint="eastAsia"/>
                <w:lang w:eastAsia="zh-CN"/>
              </w:rPr>
              <w:t>mg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图</w:t>
            </w:r>
            <w:r w:rsidRPr="00411EC2">
              <w:rPr>
                <w:rFonts w:eastAsiaTheme="majorEastAsia" w:cs="Dotum" w:hint="eastAsia"/>
                <w:lang w:eastAsia="zh-CN"/>
              </w:rPr>
              <w:t>片</w:t>
            </w:r>
            <w:r w:rsidRPr="00411EC2">
              <w:rPr>
                <w:rFonts w:eastAsiaTheme="majorEastAsia" w:cs="宋体" w:hint="eastAsia"/>
                <w:lang w:eastAsia="zh-CN"/>
              </w:rPr>
              <w:t>实</w:t>
            </w:r>
            <w:r w:rsidRPr="00411EC2">
              <w:rPr>
                <w:rFonts w:eastAsiaTheme="majorEastAsia" w:cs="Dotum" w:hint="eastAsia"/>
                <w:lang w:eastAsia="zh-CN"/>
              </w:rPr>
              <w:t>体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I</w:t>
            </w:r>
            <w:r w:rsidRPr="00411EC2">
              <w:rPr>
                <w:rFonts w:eastAsiaTheme="majorEastAsia" w:hint="eastAsia"/>
                <w:lang w:eastAsia="zh-CN"/>
              </w:rPr>
              <w:t>nfo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产</w:t>
            </w:r>
            <w:r w:rsidRPr="00411EC2">
              <w:rPr>
                <w:rFonts w:eastAsiaTheme="majorEastAsia" w:cs="Dotum" w:hint="eastAsia"/>
                <w:lang w:eastAsia="zh-CN"/>
              </w:rPr>
              <w:t>品描述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S</w:t>
            </w:r>
            <w:r w:rsidRPr="00411EC2">
              <w:rPr>
                <w:rFonts w:eastAsiaTheme="majorEastAsia" w:hint="eastAsia"/>
                <w:lang w:eastAsia="zh-CN"/>
              </w:rPr>
              <w:t>tate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Dotum" w:hint="eastAsia"/>
                <w:lang w:eastAsia="zh-CN"/>
              </w:rPr>
              <w:t>器信息描述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</w:t>
            </w:r>
            <w:r w:rsidRPr="00411EC2">
              <w:rPr>
                <w:rFonts w:eastAsiaTheme="majorEastAsia" w:hint="eastAsia"/>
                <w:lang w:eastAsia="zh-CN"/>
              </w:rPr>
              <w:t>kgs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</w:t>
            </w:r>
            <w:r w:rsidRPr="00411EC2">
              <w:rPr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Fonts w:eastAsiaTheme="majorEastAsia" w:cs="Dotum" w:hint="eastAsia"/>
                <w:lang w:eastAsia="zh-CN"/>
              </w:rPr>
              <w:t>包列表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Dotum" w:hint="eastAsia"/>
                <w:lang w:eastAsia="zh-CN"/>
              </w:rPr>
              <w:t>最新产品列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parts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配件列表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url</w:t>
            </w:r>
          </w:p>
        </w:tc>
        <w:tc>
          <w:tcPr>
            <w:tcW w:w="2412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链接地址</w:t>
            </w:r>
          </w:p>
        </w:tc>
        <w:tc>
          <w:tcPr>
            <w:tcW w:w="2826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每个产品或服务包的详细信息链接地址</w:t>
            </w: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产品时间戳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astamp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配件时间戳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服务包时间戳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metricsType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分辨率类型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可能的取值为：</w:t>
            </w: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QHD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FHD</w:t>
            </w:r>
            <w:r w:rsidRPr="00411EC2">
              <w:rPr>
                <w:rFonts w:eastAsiaTheme="majorEastAsia" w:hint="eastAsia"/>
                <w:lang w:eastAsia="zh-CN"/>
              </w:rPr>
              <w:t>、</w:t>
            </w:r>
            <w:r w:rsidRPr="00411EC2">
              <w:rPr>
                <w:rFonts w:eastAsiaTheme="majorEastAsia" w:hint="eastAsia"/>
                <w:lang w:eastAsia="zh-CN"/>
              </w:rPr>
              <w:t>QVGA</w:t>
            </w:r>
            <w:r w:rsidRPr="00411EC2">
              <w:rPr>
                <w:rFonts w:eastAsiaTheme="majorEastAsia" w:hint="eastAsia"/>
                <w:lang w:eastAsia="zh-CN"/>
              </w:rPr>
              <w:t>等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50" w:name="_Toc320524003"/>
      <w:r w:rsidRPr="00411EC2">
        <w:rPr>
          <w:rFonts w:hint="eastAsia"/>
          <w:lang w:eastAsia="zh-CN"/>
        </w:rPr>
        <w:t>客户端请求数据的形式</w:t>
      </w:r>
      <w:bookmarkEnd w:id="150"/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取得所有产品信息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包括服务包，产品，配件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的信息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 xml:space="preserve">URL: </w:t>
      </w:r>
      <w:hyperlink r:id="rId45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/newsAction!sGetInfo.htm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spacing w:line="400" w:lineRule="exact"/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25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如下：请求最新手机和所有手机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&lt; </w:t>
      </w:r>
      <w:r w:rsidRPr="00411EC2">
        <w:rPr>
          <w:rFonts w:eastAsiaTheme="majorEastAsia" w:hint="eastAsia"/>
          <w:sz w:val="28"/>
          <w:szCs w:val="28"/>
          <w:lang w:eastAsia="zh-CN"/>
        </w:rPr>
        <w:t>request type=5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985" w:firstLine="14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 w:hint="eastAsia"/>
        </w:rPr>
        <w:t xml:space="preserve"> </w:t>
      </w:r>
      <w:r w:rsidRPr="00411EC2">
        <w:rPr>
          <w:rFonts w:eastAsiaTheme="majorEastAsia" w:hint="eastAsia"/>
          <w:lang w:eastAsia="zh-CN"/>
        </w:rPr>
        <w:t>flag&gt;11100&lt;/ flag 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&lt;nation&gt;en&lt;/nation&gt;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 w:hint="eastAsia"/>
        </w:rPr>
        <w:t xml:space="preserve"> </w:t>
      </w:r>
      <w:r w:rsidRPr="00411EC2">
        <w:rPr>
          <w:rFonts w:eastAsiaTheme="majorEastAsia" w:hint="eastAsia"/>
          <w:lang w:eastAsia="zh-CN"/>
        </w:rPr>
        <w:t>type &gt;U8800&lt;/ type 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metricsType</w:t>
      </w:r>
      <w:r w:rsidRPr="00411EC2">
        <w:rPr>
          <w:rFonts w:eastAsiaTheme="majorEastAsia" w:hint="eastAsia"/>
          <w:lang w:eastAsia="zh-CN"/>
        </w:rPr>
        <w:t>&gt;HVGA&lt;/</w:t>
      </w:r>
      <w:r w:rsidRPr="00411EC2">
        <w:rPr>
          <w:rFonts w:eastAsiaTheme="majorEastAsia"/>
          <w:lang w:eastAsia="zh-CN"/>
        </w:rPr>
        <w:t>metricsType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&lt;sstamp&gt;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&lt;/sstamp&gt;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&lt;astamp</w:t>
      </w:r>
      <w:r w:rsidRPr="00411EC2" w:rsidDel="00544FD5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&lt;/astamp&gt;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    &lt;pstamp&gt;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&lt;/pstamp&gt;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request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bookmarkStart w:id="151" w:name="_Toc320524004"/>
      <w:r w:rsidRPr="00411EC2">
        <w:rPr>
          <w:rFonts w:hint="eastAsia"/>
          <w:lang w:eastAsia="zh-CN"/>
        </w:rPr>
        <w:t>服务器端返回的数据形式</w:t>
      </w:r>
      <w:bookmarkEnd w:id="151"/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&lt; 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response </w:t>
      </w:r>
      <w:r w:rsidRPr="00411EC2">
        <w:rPr>
          <w:rFonts w:eastAsiaTheme="majorEastAsia" w:hint="eastAsia"/>
          <w:lang w:eastAsia="zh-CN"/>
        </w:rPr>
        <w:t xml:space="preserve">code=200&gt; 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&lt;sstamp&gt;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&lt;/sstamp&gt;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&lt;astamp</w:t>
      </w:r>
      <w:r w:rsidRPr="00411EC2" w:rsidDel="00544FD5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&lt;/astamp&gt;</w:t>
      </w:r>
    </w:p>
    <w:p w:rsidR="002B3E5E" w:rsidRPr="00411EC2" w:rsidRDefault="002B3E5E" w:rsidP="002B3E5E">
      <w:pPr>
        <w:ind w:leftChars="177" w:left="425" w:firstLineChars="200" w:firstLine="4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    &lt;pstamp&gt;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&lt;/pstamp&gt;</w:t>
      </w:r>
    </w:p>
    <w:p w:rsidR="002B3E5E" w:rsidRPr="00411EC2" w:rsidRDefault="002B3E5E" w:rsidP="002B3E5E">
      <w:pPr>
        <w:ind w:leftChars="177" w:left="425" w:firstLineChars="700" w:firstLine="168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&lt;state&gt;success&lt;/state&gt;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     &lt;pkgs size=1 type=1&gt;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pkg&gt;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&lt;name&gt;headset&lt;/name&gt;</w:t>
      </w:r>
    </w:p>
    <w:p w:rsidR="002B3E5E" w:rsidRPr="00411EC2" w:rsidRDefault="002B3E5E" w:rsidP="002B3E5E">
      <w:pPr>
        <w:ind w:left="2592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&lt;size&gt;1234&lt;/size&gt;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&lt;img&gt;</w:t>
      </w:r>
      <w:r w:rsidRPr="00411EC2">
        <w:rPr>
          <w:rFonts w:eastAsiaTheme="majorEastAsia"/>
        </w:rPr>
        <w:t>c3fcd3d76192e4007dfb496cca67e13b</w:t>
      </w:r>
      <w:r w:rsidRPr="00411EC2">
        <w:rPr>
          <w:rFonts w:eastAsiaTheme="majorEastAsia" w:hint="eastAsia"/>
          <w:lang w:eastAsia="zh-CN"/>
        </w:rPr>
        <w:t>&lt;/img&gt;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&lt;info&gt;this is info&lt;/info&gt;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&lt;url&gt;www.huawei.com&lt;url&gt;</w:t>
      </w:r>
    </w:p>
    <w:p w:rsidR="002B3E5E" w:rsidRPr="00411EC2" w:rsidRDefault="002B3E5E" w:rsidP="002B3E5E">
      <w:pPr>
        <w:ind w:left="212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pkg&gt;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&lt;/pkgs&gt;</w:t>
      </w: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&lt;pkgs size=1 type=2&gt;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pkg&gt;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212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 pkg&gt;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&lt;/pkgs&gt;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&lt;pros size=1 type=1&gt;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&lt;pro&gt;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&lt;name&gt;U8800&lt;/name&gt;</w:t>
      </w:r>
    </w:p>
    <w:p w:rsidR="002B3E5E" w:rsidRPr="00411EC2" w:rsidRDefault="002B3E5E" w:rsidP="002B3E5E">
      <w:pPr>
        <w:ind w:left="2592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&lt;size&gt;58&lt;/size&gt;</w:t>
      </w:r>
    </w:p>
    <w:p w:rsidR="002B3E5E" w:rsidRPr="00411EC2" w:rsidRDefault="002B3E5E" w:rsidP="002B3E5E">
      <w:pPr>
        <w:ind w:leftChars="421" w:left="1010" w:firstLineChars="747" w:firstLine="17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&lt;img&gt;</w:t>
      </w:r>
      <w:r w:rsidRPr="00411EC2">
        <w:rPr>
          <w:rFonts w:eastAsiaTheme="majorEastAsia"/>
        </w:rPr>
        <w:t>c3fcd3d76192e4007dfb496cca67e13b</w:t>
      </w:r>
      <w:r w:rsidRPr="00411EC2">
        <w:rPr>
          <w:rFonts w:eastAsiaTheme="majorEastAsia" w:hint="eastAsia"/>
          <w:lang w:eastAsia="zh-CN"/>
        </w:rPr>
        <w:t>&lt;/img&gt;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&lt;info&gt;this is info&lt;/info&gt;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&lt;url&gt;www.huawei.com&lt;url&gt;</w:t>
      </w:r>
    </w:p>
    <w:p w:rsidR="002B3E5E" w:rsidRPr="00411EC2" w:rsidRDefault="002B3E5E" w:rsidP="002B3E5E">
      <w:pPr>
        <w:ind w:left="212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&lt;/pro&gt;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    &lt;/pros&gt;</w:t>
      </w:r>
    </w:p>
    <w:p w:rsidR="002B3E5E" w:rsidRPr="00411EC2" w:rsidRDefault="002B3E5E" w:rsidP="002B3E5E">
      <w:pPr>
        <w:ind w:leftChars="798" w:left="1915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&lt;pros size=1 type=2&gt;</w:t>
      </w:r>
    </w:p>
    <w:p w:rsidR="002B3E5E" w:rsidRPr="00411EC2" w:rsidRDefault="002B3E5E" w:rsidP="002B3E5E">
      <w:pPr>
        <w:ind w:leftChars="621" w:left="1490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&lt;pro&gt;</w:t>
      </w:r>
    </w:p>
    <w:p w:rsidR="002B3E5E" w:rsidRPr="00411EC2" w:rsidRDefault="002B3E5E" w:rsidP="002B3E5E">
      <w:pPr>
        <w:ind w:leftChars="621" w:left="1490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Chars="1086" w:left="2606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&lt;/pro&gt;</w:t>
      </w:r>
    </w:p>
    <w:p w:rsidR="002B3E5E" w:rsidRPr="00411EC2" w:rsidRDefault="002B3E5E" w:rsidP="002B3E5E">
      <w:pPr>
        <w:ind w:leftChars="798" w:left="1915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</w:rPr>
        <w:t xml:space="preserve"> </w:t>
      </w:r>
      <w:r w:rsidRPr="00411EC2">
        <w:rPr>
          <w:rFonts w:eastAsiaTheme="majorEastAsia" w:hint="eastAsia"/>
          <w:lang w:eastAsia="zh-CN"/>
        </w:rPr>
        <w:t>pros&gt;</w:t>
      </w: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&lt;parts size=1 type=1&gt;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&lt;part&gt;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&lt;name&gt;U8800&lt;/name&gt;</w:t>
      </w:r>
    </w:p>
    <w:p w:rsidR="002B3E5E" w:rsidRPr="00411EC2" w:rsidRDefault="002B3E5E" w:rsidP="002B3E5E">
      <w:pPr>
        <w:ind w:left="2592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&lt;size&gt;58&lt;/size&gt;</w:t>
      </w:r>
    </w:p>
    <w:p w:rsidR="002B3E5E" w:rsidRPr="00411EC2" w:rsidRDefault="002B3E5E" w:rsidP="002B3E5E">
      <w:pPr>
        <w:ind w:leftChars="421" w:left="1010" w:firstLineChars="747" w:firstLine="179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  &lt;img&gt;</w:t>
      </w:r>
      <w:r w:rsidRPr="00411EC2">
        <w:rPr>
          <w:rFonts w:eastAsiaTheme="majorEastAsia"/>
        </w:rPr>
        <w:t>c3fcd3d76192e4007dfb496cca67e13b</w:t>
      </w:r>
      <w:r w:rsidRPr="00411EC2">
        <w:rPr>
          <w:rFonts w:eastAsiaTheme="majorEastAsia" w:hint="eastAsia"/>
          <w:lang w:eastAsia="zh-CN"/>
        </w:rPr>
        <w:t>&lt;/img&gt;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&lt;info&gt;this is info&lt;/info&gt;\</w:t>
      </w:r>
    </w:p>
    <w:p w:rsidR="002B3E5E" w:rsidRPr="00411EC2" w:rsidRDefault="002B3E5E" w:rsidP="002B3E5E">
      <w:pPr>
        <w:ind w:leftChars="421" w:left="1010" w:firstLineChars="1047" w:firstLine="251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&lt;url&gt;www.huawei.com&lt;url&gt;</w:t>
      </w:r>
    </w:p>
    <w:p w:rsidR="002B3E5E" w:rsidRPr="00411EC2" w:rsidRDefault="002B3E5E" w:rsidP="002B3E5E">
      <w:pPr>
        <w:ind w:left="212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&lt;/part&gt;</w:t>
      </w: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</w:rPr>
        <w:t xml:space="preserve"> </w:t>
      </w:r>
      <w:r w:rsidRPr="00411EC2">
        <w:rPr>
          <w:rFonts w:eastAsiaTheme="majorEastAsia" w:hint="eastAsia"/>
          <w:lang w:eastAsia="zh-CN"/>
        </w:rPr>
        <w:t>parts&gt;</w:t>
      </w: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&lt;parts size=1 type=2&gt;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&lt;part&gt;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&lt;id&gt;1&lt;/id&gt;</w:t>
      </w:r>
    </w:p>
    <w:p w:rsidR="002B3E5E" w:rsidRPr="00411EC2" w:rsidRDefault="002B3E5E" w:rsidP="002B3E5E">
      <w:pPr>
        <w:ind w:left="212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&lt;/part&gt;</w:t>
      </w:r>
    </w:p>
    <w:p w:rsidR="002B3E5E" w:rsidRPr="00411EC2" w:rsidRDefault="002B3E5E" w:rsidP="002B3E5E">
      <w:pPr>
        <w:ind w:left="1436" w:firstLine="691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</w:rPr>
        <w:t xml:space="preserve"> </w:t>
      </w:r>
      <w:r w:rsidRPr="00411EC2">
        <w:rPr>
          <w:rFonts w:eastAsiaTheme="majorEastAsia" w:hint="eastAsia"/>
          <w:lang w:eastAsia="zh-CN"/>
        </w:rPr>
        <w:t>parts&gt;</w:t>
      </w:r>
    </w:p>
    <w:p w:rsidR="002B3E5E" w:rsidRPr="00411EC2" w:rsidRDefault="002B3E5E" w:rsidP="002B3E5E">
      <w:pPr>
        <w:ind w:leftChars="177" w:left="425" w:firstLineChars="250" w:firstLine="60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>response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177" w:left="425" w:firstLineChars="250" w:firstLine="600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Chars="177" w:left="425" w:firstLineChars="250" w:firstLine="60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&lt; </w:t>
      </w:r>
      <w:r w:rsidRPr="00411EC2">
        <w:rPr>
          <w:rFonts w:eastAsiaTheme="majorEastAsia" w:hint="eastAsia"/>
          <w:sz w:val="28"/>
          <w:szCs w:val="28"/>
          <w:lang w:eastAsia="zh-CN"/>
        </w:rPr>
        <w:t>response</w:t>
      </w:r>
      <w:r w:rsidRPr="00411EC2">
        <w:rPr>
          <w:rFonts w:eastAsiaTheme="majorEastAsia" w:hint="eastAsia"/>
          <w:lang w:eastAsia="zh-CN"/>
        </w:rPr>
        <w:t xml:space="preserve"> code=700008&gt;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&lt;state&gt;server database error&lt;/state&gt;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pStyle w:val="2"/>
      </w:pPr>
      <w:bookmarkStart w:id="152" w:name="_Toc320524005"/>
      <w:r w:rsidRPr="00411EC2">
        <w:rPr>
          <w:rFonts w:hint="eastAsia"/>
        </w:rPr>
        <w:t>contactRequest</w:t>
      </w:r>
      <w:bookmarkEnd w:id="152"/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简要描述：该请求用于向服务器请求获取华为热线电话和华为邮箱。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4"/>
        <w:gridCol w:w="2623"/>
        <w:gridCol w:w="2733"/>
      </w:tblGrid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en </w:t>
            </w:r>
            <w:r w:rsidRPr="00411EC2">
              <w:rPr>
                <w:rFonts w:eastAsiaTheme="majorEastAsia" w:hint="eastAsia"/>
                <w:lang w:eastAsia="zh-CN"/>
              </w:rPr>
              <w:t>且此</w:t>
            </w:r>
            <w:r w:rsidRPr="00411EC2">
              <w:rPr>
                <w:rFonts w:eastAsiaTheme="majorEastAsia" w:hint="eastAsia"/>
                <w:lang w:eastAsia="zh-CN"/>
              </w:rPr>
              <w:t>nation</w:t>
            </w:r>
            <w:r w:rsidRPr="00411EC2">
              <w:rPr>
                <w:rFonts w:eastAsiaTheme="majorEastAsia" w:hint="eastAsia"/>
                <w:lang w:eastAsia="zh-CN"/>
              </w:rPr>
              <w:t>与</w:t>
            </w:r>
            <w:r w:rsidRPr="00411EC2">
              <w:rPr>
                <w:rFonts w:eastAsiaTheme="majorEastAsia" w:hint="eastAsia"/>
                <w:lang w:eastAsia="zh-CN"/>
              </w:rPr>
              <w:t>mcc</w:t>
            </w:r>
            <w:r w:rsidRPr="00411EC2">
              <w:rPr>
                <w:rFonts w:eastAsiaTheme="majorEastAsia" w:hint="eastAsia"/>
                <w:lang w:eastAsia="zh-CN"/>
              </w:rPr>
              <w:t>是二选一的。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mcc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网络标识码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460</w:t>
            </w:r>
            <w:r w:rsidRPr="00411EC2">
              <w:rPr>
                <w:rFonts w:eastAsiaTheme="majorEastAsia" w:hint="eastAsia"/>
                <w:lang w:eastAsia="zh-CN"/>
              </w:rPr>
              <w:t>代表中国</w:t>
            </w:r>
          </w:p>
        </w:tc>
      </w:tr>
      <w:tr w:rsidR="002B3E5E" w:rsidRPr="00411EC2" w:rsidTr="002B3E5E"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服务器返回客户端的时间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戳，首次为空，以后将上次服务器端发送的时间戳返回</w:t>
            </w:r>
          </w:p>
        </w:tc>
      </w:tr>
    </w:tbl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bookmarkStart w:id="153" w:name="_Toc320524006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客户端请求数据的形式</w:t>
      </w:r>
      <w:bookmarkEnd w:id="153"/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URL:</w:t>
      </w:r>
      <w:r w:rsidRPr="00411EC2">
        <w:rPr>
          <w:rFonts w:eastAsiaTheme="majorEastAsia"/>
          <w:lang w:eastAsia="zh-CN"/>
        </w:rPr>
        <w:t xml:space="preserve"> </w:t>
      </w:r>
      <w:hyperlink r:id="rId46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/contactAction!getContact.htm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432"/>
        <w:rPr>
          <w:rFonts w:eastAsiaTheme="majorEastAsia"/>
        </w:rPr>
      </w:pP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&lt; </w:t>
      </w:r>
      <w:r w:rsidRPr="00411EC2">
        <w:rPr>
          <w:rFonts w:eastAsiaTheme="majorEastAsia" w:hint="eastAsia"/>
          <w:sz w:val="28"/>
          <w:szCs w:val="28"/>
          <w:lang w:eastAsia="zh-CN"/>
        </w:rPr>
        <w:t>request type=8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 nation&gt;en&lt;/ nation&gt;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&lt;mcc&gt;460&lt;/mcc&gt;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request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简要描述：该请求用于向客户端发送用户请求的联系数据。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7"/>
        <w:gridCol w:w="2589"/>
        <w:gridCol w:w="2774"/>
      </w:tblGrid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lastRenderedPageBreak/>
              <w:t>参数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服务器信息描述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H</w:t>
            </w:r>
            <w:r w:rsidRPr="00411EC2">
              <w:rPr>
                <w:rFonts w:eastAsiaTheme="majorEastAsia" w:hint="eastAsia"/>
                <w:lang w:eastAsia="zh-CN"/>
              </w:rPr>
              <w:t>otline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热线电话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email</w:t>
            </w:r>
          </w:p>
        </w:tc>
        <w:tc>
          <w:tcPr>
            <w:tcW w:w="3104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服务邮箱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服务器返回客户端的时间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戳，首次为空，以后将上次服务器端发送的时间戳返回</w:t>
            </w:r>
          </w:p>
        </w:tc>
      </w:tr>
      <w:tr w:rsidR="002B3E5E" w:rsidRPr="00411EC2" w:rsidTr="002B3E5E"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work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工作时间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华为客服热线电话工作时间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bookmarkStart w:id="154" w:name="_Toc320524007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服务器端返回的数据形式</w:t>
      </w:r>
      <w:bookmarkEnd w:id="154"/>
    </w:p>
    <w:p w:rsidR="002B3E5E" w:rsidRPr="00411EC2" w:rsidRDefault="002B3E5E" w:rsidP="002B3E5E">
      <w:pPr>
        <w:ind w:firstLine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>response</w:t>
      </w:r>
      <w:r w:rsidRPr="00411EC2">
        <w:rPr>
          <w:rFonts w:eastAsiaTheme="majorEastAsia" w:hint="eastAsia"/>
          <w:lang w:eastAsia="zh-CN"/>
        </w:rPr>
        <w:t xml:space="preserve"> code=200&gt;</w:t>
      </w:r>
    </w:p>
    <w:p w:rsidR="002B3E5E" w:rsidRPr="00411EC2" w:rsidRDefault="002B3E5E" w:rsidP="002B3E5E">
      <w:pPr>
        <w:ind w:left="432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 &lt;/ state&gt;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&lt;contacts size=1 type=1&gt;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&lt;contact</w:t>
      </w:r>
      <w:r w:rsidRPr="00411EC2">
        <w:rPr>
          <w:rFonts w:eastAsiaTheme="majorEastAsia"/>
          <w:lang w:eastAsia="zh-CN"/>
        </w:rPr>
        <w:t>&gt;</w:t>
      </w:r>
    </w:p>
    <w:p w:rsidR="002B3E5E" w:rsidRPr="00411EC2" w:rsidRDefault="002B3E5E" w:rsidP="002B3E5E">
      <w:pPr>
        <w:ind w:left="2282" w:firstLine="55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&lt;id&gt;</w:t>
      </w:r>
      <w:r w:rsidRPr="00411EC2">
        <w:rPr>
          <w:rFonts w:eastAsiaTheme="majorEastAsia"/>
          <w:lang w:eastAsia="zh-CN"/>
        </w:rPr>
        <w:t>1</w:t>
      </w:r>
      <w:r w:rsidRPr="00411EC2">
        <w:rPr>
          <w:rFonts w:eastAsiaTheme="majorEastAsia" w:hint="eastAsia"/>
          <w:lang w:eastAsia="zh-CN"/>
        </w:rPr>
        <w:t>&lt;/id&gt;</w:t>
      </w:r>
    </w:p>
    <w:p w:rsidR="002B3E5E" w:rsidRPr="00411EC2" w:rsidRDefault="002B3E5E" w:rsidP="002B3E5E">
      <w:pPr>
        <w:ind w:left="2559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&lt;hotline&gt;4008308300&lt;/hotline&gt;</w:t>
      </w:r>
    </w:p>
    <w:p w:rsidR="002B3E5E" w:rsidRPr="00411EC2" w:rsidRDefault="002B3E5E" w:rsidP="002B3E5E">
      <w:pPr>
        <w:ind w:left="2282" w:firstLine="55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&lt;email&gt;</w:t>
      </w:r>
      <w:hyperlink r:id="rId47" w:history="1">
        <w:r w:rsidRPr="00411EC2">
          <w:rPr>
            <w:rStyle w:val="a6"/>
            <w:rFonts w:eastAsiaTheme="majorEastAsia" w:hint="eastAsia"/>
            <w:color w:val="auto"/>
            <w:lang w:eastAsia="zh-CN"/>
          </w:rPr>
          <w:t>huaweiservice@huawei.com&lt;/email</w:t>
        </w:r>
      </w:hyperlink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2282" w:firstLine="55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&lt;work&gt;</w:t>
      </w:r>
      <w:r w:rsidRPr="00411EC2">
        <w:rPr>
          <w:rFonts w:eastAsiaTheme="majorEastAsia" w:hint="eastAsia"/>
          <w:lang w:eastAsia="zh-CN"/>
        </w:rPr>
        <w:t>周一至周五</w:t>
      </w:r>
      <w:r w:rsidRPr="00411EC2">
        <w:rPr>
          <w:rFonts w:eastAsiaTheme="majorEastAsia" w:hint="eastAsia"/>
          <w:lang w:eastAsia="zh-CN"/>
        </w:rPr>
        <w:t>8</w:t>
      </w:r>
      <w:r w:rsidRPr="00411EC2">
        <w:rPr>
          <w:rFonts w:eastAsiaTheme="majorEastAsia" w:hint="eastAsia"/>
          <w:lang w:eastAsia="zh-CN"/>
        </w:rPr>
        <w:t>：</w:t>
      </w:r>
      <w:r w:rsidRPr="00411EC2">
        <w:rPr>
          <w:rFonts w:eastAsiaTheme="majorEastAsia" w:hint="eastAsia"/>
          <w:lang w:eastAsia="zh-CN"/>
        </w:rPr>
        <w:t>00-22</w:t>
      </w:r>
      <w:r w:rsidRPr="00411EC2">
        <w:rPr>
          <w:rFonts w:eastAsiaTheme="majorEastAsia" w:hint="eastAsia"/>
          <w:lang w:eastAsia="zh-CN"/>
        </w:rPr>
        <w:t>：</w:t>
      </w:r>
      <w:r w:rsidRPr="00411EC2">
        <w:rPr>
          <w:rFonts w:eastAsiaTheme="majorEastAsia" w:hint="eastAsia"/>
          <w:lang w:eastAsia="zh-CN"/>
        </w:rPr>
        <w:t>00&lt;/work&gt;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  &lt;/contact&gt;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&lt;/contacts&gt;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&lt;contacts size=1 type=2&gt;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&lt;contact</w:t>
      </w:r>
      <w:r w:rsidRPr="00411EC2">
        <w:rPr>
          <w:rFonts w:eastAsiaTheme="majorEastAsia"/>
          <w:lang w:eastAsia="zh-CN"/>
        </w:rPr>
        <w:t>&gt;</w:t>
      </w:r>
    </w:p>
    <w:p w:rsidR="002B3E5E" w:rsidRPr="00411EC2" w:rsidRDefault="002B3E5E" w:rsidP="002B3E5E">
      <w:pPr>
        <w:ind w:left="2282" w:firstLine="554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&lt;id&gt;</w:t>
      </w:r>
      <w:r w:rsidRPr="00411EC2">
        <w:rPr>
          <w:rFonts w:eastAsiaTheme="majorEastAsia"/>
          <w:lang w:eastAsia="zh-CN"/>
        </w:rPr>
        <w:t>1</w:t>
      </w:r>
      <w:r w:rsidRPr="00411EC2">
        <w:rPr>
          <w:rFonts w:eastAsiaTheme="majorEastAsia" w:hint="eastAsia"/>
          <w:lang w:eastAsia="zh-CN"/>
        </w:rPr>
        <w:t>&lt;/id&gt;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 xml:space="preserve">  &lt;/contact&gt;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&lt;/contacts&gt;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bookmarkStart w:id="155" w:name="_Toc320524008"/>
      <w:r w:rsidRPr="00411EC2">
        <w:rPr>
          <w:rFonts w:hint="eastAsia"/>
        </w:rPr>
        <w:t>probTypeRequest</w:t>
      </w:r>
      <w:bookmarkEnd w:id="155"/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简要描述：该请求用于向服务器请求获取问题信息的类型。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62"/>
        <w:gridCol w:w="2628"/>
        <w:gridCol w:w="2700"/>
      </w:tblGrid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en </w:t>
            </w: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bookmarkStart w:id="156" w:name="_Toc320524009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客户端请求数据的形式</w:t>
      </w:r>
      <w:bookmarkEnd w:id="156"/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48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/questionTypeAction!getQuestionTypes.htm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432"/>
        <w:rPr>
          <w:rFonts w:eastAsiaTheme="majorEastAsia"/>
        </w:rPr>
      </w:pP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>request type=9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 nation&gt;en&lt;/ nation&gt;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Chars="180" w:left="432" w:firstLineChars="100" w:firstLine="240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>request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简要描述：该请求用于向客户端发送用户请求的问题类型。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7"/>
        <w:gridCol w:w="9"/>
        <w:gridCol w:w="2567"/>
        <w:gridCol w:w="10"/>
        <w:gridCol w:w="2767"/>
      </w:tblGrid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104" w:type="dxa"/>
            <w:gridSpan w:val="3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3104" w:type="dxa"/>
            <w:gridSpan w:val="3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服务器信息描述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I</w:t>
            </w:r>
            <w:r w:rsidRPr="00411EC2">
              <w:rPr>
                <w:rFonts w:eastAsiaTheme="majorEastAsia" w:hint="eastAsia"/>
                <w:lang w:eastAsia="zh-CN"/>
              </w:rPr>
              <w:t>d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问题类型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question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问题类型内容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服务器返回客户端的时间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lastRenderedPageBreak/>
              <w:t>间戳返回</w:t>
            </w: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bookmarkStart w:id="157" w:name="_Toc320524010"/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服务器端返回的数据形式</w:t>
      </w:r>
      <w:bookmarkEnd w:id="157"/>
    </w:p>
    <w:p w:rsidR="002B3E5E" w:rsidRPr="00411EC2" w:rsidRDefault="002B3E5E" w:rsidP="002B3E5E">
      <w:pPr>
        <w:ind w:firstLine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 xml:space="preserve"> code=200&gt;</w:t>
      </w:r>
    </w:p>
    <w:p w:rsidR="002B3E5E" w:rsidRPr="00411EC2" w:rsidRDefault="002B3E5E" w:rsidP="002B3E5E">
      <w:pPr>
        <w:ind w:left="432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             &lt;stamp&gt;</w:t>
      </w:r>
      <w:r w:rsidRPr="00411EC2">
        <w:rPr>
          <w:rFonts w:eastAsiaTheme="majorEastAsia"/>
          <w:lang w:eastAsia="zh-CN"/>
        </w:rPr>
        <w:t>2012-05-21 13:57:37</w:t>
      </w:r>
      <w:r w:rsidRPr="00411EC2">
        <w:rPr>
          <w:rFonts w:eastAsiaTheme="majorEastAsia" w:hint="eastAsia"/>
          <w:lang w:eastAsia="zh-CN"/>
        </w:rPr>
        <w:t>&lt;/stamp&gt;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 state&gt;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&lt;questions size=1 type=1&gt;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  <w:t>&lt;question&gt;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&lt;id&gt;1&lt;/id&gt;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&lt;proType&gt;</w:t>
      </w:r>
      <w:r w:rsidRPr="00411EC2">
        <w:rPr>
          <w:rStyle w:val="shorttext"/>
          <w:rFonts w:eastAsiaTheme="majorEastAsia" w:hint="eastAsia"/>
          <w:lang w:eastAsia="zh-CN"/>
        </w:rPr>
        <w:t>c</w:t>
      </w:r>
      <w:r w:rsidRPr="00411EC2">
        <w:rPr>
          <w:rStyle w:val="shorttext"/>
          <w:rFonts w:eastAsiaTheme="majorEastAsia"/>
        </w:rPr>
        <w:t>omplaints</w:t>
      </w:r>
      <w:r w:rsidRPr="00411EC2">
        <w:rPr>
          <w:rFonts w:eastAsiaTheme="majorEastAsia" w:hint="eastAsia"/>
          <w:lang w:eastAsia="zh-CN"/>
        </w:rPr>
        <w:t>&lt;/proType&gt;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&lt;num&gt;2&lt;/num&gt;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&lt;/question&gt;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&lt;/questions&gt;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&lt;questions size=1 type=2&gt;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  <w:t>&lt;question&gt;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&lt;id&gt;1&lt;/id&gt;</w:t>
      </w:r>
    </w:p>
    <w:p w:rsidR="002B3E5E" w:rsidRPr="00411EC2" w:rsidRDefault="002B3E5E" w:rsidP="002B3E5E">
      <w:pPr>
        <w:ind w:left="676"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&lt;/question&gt;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&lt;/questions&gt;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 xml:space="preserve">outletsRequest 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简要描述：该请求用于向服务器请求获取服务网点的数据。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3"/>
        <w:gridCol w:w="2666"/>
        <w:gridCol w:w="2701"/>
      </w:tblGrid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en 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long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经度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lat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纬度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flag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标识位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1</w:t>
            </w:r>
            <w:r w:rsidRPr="00411EC2">
              <w:rPr>
                <w:rFonts w:eastAsiaTheme="majorEastAsia" w:hint="eastAsia"/>
                <w:lang w:eastAsia="zh-CN"/>
              </w:rPr>
              <w:t>时，表示查询输入的市内的所有网点，当</w:t>
            </w:r>
            <w:r w:rsidRPr="00411EC2">
              <w:rPr>
                <w:rFonts w:eastAsiaTheme="majorEastAsia" w:hint="eastAsia"/>
                <w:lang w:eastAsia="zh-CN"/>
              </w:rPr>
              <w:t>flag</w:t>
            </w:r>
            <w:r w:rsidRPr="00411EC2">
              <w:rPr>
                <w:rFonts w:eastAsiaTheme="majorEastAsia" w:hint="eastAsia"/>
                <w:lang w:eastAsia="zh-CN"/>
              </w:rPr>
              <w:t>为</w:t>
            </w:r>
            <w:r w:rsidRPr="00411EC2">
              <w:rPr>
                <w:rFonts w:eastAsiaTheme="majorEastAsia" w:hint="eastAsia"/>
                <w:lang w:eastAsia="zh-CN"/>
              </w:rPr>
              <w:t>0</w:t>
            </w:r>
            <w:r w:rsidRPr="00411EC2">
              <w:rPr>
                <w:rFonts w:eastAsiaTheme="majorEastAsia" w:hint="eastAsia"/>
                <w:lang w:eastAsia="zh-CN"/>
              </w:rPr>
              <w:t>时，表示查询手机定位到的经</w:t>
            </w:r>
            <w:r w:rsidRPr="00411EC2">
              <w:rPr>
                <w:rFonts w:eastAsiaTheme="majorEastAsia" w:hint="eastAsia"/>
                <w:lang w:eastAsia="zh-CN"/>
              </w:rPr>
              <w:lastRenderedPageBreak/>
              <w:t>纬度附近的最近的三个网点，距离由小到大排列</w:t>
            </w:r>
          </w:p>
        </w:tc>
      </w:tr>
      <w:tr w:rsidR="002B3E5E" w:rsidRPr="00411EC2" w:rsidTr="002B3E5E">
        <w:tc>
          <w:tcPr>
            <w:tcW w:w="316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lastRenderedPageBreak/>
              <w:t>leng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请求网点与查询网点的距离，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单位为（</w:t>
            </w:r>
            <w:r w:rsidRPr="00411EC2">
              <w:rPr>
                <w:rFonts w:eastAsiaTheme="majorEastAsia" w:hint="eastAsia"/>
                <w:lang w:eastAsia="zh-CN"/>
              </w:rPr>
              <w:t>m</w:t>
            </w:r>
            <w:r w:rsidRPr="00411EC2">
              <w:rPr>
                <w:rFonts w:eastAsiaTheme="majorEastAsia" w:hint="eastAsia"/>
                <w:lang w:eastAsia="zh-CN"/>
              </w:rPr>
              <w:t>）</w:t>
            </w:r>
          </w:p>
        </w:tc>
        <w:tc>
          <w:tcPr>
            <w:tcW w:w="3170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客户端请求数据的形式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49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/outletAction!getOutlets.htm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432"/>
        <w:rPr>
          <w:rFonts w:eastAsiaTheme="majorEastAsia"/>
        </w:rPr>
      </w:pP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>request type=10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 nation&gt;en&lt;/ nation&gt;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110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2B3E5E" w:rsidRPr="00411EC2" w:rsidRDefault="002B3E5E" w:rsidP="002B3E5E">
      <w:pPr>
        <w:ind w:left="1418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2B3E5E" w:rsidRPr="00411EC2" w:rsidRDefault="002B3E5E" w:rsidP="002B3E5E">
      <w:pPr>
        <w:ind w:leftChars="180" w:left="432" w:firstLineChars="100" w:firstLine="240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>request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简要描述：该请求用于向客户端发送用户请求的问题类型。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1"/>
        <w:gridCol w:w="9"/>
        <w:gridCol w:w="2583"/>
        <w:gridCol w:w="10"/>
        <w:gridCol w:w="2757"/>
      </w:tblGrid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3104" w:type="dxa"/>
            <w:gridSpan w:val="3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3104" w:type="dxa"/>
            <w:gridSpan w:val="3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服务器信息描述</w:t>
            </w:r>
          </w:p>
        </w:tc>
        <w:tc>
          <w:tcPr>
            <w:tcW w:w="3159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I</w:t>
            </w:r>
            <w:r w:rsidRPr="00411EC2">
              <w:rPr>
                <w:rFonts w:eastAsiaTheme="majorEastAsia" w:hint="eastAsia"/>
                <w:lang w:eastAsia="zh-CN"/>
              </w:rPr>
              <w:t>d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服务网点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lastRenderedPageBreak/>
              <w:t>country</w:t>
            </w:r>
          </w:p>
        </w:tc>
        <w:tc>
          <w:tcPr>
            <w:tcW w:w="3083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国家</w:t>
            </w:r>
          </w:p>
        </w:tc>
        <w:tc>
          <w:tcPr>
            <w:tcW w:w="3170" w:type="dxa"/>
            <w:gridSpan w:val="2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省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city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市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district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区</w:t>
            </w:r>
            <w:r w:rsidRPr="00411EC2">
              <w:rPr>
                <w:rFonts w:eastAsiaTheme="majorEastAsia"/>
                <w:lang w:eastAsia="zh-CN"/>
              </w:rPr>
              <w:t>(</w:t>
            </w:r>
            <w:r w:rsidRPr="00411EC2">
              <w:rPr>
                <w:rFonts w:eastAsiaTheme="majorEastAsia"/>
                <w:lang w:eastAsia="zh-CN"/>
              </w:rPr>
              <w:t>县</w:t>
            </w:r>
            <w:r w:rsidRPr="00411EC2">
              <w:rPr>
                <w:rFonts w:eastAsiaTheme="majorEastAsia"/>
                <w:lang w:eastAsia="zh-CN"/>
              </w:rPr>
              <w:t>)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name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网点名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addr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地址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phone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联系电话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longi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经度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lati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纬度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range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服务范围</w:t>
            </w:r>
          </w:p>
        </w:tc>
        <w:tc>
          <w:tcPr>
            <w:tcW w:w="3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服务器端返回的数据形式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</w:t>
      </w:r>
      <w:r w:rsidRPr="00411EC2">
        <w:rPr>
          <w:rFonts w:eastAsiaTheme="majorEastAsia" w:hint="eastAsia"/>
          <w:lang w:eastAsia="zh-CN"/>
        </w:rPr>
        <w:t>取得指定区域</w:t>
      </w:r>
      <w:r w:rsidRPr="00411EC2">
        <w:rPr>
          <w:rFonts w:eastAsiaTheme="majorEastAsia" w:hint="eastAsia"/>
          <w:lang w:eastAsia="zh-CN"/>
        </w:rPr>
        <w:t>(</w:t>
      </w:r>
      <w:r w:rsidRPr="00411EC2">
        <w:rPr>
          <w:rFonts w:eastAsiaTheme="majorEastAsia" w:hint="eastAsia"/>
          <w:lang w:eastAsia="zh-CN"/>
        </w:rPr>
        <w:t>省市区</w:t>
      </w:r>
      <w:r w:rsidRPr="00411EC2">
        <w:rPr>
          <w:rFonts w:eastAsiaTheme="majorEastAsia" w:hint="eastAsia"/>
          <w:lang w:eastAsia="zh-CN"/>
        </w:rPr>
        <w:t>)</w:t>
      </w:r>
      <w:r w:rsidRPr="00411EC2">
        <w:rPr>
          <w:rFonts w:eastAsiaTheme="majorEastAsia" w:hint="eastAsia"/>
          <w:lang w:eastAsia="zh-CN"/>
        </w:rPr>
        <w:t>内的网点信息</w:t>
      </w:r>
    </w:p>
    <w:p w:rsidR="002B3E5E" w:rsidRPr="00411EC2" w:rsidRDefault="002B3E5E" w:rsidP="002B3E5E">
      <w:pPr>
        <w:ind w:firstLine="432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32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</w:t>
      </w:r>
      <w:r w:rsidRPr="00411EC2">
        <w:rPr>
          <w:rFonts w:eastAsiaTheme="majorEastAsia" w:hint="eastAsia"/>
          <w:sz w:val="28"/>
          <w:szCs w:val="28"/>
          <w:lang w:eastAsia="zh-CN"/>
        </w:rPr>
        <w:t xml:space="preserve"> response</w:t>
      </w:r>
      <w:r w:rsidRPr="00411EC2">
        <w:rPr>
          <w:rFonts w:eastAsiaTheme="majorEastAsia" w:hint="eastAsia"/>
          <w:lang w:eastAsia="zh-CN"/>
        </w:rPr>
        <w:t xml:space="preserve"> code=200&gt;</w:t>
      </w:r>
    </w:p>
    <w:p w:rsidR="002B3E5E" w:rsidRPr="00411EC2" w:rsidRDefault="002B3E5E" w:rsidP="002B3E5E">
      <w:pPr>
        <w:ind w:left="432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1141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&lt;state&gt;success&lt;/ state&gt;</w:t>
      </w:r>
    </w:p>
    <w:p w:rsidR="002B3E5E" w:rsidRPr="00411EC2" w:rsidRDefault="002B3E5E" w:rsidP="002B3E5E">
      <w:pPr>
        <w:ind w:left="1141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&lt;outlets size=3&gt;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&lt;id&gt;1&lt;/id&gt;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110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&lt;phone&gt;1232512312&lt;/phone&gt;</w:t>
      </w:r>
    </w:p>
    <w:p w:rsidR="002B3E5E" w:rsidRPr="00411EC2" w:rsidRDefault="002B3E5E" w:rsidP="002B3E5E">
      <w:pPr>
        <w:ind w:left="189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2B3E5E" w:rsidRPr="00411EC2" w:rsidRDefault="002B3E5E" w:rsidP="002B3E5E">
      <w:pPr>
        <w:ind w:left="1897" w:firstLine="709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卖配件</w:t>
      </w:r>
      <w:r w:rsidRPr="00411EC2">
        <w:rPr>
          <w:rFonts w:eastAsiaTheme="majorEastAsia" w:hint="eastAsia"/>
          <w:lang w:eastAsia="zh-CN"/>
        </w:rPr>
        <w:t>&lt;/range&gt;</w:t>
      </w:r>
    </w:p>
    <w:p w:rsidR="002B3E5E" w:rsidRPr="00411EC2" w:rsidRDefault="002B3E5E" w:rsidP="002B3E5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&lt;id&gt;2&lt;/id&gt;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111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&lt;phone&gt;1232512412&lt;/phone&gt;</w:t>
      </w:r>
    </w:p>
    <w:p w:rsidR="002B3E5E" w:rsidRPr="00411EC2" w:rsidRDefault="002B3E5E" w:rsidP="002B3E5E">
      <w:pPr>
        <w:ind w:leftChars="591" w:left="1418" w:firstLineChars="495" w:firstLine="118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&lt;long&gt;30.154787 &lt;/addr&gt;</w:t>
      </w:r>
    </w:p>
    <w:p w:rsidR="002B3E5E" w:rsidRPr="00411EC2" w:rsidRDefault="002B3E5E" w:rsidP="002B3E5E">
      <w:pPr>
        <w:ind w:leftChars="591" w:left="1418" w:firstLineChars="495" w:firstLine="118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&lt;lat&gt;68.12589 &lt;/addr&gt;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卖手机</w:t>
      </w:r>
      <w:r w:rsidRPr="00411EC2">
        <w:rPr>
          <w:rFonts w:eastAsiaTheme="majorEastAsia" w:hint="eastAsia"/>
          <w:lang w:eastAsia="zh-CN"/>
        </w:rPr>
        <w:t>&lt;/range&gt;</w:t>
      </w:r>
    </w:p>
    <w:p w:rsidR="002B3E5E" w:rsidRPr="00411EC2" w:rsidRDefault="002B3E5E" w:rsidP="002B3E5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&lt;outlet&gt;</w:t>
      </w:r>
    </w:p>
    <w:p w:rsidR="002B3E5E" w:rsidRPr="00411EC2" w:rsidRDefault="002B3E5E" w:rsidP="002B3E5E">
      <w:pPr>
        <w:ind w:firstLineChars="900" w:firstLine="21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&lt;id&gt;3&lt;/id&gt;</w:t>
      </w:r>
    </w:p>
    <w:p w:rsidR="002B3E5E" w:rsidRPr="00411EC2" w:rsidRDefault="002B3E5E" w:rsidP="002B3E5E">
      <w:pPr>
        <w:ind w:left="1850" w:firstLine="27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   &lt;</w:t>
      </w:r>
      <w:r w:rsidRPr="00411EC2">
        <w:rPr>
          <w:rFonts w:eastAsiaTheme="majorEastAsia"/>
          <w:lang w:eastAsia="zh-CN"/>
        </w:rPr>
        <w:t xml:space="preserve"> country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中国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country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湖北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province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&lt;city&gt;</w:t>
      </w:r>
      <w:r w:rsidRPr="00411EC2">
        <w:rPr>
          <w:rFonts w:eastAsiaTheme="majorEastAsia" w:hint="eastAsia"/>
          <w:lang w:eastAsia="zh-CN"/>
        </w:rPr>
        <w:t>武汉</w:t>
      </w:r>
      <w:r w:rsidRPr="00411EC2">
        <w:rPr>
          <w:rFonts w:eastAsiaTheme="majorEastAsia" w:hint="eastAsia"/>
          <w:lang w:eastAsia="zh-CN"/>
        </w:rPr>
        <w:t>&lt;/city&gt;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  <w:r w:rsidRPr="00411EC2">
        <w:rPr>
          <w:rFonts w:eastAsiaTheme="majorEastAsia" w:hint="eastAsia"/>
          <w:lang w:eastAsia="zh-CN"/>
        </w:rPr>
        <w:t>洪山</w:t>
      </w:r>
      <w:r w:rsidRPr="00411EC2">
        <w:rPr>
          <w:rFonts w:eastAsiaTheme="majorEastAsia" w:hint="eastAsia"/>
          <w:lang w:eastAsia="zh-CN"/>
        </w:rPr>
        <w:t>&lt;/</w:t>
      </w:r>
      <w:r w:rsidRPr="00411EC2">
        <w:rPr>
          <w:rFonts w:eastAsiaTheme="majorEastAsia"/>
          <w:lang w:eastAsia="zh-CN"/>
        </w:rPr>
        <w:t>district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&lt;name&gt;</w:t>
      </w:r>
      <w:r w:rsidRPr="00411EC2">
        <w:rPr>
          <w:rFonts w:eastAsiaTheme="majorEastAsia" w:hint="eastAsia"/>
          <w:lang w:eastAsia="zh-CN"/>
        </w:rPr>
        <w:t>服务点</w:t>
      </w:r>
      <w:r w:rsidRPr="00411EC2">
        <w:rPr>
          <w:rFonts w:eastAsiaTheme="majorEastAsia" w:hint="eastAsia"/>
          <w:lang w:eastAsia="zh-CN"/>
        </w:rPr>
        <w:t>&lt;/name&gt;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&lt;addr&gt;</w:t>
      </w:r>
      <w:r w:rsidRPr="00411EC2">
        <w:rPr>
          <w:rFonts w:eastAsiaTheme="majorEastAsia" w:hint="eastAsia"/>
          <w:lang w:eastAsia="zh-CN"/>
        </w:rPr>
        <w:t>光谷大道</w:t>
      </w:r>
      <w:r w:rsidRPr="00411EC2">
        <w:rPr>
          <w:rFonts w:eastAsiaTheme="majorEastAsia" w:hint="eastAsia"/>
          <w:lang w:eastAsia="zh-CN"/>
        </w:rPr>
        <w:t>112</w:t>
      </w:r>
      <w:r w:rsidRPr="00411EC2">
        <w:rPr>
          <w:rFonts w:eastAsiaTheme="majorEastAsia" w:hint="eastAsia"/>
          <w:lang w:eastAsia="zh-CN"/>
        </w:rPr>
        <w:t>号</w:t>
      </w:r>
      <w:r w:rsidRPr="00411EC2">
        <w:rPr>
          <w:rFonts w:eastAsiaTheme="majorEastAsia" w:hint="eastAsia"/>
          <w:lang w:eastAsia="zh-CN"/>
        </w:rPr>
        <w:t>&lt;/addr&gt;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&lt;phone&gt;1232512512&lt;/phone&gt;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&lt;leng&gt;128&lt;/leng&gt;</w:t>
      </w:r>
    </w:p>
    <w:p w:rsidR="002B3E5E" w:rsidRPr="00411EC2" w:rsidRDefault="002B3E5E" w:rsidP="002B3E5E">
      <w:pPr>
        <w:ind w:leftChars="771" w:left="1850" w:firstLineChars="315" w:firstLine="75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&lt;range&gt;</w:t>
      </w:r>
      <w:r w:rsidRPr="00411EC2">
        <w:rPr>
          <w:rFonts w:eastAsiaTheme="majorEastAsia" w:hint="eastAsia"/>
          <w:lang w:eastAsia="zh-CN"/>
        </w:rPr>
        <w:t>修手机</w:t>
      </w:r>
      <w:r w:rsidRPr="00411EC2">
        <w:rPr>
          <w:rFonts w:eastAsiaTheme="majorEastAsia" w:hint="eastAsia"/>
          <w:lang w:eastAsia="zh-CN"/>
        </w:rPr>
        <w:t>&lt;/range&gt;</w:t>
      </w:r>
    </w:p>
    <w:p w:rsidR="002B3E5E" w:rsidRPr="00411EC2" w:rsidRDefault="002B3E5E" w:rsidP="002B3E5E">
      <w:pPr>
        <w:ind w:leftChars="591" w:left="1418" w:firstLineChars="395" w:firstLine="94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&lt;/outlet&gt;</w:t>
      </w:r>
    </w:p>
    <w:p w:rsidR="002B3E5E" w:rsidRPr="00411EC2" w:rsidRDefault="002B3E5E" w:rsidP="002B3E5E">
      <w:pPr>
        <w:ind w:leftChars="591" w:left="1418" w:firstLineChars="395" w:firstLine="948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firstLineChars="750" w:firstLine="1800"/>
        <w:rPr>
          <w:rStyle w:val="shorttext"/>
          <w:rFonts w:eastAsiaTheme="majorEastAsia"/>
          <w:lang w:eastAsia="zh-CN"/>
        </w:rPr>
      </w:pPr>
      <w:r w:rsidRPr="00411EC2">
        <w:rPr>
          <w:rStyle w:val="shorttext"/>
          <w:rFonts w:eastAsiaTheme="majorEastAsia" w:hint="eastAsia"/>
          <w:lang w:eastAsia="zh-CN"/>
        </w:rPr>
        <w:t>&lt;/</w:t>
      </w:r>
      <w:r w:rsidRPr="00411EC2">
        <w:rPr>
          <w:rFonts w:eastAsiaTheme="majorEastAsia" w:hint="eastAsia"/>
          <w:lang w:eastAsia="zh-CN"/>
        </w:rPr>
        <w:t>outlets&gt;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</w:t>
      </w:r>
      <w:r w:rsidRPr="00411EC2">
        <w:rPr>
          <w:rFonts w:eastAsiaTheme="majorEastAsia" w:hint="eastAsia"/>
          <w:sz w:val="28"/>
          <w:szCs w:val="28"/>
          <w:lang w:eastAsia="zh-CN"/>
        </w:rPr>
        <w:t>response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>MailLoginRequest</w:t>
      </w: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>简要描述：该请求用于向客户端输送登录华为邮箱服务器的用户名和密码。</w:t>
      </w: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参数</w:t>
      </w:r>
      <w:r w:rsidRPr="00411EC2">
        <w:rPr>
          <w:rFonts w:hint="eastAsia"/>
          <w:lang w:eastAsia="zh-CN"/>
        </w:rPr>
        <w:t>: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41"/>
        <w:gridCol w:w="2607"/>
        <w:gridCol w:w="2607"/>
      </w:tblGrid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user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用户名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pwd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密码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3157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同步时间戳</w:t>
            </w:r>
          </w:p>
        </w:tc>
        <w:tc>
          <w:tcPr>
            <w:tcW w:w="3065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ind w:left="567"/>
        <w:rPr>
          <w:rFonts w:eastAsiaTheme="majorEastAsia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lastRenderedPageBreak/>
        <w:t xml:space="preserve"> </w:t>
      </w:r>
      <w:r w:rsidRPr="00411EC2">
        <w:rPr>
          <w:rFonts w:hint="eastAsia"/>
          <w:lang w:eastAsia="zh-CN"/>
        </w:rPr>
        <w:t>客户端请求数据的形式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50" w:history="1">
        <w:r w:rsidRPr="00411EC2">
          <w:rPr>
            <w:rStyle w:val="a6"/>
            <w:rFonts w:eastAsiaTheme="majorEastAsia"/>
            <w:color w:val="auto"/>
            <w:lang w:eastAsia="zh-CN"/>
          </w:rPr>
          <w:t>http://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HOST</w:t>
        </w:r>
        <w:r w:rsidRPr="00411EC2">
          <w:rPr>
            <w:rStyle w:val="a6"/>
            <w:rFonts w:eastAsiaTheme="majorEastAsia"/>
            <w:color w:val="auto"/>
            <w:lang w:eastAsia="zh-CN"/>
          </w:rPr>
          <w:t>: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PORT</w:t>
        </w:r>
        <w:r w:rsidRPr="00411EC2">
          <w:rPr>
            <w:rStyle w:val="a6"/>
            <w:rFonts w:eastAsiaTheme="majorEastAsia"/>
            <w:color w:val="auto"/>
            <w:lang w:eastAsia="zh-CN"/>
          </w:rPr>
          <w:t>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osg</w:t>
        </w:r>
        <w:r w:rsidRPr="00411EC2">
          <w:rPr>
            <w:rStyle w:val="a6"/>
            <w:rFonts w:eastAsiaTheme="majorEastAsia"/>
            <w:color w:val="auto"/>
            <w:lang w:eastAsia="zh-CN"/>
          </w:rPr>
          <w:t xml:space="preserve">/clientInforAction!sendServiceInfo.htm 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425"/>
        <w:rPr>
          <w:rFonts w:eastAsiaTheme="majorEastAsia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&lt;reqest type=11&gt;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&lt;stamp&gt;null&lt;/stamp&gt;</w:t>
      </w:r>
    </w:p>
    <w:p w:rsidR="002B3E5E" w:rsidRPr="00411EC2" w:rsidRDefault="002B3E5E" w:rsidP="002B3E5E">
      <w:pPr>
        <w:ind w:left="1418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&lt;/reqest &gt;</w:t>
      </w:r>
    </w:p>
    <w:p w:rsidR="002B3E5E" w:rsidRPr="00411EC2" w:rsidRDefault="002B3E5E" w:rsidP="002B3E5E">
      <w:pPr>
        <w:ind w:left="1418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</w:pPr>
      <w:r w:rsidRPr="00411EC2">
        <w:rPr>
          <w:rFonts w:hint="eastAsia"/>
          <w:lang w:eastAsia="zh-CN"/>
        </w:rPr>
        <w:t xml:space="preserve"> </w:t>
      </w:r>
      <w:r w:rsidRPr="00411EC2">
        <w:rPr>
          <w:rFonts w:hint="eastAsia"/>
          <w:lang w:eastAsia="zh-CN"/>
        </w:rPr>
        <w:t>服务器端返回的数据形式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response code=200 type=1&gt;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&gt;success&lt;/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&lt;user&gt;</w:t>
      </w:r>
      <w:hyperlink r:id="rId51" w:history="1">
        <w:r w:rsidRPr="00411EC2">
          <w:rPr>
            <w:rStyle w:val="a6"/>
            <w:rFonts w:eastAsiaTheme="majorEastAsia" w:hint="eastAsia"/>
            <w:color w:val="auto"/>
            <w:lang w:eastAsia="zh-CN"/>
          </w:rPr>
          <w:t>xxxx@huawei.com</w:t>
        </w:r>
      </w:hyperlink>
      <w:r w:rsidRPr="00411EC2">
        <w:rPr>
          <w:rFonts w:eastAsiaTheme="majorEastAsia" w:hint="eastAsia"/>
          <w:lang w:eastAsia="zh-CN"/>
        </w:rPr>
        <w:t>&lt;/user&gt;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&lt;pwd&gt;xxxxxx&lt;/pwd&gt;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&lt;stamp&gt;&lt;stamp&gt;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&lt;/response&gt;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或</w:t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</w:p>
    <w:p w:rsidR="002B3E5E" w:rsidRPr="00411EC2" w:rsidRDefault="002B3E5E" w:rsidP="002B3E5E">
      <w:pPr>
        <w:ind w:left="567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</w:rPr>
      </w:pPr>
      <w:r w:rsidRPr="00411EC2">
        <w:rPr>
          <w:rFonts w:eastAsiaTheme="majorEastAsia" w:hint="eastAsia"/>
          <w:lang w:eastAsia="zh-CN"/>
        </w:rPr>
        <w:t xml:space="preserve"> </w:t>
      </w: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 response code=700001&gt;</w:t>
      </w:r>
    </w:p>
    <w:p w:rsidR="002B3E5E" w:rsidRPr="00411EC2" w:rsidRDefault="002B3E5E" w:rsidP="002B3E5E">
      <w:pPr>
        <w:ind w:left="1011" w:firstLineChars="397" w:firstLine="953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&gt;the params ContactType is wrong&lt;/</w:t>
      </w:r>
      <w:r w:rsidRPr="00411EC2">
        <w:rPr>
          <w:rFonts w:eastAsiaTheme="majorEastAsia"/>
        </w:rPr>
        <w:t>state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ab/>
      </w:r>
      <w:r w:rsidRPr="00411EC2">
        <w:rPr>
          <w:rFonts w:eastAsiaTheme="majorEastAsia" w:hint="eastAsia"/>
          <w:lang w:eastAsia="zh-CN"/>
        </w:rPr>
        <w:tab/>
        <w:t>&lt;/ response &gt;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>provinceInfoRequest</w:t>
      </w: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该请</w:t>
      </w:r>
      <w:r w:rsidRPr="00411EC2">
        <w:rPr>
          <w:rFonts w:eastAsiaTheme="majorEastAsia" w:cs="Meiryo" w:hint="eastAsia"/>
          <w:lang w:eastAsia="zh-CN"/>
        </w:rPr>
        <w:t>求</w:t>
      </w:r>
      <w:r w:rsidRPr="00411EC2">
        <w:rPr>
          <w:rFonts w:eastAsiaTheme="majorEastAsia" w:hint="eastAsia"/>
          <w:lang w:eastAsia="zh-CN"/>
        </w:rPr>
        <w:t>用于向服务器查询省份信息的数据。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537"/>
        <w:gridCol w:w="2713"/>
      </w:tblGrid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en 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客户端请求时发送的时</w:t>
            </w:r>
            <w:r w:rsidRPr="00411EC2">
              <w:rPr>
                <w:rFonts w:eastAsiaTheme="majorEastAsia" w:hint="eastAsia"/>
                <w:lang w:eastAsia="zh-CN"/>
              </w:rPr>
              <w:lastRenderedPageBreak/>
              <w:t>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戳，首次为空，以后将上次服务器端发送的时间戳返回</w:t>
            </w: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客户端请求省份数据信息形式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52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prov</w:t>
        </w:r>
        <w:r w:rsidRPr="00411EC2">
          <w:rPr>
            <w:rStyle w:val="a6"/>
            <w:rFonts w:eastAsiaTheme="majorEastAsia"/>
            <w:color w:val="auto"/>
            <w:lang w:eastAsia="zh-CN"/>
          </w:rPr>
          <w:t>Action!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sGetInfo</w:t>
        </w:r>
        <w:r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425"/>
        <w:rPr>
          <w:rFonts w:eastAsiaTheme="majorEastAsia"/>
        </w:rPr>
      </w:pPr>
    </w:p>
    <w:p w:rsidR="002B3E5E" w:rsidRPr="00411EC2" w:rsidRDefault="002B3E5E" w:rsidP="002B3E5E">
      <w:pPr>
        <w:ind w:firstLineChars="150" w:firstLine="3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&lt;request type=14&gt;</w:t>
      </w:r>
    </w:p>
    <w:p w:rsidR="002B3E5E" w:rsidRPr="00411EC2" w:rsidRDefault="002B3E5E" w:rsidP="002B3E5E">
      <w:pPr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 xml:space="preserve"> nation</w:t>
      </w:r>
      <w:r w:rsidRPr="00411EC2">
        <w:rPr>
          <w:rFonts w:eastAsiaTheme="majorEastAsia" w:hint="eastAsia"/>
          <w:lang w:eastAsia="zh-CN"/>
        </w:rPr>
        <w:t>&gt;en&lt;/</w:t>
      </w:r>
      <w:r w:rsidRPr="00411EC2">
        <w:rPr>
          <w:rFonts w:eastAsiaTheme="majorEastAsia"/>
          <w:lang w:eastAsia="zh-CN"/>
        </w:rPr>
        <w:t xml:space="preserve"> nation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&lt;stamp&gt;2012-10-11 13:57:37&lt;/stamp&gt;</w:t>
      </w:r>
    </w:p>
    <w:p w:rsidR="002B3E5E" w:rsidRPr="00411EC2" w:rsidRDefault="002B3E5E" w:rsidP="002B3E5E">
      <w:pPr>
        <w:ind w:firstLineChars="150" w:firstLine="3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&lt;/request 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服务器端返回给客户端的最新的华为客服软件的信息</w:t>
      </w:r>
      <w:r w:rsidRPr="00411EC2">
        <w:rPr>
          <w:rFonts w:eastAsiaTheme="majorEastAsia" w:hint="eastAsia"/>
          <w:lang w:eastAsia="zh-CN"/>
        </w:rPr>
        <w:t>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537"/>
        <w:gridCol w:w="2713"/>
      </w:tblGrid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服务器端将服务器时间返回给客户端</w:t>
            </w:r>
            <w:r w:rsidRPr="00411EC2">
              <w:rPr>
                <w:rFonts w:eastAsiaTheme="majorEastAsia" w:hint="eastAsia"/>
              </w:rPr>
              <w:t>，首次同步则不传此参数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provinceID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省份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用来和城市相关联</w:t>
            </w:r>
          </w:p>
        </w:tc>
      </w:tr>
      <w:tr w:rsidR="002B3E5E" w:rsidRPr="00411EC2" w:rsidTr="002B3E5E">
        <w:trPr>
          <w:trHeight w:val="44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provinceName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省份名称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</w:p>
        </w:tc>
      </w:tr>
      <w:tr w:rsidR="002B3E5E" w:rsidRPr="00411EC2" w:rsidTr="002B3E5E">
        <w:trPr>
          <w:trHeight w:val="44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type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1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：新增数据</w:t>
            </w:r>
          </w:p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2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：更新数据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lastRenderedPageBreak/>
        <w:t>服务端返回省份信息数据形式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&lt;response code="200"&gt;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&lt;stamp&gt;2012-06-07 18:02:17&lt;/stamp&gt;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&lt;state&gt;success&lt;/state&gt;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&lt;provinces size="12" type="</w:t>
      </w:r>
      <w:r w:rsidRPr="00411EC2">
        <w:rPr>
          <w:rFonts w:eastAsiaTheme="majorEastAsia" w:cs="Times New Roman" w:hint="eastAsia"/>
          <w:kern w:val="0"/>
          <w:lang w:eastAsia="zh-CN" w:bidi="ar-SA"/>
        </w:rPr>
        <w:t>1</w:t>
      </w:r>
      <w:r w:rsidRPr="00411EC2">
        <w:rPr>
          <w:rFonts w:eastAsiaTheme="majorEastAsia" w:cs="Times New Roman"/>
          <w:kern w:val="0"/>
          <w:lang w:eastAsia="zh-CN" w:bidi="ar-SA"/>
        </w:rPr>
        <w:t>"&gt;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&lt;province&gt;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    &lt;provinceId&gt;36&lt;/provinceId&gt;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    &lt;provinceName&gt;adasd&lt;/provinceName&gt;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 &lt;/province&gt;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 &lt;province&gt;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 ......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         &lt;/province&gt;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&lt;/provinces&gt;</w:t>
      </w:r>
      <w:r w:rsidRPr="00411EC2">
        <w:rPr>
          <w:rFonts w:eastAsiaTheme="majorEastAsia" w:cs="Times New Roman"/>
          <w:kern w:val="0"/>
          <w:lang w:eastAsia="zh-CN" w:bidi="ar-SA"/>
        </w:rPr>
        <w:tab/>
      </w:r>
    </w:p>
    <w:p w:rsidR="002B3E5E" w:rsidRPr="00411EC2" w:rsidRDefault="002B3E5E" w:rsidP="002B3E5E">
      <w:pPr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&lt;/response&gt;</w:t>
      </w:r>
    </w:p>
    <w:p w:rsidR="002B3E5E" w:rsidRPr="00411EC2" w:rsidRDefault="002B3E5E" w:rsidP="002B3E5E">
      <w:pPr>
        <w:spacing w:line="400" w:lineRule="exact"/>
        <w:rPr>
          <w:rFonts w:eastAsiaTheme="majorEastAsia" w:cs="Times New Roman"/>
          <w:kern w:val="0"/>
          <w:lang w:eastAsia="zh-CN" w:bidi="ar-SA"/>
        </w:rPr>
      </w:pPr>
    </w:p>
    <w:p w:rsidR="002B3E5E" w:rsidRPr="00411EC2" w:rsidRDefault="002B3E5E" w:rsidP="002B3E5E">
      <w:pPr>
        <w:pStyle w:val="2"/>
      </w:pPr>
      <w:r w:rsidRPr="00411EC2">
        <w:rPr>
          <w:rFonts w:hint="eastAsia"/>
        </w:rPr>
        <w:t>cityInfoRequest</w:t>
      </w: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该请</w:t>
      </w:r>
      <w:r w:rsidRPr="00411EC2">
        <w:rPr>
          <w:rFonts w:eastAsiaTheme="majorEastAsia" w:cs="Meiryo" w:hint="eastAsia"/>
          <w:lang w:eastAsia="zh-CN"/>
        </w:rPr>
        <w:t>求</w:t>
      </w:r>
      <w:r w:rsidRPr="00411EC2">
        <w:rPr>
          <w:rFonts w:eastAsiaTheme="majorEastAsia" w:hint="eastAsia"/>
          <w:lang w:eastAsia="zh-CN"/>
        </w:rPr>
        <w:t>用于向服务器查询城市信息的数据。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537"/>
        <w:gridCol w:w="2713"/>
      </w:tblGrid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type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请求类型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见文档数据类型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nation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语言码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如</w:t>
            </w:r>
            <w:r w:rsidRPr="00411EC2">
              <w:rPr>
                <w:rFonts w:eastAsiaTheme="majorEastAsia" w:hint="eastAsia"/>
                <w:lang w:eastAsia="zh-CN"/>
              </w:rPr>
              <w:t xml:space="preserve">en 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客户端请求时发送的时间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戳，首次为空，以后将上次服务器端发送的时间戳返回</w:t>
            </w: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3"/>
        <w:rPr>
          <w:kern w:val="0"/>
          <w:lang w:eastAsia="zh-CN" w:bidi="ar-SA"/>
        </w:rPr>
      </w:pPr>
      <w:r w:rsidRPr="00411EC2">
        <w:rPr>
          <w:rFonts w:hint="eastAsia"/>
          <w:kern w:val="0"/>
          <w:lang w:eastAsia="zh-CN" w:bidi="ar-SA"/>
        </w:rPr>
        <w:t>客户端请求城市信息数据形式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URL: </w:t>
      </w:r>
      <w:hyperlink r:id="rId53" w:history="1">
        <w:r w:rsidRPr="00411EC2">
          <w:rPr>
            <w:rStyle w:val="a6"/>
            <w:rFonts w:eastAsiaTheme="majorEastAsia"/>
            <w:color w:val="auto"/>
            <w:lang w:eastAsia="zh-CN"/>
          </w:rPr>
          <w:t>http://HOST:PORT/osg/</w:t>
        </w:r>
        <w:r w:rsidRPr="00411EC2">
          <w:rPr>
            <w:rStyle w:val="a6"/>
            <w:rFonts w:eastAsiaTheme="majorEastAsia" w:cs="Times New Roman" w:hint="eastAsia"/>
            <w:color w:val="auto"/>
            <w:lang w:eastAsia="zh-CN"/>
          </w:rPr>
          <w:t>city</w:t>
        </w:r>
        <w:r w:rsidRPr="00411EC2">
          <w:rPr>
            <w:rStyle w:val="a6"/>
            <w:rFonts w:eastAsiaTheme="majorEastAsia"/>
            <w:color w:val="auto"/>
            <w:lang w:eastAsia="zh-CN"/>
          </w:rPr>
          <w:t>Action!</w:t>
        </w:r>
        <w:r w:rsidRPr="00411EC2">
          <w:rPr>
            <w:rStyle w:val="a6"/>
            <w:rFonts w:eastAsiaTheme="majorEastAsia" w:hint="eastAsia"/>
            <w:color w:val="auto"/>
            <w:lang w:eastAsia="zh-CN"/>
          </w:rPr>
          <w:t>sGetInfo</w:t>
        </w:r>
        <w:r w:rsidRPr="00411EC2">
          <w:rPr>
            <w:rStyle w:val="a6"/>
            <w:rFonts w:eastAsiaTheme="majorEastAsia"/>
            <w:color w:val="auto"/>
            <w:lang w:eastAsia="zh-CN"/>
          </w:rPr>
          <w:t>.htm</w:t>
        </w:r>
      </w:hyperlink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HOST: </w:t>
      </w:r>
      <w:r w:rsidRPr="00411EC2">
        <w:rPr>
          <w:rFonts w:eastAsiaTheme="majorEastAsia" w:hint="eastAsia"/>
          <w:lang w:eastAsia="zh-CN"/>
        </w:rPr>
        <w:t>服务器所在的地址</w:t>
      </w:r>
    </w:p>
    <w:p w:rsidR="002B3E5E" w:rsidRPr="00411EC2" w:rsidRDefault="002B3E5E" w:rsidP="002B3E5E">
      <w:pPr>
        <w:spacing w:line="400" w:lineRule="exact"/>
        <w:ind w:firstLine="576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 xml:space="preserve">PORT: </w:t>
      </w:r>
      <w:r w:rsidRPr="00411EC2">
        <w:rPr>
          <w:rFonts w:eastAsiaTheme="majorEastAsia" w:hint="eastAsia"/>
          <w:lang w:eastAsia="zh-CN"/>
        </w:rPr>
        <w:t>服务器所在的端口</w:t>
      </w:r>
    </w:p>
    <w:p w:rsidR="002B3E5E" w:rsidRPr="00411EC2" w:rsidRDefault="002B3E5E" w:rsidP="002B3E5E">
      <w:pPr>
        <w:ind w:left="425"/>
        <w:rPr>
          <w:rFonts w:eastAsiaTheme="majorEastAsia"/>
        </w:rPr>
      </w:pPr>
    </w:p>
    <w:p w:rsidR="002B3E5E" w:rsidRPr="00411EC2" w:rsidRDefault="002B3E5E" w:rsidP="002B3E5E">
      <w:pPr>
        <w:ind w:firstLineChars="150" w:firstLine="360"/>
        <w:rPr>
          <w:rFonts w:eastAsiaTheme="majorEastAsia"/>
          <w:lang w:eastAsia="zh-CN"/>
        </w:rPr>
      </w:pPr>
      <w:r w:rsidRPr="00411EC2">
        <w:rPr>
          <w:rFonts w:eastAsiaTheme="majorEastAsia"/>
          <w:lang w:eastAsia="zh-CN"/>
        </w:rPr>
        <w:t>&lt;?xml version="1.0" encoding="utf-8"?&gt;</w:t>
      </w:r>
    </w:p>
    <w:p w:rsidR="002B3E5E" w:rsidRPr="00411EC2" w:rsidRDefault="002B3E5E" w:rsidP="002B3E5E">
      <w:pPr>
        <w:ind w:left="425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&lt;request type=15&gt;</w:t>
      </w:r>
    </w:p>
    <w:p w:rsidR="002B3E5E" w:rsidRPr="00411EC2" w:rsidRDefault="002B3E5E" w:rsidP="002B3E5E">
      <w:pPr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</w:t>
      </w:r>
      <w:r w:rsidRPr="00411EC2">
        <w:rPr>
          <w:rFonts w:eastAsiaTheme="majorEastAsia"/>
          <w:lang w:eastAsia="zh-CN"/>
        </w:rPr>
        <w:t xml:space="preserve"> nation</w:t>
      </w:r>
      <w:r w:rsidRPr="00411EC2">
        <w:rPr>
          <w:rFonts w:eastAsiaTheme="majorEastAsia" w:hint="eastAsia"/>
          <w:lang w:eastAsia="zh-CN"/>
        </w:rPr>
        <w:t>&gt;en&lt;/</w:t>
      </w:r>
      <w:r w:rsidRPr="00411EC2">
        <w:rPr>
          <w:rFonts w:eastAsiaTheme="majorEastAsia"/>
          <w:lang w:eastAsia="zh-CN"/>
        </w:rPr>
        <w:t xml:space="preserve"> nation</w:t>
      </w:r>
      <w:r w:rsidRPr="00411EC2">
        <w:rPr>
          <w:rFonts w:eastAsiaTheme="majorEastAsia" w:hint="eastAsia"/>
          <w:lang w:eastAsia="zh-CN"/>
        </w:rPr>
        <w:t>&gt;</w:t>
      </w:r>
    </w:p>
    <w:p w:rsidR="002B3E5E" w:rsidRPr="00411EC2" w:rsidRDefault="002B3E5E" w:rsidP="002B3E5E">
      <w:pPr>
        <w:ind w:firstLineChars="400" w:firstLine="9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lastRenderedPageBreak/>
        <w:t>&lt;stamp&gt;2012-10-11 13:57:37&lt;/stamp&gt;</w:t>
      </w:r>
    </w:p>
    <w:p w:rsidR="002B3E5E" w:rsidRPr="00411EC2" w:rsidRDefault="002B3E5E" w:rsidP="002B3E5E">
      <w:pPr>
        <w:ind w:firstLineChars="150" w:firstLine="360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&lt;/request &gt;</w:t>
      </w:r>
    </w:p>
    <w:p w:rsidR="002B3E5E" w:rsidRPr="00411EC2" w:rsidRDefault="002B3E5E" w:rsidP="002B3E5E">
      <w:pPr>
        <w:rPr>
          <w:rFonts w:eastAsiaTheme="majorEastAsia" w:cs="Times New Roman"/>
          <w:lang w:eastAsia="zh-CN"/>
        </w:rPr>
      </w:pPr>
    </w:p>
    <w:p w:rsidR="002B3E5E" w:rsidRPr="00411EC2" w:rsidRDefault="002B3E5E" w:rsidP="002B3E5E">
      <w:pPr>
        <w:spacing w:line="400" w:lineRule="exact"/>
        <w:rPr>
          <w:rFonts w:eastAsiaTheme="majorEastAsia"/>
        </w:rPr>
      </w:pPr>
      <w:r w:rsidRPr="00411EC2">
        <w:rPr>
          <w:rFonts w:eastAsiaTheme="majorEastAsia" w:cs="宋体" w:hint="eastAsia"/>
          <w:lang w:eastAsia="zh-CN"/>
        </w:rPr>
        <w:t>简</w:t>
      </w:r>
      <w:r w:rsidRPr="00411EC2">
        <w:rPr>
          <w:rFonts w:eastAsiaTheme="majorEastAsia" w:hint="eastAsia"/>
          <w:lang w:eastAsia="zh-CN"/>
        </w:rPr>
        <w:t>要描述：</w:t>
      </w:r>
      <w:r w:rsidRPr="00411EC2">
        <w:rPr>
          <w:rFonts w:eastAsiaTheme="majorEastAsia" w:cs="宋体" w:hint="eastAsia"/>
          <w:lang w:eastAsia="zh-CN"/>
        </w:rPr>
        <w:t>服务器端返回给客户端的城市的信息</w:t>
      </w:r>
      <w:r w:rsidRPr="00411EC2">
        <w:rPr>
          <w:rFonts w:eastAsiaTheme="majorEastAsia" w:hint="eastAsia"/>
          <w:lang w:eastAsia="zh-CN"/>
        </w:rPr>
        <w:t>。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537"/>
        <w:gridCol w:w="2713"/>
      </w:tblGrid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含</w:t>
            </w:r>
            <w:r w:rsidRPr="00411EC2">
              <w:rPr>
                <w:rFonts w:eastAsiaTheme="majorEastAsia" w:cs="宋体" w:hint="eastAsia"/>
                <w:lang w:eastAsia="zh-CN"/>
              </w:rPr>
              <w:t>义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宋体" w:hint="eastAsia"/>
                <w:lang w:eastAsia="zh-CN"/>
              </w:rPr>
              <w:t>备</w:t>
            </w:r>
            <w:r w:rsidRPr="00411EC2">
              <w:rPr>
                <w:rFonts w:eastAsiaTheme="majorEastAsia" w:hint="eastAsia"/>
                <w:lang w:eastAsia="zh-CN"/>
              </w:rPr>
              <w:t>注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200, </w:t>
            </w:r>
            <w:r w:rsidRPr="00411EC2">
              <w:rPr>
                <w:rFonts w:eastAsiaTheme="majorEastAsia" w:hint="eastAsia"/>
                <w:lang w:eastAsia="zh-CN"/>
              </w:rPr>
              <w:t>错误返回</w:t>
            </w:r>
            <w:r w:rsidRPr="00411EC2">
              <w:rPr>
                <w:rFonts w:eastAsiaTheme="majorEastAsia" w:hint="eastAsia"/>
                <w:lang w:eastAsia="zh-CN"/>
              </w:rPr>
              <w:t>700001</w:t>
            </w:r>
            <w:r w:rsidRPr="00411EC2">
              <w:rPr>
                <w:rFonts w:eastAsiaTheme="majorEastAsia" w:hint="eastAsia"/>
                <w:lang w:eastAsia="zh-CN"/>
              </w:rPr>
              <w:t>，以便排查错误。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服务器端将服务器时间返回给客户端</w:t>
            </w:r>
            <w:r w:rsidRPr="00411EC2">
              <w:rPr>
                <w:rFonts w:eastAsiaTheme="majorEastAsia" w:hint="eastAsia"/>
              </w:rPr>
              <w:t>，首次同步则不传此参数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411EC2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411EC2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成功返回</w:t>
            </w:r>
            <w:r w:rsidRPr="00411EC2">
              <w:rPr>
                <w:rFonts w:eastAsiaTheme="majorEastAsia" w:hint="eastAsia"/>
                <w:lang w:eastAsia="zh-CN"/>
              </w:rPr>
              <w:t xml:space="preserve">success, </w:t>
            </w:r>
            <w:r w:rsidRPr="00411EC2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cityId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城市</w:t>
            </w:r>
            <w:r w:rsidRPr="00411EC2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cityCode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城市编号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cityName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城市名称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provinceId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城市对应的省份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rPr>
          <w:trHeight w:val="39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provinceCode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省份编号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B3E5E" w:rsidRPr="00411EC2" w:rsidTr="002B3E5E">
        <w:trPr>
          <w:trHeight w:val="397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cs="Times New Roman"/>
                <w:kern w:val="0"/>
                <w:lang w:eastAsia="zh-CN" w:bidi="ar-SA"/>
              </w:rPr>
              <w:t>type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1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：新增数据</w:t>
            </w:r>
          </w:p>
          <w:p w:rsidR="002B3E5E" w:rsidRPr="00411EC2" w:rsidRDefault="002B3E5E" w:rsidP="002B3E5E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411EC2">
              <w:rPr>
                <w:rStyle w:val="shorttext"/>
                <w:rFonts w:eastAsiaTheme="majorEastAsia" w:hint="eastAsia"/>
                <w:lang w:eastAsia="zh-CN"/>
              </w:rPr>
              <w:t>2</w:t>
            </w:r>
            <w:r w:rsidRPr="00411EC2">
              <w:rPr>
                <w:rStyle w:val="shorttext"/>
                <w:rFonts w:eastAsiaTheme="majorEastAsia" w:hint="eastAsia"/>
                <w:lang w:eastAsia="zh-CN"/>
              </w:rPr>
              <w:t>：更新数据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2B3E5E" w:rsidRPr="00411EC2" w:rsidRDefault="002B3E5E" w:rsidP="002B3E5E">
      <w:pPr>
        <w:spacing w:line="400" w:lineRule="exact"/>
        <w:rPr>
          <w:rFonts w:eastAsiaTheme="majorEastAsia" w:cs="Times New Roman"/>
          <w:lang w:eastAsia="zh-CN"/>
        </w:rPr>
      </w:pPr>
    </w:p>
    <w:p w:rsidR="002B3E5E" w:rsidRPr="00411EC2" w:rsidRDefault="002B3E5E" w:rsidP="002B3E5E">
      <w:pPr>
        <w:pStyle w:val="3"/>
        <w:rPr>
          <w:lang w:eastAsia="zh-CN"/>
        </w:rPr>
      </w:pPr>
      <w:r w:rsidRPr="00411EC2">
        <w:rPr>
          <w:rFonts w:hint="eastAsia"/>
          <w:lang w:eastAsia="zh-CN"/>
        </w:rPr>
        <w:t>服务端返回城市信息的形式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>&lt;response code="200"&gt;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&lt;stamp&gt;2012-06-07 18:02:17&lt;/stamp&gt;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&lt;state&gt;success&lt;/state&gt;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&lt;citys size="347" type="</w:t>
      </w:r>
      <w:r w:rsidRPr="00411EC2">
        <w:rPr>
          <w:rFonts w:eastAsiaTheme="majorEastAsia" w:cs="Times New Roman" w:hint="eastAsia"/>
          <w:kern w:val="0"/>
          <w:lang w:eastAsia="zh-CN" w:bidi="ar-SA"/>
        </w:rPr>
        <w:t>1</w:t>
      </w:r>
      <w:r w:rsidRPr="00411EC2">
        <w:rPr>
          <w:rFonts w:eastAsiaTheme="majorEastAsia" w:cs="Times New Roman"/>
          <w:kern w:val="0"/>
          <w:lang w:eastAsia="zh-CN" w:bidi="ar-SA"/>
        </w:rPr>
        <w:t>"&gt;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&lt;city&gt;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&lt;cityId&gt;1&lt;/cityId&gt;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&lt;cityCode&gt;110000&lt;/cityCode&gt;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&lt;cityName&gt;</w:t>
      </w:r>
      <w:r w:rsidRPr="00411EC2">
        <w:rPr>
          <w:rFonts w:eastAsiaTheme="majorEastAsia" w:cs="Times New Roman"/>
          <w:kern w:val="0"/>
          <w:lang w:eastAsia="zh-CN" w:bidi="ar-SA"/>
        </w:rPr>
        <w:t>北京市</w:t>
      </w:r>
      <w:r w:rsidRPr="00411EC2">
        <w:rPr>
          <w:rFonts w:eastAsiaTheme="majorEastAsia" w:cs="Times New Roman"/>
          <w:kern w:val="0"/>
          <w:lang w:eastAsia="zh-CN" w:bidi="ar-SA"/>
        </w:rPr>
        <w:t>&lt;/cityName&gt;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&lt;provinceId&gt;1&lt;/provinceId&gt;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 xml:space="preserve">    &lt;provinceCode&gt;110000&lt;/provinceCode&gt;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&lt;/city&gt;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&lt;city&gt;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lastRenderedPageBreak/>
        <w:tab/>
        <w:t xml:space="preserve">    ........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ab/>
        <w:t>&lt;/city&gt;</w:t>
      </w:r>
    </w:p>
    <w:p w:rsidR="002B3E5E" w:rsidRPr="00411EC2" w:rsidRDefault="002B3E5E" w:rsidP="002B3E5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kern w:val="0"/>
          <w:lang w:eastAsia="zh-CN" w:bidi="ar-SA"/>
        </w:rPr>
      </w:pPr>
      <w:r w:rsidRPr="00411EC2">
        <w:rPr>
          <w:rFonts w:eastAsiaTheme="majorEastAsia" w:cs="Times New Roman"/>
          <w:kern w:val="0"/>
          <w:lang w:eastAsia="zh-CN" w:bidi="ar-SA"/>
        </w:rPr>
        <w:t xml:space="preserve">    &lt;/citys&gt;</w:t>
      </w:r>
    </w:p>
    <w:p w:rsidR="002B3E5E" w:rsidRPr="00411EC2" w:rsidRDefault="002B3E5E" w:rsidP="002B3E5E">
      <w:pPr>
        <w:rPr>
          <w:rFonts w:eastAsiaTheme="majorEastAsia" w:cs="Times New Roman"/>
          <w:lang w:eastAsia="zh-CN"/>
        </w:rPr>
      </w:pPr>
      <w:r w:rsidRPr="00411EC2">
        <w:rPr>
          <w:rFonts w:eastAsiaTheme="majorEastAsia" w:cs="Times New Roman"/>
          <w:kern w:val="0"/>
          <w:lang w:eastAsia="zh-CN" w:bidi="ar-SA"/>
        </w:rPr>
        <w:t>&lt;/response&gt;</w:t>
      </w:r>
    </w:p>
    <w:p w:rsidR="002B3E5E" w:rsidRPr="00411EC2" w:rsidRDefault="002B3E5E" w:rsidP="002B3E5E">
      <w:pPr>
        <w:rPr>
          <w:rFonts w:eastAsiaTheme="majorEastAsia"/>
          <w:lang w:eastAsia="zh-CN"/>
        </w:rPr>
      </w:pP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p w:rsidR="002B3E5E" w:rsidRPr="00411EC2" w:rsidRDefault="002B3E5E" w:rsidP="002B3E5E">
      <w:pPr>
        <w:pStyle w:val="1"/>
        <w:spacing w:before="0" w:after="0" w:line="400" w:lineRule="exact"/>
        <w:rPr>
          <w:rFonts w:ascii="Times New Roman" w:eastAsiaTheme="majorEastAsia" w:hAnsi="Times New Roman"/>
        </w:rPr>
      </w:pPr>
      <w:bookmarkStart w:id="158" w:name="_Toc320524011"/>
      <w:r w:rsidRPr="00411EC2">
        <w:rPr>
          <w:rFonts w:ascii="Times New Roman" w:eastAsiaTheme="majorEastAsia" w:hAnsi="Times New Roman" w:hint="eastAsia"/>
        </w:rPr>
        <w:t>数据类型</w:t>
      </w:r>
      <w:bookmarkEnd w:id="158"/>
    </w:p>
    <w:p w:rsidR="002B3E5E" w:rsidRPr="00411EC2" w:rsidRDefault="002B3E5E" w:rsidP="002B3E5E">
      <w:pPr>
        <w:pStyle w:val="2"/>
      </w:pPr>
      <w:bookmarkStart w:id="159" w:name="_Toc320524012"/>
      <w:r w:rsidRPr="00411EC2">
        <w:rPr>
          <w:rFonts w:hint="eastAsia"/>
        </w:rPr>
        <w:t>请求类型</w:t>
      </w:r>
      <w:bookmarkEnd w:id="159"/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  <w:r w:rsidRPr="00411EC2">
        <w:rPr>
          <w:rFonts w:eastAsiaTheme="majorEastAsia" w:hint="eastAsia"/>
          <w:lang w:eastAsia="zh-CN"/>
        </w:rPr>
        <w:t>每个请求的请求业务类型及响应类型</w:t>
      </w:r>
    </w:p>
    <w:p w:rsidR="002B3E5E" w:rsidRPr="00411EC2" w:rsidRDefault="002B3E5E" w:rsidP="002B3E5E">
      <w:pPr>
        <w:spacing w:line="400" w:lineRule="exact"/>
        <w:rPr>
          <w:rFonts w:eastAsiaTheme="majorEastAsia"/>
          <w:lang w:eastAsia="zh-CN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57"/>
        <w:gridCol w:w="3991"/>
      </w:tblGrid>
      <w:tr w:rsidR="002B3E5E" w:rsidRPr="00411EC2" w:rsidTr="002B3E5E"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</w:rPr>
              <w:t>参数</w:t>
            </w:r>
            <w:r w:rsidRPr="00411EC2">
              <w:rPr>
                <w:rFonts w:eastAsiaTheme="majorEastAsia" w:hint="eastAsia"/>
                <w:lang w:eastAsia="zh-CN"/>
              </w:rPr>
              <w:t>(request)</w:t>
            </w:r>
          </w:p>
        </w:tc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含义</w:t>
            </w:r>
          </w:p>
        </w:tc>
      </w:tr>
      <w:tr w:rsidR="002B3E5E" w:rsidRPr="00411EC2" w:rsidTr="002B3E5E"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/>
                <w:lang w:eastAsia="zh-CN"/>
              </w:rPr>
              <w:t>type</w:t>
            </w:r>
          </w:p>
        </w:tc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请求类型：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 xml:space="preserve">0: </w:t>
            </w:r>
            <w:r w:rsidRPr="00411EC2">
              <w:rPr>
                <w:rFonts w:eastAsiaTheme="majorEastAsia" w:hint="eastAsia"/>
              </w:rPr>
              <w:t>保留</w:t>
            </w:r>
            <w:r w:rsidRPr="00411EC2">
              <w:rPr>
                <w:rFonts w:eastAsiaTheme="majorEastAsia"/>
              </w:rPr>
              <w:br/>
            </w:r>
            <w:r w:rsidRPr="00411EC2">
              <w:rPr>
                <w:rFonts w:eastAsiaTheme="majorEastAsia" w:hint="eastAsia"/>
              </w:rPr>
              <w:t>1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 xml:space="preserve">servive </w:t>
            </w:r>
            <w:r w:rsidRPr="00411EC2">
              <w:rPr>
                <w:rFonts w:eastAsiaTheme="majorEastAsia"/>
              </w:rPr>
              <w:t>center</w:t>
            </w:r>
            <w:r w:rsidRPr="00411EC2">
              <w:rPr>
                <w:rFonts w:eastAsiaTheme="majorEastAsia" w:hint="eastAsia"/>
              </w:rPr>
              <w:t>(</w:t>
            </w:r>
            <w:r w:rsidRPr="00411EC2">
              <w:rPr>
                <w:rFonts w:eastAsiaTheme="majorEastAsia" w:hint="eastAsia"/>
              </w:rPr>
              <w:t>服务中心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2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mail service(</w:t>
            </w:r>
            <w:r w:rsidRPr="00411EC2">
              <w:rPr>
                <w:rFonts w:eastAsiaTheme="majorEastAsia" w:hint="eastAsia"/>
              </w:rPr>
              <w:t>邮件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3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online service(</w:t>
            </w:r>
            <w:r w:rsidRPr="00411EC2">
              <w:rPr>
                <w:rFonts w:eastAsiaTheme="majorEastAsia" w:hint="eastAsia"/>
              </w:rPr>
              <w:t>在线留言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4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service hotline(</w:t>
            </w:r>
            <w:r w:rsidRPr="00411EC2">
              <w:rPr>
                <w:rFonts w:eastAsiaTheme="majorEastAsia" w:hint="eastAsia"/>
              </w:rPr>
              <w:t>热线电话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5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news(</w:t>
            </w:r>
            <w:r w:rsidRPr="00411EC2">
              <w:rPr>
                <w:rFonts w:eastAsiaTheme="majorEastAsia" w:hint="eastAsia"/>
              </w:rPr>
              <w:t>新闻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6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FAQs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7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</w:rPr>
              <w:t>service policy(</w:t>
            </w:r>
            <w:r w:rsidRPr="00411EC2">
              <w:rPr>
                <w:rFonts w:eastAsiaTheme="majorEastAsia" w:hint="eastAsia"/>
              </w:rPr>
              <w:t>隐私政策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</w:rPr>
              <w:t>8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  <w:lang w:eastAsia="zh-CN"/>
              </w:rPr>
              <w:t>contact</w:t>
            </w:r>
            <w:r w:rsidRPr="00411EC2">
              <w:rPr>
                <w:rFonts w:eastAsiaTheme="majorEastAsia" w:hint="eastAsia"/>
              </w:rPr>
              <w:t>(</w:t>
            </w:r>
            <w:r w:rsidRPr="00411EC2">
              <w:rPr>
                <w:rFonts w:eastAsiaTheme="majorEastAsia" w:hint="eastAsia"/>
                <w:lang w:eastAsia="zh-CN"/>
              </w:rPr>
              <w:t>联系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  <w:lang w:eastAsia="zh-CN"/>
              </w:rPr>
              <w:t>9</w:t>
            </w:r>
            <w:r w:rsidRPr="00411EC2">
              <w:rPr>
                <w:rFonts w:eastAsiaTheme="majorEastAsia" w:hint="eastAsia"/>
              </w:rPr>
              <w:t>：</w:t>
            </w:r>
            <w:r w:rsidRPr="00411EC2">
              <w:rPr>
                <w:rFonts w:eastAsiaTheme="majorEastAsia" w:hint="eastAsia"/>
                <w:lang w:eastAsia="zh-CN"/>
              </w:rPr>
              <w:t>questionType</w:t>
            </w:r>
            <w:r w:rsidRPr="00411EC2">
              <w:rPr>
                <w:rFonts w:eastAsiaTheme="majorEastAsia" w:hint="eastAsia"/>
              </w:rPr>
              <w:t xml:space="preserve"> (</w:t>
            </w:r>
            <w:r w:rsidRPr="00411EC2">
              <w:rPr>
                <w:rFonts w:eastAsiaTheme="majorEastAsia" w:hint="eastAsia"/>
                <w:lang w:eastAsia="zh-CN"/>
              </w:rPr>
              <w:t>问题类型</w:t>
            </w:r>
            <w:r w:rsidRPr="00411EC2">
              <w:rPr>
                <w:rFonts w:eastAsiaTheme="majorEastAsia" w:hint="eastAsia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10 : service outlets(</w:t>
            </w:r>
            <w:r w:rsidRPr="00411EC2">
              <w:rPr>
                <w:rFonts w:eastAsiaTheme="majorEastAsia" w:hint="eastAsia"/>
                <w:lang w:eastAsia="zh-CN"/>
              </w:rPr>
              <w:t>服务网点</w:t>
            </w:r>
            <w:r w:rsidRPr="00411EC2">
              <w:rPr>
                <w:rFonts w:eastAsiaTheme="majorEastAsia" w:hint="eastAsia"/>
                <w:lang w:eastAsia="zh-CN"/>
              </w:rPr>
              <w:t>)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 xml:space="preserve">11 : </w:t>
            </w:r>
            <w:r w:rsidRPr="00411EC2">
              <w:rPr>
                <w:rFonts w:eastAsiaTheme="majorEastAsia" w:hint="eastAsia"/>
                <w:lang w:eastAsia="zh-CN"/>
              </w:rPr>
              <w:t>华为邮箱服务器用户名和密码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</w:p>
        </w:tc>
      </w:tr>
      <w:tr w:rsidR="002B3E5E" w:rsidRPr="00411EC2" w:rsidTr="002B3E5E"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  <w:tc>
          <w:tcPr>
            <w:tcW w:w="4261" w:type="dxa"/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</w:p>
        </w:tc>
      </w:tr>
      <w:tr w:rsidR="002B3E5E" w:rsidRPr="00411EC2" w:rsidTr="002B3E5E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参数</w:t>
            </w:r>
            <w:r w:rsidRPr="00411EC2">
              <w:rPr>
                <w:rFonts w:eastAsiaTheme="majorEastAsia" w:hint="eastAsia"/>
                <w:lang w:eastAsia="zh-CN"/>
              </w:rPr>
              <w:t>(response)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  <w:r w:rsidRPr="00411EC2">
              <w:rPr>
                <w:rFonts w:eastAsiaTheme="majorEastAsia" w:hint="eastAsia"/>
              </w:rPr>
              <w:t>含义</w:t>
            </w:r>
          </w:p>
        </w:tc>
      </w:tr>
      <w:tr w:rsidR="002B3E5E" w:rsidRPr="00411EC2" w:rsidTr="002B3E5E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/>
                <w:lang w:eastAsia="zh-CN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1</w:t>
            </w:r>
            <w:r w:rsidRPr="00411EC2">
              <w:rPr>
                <w:rFonts w:eastAsiaTheme="majorEastAsia" w:hint="eastAsia"/>
                <w:lang w:eastAsia="zh-CN"/>
              </w:rPr>
              <w:t>：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新增的数据或修改的数据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  <w:lang w:eastAsia="zh-CN"/>
              </w:rPr>
            </w:pPr>
            <w:r w:rsidRPr="00411EC2">
              <w:rPr>
                <w:rFonts w:eastAsiaTheme="majorEastAsia" w:hint="eastAsia"/>
                <w:lang w:eastAsia="zh-CN"/>
              </w:rPr>
              <w:t>2</w:t>
            </w:r>
            <w:r w:rsidRPr="00411EC2">
              <w:rPr>
                <w:rFonts w:eastAsiaTheme="majorEastAsia" w:hint="eastAsia"/>
                <w:lang w:eastAsia="zh-CN"/>
              </w:rPr>
              <w:t>：</w:t>
            </w:r>
            <w:r w:rsidRPr="00411EC2">
              <w:rPr>
                <w:rFonts w:eastAsiaTheme="majorEastAsia" w:hint="eastAsia"/>
                <w:lang w:eastAsia="zh-CN"/>
              </w:rPr>
              <w:t xml:space="preserve"> </w:t>
            </w:r>
            <w:r w:rsidRPr="00411EC2">
              <w:rPr>
                <w:rFonts w:eastAsiaTheme="majorEastAsia" w:hint="eastAsia"/>
                <w:lang w:eastAsia="zh-CN"/>
              </w:rPr>
              <w:t>删除的数据</w:t>
            </w:r>
          </w:p>
          <w:p w:rsidR="002B3E5E" w:rsidRPr="00411EC2" w:rsidRDefault="002B3E5E" w:rsidP="002B3E5E">
            <w:pPr>
              <w:spacing w:line="400" w:lineRule="exact"/>
              <w:ind w:left="425"/>
              <w:rPr>
                <w:rFonts w:eastAsiaTheme="majorEastAsia"/>
              </w:rPr>
            </w:pPr>
          </w:p>
        </w:tc>
      </w:tr>
    </w:tbl>
    <w:p w:rsidR="000629F7" w:rsidRPr="00411EC2" w:rsidRDefault="000629F7" w:rsidP="00B6016B">
      <w:pPr>
        <w:rPr>
          <w:rFonts w:eastAsiaTheme="majorEastAsia"/>
          <w:lang w:eastAsia="zh-CN"/>
        </w:rPr>
      </w:pPr>
    </w:p>
    <w:p w:rsidR="00FD4F1A" w:rsidRPr="00411EC2" w:rsidRDefault="00FD4F1A" w:rsidP="00B6016B">
      <w:pPr>
        <w:rPr>
          <w:rFonts w:eastAsiaTheme="majorEastAsia"/>
          <w:lang w:eastAsia="zh-CN"/>
        </w:rPr>
      </w:pPr>
    </w:p>
    <w:sectPr w:rsidR="00FD4F1A" w:rsidRPr="00411EC2" w:rsidSect="002B3E5E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Quqiujie" w:date="2015-02-04T11:13:00Z" w:initials="Q">
    <w:p w:rsidR="00E32659" w:rsidRPr="00717345" w:rsidRDefault="00E32659" w:rsidP="00E32659">
      <w:pPr>
        <w:pStyle w:val="ab"/>
      </w:pPr>
      <w:r>
        <w:rPr>
          <w:rStyle w:val="aa"/>
        </w:rPr>
        <w:annotationRef/>
      </w:r>
      <w:r w:rsidRPr="00BD2503">
        <w:t>客</w:t>
      </w:r>
      <w:r w:rsidRPr="00BD2503">
        <w:rPr>
          <w:rFonts w:ascii="微软雅黑" w:eastAsia="微软雅黑" w:hAnsi="微软雅黑" w:cs="微软雅黑" w:hint="eastAsia"/>
        </w:rPr>
        <w:t>户</w:t>
      </w:r>
      <w:r w:rsidRPr="00BD2503">
        <w:rPr>
          <w:rFonts w:ascii="MS Gothic" w:hAnsi="MS Gothic" w:cs="MS Gothic"/>
        </w:rPr>
        <w:t>端除了要上</w:t>
      </w:r>
      <w:r w:rsidRPr="00BD2503">
        <w:rPr>
          <w:rFonts w:ascii="微软雅黑" w:eastAsia="微软雅黑" w:hAnsi="微软雅黑" w:cs="微软雅黑" w:hint="eastAsia"/>
        </w:rPr>
        <w:t>报</w:t>
      </w:r>
      <w:r w:rsidRPr="00BD2503">
        <w:t>msgid</w:t>
      </w:r>
      <w:r w:rsidRPr="00BD2503">
        <w:t>外，</w:t>
      </w:r>
      <w:r w:rsidRPr="00BD2503">
        <w:rPr>
          <w:rFonts w:ascii="微软雅黑" w:eastAsia="微软雅黑" w:hAnsi="微软雅黑" w:cs="微软雅黑" w:hint="eastAsia"/>
        </w:rPr>
        <w:t>还</w:t>
      </w:r>
      <w:r w:rsidRPr="00BD2503">
        <w:rPr>
          <w:rFonts w:ascii="MS Gothic" w:hAnsi="MS Gothic" w:cs="MS Gothic"/>
        </w:rPr>
        <w:t>要上</w:t>
      </w:r>
      <w:r w:rsidRPr="00BD2503">
        <w:rPr>
          <w:rFonts w:ascii="微软雅黑" w:eastAsia="微软雅黑" w:hAnsi="微软雅黑" w:cs="微软雅黑" w:hint="eastAsia"/>
        </w:rPr>
        <w:t>报</w:t>
      </w:r>
      <w:r w:rsidRPr="00BD2503">
        <w:t>IMEI</w:t>
      </w:r>
      <w:r w:rsidRPr="00BD2503">
        <w:t>，机型和版本号等信息</w:t>
      </w:r>
      <w:r>
        <w:rPr>
          <w:rFonts w:eastAsiaTheme="minorEastAsia" w:hint="eastAsia"/>
          <w:lang w:eastAsia="zh-CN"/>
        </w:rPr>
        <w:t>，</w:t>
      </w:r>
      <w:r w:rsidRPr="00717345">
        <w:t>服</w:t>
      </w:r>
      <w:r w:rsidRPr="00717345">
        <w:rPr>
          <w:rFonts w:ascii="微软雅黑" w:eastAsia="微软雅黑" w:hAnsi="微软雅黑" w:cs="微软雅黑" w:hint="eastAsia"/>
        </w:rPr>
        <w:t>务</w:t>
      </w:r>
      <w:r w:rsidRPr="00717345">
        <w:rPr>
          <w:rFonts w:ascii="MS Gothic" w:hAnsi="MS Gothic" w:cs="MS Gothic"/>
        </w:rPr>
        <w:t>器接口日志</w:t>
      </w:r>
      <w:r>
        <w:rPr>
          <w:rFonts w:ascii="MS Gothic" w:eastAsiaTheme="minorEastAsia" w:hAnsi="MS Gothic" w:cs="MS Gothic" w:hint="eastAsia"/>
          <w:lang w:eastAsia="zh-CN"/>
        </w:rPr>
        <w:t>中</w:t>
      </w:r>
      <w:r>
        <w:rPr>
          <w:rFonts w:ascii="MS Gothic" w:eastAsiaTheme="minorEastAsia" w:hAnsi="MS Gothic" w:cs="MS Gothic"/>
          <w:lang w:eastAsia="zh-CN"/>
        </w:rPr>
        <w:t>记录这些</w:t>
      </w:r>
      <w:r w:rsidRPr="00717345">
        <w:rPr>
          <w:rFonts w:ascii="MS Gothic" w:hAnsi="MS Gothic" w:cs="MS Gothic"/>
        </w:rPr>
        <w:t>信息，以便</w:t>
      </w:r>
      <w:r w:rsidRPr="00717345">
        <w:rPr>
          <w:rFonts w:ascii="微软雅黑" w:eastAsia="微软雅黑" w:hAnsi="微软雅黑" w:cs="微软雅黑" w:hint="eastAsia"/>
        </w:rPr>
        <w:t>查询</w:t>
      </w:r>
      <w:r w:rsidRPr="00717345">
        <w:rPr>
          <w:rFonts w:ascii="MS Gothic" w:hAnsi="MS Gothic" w:cs="MS Gothic"/>
        </w:rPr>
        <w:t>客</w:t>
      </w:r>
      <w:r w:rsidRPr="00717345">
        <w:rPr>
          <w:rFonts w:ascii="微软雅黑" w:eastAsia="微软雅黑" w:hAnsi="微软雅黑" w:cs="微软雅黑" w:hint="eastAsia"/>
        </w:rPr>
        <w:t>户</w:t>
      </w:r>
      <w:r w:rsidRPr="00717345">
        <w:rPr>
          <w:rFonts w:ascii="MS Gothic" w:hAnsi="MS Gothic" w:cs="MS Gothic"/>
        </w:rPr>
        <w:t>端的上</w:t>
      </w:r>
      <w:r w:rsidRPr="00717345">
        <w:rPr>
          <w:rFonts w:ascii="微软雅黑" w:eastAsia="微软雅黑" w:hAnsi="微软雅黑" w:cs="微软雅黑" w:hint="eastAsia"/>
        </w:rPr>
        <w:t>报</w:t>
      </w:r>
      <w:r w:rsidRPr="00717345">
        <w:rPr>
          <w:rFonts w:ascii="MS Gothic" w:hAnsi="MS Gothic" w:cs="MS Gothic"/>
        </w:rPr>
        <w:t>情况</w:t>
      </w:r>
    </w:p>
  </w:comment>
  <w:comment w:id="112" w:author="liaolihuan" w:date="2015-05-29T16:29:00Z" w:initials="l">
    <w:p w:rsidR="00025F67" w:rsidRDefault="00025F67">
      <w:pPr>
        <w:pStyle w:val="ab"/>
        <w:rPr>
          <w:rFonts w:eastAsiaTheme="minorEastAsia" w:hint="eastAsia"/>
          <w:lang w:eastAsia="zh-CN"/>
        </w:rPr>
      </w:pPr>
      <w:r>
        <w:rPr>
          <w:rStyle w:val="aa"/>
        </w:rPr>
        <w:annotationRef/>
      </w:r>
      <w:r>
        <w:rPr>
          <w:rFonts w:eastAsiaTheme="minorEastAsia" w:hint="eastAsia"/>
          <w:lang w:eastAsia="zh-CN"/>
        </w:rPr>
        <w:t>客户端之前提出为</w:t>
      </w:r>
      <w:r>
        <w:rPr>
          <w:rFonts w:eastAsiaTheme="minorEastAsia" w:hint="eastAsia"/>
          <w:lang w:eastAsia="zh-CN"/>
        </w:rPr>
        <w:t>10</w:t>
      </w:r>
    </w:p>
    <w:p w:rsidR="00025F67" w:rsidRPr="00025F67" w:rsidRDefault="00025F67">
      <w:pPr>
        <w:pStyle w:val="ab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现客户端修改为</w:t>
      </w:r>
      <w:r>
        <w:rPr>
          <w:rFonts w:eastAsiaTheme="minorEastAsia" w:hint="eastAsia"/>
          <w:lang w:eastAsia="zh-CN"/>
        </w:rPr>
        <w:t>14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7E3" w:rsidRDefault="00CD07E3" w:rsidP="00A948BF">
      <w:r>
        <w:separator/>
      </w:r>
    </w:p>
  </w:endnote>
  <w:endnote w:type="continuationSeparator" w:id="0">
    <w:p w:rsidR="00CD07E3" w:rsidRDefault="00CD07E3" w:rsidP="00A9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ＰＬ简中楷">
    <w:altName w:val="Meiryo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21" w:rsidRDefault="00630A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630A21">
      <w:tc>
        <w:tcPr>
          <w:tcW w:w="1760" w:type="pct"/>
        </w:tcPr>
        <w:p w:rsidR="00630A21" w:rsidRDefault="00D800B3">
          <w:pPr>
            <w:pStyle w:val="a4"/>
            <w:ind w:firstLine="360"/>
          </w:pPr>
          <w:fldSimple w:instr=" TIME \@ &quot;yyyy-M-d&quot; ">
            <w:r w:rsidR="00606A30">
              <w:rPr>
                <w:noProof/>
              </w:rPr>
              <w:t>2015-5-29</w:t>
            </w:r>
          </w:fldSimple>
        </w:p>
      </w:tc>
      <w:tc>
        <w:tcPr>
          <w:tcW w:w="1714" w:type="pct"/>
        </w:tcPr>
        <w:p w:rsidR="00630A21" w:rsidRDefault="00630A21">
          <w:pPr>
            <w:pStyle w:val="a4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630A21" w:rsidRDefault="00630A21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27F16">
              <w:rPr>
                <w:noProof/>
              </w:rPr>
              <w:t>31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27F16">
              <w:rPr>
                <w:noProof/>
              </w:rPr>
              <w:t>60</w:t>
            </w:r>
          </w:fldSimple>
          <w:r>
            <w:rPr>
              <w:rFonts w:hint="eastAsia"/>
            </w:rPr>
            <w:t>页</w:t>
          </w:r>
        </w:p>
      </w:tc>
    </w:tr>
  </w:tbl>
  <w:p w:rsidR="00630A21" w:rsidRDefault="00630A2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21" w:rsidRDefault="00630A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7E3" w:rsidRDefault="00CD07E3" w:rsidP="00A948BF">
      <w:r>
        <w:separator/>
      </w:r>
    </w:p>
  </w:footnote>
  <w:footnote w:type="continuationSeparator" w:id="0">
    <w:p w:rsidR="00CD07E3" w:rsidRDefault="00CD07E3" w:rsidP="00A9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21" w:rsidRDefault="00630A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630A21">
      <w:trPr>
        <w:cantSplit/>
        <w:trHeight w:hRule="exact" w:val="782"/>
      </w:trPr>
      <w:tc>
        <w:tcPr>
          <w:tcW w:w="500" w:type="pct"/>
        </w:tcPr>
        <w:p w:rsidR="00630A21" w:rsidRDefault="00630A21">
          <w:pPr>
            <w:pStyle w:val="a5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lang w:eastAsia="zh-CN" w:bidi="ar-SA"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30A21" w:rsidRDefault="00630A2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630A21" w:rsidRDefault="00630A21">
          <w:pPr>
            <w:pStyle w:val="a3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630A21" w:rsidRDefault="00630A21">
          <w:pPr>
            <w:pStyle w:val="a3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630A21" w:rsidRDefault="00630A21">
    <w:pPr>
      <w:pStyle w:val="a3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21" w:rsidRDefault="00630A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D0F2A2B"/>
    <w:multiLevelType w:val="multilevel"/>
    <w:tmpl w:val="E2C8A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C3986"/>
    <w:multiLevelType w:val="hybridMultilevel"/>
    <w:tmpl w:val="E9785708"/>
    <w:lvl w:ilvl="0" w:tplc="0D527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8BF"/>
    <w:rsid w:val="00001D36"/>
    <w:rsid w:val="000024A1"/>
    <w:rsid w:val="000064FB"/>
    <w:rsid w:val="00007840"/>
    <w:rsid w:val="00012C89"/>
    <w:rsid w:val="0001448F"/>
    <w:rsid w:val="00021A89"/>
    <w:rsid w:val="00025302"/>
    <w:rsid w:val="00025F67"/>
    <w:rsid w:val="000265E7"/>
    <w:rsid w:val="000325A4"/>
    <w:rsid w:val="00033E07"/>
    <w:rsid w:val="00041D19"/>
    <w:rsid w:val="0004486B"/>
    <w:rsid w:val="0004583E"/>
    <w:rsid w:val="00055F16"/>
    <w:rsid w:val="00056702"/>
    <w:rsid w:val="00060A98"/>
    <w:rsid w:val="00060C2C"/>
    <w:rsid w:val="00060C66"/>
    <w:rsid w:val="000629F7"/>
    <w:rsid w:val="0006747B"/>
    <w:rsid w:val="00067A40"/>
    <w:rsid w:val="0007043D"/>
    <w:rsid w:val="00072096"/>
    <w:rsid w:val="00072E6C"/>
    <w:rsid w:val="00075084"/>
    <w:rsid w:val="00075BA8"/>
    <w:rsid w:val="00077256"/>
    <w:rsid w:val="00077A98"/>
    <w:rsid w:val="00087FF6"/>
    <w:rsid w:val="00092A47"/>
    <w:rsid w:val="00093115"/>
    <w:rsid w:val="00096195"/>
    <w:rsid w:val="000A0508"/>
    <w:rsid w:val="000A0896"/>
    <w:rsid w:val="000A66C0"/>
    <w:rsid w:val="000A6A0C"/>
    <w:rsid w:val="000A6D4A"/>
    <w:rsid w:val="000B26EC"/>
    <w:rsid w:val="000B5AF3"/>
    <w:rsid w:val="000B6016"/>
    <w:rsid w:val="000B6BED"/>
    <w:rsid w:val="000B773E"/>
    <w:rsid w:val="000B775B"/>
    <w:rsid w:val="000C1CD9"/>
    <w:rsid w:val="000C29B2"/>
    <w:rsid w:val="000C48CE"/>
    <w:rsid w:val="000D32CA"/>
    <w:rsid w:val="000D4064"/>
    <w:rsid w:val="000D49BE"/>
    <w:rsid w:val="000D4C3B"/>
    <w:rsid w:val="000D5C6C"/>
    <w:rsid w:val="000E1C9E"/>
    <w:rsid w:val="000E2F59"/>
    <w:rsid w:val="000E3C57"/>
    <w:rsid w:val="000E41C6"/>
    <w:rsid w:val="000E50CB"/>
    <w:rsid w:val="000F0722"/>
    <w:rsid w:val="000F218D"/>
    <w:rsid w:val="00100517"/>
    <w:rsid w:val="001024BC"/>
    <w:rsid w:val="00102FA3"/>
    <w:rsid w:val="00112A37"/>
    <w:rsid w:val="001232C7"/>
    <w:rsid w:val="00124398"/>
    <w:rsid w:val="001264B5"/>
    <w:rsid w:val="00127FAE"/>
    <w:rsid w:val="001318C0"/>
    <w:rsid w:val="001364BF"/>
    <w:rsid w:val="001364E6"/>
    <w:rsid w:val="0013795C"/>
    <w:rsid w:val="00140B1A"/>
    <w:rsid w:val="00141D19"/>
    <w:rsid w:val="001466C3"/>
    <w:rsid w:val="0015050C"/>
    <w:rsid w:val="0015491C"/>
    <w:rsid w:val="0015535B"/>
    <w:rsid w:val="00160B7D"/>
    <w:rsid w:val="00160E93"/>
    <w:rsid w:val="0016121F"/>
    <w:rsid w:val="001623A2"/>
    <w:rsid w:val="00163761"/>
    <w:rsid w:val="00164CA3"/>
    <w:rsid w:val="001661EF"/>
    <w:rsid w:val="00170F41"/>
    <w:rsid w:val="001712F1"/>
    <w:rsid w:val="00173042"/>
    <w:rsid w:val="0017799B"/>
    <w:rsid w:val="00183B17"/>
    <w:rsid w:val="00185483"/>
    <w:rsid w:val="00192898"/>
    <w:rsid w:val="00194A80"/>
    <w:rsid w:val="00196F11"/>
    <w:rsid w:val="00197A12"/>
    <w:rsid w:val="001A0D5C"/>
    <w:rsid w:val="001A0E44"/>
    <w:rsid w:val="001A2229"/>
    <w:rsid w:val="001A6D62"/>
    <w:rsid w:val="001B19DF"/>
    <w:rsid w:val="001B19F1"/>
    <w:rsid w:val="001B2FB8"/>
    <w:rsid w:val="001B3C43"/>
    <w:rsid w:val="001B53F7"/>
    <w:rsid w:val="001B6A59"/>
    <w:rsid w:val="001C01CF"/>
    <w:rsid w:val="001C438C"/>
    <w:rsid w:val="001C6546"/>
    <w:rsid w:val="001D02EE"/>
    <w:rsid w:val="001D042E"/>
    <w:rsid w:val="001D2DD7"/>
    <w:rsid w:val="001D45B0"/>
    <w:rsid w:val="001D63FE"/>
    <w:rsid w:val="001E0752"/>
    <w:rsid w:val="001E1CD4"/>
    <w:rsid w:val="001E2F33"/>
    <w:rsid w:val="001E33FC"/>
    <w:rsid w:val="001E7DBE"/>
    <w:rsid w:val="001F118C"/>
    <w:rsid w:val="001F47F0"/>
    <w:rsid w:val="001F5AA1"/>
    <w:rsid w:val="001F7676"/>
    <w:rsid w:val="0020675E"/>
    <w:rsid w:val="00215EC5"/>
    <w:rsid w:val="0022122D"/>
    <w:rsid w:val="00225B18"/>
    <w:rsid w:val="00230F99"/>
    <w:rsid w:val="002321DA"/>
    <w:rsid w:val="00236059"/>
    <w:rsid w:val="0024002A"/>
    <w:rsid w:val="0024206C"/>
    <w:rsid w:val="00246461"/>
    <w:rsid w:val="00247E92"/>
    <w:rsid w:val="0025386F"/>
    <w:rsid w:val="00264994"/>
    <w:rsid w:val="00264A4D"/>
    <w:rsid w:val="00265BBB"/>
    <w:rsid w:val="00266F47"/>
    <w:rsid w:val="00267229"/>
    <w:rsid w:val="00272725"/>
    <w:rsid w:val="002736B8"/>
    <w:rsid w:val="00274EA1"/>
    <w:rsid w:val="00277966"/>
    <w:rsid w:val="0028052B"/>
    <w:rsid w:val="0029069B"/>
    <w:rsid w:val="00291E1E"/>
    <w:rsid w:val="002933C0"/>
    <w:rsid w:val="00295605"/>
    <w:rsid w:val="002958AD"/>
    <w:rsid w:val="002A6430"/>
    <w:rsid w:val="002B3012"/>
    <w:rsid w:val="002B3E5E"/>
    <w:rsid w:val="002B60C1"/>
    <w:rsid w:val="002B6BF8"/>
    <w:rsid w:val="002B7BF1"/>
    <w:rsid w:val="002C1FD7"/>
    <w:rsid w:val="002C32AB"/>
    <w:rsid w:val="002C7922"/>
    <w:rsid w:val="002D45AA"/>
    <w:rsid w:val="002E04BE"/>
    <w:rsid w:val="002E1691"/>
    <w:rsid w:val="002E19D4"/>
    <w:rsid w:val="002E252E"/>
    <w:rsid w:val="002F446B"/>
    <w:rsid w:val="003001EF"/>
    <w:rsid w:val="00300972"/>
    <w:rsid w:val="00305738"/>
    <w:rsid w:val="00306729"/>
    <w:rsid w:val="0031188E"/>
    <w:rsid w:val="00312F1F"/>
    <w:rsid w:val="003143C3"/>
    <w:rsid w:val="00314A4F"/>
    <w:rsid w:val="00321EEA"/>
    <w:rsid w:val="003227FD"/>
    <w:rsid w:val="00327172"/>
    <w:rsid w:val="00332437"/>
    <w:rsid w:val="0034118B"/>
    <w:rsid w:val="003461B5"/>
    <w:rsid w:val="003501F0"/>
    <w:rsid w:val="00355BDA"/>
    <w:rsid w:val="00361C57"/>
    <w:rsid w:val="00365B55"/>
    <w:rsid w:val="003714A0"/>
    <w:rsid w:val="00373207"/>
    <w:rsid w:val="0038046B"/>
    <w:rsid w:val="00381F05"/>
    <w:rsid w:val="00382663"/>
    <w:rsid w:val="003833D6"/>
    <w:rsid w:val="003839D4"/>
    <w:rsid w:val="0039142B"/>
    <w:rsid w:val="00395E16"/>
    <w:rsid w:val="003974A7"/>
    <w:rsid w:val="00397D1E"/>
    <w:rsid w:val="003A0A7F"/>
    <w:rsid w:val="003A1F19"/>
    <w:rsid w:val="003B3652"/>
    <w:rsid w:val="003B42F6"/>
    <w:rsid w:val="003B55E2"/>
    <w:rsid w:val="003B5ED3"/>
    <w:rsid w:val="003B7235"/>
    <w:rsid w:val="003B773F"/>
    <w:rsid w:val="003C5245"/>
    <w:rsid w:val="003D305C"/>
    <w:rsid w:val="003D34D0"/>
    <w:rsid w:val="003E2835"/>
    <w:rsid w:val="003F1AAD"/>
    <w:rsid w:val="003F4EFE"/>
    <w:rsid w:val="003F652F"/>
    <w:rsid w:val="003F7859"/>
    <w:rsid w:val="00401F84"/>
    <w:rsid w:val="004028F9"/>
    <w:rsid w:val="00405847"/>
    <w:rsid w:val="00406DA5"/>
    <w:rsid w:val="00411EC2"/>
    <w:rsid w:val="00413BE2"/>
    <w:rsid w:val="00416E12"/>
    <w:rsid w:val="00420784"/>
    <w:rsid w:val="00423F35"/>
    <w:rsid w:val="004250F1"/>
    <w:rsid w:val="00425F89"/>
    <w:rsid w:val="00427317"/>
    <w:rsid w:val="00432A73"/>
    <w:rsid w:val="00433AFA"/>
    <w:rsid w:val="00434DCF"/>
    <w:rsid w:val="004357D8"/>
    <w:rsid w:val="004358CF"/>
    <w:rsid w:val="00437559"/>
    <w:rsid w:val="00444172"/>
    <w:rsid w:val="004443F6"/>
    <w:rsid w:val="00444D58"/>
    <w:rsid w:val="00451B2B"/>
    <w:rsid w:val="0045700F"/>
    <w:rsid w:val="004606E4"/>
    <w:rsid w:val="0046617F"/>
    <w:rsid w:val="00472BA8"/>
    <w:rsid w:val="00473784"/>
    <w:rsid w:val="00481D0A"/>
    <w:rsid w:val="00482817"/>
    <w:rsid w:val="00486A75"/>
    <w:rsid w:val="00486D0A"/>
    <w:rsid w:val="00490A36"/>
    <w:rsid w:val="0049340A"/>
    <w:rsid w:val="0049358F"/>
    <w:rsid w:val="004949D2"/>
    <w:rsid w:val="0049605F"/>
    <w:rsid w:val="00496EDD"/>
    <w:rsid w:val="004A07B2"/>
    <w:rsid w:val="004A0C1A"/>
    <w:rsid w:val="004B68D2"/>
    <w:rsid w:val="004B7D8A"/>
    <w:rsid w:val="004C3542"/>
    <w:rsid w:val="004C53F4"/>
    <w:rsid w:val="004C6AEE"/>
    <w:rsid w:val="004E1858"/>
    <w:rsid w:val="004E369E"/>
    <w:rsid w:val="004F114F"/>
    <w:rsid w:val="004F1585"/>
    <w:rsid w:val="004F1AA6"/>
    <w:rsid w:val="004F211E"/>
    <w:rsid w:val="004F2454"/>
    <w:rsid w:val="004F2BE6"/>
    <w:rsid w:val="00520C41"/>
    <w:rsid w:val="0052537D"/>
    <w:rsid w:val="005445C0"/>
    <w:rsid w:val="00554625"/>
    <w:rsid w:val="00555576"/>
    <w:rsid w:val="0055562F"/>
    <w:rsid w:val="0055592B"/>
    <w:rsid w:val="00556D29"/>
    <w:rsid w:val="00560762"/>
    <w:rsid w:val="00562660"/>
    <w:rsid w:val="0056393C"/>
    <w:rsid w:val="005648F0"/>
    <w:rsid w:val="00565B1D"/>
    <w:rsid w:val="00566019"/>
    <w:rsid w:val="00567881"/>
    <w:rsid w:val="0057553D"/>
    <w:rsid w:val="00576094"/>
    <w:rsid w:val="00581AAD"/>
    <w:rsid w:val="00585109"/>
    <w:rsid w:val="00587668"/>
    <w:rsid w:val="005A08C8"/>
    <w:rsid w:val="005B3E50"/>
    <w:rsid w:val="005B7E02"/>
    <w:rsid w:val="005C16F6"/>
    <w:rsid w:val="005C2C3D"/>
    <w:rsid w:val="005C3A36"/>
    <w:rsid w:val="005C6120"/>
    <w:rsid w:val="005C77DC"/>
    <w:rsid w:val="005C7F88"/>
    <w:rsid w:val="005D1C97"/>
    <w:rsid w:val="005D27AA"/>
    <w:rsid w:val="005D302F"/>
    <w:rsid w:val="005D388A"/>
    <w:rsid w:val="005D3C9C"/>
    <w:rsid w:val="005D4845"/>
    <w:rsid w:val="005D4BC5"/>
    <w:rsid w:val="005D7ED6"/>
    <w:rsid w:val="005E0E5C"/>
    <w:rsid w:val="005E262E"/>
    <w:rsid w:val="005E289C"/>
    <w:rsid w:val="005E3C17"/>
    <w:rsid w:val="005E4A30"/>
    <w:rsid w:val="005F2FCB"/>
    <w:rsid w:val="005F3EF5"/>
    <w:rsid w:val="005F4131"/>
    <w:rsid w:val="0060009B"/>
    <w:rsid w:val="0060399A"/>
    <w:rsid w:val="00604A3D"/>
    <w:rsid w:val="00605352"/>
    <w:rsid w:val="006055F5"/>
    <w:rsid w:val="006061E6"/>
    <w:rsid w:val="00606A30"/>
    <w:rsid w:val="0061101D"/>
    <w:rsid w:val="0061475E"/>
    <w:rsid w:val="0061668D"/>
    <w:rsid w:val="00630A21"/>
    <w:rsid w:val="0063213F"/>
    <w:rsid w:val="0063369B"/>
    <w:rsid w:val="0063598B"/>
    <w:rsid w:val="00637425"/>
    <w:rsid w:val="006423BF"/>
    <w:rsid w:val="0064257A"/>
    <w:rsid w:val="006435AF"/>
    <w:rsid w:val="00645BE9"/>
    <w:rsid w:val="0064608B"/>
    <w:rsid w:val="0064741F"/>
    <w:rsid w:val="006543A6"/>
    <w:rsid w:val="00656DD2"/>
    <w:rsid w:val="0065710C"/>
    <w:rsid w:val="00657320"/>
    <w:rsid w:val="006622AC"/>
    <w:rsid w:val="00662A31"/>
    <w:rsid w:val="006653FA"/>
    <w:rsid w:val="00674C0A"/>
    <w:rsid w:val="0068050E"/>
    <w:rsid w:val="006807F3"/>
    <w:rsid w:val="00680DFE"/>
    <w:rsid w:val="00683AC7"/>
    <w:rsid w:val="00685775"/>
    <w:rsid w:val="00695D43"/>
    <w:rsid w:val="006A461B"/>
    <w:rsid w:val="006A69B1"/>
    <w:rsid w:val="006C0536"/>
    <w:rsid w:val="006C2D27"/>
    <w:rsid w:val="006C5562"/>
    <w:rsid w:val="006C57AF"/>
    <w:rsid w:val="006C5C50"/>
    <w:rsid w:val="006C6D80"/>
    <w:rsid w:val="006D5EB5"/>
    <w:rsid w:val="006D780C"/>
    <w:rsid w:val="006D7A5C"/>
    <w:rsid w:val="006D7C34"/>
    <w:rsid w:val="006E045A"/>
    <w:rsid w:val="006E1653"/>
    <w:rsid w:val="006E3045"/>
    <w:rsid w:val="006E4661"/>
    <w:rsid w:val="006E60A2"/>
    <w:rsid w:val="006E79F6"/>
    <w:rsid w:val="006F1EE5"/>
    <w:rsid w:val="006F225A"/>
    <w:rsid w:val="006F4F05"/>
    <w:rsid w:val="006F55C8"/>
    <w:rsid w:val="006F6265"/>
    <w:rsid w:val="006F745A"/>
    <w:rsid w:val="006F7533"/>
    <w:rsid w:val="007004DD"/>
    <w:rsid w:val="007020A0"/>
    <w:rsid w:val="0070669B"/>
    <w:rsid w:val="00707219"/>
    <w:rsid w:val="00707690"/>
    <w:rsid w:val="00710D12"/>
    <w:rsid w:val="007116EF"/>
    <w:rsid w:val="00712608"/>
    <w:rsid w:val="00715E7C"/>
    <w:rsid w:val="00716492"/>
    <w:rsid w:val="007206ED"/>
    <w:rsid w:val="00726C37"/>
    <w:rsid w:val="00727682"/>
    <w:rsid w:val="00731729"/>
    <w:rsid w:val="007347CD"/>
    <w:rsid w:val="00741129"/>
    <w:rsid w:val="007435AA"/>
    <w:rsid w:val="00750821"/>
    <w:rsid w:val="007526D7"/>
    <w:rsid w:val="00762A7B"/>
    <w:rsid w:val="00764204"/>
    <w:rsid w:val="007740EF"/>
    <w:rsid w:val="00774F47"/>
    <w:rsid w:val="00776EC0"/>
    <w:rsid w:val="0078723B"/>
    <w:rsid w:val="00791241"/>
    <w:rsid w:val="007918C0"/>
    <w:rsid w:val="00792A9A"/>
    <w:rsid w:val="00792BA5"/>
    <w:rsid w:val="00792E6D"/>
    <w:rsid w:val="00794808"/>
    <w:rsid w:val="007A1FA9"/>
    <w:rsid w:val="007A3B97"/>
    <w:rsid w:val="007A4012"/>
    <w:rsid w:val="007A7095"/>
    <w:rsid w:val="007A7731"/>
    <w:rsid w:val="007C06B0"/>
    <w:rsid w:val="007C60D7"/>
    <w:rsid w:val="007C7947"/>
    <w:rsid w:val="007D1A3F"/>
    <w:rsid w:val="007D612B"/>
    <w:rsid w:val="007E0529"/>
    <w:rsid w:val="007E3736"/>
    <w:rsid w:val="007E465D"/>
    <w:rsid w:val="007E6920"/>
    <w:rsid w:val="007F08F3"/>
    <w:rsid w:val="007F0F0F"/>
    <w:rsid w:val="007F2B88"/>
    <w:rsid w:val="007F3D59"/>
    <w:rsid w:val="00800F8A"/>
    <w:rsid w:val="00801D3D"/>
    <w:rsid w:val="008039EB"/>
    <w:rsid w:val="00810DBC"/>
    <w:rsid w:val="008113A0"/>
    <w:rsid w:val="008123E2"/>
    <w:rsid w:val="0082000C"/>
    <w:rsid w:val="00824E49"/>
    <w:rsid w:val="00826F30"/>
    <w:rsid w:val="00827DC4"/>
    <w:rsid w:val="00834116"/>
    <w:rsid w:val="00834B3F"/>
    <w:rsid w:val="00835944"/>
    <w:rsid w:val="00841ECD"/>
    <w:rsid w:val="0084349F"/>
    <w:rsid w:val="00844249"/>
    <w:rsid w:val="00850995"/>
    <w:rsid w:val="008550FB"/>
    <w:rsid w:val="00857758"/>
    <w:rsid w:val="00860BDE"/>
    <w:rsid w:val="008612E6"/>
    <w:rsid w:val="00861B08"/>
    <w:rsid w:val="00863E11"/>
    <w:rsid w:val="00867A6D"/>
    <w:rsid w:val="00867E30"/>
    <w:rsid w:val="0087009B"/>
    <w:rsid w:val="0087268B"/>
    <w:rsid w:val="00876882"/>
    <w:rsid w:val="008840B8"/>
    <w:rsid w:val="00887022"/>
    <w:rsid w:val="00890FE2"/>
    <w:rsid w:val="00895E90"/>
    <w:rsid w:val="0089634F"/>
    <w:rsid w:val="008A19C6"/>
    <w:rsid w:val="008A2978"/>
    <w:rsid w:val="008B6CDB"/>
    <w:rsid w:val="008B73DE"/>
    <w:rsid w:val="008D335F"/>
    <w:rsid w:val="008D647D"/>
    <w:rsid w:val="008D775D"/>
    <w:rsid w:val="008E0622"/>
    <w:rsid w:val="008E0CDB"/>
    <w:rsid w:val="008E2DE8"/>
    <w:rsid w:val="008E541E"/>
    <w:rsid w:val="008E5DD6"/>
    <w:rsid w:val="008E6801"/>
    <w:rsid w:val="008F03BA"/>
    <w:rsid w:val="008F0998"/>
    <w:rsid w:val="008F41D3"/>
    <w:rsid w:val="008F6F18"/>
    <w:rsid w:val="00903226"/>
    <w:rsid w:val="00905F97"/>
    <w:rsid w:val="00906BD9"/>
    <w:rsid w:val="009103D5"/>
    <w:rsid w:val="00911157"/>
    <w:rsid w:val="009138A3"/>
    <w:rsid w:val="009145F6"/>
    <w:rsid w:val="009150AE"/>
    <w:rsid w:val="00917312"/>
    <w:rsid w:val="009174D7"/>
    <w:rsid w:val="00920643"/>
    <w:rsid w:val="009229C3"/>
    <w:rsid w:val="00922C9C"/>
    <w:rsid w:val="009323C9"/>
    <w:rsid w:val="009337D2"/>
    <w:rsid w:val="009338E8"/>
    <w:rsid w:val="00933C5D"/>
    <w:rsid w:val="009453B8"/>
    <w:rsid w:val="009467BC"/>
    <w:rsid w:val="00956AB8"/>
    <w:rsid w:val="00961334"/>
    <w:rsid w:val="00961E5A"/>
    <w:rsid w:val="009714CE"/>
    <w:rsid w:val="00976155"/>
    <w:rsid w:val="009836FD"/>
    <w:rsid w:val="009851C1"/>
    <w:rsid w:val="00990902"/>
    <w:rsid w:val="00990A84"/>
    <w:rsid w:val="00990E80"/>
    <w:rsid w:val="00991FC8"/>
    <w:rsid w:val="00992490"/>
    <w:rsid w:val="009924F7"/>
    <w:rsid w:val="009969C7"/>
    <w:rsid w:val="009A0719"/>
    <w:rsid w:val="009A3E86"/>
    <w:rsid w:val="009A7C4F"/>
    <w:rsid w:val="009B144C"/>
    <w:rsid w:val="009B44B0"/>
    <w:rsid w:val="009B5D46"/>
    <w:rsid w:val="009C0EB4"/>
    <w:rsid w:val="009C6793"/>
    <w:rsid w:val="009C703F"/>
    <w:rsid w:val="009C7CDB"/>
    <w:rsid w:val="009D0736"/>
    <w:rsid w:val="009D185B"/>
    <w:rsid w:val="009D23C6"/>
    <w:rsid w:val="009D5838"/>
    <w:rsid w:val="009D63D3"/>
    <w:rsid w:val="009D6B2B"/>
    <w:rsid w:val="009E2C67"/>
    <w:rsid w:val="009E743B"/>
    <w:rsid w:val="009E79B5"/>
    <w:rsid w:val="009E7E26"/>
    <w:rsid w:val="009F182E"/>
    <w:rsid w:val="009F2867"/>
    <w:rsid w:val="009F4114"/>
    <w:rsid w:val="009F4852"/>
    <w:rsid w:val="009F4D3D"/>
    <w:rsid w:val="009F4F33"/>
    <w:rsid w:val="009F5089"/>
    <w:rsid w:val="00A02100"/>
    <w:rsid w:val="00A0774A"/>
    <w:rsid w:val="00A10FA3"/>
    <w:rsid w:val="00A13792"/>
    <w:rsid w:val="00A225E3"/>
    <w:rsid w:val="00A43DEB"/>
    <w:rsid w:val="00A45098"/>
    <w:rsid w:val="00A452CF"/>
    <w:rsid w:val="00A509EC"/>
    <w:rsid w:val="00A52717"/>
    <w:rsid w:val="00A53223"/>
    <w:rsid w:val="00A535D6"/>
    <w:rsid w:val="00A5530A"/>
    <w:rsid w:val="00A6026E"/>
    <w:rsid w:val="00A61382"/>
    <w:rsid w:val="00A6441E"/>
    <w:rsid w:val="00A64A61"/>
    <w:rsid w:val="00A71E87"/>
    <w:rsid w:val="00A72148"/>
    <w:rsid w:val="00A72ED1"/>
    <w:rsid w:val="00A744BF"/>
    <w:rsid w:val="00A748C7"/>
    <w:rsid w:val="00A76C8F"/>
    <w:rsid w:val="00A83E7A"/>
    <w:rsid w:val="00A8411E"/>
    <w:rsid w:val="00A856B4"/>
    <w:rsid w:val="00A93D68"/>
    <w:rsid w:val="00A948BF"/>
    <w:rsid w:val="00A96B85"/>
    <w:rsid w:val="00A973D9"/>
    <w:rsid w:val="00AB3D50"/>
    <w:rsid w:val="00AB55E1"/>
    <w:rsid w:val="00AB5702"/>
    <w:rsid w:val="00AB7174"/>
    <w:rsid w:val="00AD4781"/>
    <w:rsid w:val="00AD4C89"/>
    <w:rsid w:val="00AD6B75"/>
    <w:rsid w:val="00AE3300"/>
    <w:rsid w:val="00AE4E0C"/>
    <w:rsid w:val="00AE542D"/>
    <w:rsid w:val="00AE7661"/>
    <w:rsid w:val="00AF182D"/>
    <w:rsid w:val="00AF5226"/>
    <w:rsid w:val="00AF6301"/>
    <w:rsid w:val="00B01189"/>
    <w:rsid w:val="00B0202E"/>
    <w:rsid w:val="00B03172"/>
    <w:rsid w:val="00B05634"/>
    <w:rsid w:val="00B06C06"/>
    <w:rsid w:val="00B07918"/>
    <w:rsid w:val="00B138C5"/>
    <w:rsid w:val="00B17210"/>
    <w:rsid w:val="00B22A58"/>
    <w:rsid w:val="00B30B14"/>
    <w:rsid w:val="00B43D6B"/>
    <w:rsid w:val="00B53C6E"/>
    <w:rsid w:val="00B56FAA"/>
    <w:rsid w:val="00B57DAB"/>
    <w:rsid w:val="00B6016B"/>
    <w:rsid w:val="00B67AC8"/>
    <w:rsid w:val="00B738CF"/>
    <w:rsid w:val="00B84BFF"/>
    <w:rsid w:val="00B877F5"/>
    <w:rsid w:val="00B9355D"/>
    <w:rsid w:val="00B93896"/>
    <w:rsid w:val="00B9679D"/>
    <w:rsid w:val="00B96AD1"/>
    <w:rsid w:val="00BA19C2"/>
    <w:rsid w:val="00BA20BA"/>
    <w:rsid w:val="00BA4110"/>
    <w:rsid w:val="00BA5BA3"/>
    <w:rsid w:val="00BB0351"/>
    <w:rsid w:val="00BB1D8C"/>
    <w:rsid w:val="00BB29FE"/>
    <w:rsid w:val="00BB2ACE"/>
    <w:rsid w:val="00BB40AE"/>
    <w:rsid w:val="00BC25C0"/>
    <w:rsid w:val="00BC4B57"/>
    <w:rsid w:val="00BC5A35"/>
    <w:rsid w:val="00BC64E2"/>
    <w:rsid w:val="00BD4715"/>
    <w:rsid w:val="00BD4D05"/>
    <w:rsid w:val="00BD5895"/>
    <w:rsid w:val="00BD7C33"/>
    <w:rsid w:val="00BE4ACA"/>
    <w:rsid w:val="00BF0462"/>
    <w:rsid w:val="00BF3ADB"/>
    <w:rsid w:val="00C05745"/>
    <w:rsid w:val="00C07D9F"/>
    <w:rsid w:val="00C16BF6"/>
    <w:rsid w:val="00C21267"/>
    <w:rsid w:val="00C214F2"/>
    <w:rsid w:val="00C21555"/>
    <w:rsid w:val="00C21C58"/>
    <w:rsid w:val="00C2374A"/>
    <w:rsid w:val="00C272C4"/>
    <w:rsid w:val="00C32330"/>
    <w:rsid w:val="00C325A0"/>
    <w:rsid w:val="00C35A03"/>
    <w:rsid w:val="00C35FF0"/>
    <w:rsid w:val="00C37794"/>
    <w:rsid w:val="00C37CE8"/>
    <w:rsid w:val="00C43DBD"/>
    <w:rsid w:val="00C451EC"/>
    <w:rsid w:val="00C5051F"/>
    <w:rsid w:val="00C51221"/>
    <w:rsid w:val="00C52802"/>
    <w:rsid w:val="00C52857"/>
    <w:rsid w:val="00C52FA0"/>
    <w:rsid w:val="00C5797C"/>
    <w:rsid w:val="00C61058"/>
    <w:rsid w:val="00C650F2"/>
    <w:rsid w:val="00C67406"/>
    <w:rsid w:val="00C737E9"/>
    <w:rsid w:val="00C779B5"/>
    <w:rsid w:val="00C77DE8"/>
    <w:rsid w:val="00C852D8"/>
    <w:rsid w:val="00C87E58"/>
    <w:rsid w:val="00CA3B9A"/>
    <w:rsid w:val="00CA5271"/>
    <w:rsid w:val="00CA5A7A"/>
    <w:rsid w:val="00CA5CAF"/>
    <w:rsid w:val="00CA68B9"/>
    <w:rsid w:val="00CA788F"/>
    <w:rsid w:val="00CB4523"/>
    <w:rsid w:val="00CB70AB"/>
    <w:rsid w:val="00CC0B67"/>
    <w:rsid w:val="00CC0E83"/>
    <w:rsid w:val="00CC3FFC"/>
    <w:rsid w:val="00CC41AB"/>
    <w:rsid w:val="00CC64B8"/>
    <w:rsid w:val="00CD07E3"/>
    <w:rsid w:val="00CD0F37"/>
    <w:rsid w:val="00CD64B4"/>
    <w:rsid w:val="00CD7397"/>
    <w:rsid w:val="00CE7E76"/>
    <w:rsid w:val="00CF5F70"/>
    <w:rsid w:val="00CF67D4"/>
    <w:rsid w:val="00CF75B3"/>
    <w:rsid w:val="00D10511"/>
    <w:rsid w:val="00D1495E"/>
    <w:rsid w:val="00D15A6F"/>
    <w:rsid w:val="00D15B53"/>
    <w:rsid w:val="00D15E65"/>
    <w:rsid w:val="00D174AB"/>
    <w:rsid w:val="00D20AB0"/>
    <w:rsid w:val="00D24AC3"/>
    <w:rsid w:val="00D26F05"/>
    <w:rsid w:val="00D3084E"/>
    <w:rsid w:val="00D31AAF"/>
    <w:rsid w:val="00D32B43"/>
    <w:rsid w:val="00D4243F"/>
    <w:rsid w:val="00D436D0"/>
    <w:rsid w:val="00D542C1"/>
    <w:rsid w:val="00D54929"/>
    <w:rsid w:val="00D7042D"/>
    <w:rsid w:val="00D71D42"/>
    <w:rsid w:val="00D74B10"/>
    <w:rsid w:val="00D74B26"/>
    <w:rsid w:val="00D75C23"/>
    <w:rsid w:val="00D7637B"/>
    <w:rsid w:val="00D767D1"/>
    <w:rsid w:val="00D800B3"/>
    <w:rsid w:val="00D80AB7"/>
    <w:rsid w:val="00D80DF9"/>
    <w:rsid w:val="00D81809"/>
    <w:rsid w:val="00D824B1"/>
    <w:rsid w:val="00D8486C"/>
    <w:rsid w:val="00D87DAB"/>
    <w:rsid w:val="00D9077F"/>
    <w:rsid w:val="00D91320"/>
    <w:rsid w:val="00D96CC0"/>
    <w:rsid w:val="00DA0AD2"/>
    <w:rsid w:val="00DA4C97"/>
    <w:rsid w:val="00DA50B8"/>
    <w:rsid w:val="00DA5BA9"/>
    <w:rsid w:val="00DB0B46"/>
    <w:rsid w:val="00DB0F91"/>
    <w:rsid w:val="00DB5F1D"/>
    <w:rsid w:val="00DB65BE"/>
    <w:rsid w:val="00DB7EE9"/>
    <w:rsid w:val="00DC0DC9"/>
    <w:rsid w:val="00DC0F40"/>
    <w:rsid w:val="00DC1659"/>
    <w:rsid w:val="00DC5A5E"/>
    <w:rsid w:val="00DC5F95"/>
    <w:rsid w:val="00DD2A31"/>
    <w:rsid w:val="00DD31FC"/>
    <w:rsid w:val="00DD42DE"/>
    <w:rsid w:val="00DD76BD"/>
    <w:rsid w:val="00DD7BE2"/>
    <w:rsid w:val="00DE0A04"/>
    <w:rsid w:val="00DE4400"/>
    <w:rsid w:val="00DF0EAB"/>
    <w:rsid w:val="00E02522"/>
    <w:rsid w:val="00E05939"/>
    <w:rsid w:val="00E05CEC"/>
    <w:rsid w:val="00E12FE9"/>
    <w:rsid w:val="00E219CF"/>
    <w:rsid w:val="00E23CEC"/>
    <w:rsid w:val="00E26382"/>
    <w:rsid w:val="00E26C77"/>
    <w:rsid w:val="00E318C5"/>
    <w:rsid w:val="00E31BBE"/>
    <w:rsid w:val="00E32659"/>
    <w:rsid w:val="00E44A6E"/>
    <w:rsid w:val="00E45A71"/>
    <w:rsid w:val="00E506FE"/>
    <w:rsid w:val="00E5225F"/>
    <w:rsid w:val="00E537BF"/>
    <w:rsid w:val="00E606ED"/>
    <w:rsid w:val="00E6319F"/>
    <w:rsid w:val="00E65CAC"/>
    <w:rsid w:val="00E65DB4"/>
    <w:rsid w:val="00E73C8A"/>
    <w:rsid w:val="00E82757"/>
    <w:rsid w:val="00E903C3"/>
    <w:rsid w:val="00E915D5"/>
    <w:rsid w:val="00E9184B"/>
    <w:rsid w:val="00E94660"/>
    <w:rsid w:val="00EA0431"/>
    <w:rsid w:val="00EA6722"/>
    <w:rsid w:val="00EA71ED"/>
    <w:rsid w:val="00EB2480"/>
    <w:rsid w:val="00EB2780"/>
    <w:rsid w:val="00EB2FAA"/>
    <w:rsid w:val="00EB5B25"/>
    <w:rsid w:val="00EB6E41"/>
    <w:rsid w:val="00EB7BF5"/>
    <w:rsid w:val="00EC05EB"/>
    <w:rsid w:val="00EC61D4"/>
    <w:rsid w:val="00ED27FF"/>
    <w:rsid w:val="00ED366D"/>
    <w:rsid w:val="00ED41B1"/>
    <w:rsid w:val="00ED6197"/>
    <w:rsid w:val="00EE1BD9"/>
    <w:rsid w:val="00EE499C"/>
    <w:rsid w:val="00EE5EB6"/>
    <w:rsid w:val="00EE69B2"/>
    <w:rsid w:val="00EE71F9"/>
    <w:rsid w:val="00EF1779"/>
    <w:rsid w:val="00EF51E2"/>
    <w:rsid w:val="00EF5DA4"/>
    <w:rsid w:val="00EF61B1"/>
    <w:rsid w:val="00EF79D3"/>
    <w:rsid w:val="00F02EEA"/>
    <w:rsid w:val="00F03BEA"/>
    <w:rsid w:val="00F04CB1"/>
    <w:rsid w:val="00F06C93"/>
    <w:rsid w:val="00F14798"/>
    <w:rsid w:val="00F21FA5"/>
    <w:rsid w:val="00F27F16"/>
    <w:rsid w:val="00F30DFE"/>
    <w:rsid w:val="00F31014"/>
    <w:rsid w:val="00F31F69"/>
    <w:rsid w:val="00F42C73"/>
    <w:rsid w:val="00F44CE1"/>
    <w:rsid w:val="00F45AC4"/>
    <w:rsid w:val="00F46706"/>
    <w:rsid w:val="00F510A8"/>
    <w:rsid w:val="00F653FE"/>
    <w:rsid w:val="00F65E6C"/>
    <w:rsid w:val="00F72C8F"/>
    <w:rsid w:val="00F7640F"/>
    <w:rsid w:val="00F84D4A"/>
    <w:rsid w:val="00F85118"/>
    <w:rsid w:val="00F905A5"/>
    <w:rsid w:val="00F959C7"/>
    <w:rsid w:val="00FA2E05"/>
    <w:rsid w:val="00FA65D0"/>
    <w:rsid w:val="00FB1658"/>
    <w:rsid w:val="00FB5255"/>
    <w:rsid w:val="00FB5A06"/>
    <w:rsid w:val="00FC562B"/>
    <w:rsid w:val="00FD351B"/>
    <w:rsid w:val="00FD4F1A"/>
    <w:rsid w:val="00FD660C"/>
    <w:rsid w:val="00FD7BFC"/>
    <w:rsid w:val="00FE424D"/>
    <w:rsid w:val="00FE73E3"/>
    <w:rsid w:val="00FE7660"/>
    <w:rsid w:val="00FF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8BF"/>
    <w:pPr>
      <w:widowControl w:val="0"/>
      <w:suppressAutoHyphens/>
    </w:pPr>
    <w:rPr>
      <w:rFonts w:ascii="Times New Roman" w:eastAsia="文鼎ＰＬ简中楷" w:hAnsi="Times New Roman" w:cs="文鼎ＰＬ简中楷"/>
      <w:sz w:val="24"/>
      <w:szCs w:val="24"/>
      <w:lang w:eastAsia="hi-IN" w:bidi="hi-IN"/>
    </w:rPr>
  </w:style>
  <w:style w:type="paragraph" w:styleId="1">
    <w:name w:val="heading 1"/>
    <w:aliases w:val="H1,标题 11,PIM 1,h1,标书1,L1,boc,Section Head,l1,1,Heading 0,章节,Heading 11,l...,heading 1,Normal + Font: Helvetica,Bold,Space Before 12 pt,Not Bold,1. heading 1,标准章,Huvudrubrik,h11,h12,h13,h14,h15,h16,h17,h111,h121,h131,h141,h151,h161,h18,h112,h122,&amp;3"/>
    <w:next w:val="2"/>
    <w:link w:val="1Char"/>
    <w:qFormat/>
    <w:rsid w:val="00A948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A948BF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eading 3, Char,h3,H3,level_3,PIM 3,Level 3 Head,Heading 3 - old,sect1.2.3,sect1.2.31,sect1.2.32,sect1.2.311,sect1.2.33,sect1.2.312,Bold Head,bh,1.1.1 Heading 3,BOD 0,3,heading 3 + Indent: Left 0.25 in,3rd level,1.1.1,heading 3TOC,Kop 3V,l3,C,标题 31"/>
    <w:basedOn w:val="a"/>
    <w:next w:val="a"/>
    <w:link w:val="3Char"/>
    <w:qFormat/>
    <w:rsid w:val="00A948BF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8BF"/>
    <w:rPr>
      <w:sz w:val="18"/>
      <w:szCs w:val="18"/>
    </w:rPr>
  </w:style>
  <w:style w:type="paragraph" w:styleId="a4">
    <w:name w:val="footer"/>
    <w:basedOn w:val="a"/>
    <w:link w:val="Char0"/>
    <w:unhideWhenUsed/>
    <w:rsid w:val="00A94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8BF"/>
    <w:rPr>
      <w:sz w:val="18"/>
      <w:szCs w:val="18"/>
    </w:rPr>
  </w:style>
  <w:style w:type="character" w:customStyle="1" w:styleId="1Char">
    <w:name w:val="标题 1 Char"/>
    <w:aliases w:val="H1 Char,标题 11 Char,PIM 1 Char,h1 Char,标书1 Char,L1 Char,boc Char,Section Head Char,l1 Char,1 Char,Heading 0 Char,章节 Char,Heading 11 Char,l... Char,heading 1 Char,Normal + Font: Helvetica Char,Bold Char,Space Before 12 pt Char,Not Bold Char"/>
    <w:basedOn w:val="a0"/>
    <w:link w:val="1"/>
    <w:rsid w:val="00A948BF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A948BF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eading 3 Char, Char Char,h3 Char,H3 Char,level_3 Char,PIM 3 Char,Level 3 Head Char,Heading 3 - old Char,sect1.2.3 Char,sect1.2.31 Char,sect1.2.32 Char,sect1.2.311 Char,sect1.2.33 Char,sect1.2.312 Char,Bold Head Char,bh Char,BOD 0 Char,3 Char"/>
    <w:basedOn w:val="a0"/>
    <w:link w:val="3"/>
    <w:rsid w:val="00A948BF"/>
    <w:rPr>
      <w:rFonts w:ascii="Times New Roman" w:eastAsia="黑体" w:hAnsi="Times New Roman" w:cs="文鼎ＰＬ简中楷"/>
      <w:bCs/>
      <w:sz w:val="24"/>
      <w:szCs w:val="32"/>
      <w:lang w:eastAsia="hi-IN" w:bidi="hi-IN"/>
    </w:rPr>
  </w:style>
  <w:style w:type="paragraph" w:customStyle="1" w:styleId="a5">
    <w:name w:val="图样式"/>
    <w:basedOn w:val="a"/>
    <w:rsid w:val="00A948BF"/>
    <w:pPr>
      <w:keepNext/>
      <w:widowControl/>
      <w:spacing w:before="80" w:after="80"/>
      <w:jc w:val="center"/>
    </w:pPr>
  </w:style>
  <w:style w:type="character" w:styleId="a6">
    <w:name w:val="Hyperlink"/>
    <w:uiPriority w:val="99"/>
    <w:unhideWhenUsed/>
    <w:rsid w:val="00A948BF"/>
    <w:rPr>
      <w:color w:val="000080"/>
      <w:u w:val="single"/>
    </w:rPr>
  </w:style>
  <w:style w:type="character" w:customStyle="1" w:styleId="shorttext">
    <w:name w:val="short_text"/>
    <w:basedOn w:val="a0"/>
    <w:rsid w:val="00A948BF"/>
  </w:style>
  <w:style w:type="paragraph" w:styleId="a7">
    <w:name w:val="Balloon Text"/>
    <w:basedOn w:val="a"/>
    <w:link w:val="Char1"/>
    <w:uiPriority w:val="99"/>
    <w:semiHidden/>
    <w:unhideWhenUsed/>
    <w:rsid w:val="00A948BF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A948BF"/>
    <w:rPr>
      <w:rFonts w:ascii="Times New Roman" w:eastAsia="文鼎ＰＬ简中楷" w:hAnsi="Times New Roman" w:cs="Mangal"/>
      <w:sz w:val="18"/>
      <w:szCs w:val="16"/>
      <w:lang w:eastAsia="hi-IN" w:bidi="hi-IN"/>
    </w:rPr>
  </w:style>
  <w:style w:type="paragraph" w:styleId="a8">
    <w:name w:val="Document Map"/>
    <w:basedOn w:val="a"/>
    <w:link w:val="Char2"/>
    <w:uiPriority w:val="99"/>
    <w:semiHidden/>
    <w:unhideWhenUsed/>
    <w:rsid w:val="00490A36"/>
    <w:rPr>
      <w:rFonts w:ascii="宋体" w:eastAsia="宋体" w:cs="Mangal"/>
      <w:sz w:val="18"/>
      <w:szCs w:val="16"/>
    </w:rPr>
  </w:style>
  <w:style w:type="character" w:customStyle="1" w:styleId="Char2">
    <w:name w:val="文档结构图 Char"/>
    <w:basedOn w:val="a0"/>
    <w:link w:val="a8"/>
    <w:uiPriority w:val="99"/>
    <w:semiHidden/>
    <w:rsid w:val="00490A36"/>
    <w:rPr>
      <w:rFonts w:ascii="宋体" w:eastAsia="宋体" w:hAnsi="Times New Roman" w:cs="Mangal"/>
      <w:sz w:val="18"/>
      <w:szCs w:val="16"/>
      <w:lang w:eastAsia="hi-IN" w:bidi="hi-IN"/>
    </w:rPr>
  </w:style>
  <w:style w:type="paragraph" w:styleId="a9">
    <w:name w:val="List Paragraph"/>
    <w:basedOn w:val="a"/>
    <w:uiPriority w:val="34"/>
    <w:qFormat/>
    <w:rsid w:val="001623A2"/>
    <w:pPr>
      <w:widowControl/>
      <w:suppressAutoHyphens w:val="0"/>
      <w:topLinePunct/>
      <w:adjustRightInd w:val="0"/>
      <w:snapToGrid w:val="0"/>
      <w:spacing w:before="160" w:after="160" w:line="240" w:lineRule="atLeast"/>
      <w:ind w:left="1701" w:firstLineChars="200" w:firstLine="420"/>
    </w:pPr>
    <w:rPr>
      <w:rFonts w:eastAsia="宋体" w:cs="Arial"/>
      <w:sz w:val="21"/>
      <w:szCs w:val="21"/>
      <w:lang w:eastAsia="zh-CN"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CD6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kern w:val="0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CD64B4"/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unhideWhenUsed/>
    <w:rsid w:val="00E32659"/>
    <w:rPr>
      <w:sz w:val="21"/>
      <w:szCs w:val="21"/>
    </w:rPr>
  </w:style>
  <w:style w:type="paragraph" w:styleId="ab">
    <w:name w:val="annotation text"/>
    <w:basedOn w:val="a"/>
    <w:link w:val="Char3"/>
    <w:unhideWhenUsed/>
    <w:rsid w:val="00E32659"/>
    <w:rPr>
      <w:rFonts w:cs="Mangal"/>
      <w:szCs w:val="21"/>
    </w:rPr>
  </w:style>
  <w:style w:type="character" w:customStyle="1" w:styleId="Char3">
    <w:name w:val="批注文字 Char"/>
    <w:basedOn w:val="a0"/>
    <w:link w:val="ab"/>
    <w:rsid w:val="00E32659"/>
    <w:rPr>
      <w:rFonts w:ascii="Times New Roman" w:eastAsia="文鼎ＰＬ简中楷" w:hAnsi="Times New Roman" w:cs="Mangal"/>
      <w:sz w:val="24"/>
      <w:szCs w:val="21"/>
      <w:lang w:eastAsia="hi-IN" w:bidi="hi-IN"/>
    </w:rPr>
  </w:style>
  <w:style w:type="paragraph" w:customStyle="1" w:styleId="QB3">
    <w:name w:val="QB标题3"/>
    <w:basedOn w:val="a"/>
    <w:rsid w:val="00C325A0"/>
    <w:pPr>
      <w:keepNext/>
      <w:keepLines/>
      <w:tabs>
        <w:tab w:val="num" w:pos="709"/>
      </w:tabs>
      <w:suppressAutoHyphens w:val="0"/>
      <w:spacing w:before="260" w:after="260" w:line="416" w:lineRule="auto"/>
      <w:ind w:left="709" w:hanging="709"/>
      <w:jc w:val="both"/>
      <w:outlineLvl w:val="1"/>
    </w:pPr>
    <w:rPr>
      <w:rFonts w:ascii="Arial" w:eastAsia="黑体" w:hAnsi="Arial" w:cs="Times New Roman"/>
      <w:bCs/>
      <w:color w:val="FF0000"/>
      <w:sz w:val="30"/>
      <w:szCs w:val="30"/>
      <w:lang w:eastAsia="zh-CN" w:bidi="ar-SA"/>
    </w:rPr>
  </w:style>
  <w:style w:type="paragraph" w:customStyle="1" w:styleId="QB4">
    <w:name w:val="QB标题4"/>
    <w:basedOn w:val="a"/>
    <w:rsid w:val="00C325A0"/>
    <w:pPr>
      <w:keepNext/>
      <w:keepLines/>
      <w:tabs>
        <w:tab w:val="num" w:pos="1211"/>
      </w:tabs>
      <w:suppressAutoHyphens w:val="0"/>
      <w:spacing w:before="260" w:after="260" w:line="416" w:lineRule="auto"/>
      <w:ind w:left="1211" w:hanging="851"/>
      <w:jc w:val="both"/>
      <w:outlineLvl w:val="1"/>
    </w:pPr>
    <w:rPr>
      <w:rFonts w:ascii="Arial" w:eastAsia="黑体" w:hAnsi="Arial" w:cs="Times New Roman"/>
      <w:bCs/>
      <w:color w:val="FF0000"/>
      <w:sz w:val="30"/>
      <w:szCs w:val="30"/>
      <w:lang w:eastAsia="zh-CN" w:bidi="ar-SA"/>
    </w:rPr>
  </w:style>
  <w:style w:type="paragraph" w:customStyle="1" w:styleId="QB5">
    <w:name w:val="QB标题5"/>
    <w:basedOn w:val="QB4"/>
    <w:rsid w:val="00C325A0"/>
    <w:pPr>
      <w:tabs>
        <w:tab w:val="clear" w:pos="1211"/>
        <w:tab w:val="num" w:pos="992"/>
      </w:tabs>
      <w:ind w:left="992" w:hanging="992"/>
    </w:pPr>
  </w:style>
  <w:style w:type="paragraph" w:customStyle="1" w:styleId="QB6">
    <w:name w:val="QB标题6"/>
    <w:basedOn w:val="QB5"/>
    <w:rsid w:val="00C325A0"/>
    <w:pPr>
      <w:tabs>
        <w:tab w:val="clear" w:pos="992"/>
        <w:tab w:val="num" w:pos="1134"/>
      </w:tabs>
      <w:ind w:left="1134" w:hanging="1134"/>
    </w:pPr>
  </w:style>
  <w:style w:type="paragraph" w:customStyle="1" w:styleId="QB">
    <w:name w:val="QB图"/>
    <w:basedOn w:val="a"/>
    <w:next w:val="a"/>
    <w:rsid w:val="00C325A0"/>
    <w:pPr>
      <w:widowControl/>
      <w:suppressAutoHyphens w:val="0"/>
      <w:autoSpaceDE w:val="0"/>
      <w:autoSpaceDN w:val="0"/>
      <w:ind w:left="7036" w:hanging="1276"/>
      <w:jc w:val="center"/>
    </w:pPr>
    <w:rPr>
      <w:rFonts w:ascii="宋体" w:eastAsia="宋体" w:cs="Times New Roman"/>
      <w:noProof/>
      <w:kern w:val="0"/>
      <w:sz w:val="21"/>
      <w:szCs w:val="20"/>
      <w:lang w:eastAsia="zh-CN" w:bidi="ar-SA"/>
    </w:rPr>
  </w:style>
  <w:style w:type="paragraph" w:customStyle="1" w:styleId="QB0">
    <w:name w:val="QB表"/>
    <w:basedOn w:val="a"/>
    <w:next w:val="a"/>
    <w:rsid w:val="00C325A0"/>
    <w:pPr>
      <w:widowControl/>
      <w:suppressAutoHyphens w:val="0"/>
      <w:autoSpaceDE w:val="0"/>
      <w:autoSpaceDN w:val="0"/>
      <w:ind w:left="1276" w:hanging="1276"/>
      <w:jc w:val="center"/>
    </w:pPr>
    <w:rPr>
      <w:rFonts w:ascii="宋体" w:eastAsia="宋体" w:cs="Times New Roman"/>
      <w:noProof/>
      <w:kern w:val="0"/>
      <w:sz w:val="21"/>
      <w:szCs w:val="20"/>
      <w:lang w:eastAsia="zh-CN" w:bidi="ar-SA"/>
    </w:rPr>
  </w:style>
  <w:style w:type="character" w:styleId="ac">
    <w:name w:val="Strong"/>
    <w:basedOn w:val="a0"/>
    <w:qFormat/>
    <w:rsid w:val="00C325A0"/>
    <w:rPr>
      <w:b/>
      <w:bCs/>
    </w:rPr>
  </w:style>
  <w:style w:type="paragraph" w:customStyle="1" w:styleId="10">
    <w:name w:val="正文 + 10 磅"/>
    <w:basedOn w:val="a"/>
    <w:rsid w:val="00C325A0"/>
    <w:pPr>
      <w:suppressAutoHyphens w:val="0"/>
      <w:jc w:val="both"/>
    </w:pPr>
    <w:rPr>
      <w:rFonts w:eastAsia="宋体" w:cs="Times New Roman"/>
      <w:sz w:val="20"/>
      <w:szCs w:val="20"/>
      <w:lang w:eastAsia="zh-CN" w:bidi="ar-SA"/>
    </w:rPr>
  </w:style>
  <w:style w:type="paragraph" w:customStyle="1" w:styleId="TableHeading">
    <w:name w:val="Table Heading"/>
    <w:basedOn w:val="a"/>
    <w:link w:val="TableHeadingChar"/>
    <w:rsid w:val="00C325A0"/>
    <w:pPr>
      <w:keepNext/>
      <w:suppressAutoHyphens w:val="0"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kern w:val="0"/>
      <w:sz w:val="21"/>
      <w:szCs w:val="21"/>
      <w:lang w:eastAsia="zh-CN" w:bidi="ar-SA"/>
    </w:rPr>
  </w:style>
  <w:style w:type="paragraph" w:customStyle="1" w:styleId="TableText">
    <w:name w:val="Table Text"/>
    <w:basedOn w:val="a"/>
    <w:link w:val="TableTextChar2"/>
    <w:rsid w:val="00C325A0"/>
    <w:pPr>
      <w:suppressAutoHyphens w:val="0"/>
      <w:topLinePunct/>
      <w:adjustRightInd w:val="0"/>
      <w:snapToGrid w:val="0"/>
      <w:spacing w:before="80" w:after="80" w:line="240" w:lineRule="atLeast"/>
    </w:pPr>
    <w:rPr>
      <w:rFonts w:eastAsia="宋体" w:cs="Arial"/>
      <w:snapToGrid w:val="0"/>
      <w:kern w:val="0"/>
      <w:sz w:val="21"/>
      <w:szCs w:val="21"/>
      <w:lang w:eastAsia="zh-CN" w:bidi="ar-SA"/>
    </w:rPr>
  </w:style>
  <w:style w:type="character" w:customStyle="1" w:styleId="TableHeadingChar">
    <w:name w:val="Table Heading Char"/>
    <w:basedOn w:val="a0"/>
    <w:link w:val="TableHeading"/>
    <w:rsid w:val="00C325A0"/>
    <w:rPr>
      <w:rFonts w:ascii="Book Antiqua" w:eastAsia="黑体" w:hAnsi="Book Antiqua" w:cs="Book Antiqua"/>
      <w:bCs/>
      <w:snapToGrid w:val="0"/>
      <w:kern w:val="0"/>
      <w:szCs w:val="21"/>
    </w:rPr>
  </w:style>
  <w:style w:type="character" w:customStyle="1" w:styleId="TableTextChar2">
    <w:name w:val="Table Text Char2"/>
    <w:basedOn w:val="a0"/>
    <w:link w:val="TableText"/>
    <w:rsid w:val="00C325A0"/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high-light">
    <w:name w:val="high-light"/>
    <w:basedOn w:val="a0"/>
    <w:rsid w:val="00C325A0"/>
  </w:style>
  <w:style w:type="paragraph" w:styleId="ad">
    <w:name w:val="annotation subject"/>
    <w:basedOn w:val="ab"/>
    <w:next w:val="ab"/>
    <w:link w:val="Char4"/>
    <w:uiPriority w:val="99"/>
    <w:semiHidden/>
    <w:unhideWhenUsed/>
    <w:rsid w:val="00025F6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025F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xx.xxx.xxx.xxx/abc.jpg" TargetMode="External"/><Relationship Id="rId18" Type="http://schemas.openxmlformats.org/officeDocument/2006/relationships/hyperlink" Target="http://HOST:PORT/osg/emuiAction!getRomUrl.htm" TargetMode="External"/><Relationship Id="rId26" Type="http://schemas.openxmlformats.org/officeDocument/2006/relationships/hyperlink" Target="http://cn.club.vmall.com/forum.php?mod=viewthread&amp;tid=178815" TargetMode="External"/><Relationship Id="rId39" Type="http://schemas.openxmlformats.org/officeDocument/2006/relationships/hyperlink" Target="http://HOST:PORT/osg/homePageAction!getInfo.htm" TargetMode="External"/><Relationship Id="rId21" Type="http://schemas.openxmlformats.org/officeDocument/2006/relationships/hyperlink" Target="http://www.emui.com/nsp/geturl.php?path=G700-U00_EmotionUI_1.6_V100R0" TargetMode="External"/><Relationship Id="rId34" Type="http://schemas.openxmlformats.org/officeDocument/2006/relationships/comments" Target="comments.xml"/><Relationship Id="rId42" Type="http://schemas.openxmlformats.org/officeDocument/2006/relationships/hyperlink" Target="mailto:example@qq.com%3c/Contact" TargetMode="External"/><Relationship Id="rId47" Type="http://schemas.openxmlformats.org/officeDocument/2006/relationships/hyperlink" Target="mailto:huaweiservice@huawei.com%3c/email" TargetMode="External"/><Relationship Id="rId50" Type="http://schemas.openxmlformats.org/officeDocument/2006/relationships/hyperlink" Target="http://HOST:PORT/osg/clientInforAction!sendServiceInfo.htm%20" TargetMode="External"/><Relationship Id="rId55" Type="http://schemas.openxmlformats.org/officeDocument/2006/relationships/header" Target="header2.xml"/><Relationship Id="rId7" Type="http://schemas.openxmlformats.org/officeDocument/2006/relationships/hyperlink" Target="http://HOST:PORT/osg/outletAction!getOutlets.htm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:PORT/osg/logServerAction!getFilelist.htm" TargetMode="External"/><Relationship Id="rId20" Type="http://schemas.openxmlformats.org/officeDocument/2006/relationships/hyperlink" Target="http://cn.club.vmall.com/forum.php?mod=viewthread&amp;tid=178815" TargetMode="External"/><Relationship Id="rId29" Type="http://schemas.openxmlformats.org/officeDocument/2006/relationships/hyperlink" Target="http://HOST:PORT/osg/keywordHandbookAction!searchUrlByKeyword.htm" TargetMode="External"/><Relationship Id="rId41" Type="http://schemas.openxmlformats.org/officeDocument/2006/relationships/hyperlink" Target="http://HOST:PORT/osg/clientInforAction!sendClientInfo.htm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ST:PORT/osg/provAction!sGetInfo.htm" TargetMode="External"/><Relationship Id="rId24" Type="http://schemas.openxmlformats.org/officeDocument/2006/relationships/hyperlink" Target="http://cn.club.vmall.com/forum.php?mod=viewthread&amp;tid=178815" TargetMode="External"/><Relationship Id="rId32" Type="http://schemas.openxmlformats.org/officeDocument/2006/relationships/hyperlink" Target="http://HOST:PORT/osg/" TargetMode="External"/><Relationship Id="rId37" Type="http://schemas.openxmlformats.org/officeDocument/2006/relationships/hyperlink" Target="http://HOST:PORT/osg/homePageAction!getInfo.htm" TargetMode="External"/><Relationship Id="rId40" Type="http://schemas.openxmlformats.org/officeDocument/2006/relationships/hyperlink" Target="http://HOST:PORT/osg/homePageAction!getInfo.htm?version=2015" TargetMode="External"/><Relationship Id="rId45" Type="http://schemas.openxmlformats.org/officeDocument/2006/relationships/hyperlink" Target="http://HOST:PORT/osg/newsAction!sGetInfo.htm%20" TargetMode="External"/><Relationship Id="rId53" Type="http://schemas.openxmlformats.org/officeDocument/2006/relationships/hyperlink" Target="http://HOST:PORT/osg/cityAction!sGetInfo.htm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HOST:PORT/osg/surveyAction!answerSurvey.htm" TargetMode="External"/><Relationship Id="rId23" Type="http://schemas.openxmlformats.org/officeDocument/2006/relationships/hyperlink" Target="http://www.emui.com/nsp/geturl.php?path=G700-U00_EmotionUI_1.6_V100R0" TargetMode="External"/><Relationship Id="rId28" Type="http://schemas.openxmlformats.org/officeDocument/2006/relationships/hyperlink" Target="https://HOST:PORT/osg/serviceHandbookAction!%20getHandbookURL.htm" TargetMode="External"/><Relationship Id="rId36" Type="http://schemas.openxmlformats.org/officeDocument/2006/relationships/hyperlink" Target="https://HOST:PORT/osg/surveyAction!answerSurvey.htm" TargetMode="External"/><Relationship Id="rId49" Type="http://schemas.openxmlformats.org/officeDocument/2006/relationships/hyperlink" Target="http://HOST:PORT/osg/outletAction!getOutlets.htm%20" TargetMode="External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http://HOST:PORT/osg/provAction!sGetInfo.htm" TargetMode="External"/><Relationship Id="rId19" Type="http://schemas.openxmlformats.org/officeDocument/2006/relationships/hyperlink" Target="http://www.emui.com/nsp/geturl.php?path=G700-U00_EmotionUI_1.6_V100R0" TargetMode="External"/><Relationship Id="rId31" Type="http://schemas.openxmlformats.org/officeDocument/2006/relationships/hyperlink" Target="https://HOST:PORT/osg/surveyAction!answerSurvey.htm" TargetMode="External"/><Relationship Id="rId44" Type="http://schemas.openxmlformats.org/officeDocument/2006/relationships/hyperlink" Target="http://HOST:PORT/osg/policyAction!getPolicyInfos.htm%20" TargetMode="External"/><Relationship Id="rId52" Type="http://schemas.openxmlformats.org/officeDocument/2006/relationships/hyperlink" Target="http://HOST:PORT/osg/provAction!sGetInfo.htm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ST:PORT/osg/feedbackAction!addAnswerScore.htm" TargetMode="External"/><Relationship Id="rId14" Type="http://schemas.openxmlformats.org/officeDocument/2006/relationships/hyperlink" Target="http://HOST:PORT/osg/surveyAction!answerSurvey.htm" TargetMode="External"/><Relationship Id="rId22" Type="http://schemas.openxmlformats.org/officeDocument/2006/relationships/hyperlink" Target="http://cn.club.vmall.com/forum.php?mod=viewthread&amp;tid=178815" TargetMode="External"/><Relationship Id="rId27" Type="http://schemas.openxmlformats.org/officeDocument/2006/relationships/hyperlink" Target="http://HOST:PORT/osg/contactAction!getHandbookURL.htm" TargetMode="External"/><Relationship Id="rId30" Type="http://schemas.openxmlformats.org/officeDocument/2006/relationships/hyperlink" Target="http://HOST:PORT/osg/" TargetMode="External"/><Relationship Id="rId35" Type="http://schemas.openxmlformats.org/officeDocument/2006/relationships/hyperlink" Target="http://HOST:PORT/osg/" TargetMode="External"/><Relationship Id="rId43" Type="http://schemas.openxmlformats.org/officeDocument/2006/relationships/hyperlink" Target="http://HOST:PORT/osg/faqAction!Sfindmoble.htm%20" TargetMode="External"/><Relationship Id="rId48" Type="http://schemas.openxmlformats.org/officeDocument/2006/relationships/hyperlink" Target="http://HOST:PORT/osg/questionTypeAction!getQuestionTypes.htm%20" TargetMode="External"/><Relationship Id="rId56" Type="http://schemas.openxmlformats.org/officeDocument/2006/relationships/footer" Target="footer1.xml"/><Relationship Id="rId8" Type="http://schemas.openxmlformats.org/officeDocument/2006/relationships/hyperlink" Target="http://HOST:PORT/osg/provAction!sGetInfo.htm" TargetMode="External"/><Relationship Id="rId51" Type="http://schemas.openxmlformats.org/officeDocument/2006/relationships/hyperlink" Target="mailto:xxxx@huawei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ST:PORT/osg/surveyAction!getQstnSurvey.htm" TargetMode="External"/><Relationship Id="rId17" Type="http://schemas.openxmlformats.org/officeDocument/2006/relationships/hyperlink" Target="https://HOST:PORT/osg/logServerAction!getFilelist.htm" TargetMode="External"/><Relationship Id="rId25" Type="http://schemas.openxmlformats.org/officeDocument/2006/relationships/hyperlink" Target="http://www.emui.com/nsp/geturl.php?path=G700-U00_EmotionUI_1.6_V100R0" TargetMode="External"/><Relationship Id="rId33" Type="http://schemas.openxmlformats.org/officeDocument/2006/relationships/hyperlink" Target="https://HOST:PORT/osg/surveyAction!answerSurvey.htm" TargetMode="External"/><Relationship Id="rId38" Type="http://schemas.openxmlformats.org/officeDocument/2006/relationships/hyperlink" Target="http://HOST:PORT/osg/homePageAction!getInfo.htm" TargetMode="External"/><Relationship Id="rId46" Type="http://schemas.openxmlformats.org/officeDocument/2006/relationships/hyperlink" Target="http://HOST:PORT/osg/contactAction!getContact.htm%20" TargetMode="External"/><Relationship Id="rId5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60</Pages>
  <Words>6184</Words>
  <Characters>35252</Characters>
  <Application>Microsoft Office Word</Application>
  <DocSecurity>0</DocSecurity>
  <Lines>293</Lines>
  <Paragraphs>82</Paragraphs>
  <ScaleCrop>false</ScaleCrop>
  <Company>Huawei Technologies Co.,Ltd.</Company>
  <LinksUpToDate>false</LinksUpToDate>
  <CharactersWithSpaces>41354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y00159260</dc:creator>
  <cp:lastModifiedBy>liaolihuan</cp:lastModifiedBy>
  <cp:revision>584</cp:revision>
  <dcterms:created xsi:type="dcterms:W3CDTF">2013-07-27T08:09:00Z</dcterms:created>
  <dcterms:modified xsi:type="dcterms:W3CDTF">2015-05-29T08:29:00Z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1432887890</vt:lpwstr>
  </property>
  <property fmtid="{D5CDD505-2E9C-101B-9397-08002B2CF9AE}" pid="3" name="_2015_ms_pID_725343">
    <vt:lpwstr>(2)P5n8nQZfu9avcqXWTvf+6o6xUDpptbUKrUZwvEs3F3FYEp1bpPJj38iMT0qxdPFwYXkdFXUw
SQTcxdU5K63tLTXGHtp5phHz8DrtRrp+PlLugUrBb4B7MgcmIylD+KDFO9fOD6+c4PnBTLTP
/pE9vxjQL5MRewcYKKgCnh2pQxWDs9ckx8qhTDlDRhSXxd26wFo5Wv4c47Isqz4L7pV141fk
LXyDPjVKxFulsXzlbx</vt:lpwstr>
  </property>
  <property fmtid="{D5CDD505-2E9C-101B-9397-08002B2CF9AE}" pid="4" name="_2015_ms_pID_7253431">
    <vt:lpwstr>ME4/Gal769eWC0KbD/9f1Kl0NZnd/DU3YV7Xi+GMQdiSFxXNmLXkCO
V70IDH1Sq45UZzjpw74cR0FoY2GO3VlUu1TlRrl4g4R2L8VwhqwaFPHmRu6ylN1hQlKX3UZZ
YU/SNllvDTz+Lg80ICB06uFfuM6Mt/pXgPHRfpd3puFVkQz5cAnONPlW9Il+Fk6HD1HuCb3g
7cZ4QL/7TRkv73/E</vt:lpwstr>
  </property>
</Properties>
</file>