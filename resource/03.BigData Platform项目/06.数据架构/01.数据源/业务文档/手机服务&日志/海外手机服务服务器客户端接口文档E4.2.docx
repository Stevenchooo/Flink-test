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8C3" w:rsidRDefault="00635EB6" w:rsidP="00BE58C3">
      <w:pPr>
        <w:pStyle w:val="ac"/>
      </w:pPr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2053" type="#_x0000_t74" alt="BB4554EB068451BB9CGE1C043G04D126098J8B9;6&gt;VV28033!!!!!!BIHO@]v28033!!!!@577C58111B67GG992E111B67GG992E!!!!!!!!!!!!!!!!!!!!!!!!!!!!!!!!!!!!!!!!!!!!!!!!!!!!9;5&lt;U9;7G@MDONWN,TRDS0BIHO@]v28033!!!!@@5E61G1102E296B78B1102E296B78B!!!!!!!!!!!!!!!!!!!!!!!!!!!!!!!!!!!!!!!!!!!!!!!!!!!!9;C?2886DC[29505!!!!!!BIHO@]{29505!!!1@@561G61100180BB4CE1100180BB4CE!!!!!!!!!!!!!!!!!!!!!!!!!!!!!!!!!!!!!!!!!!!!!!!!!!!!9:ACO85D?WR54503@!!!!!BIHO@]r54503!!!!@579C7211001803GCD111001803GCD1!!!!!!!!!!!!!!!!!!!!!!!!!!!!!!!!!!!!!!!!!!!!!!!!!!!!9=K:K9=OFCF52339!!!!!!BIHO@]f52339!!!!!!!!!!111D15B86249811D15B862498!!!!!!!!!!!!!!!!!!!!!!!!!!!!!!!!!!!!!!!!!!!!!!!!!!!!84@&lt;&lt;87I@&lt;r54503`!!!!!BIHO@]r54503!!!1@579C7211001803GCD111001803GCD1!!!!!!!!!!!!!!!!!!!!!!!!!!!!!!!!!!!!!!!!!!!!!!!!!!!!897&gt;A89;9XR11019434!!!BIHO@]r110194341@579CE2110CC847DD87110CC847DD87!!!!!!!!!!!!!!!!!!!!!!!!!!!!!!!!!!!!!!!!!!!!!!!!!!!!89F?^89F&gt;NL11018580C!!BIHO@]l110185801@@560161107DBC6BGG91107DBC6BGG9!!!!!!!!!!!!!!!!!!!!!!!!!!!!!!!!!!!!!!!!!!!!!!!!!!!!89N;N8=A;4F52339[!!!!!BIHO@]f52339!!!1111111111D15B9725E@hognY,LERQ!BB!Dofhod!舜税家聚蚀脉髓^B14/enb!!!!!!!!!!!!!!!!!!!!!88;9&gt;88;9DM29987!!!!!!BIHO@]m29987!!!1@@57D@G11308611EC@211308611EC@2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1312;visibility:hidden">
            <w10:anchorlock/>
          </v:shape>
        </w:pict>
      </w:r>
    </w:p>
    <w:p w:rsidR="00BE58C3" w:rsidRDefault="00BE58C3" w:rsidP="00BE58C3">
      <w:pPr>
        <w:pStyle w:val="ac"/>
      </w:pPr>
      <w:r w:rsidRPr="00BE58C3">
        <w:rPr>
          <w:lang w:val="pt-BR"/>
        </w:rPr>
        <w:t>手机服务服务器与客户端接口文档</w:t>
      </w:r>
    </w:p>
    <w:p w:rsidR="00BE58C3" w:rsidRDefault="00BE58C3" w:rsidP="00BE58C3"/>
    <w:p w:rsidR="00BE58C3" w:rsidRDefault="00BE58C3" w:rsidP="00BE58C3"/>
    <w:p w:rsidR="00BE58C3" w:rsidRDefault="00BE58C3" w:rsidP="00BE58C3"/>
    <w:p w:rsidR="00BE58C3" w:rsidRDefault="00BE58C3" w:rsidP="00BE58C3"/>
    <w:p w:rsidR="00BE58C3" w:rsidRDefault="00BE58C3" w:rsidP="00BE58C3"/>
    <w:p w:rsidR="00BE58C3" w:rsidRDefault="00BE58C3" w:rsidP="00BE58C3">
      <w:pPr>
        <w:pStyle w:val="ac"/>
      </w:pPr>
      <w:r>
        <w:rPr>
          <w:rFonts w:ascii="Dotum" w:eastAsia="Dotum" w:hAnsi="Dotum"/>
          <w:noProof/>
        </w:rPr>
        <w:drawing>
          <wp:inline distT="0" distB="0" distL="0" distR="0">
            <wp:extent cx="742950" cy="742950"/>
            <wp:effectExtent l="19050" t="0" r="0" b="0"/>
            <wp:docPr id="3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8C3" w:rsidRDefault="00BE58C3" w:rsidP="00BE58C3">
      <w:pPr>
        <w:pStyle w:val="ad"/>
      </w:pPr>
      <w:r>
        <w:rPr>
          <w:rFonts w:hint="eastAsia"/>
        </w:rPr>
        <w:t>华为技术有限公司</w:t>
      </w:r>
    </w:p>
    <w:p w:rsidR="00BE58C3" w:rsidRDefault="00BE58C3" w:rsidP="00BE58C3">
      <w:pPr>
        <w:pStyle w:val="ad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09</w:t>
      </w:r>
      <w:r>
        <w:rPr>
          <w:rFonts w:hint="eastAsia"/>
        </w:rPr>
        <w:t>月</w:t>
      </w:r>
    </w:p>
    <w:p w:rsidR="00BE58C3" w:rsidRDefault="00BE58C3" w:rsidP="00BE58C3">
      <w:pPr>
        <w:pStyle w:val="ae"/>
      </w:pPr>
      <w:r>
        <w:br w:type="page"/>
      </w:r>
    </w:p>
    <w:p w:rsidR="00BE58C3" w:rsidRPr="00B6016B" w:rsidRDefault="00BE58C3" w:rsidP="00BE58C3">
      <w:pPr>
        <w:pStyle w:val="1"/>
        <w:numPr>
          <w:ilvl w:val="0"/>
          <w:numId w:val="0"/>
        </w:numPr>
        <w:spacing w:before="0" w:after="0"/>
        <w:jc w:val="center"/>
        <w:rPr>
          <w:rFonts w:ascii="Times New Roman" w:eastAsiaTheme="majorEastAsia" w:hAnsi="Times New Roman"/>
        </w:rPr>
      </w:pPr>
      <w:bookmarkStart w:id="0" w:name="_Toc417895656"/>
      <w:r w:rsidRPr="00B6016B">
        <w:rPr>
          <w:rFonts w:ascii="Times New Roman" w:eastAsiaTheme="majorEastAsia" w:hAnsi="Times New Roman" w:hint="eastAsia"/>
        </w:rPr>
        <w:lastRenderedPageBreak/>
        <w:t>修改记录</w:t>
      </w:r>
      <w:bookmarkEnd w:id="0"/>
    </w:p>
    <w:tbl>
      <w:tblPr>
        <w:tblW w:w="8534" w:type="dxa"/>
        <w:tblInd w:w="-5" w:type="dxa"/>
        <w:tblLayout w:type="fixed"/>
        <w:tblLook w:val="0000"/>
      </w:tblPr>
      <w:tblGrid>
        <w:gridCol w:w="1516"/>
        <w:gridCol w:w="2286"/>
        <w:gridCol w:w="3496"/>
        <w:gridCol w:w="1236"/>
      </w:tblGrid>
      <w:tr w:rsidR="00BE58C3" w:rsidRPr="00B6016B" w:rsidTr="007C1AC4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58C3" w:rsidRDefault="00BE58C3" w:rsidP="009A248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B6016B">
              <w:rPr>
                <w:rFonts w:eastAsiaTheme="majorEastAsia"/>
                <w:sz w:val="28"/>
                <w:szCs w:val="28"/>
              </w:rPr>
              <w:t>日期</w:t>
            </w:r>
          </w:p>
          <w:p w:rsidR="00BE58C3" w:rsidRPr="00B6016B" w:rsidRDefault="00BE58C3" w:rsidP="009A248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Date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58C3" w:rsidRDefault="00BE58C3" w:rsidP="009A248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B6016B">
              <w:rPr>
                <w:rFonts w:eastAsiaTheme="majorEastAsia"/>
                <w:sz w:val="28"/>
                <w:szCs w:val="28"/>
              </w:rPr>
              <w:t>版本</w:t>
            </w:r>
          </w:p>
          <w:p w:rsidR="00BE58C3" w:rsidRPr="00B6016B" w:rsidRDefault="00BE58C3" w:rsidP="009A248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Revision version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58C3" w:rsidRDefault="00BE58C3" w:rsidP="00BE58C3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B6016B">
              <w:rPr>
                <w:rFonts w:eastAsiaTheme="majorEastAsia"/>
                <w:sz w:val="28"/>
                <w:szCs w:val="28"/>
              </w:rPr>
              <w:t>描述</w:t>
            </w:r>
          </w:p>
          <w:p w:rsidR="00BE58C3" w:rsidRPr="00B6016B" w:rsidRDefault="00BE58C3" w:rsidP="00BE58C3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Description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8C3" w:rsidRDefault="00BE58C3" w:rsidP="009A248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 w:rsidRPr="00B6016B">
              <w:rPr>
                <w:rFonts w:eastAsiaTheme="majorEastAsia"/>
                <w:sz w:val="28"/>
                <w:szCs w:val="28"/>
              </w:rPr>
              <w:t>作者</w:t>
            </w:r>
          </w:p>
          <w:p w:rsidR="00BE58C3" w:rsidRPr="00B6016B" w:rsidRDefault="00BE58C3" w:rsidP="009A248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Author</w:t>
            </w:r>
          </w:p>
        </w:tc>
      </w:tr>
      <w:tr w:rsidR="00BE58C3" w:rsidRPr="00B6016B" w:rsidTr="007C1AC4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58C3" w:rsidRPr="00B6016B" w:rsidRDefault="00BE58C3" w:rsidP="009A248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20130906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58C3" w:rsidRPr="00B6016B" w:rsidRDefault="00BE58C3" w:rsidP="009A248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</w:t>
            </w:r>
            <w:r w:rsidRPr="00B6016B">
              <w:rPr>
                <w:rFonts w:eastAsiaTheme="majorEastAsia"/>
                <w:sz w:val="28"/>
                <w:szCs w:val="28"/>
              </w:rPr>
              <w:t>.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58C3" w:rsidRPr="00B6016B" w:rsidRDefault="00BE58C3" w:rsidP="009A2485">
            <w:pPr>
              <w:snapToGrid w:val="0"/>
              <w:jc w:val="center"/>
              <w:rPr>
                <w:rFonts w:eastAsiaTheme="majorEastAsia"/>
                <w:sz w:val="28"/>
                <w:szCs w:val="28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欧洲版本</w:t>
            </w:r>
            <w:r w:rsidRPr="00B6016B">
              <w:rPr>
                <w:rFonts w:eastAsiaTheme="majorEastAsia"/>
                <w:sz w:val="28"/>
                <w:szCs w:val="28"/>
              </w:rPr>
              <w:t>初稿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58C3" w:rsidRPr="00B6016B" w:rsidRDefault="00BE58C3" w:rsidP="009A248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邹志科</w:t>
            </w:r>
          </w:p>
        </w:tc>
      </w:tr>
      <w:tr w:rsidR="00721A1C" w:rsidRPr="00B6016B" w:rsidTr="007C1AC4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1A1C" w:rsidRPr="00B6016B" w:rsidRDefault="00721A1C" w:rsidP="00721A1C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20131114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1A1C" w:rsidRPr="00B6016B" w:rsidRDefault="00721A1C" w:rsidP="00721A1C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</w:t>
            </w:r>
            <w:r w:rsidRPr="00B6016B">
              <w:rPr>
                <w:rFonts w:eastAsiaTheme="majorEastAsia"/>
                <w:sz w:val="28"/>
                <w:szCs w:val="28"/>
              </w:rPr>
              <w:t>.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AC4" w:rsidRDefault="007C1AC4" w:rsidP="007C1AC4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去掉</w:t>
            </w:r>
            <w:r w:rsidR="00721A1C">
              <w:rPr>
                <w:rFonts w:eastAsiaTheme="majorEastAsia" w:hint="eastAsia"/>
                <w:sz w:val="28"/>
                <w:szCs w:val="28"/>
                <w:lang w:eastAsia="zh-CN"/>
              </w:rPr>
              <w:t>md5</w:t>
            </w:r>
            <w:r w:rsidR="00721A1C">
              <w:rPr>
                <w:rFonts w:eastAsiaTheme="majorEastAsia" w:hint="eastAsia"/>
                <w:sz w:val="28"/>
                <w:szCs w:val="28"/>
                <w:lang w:eastAsia="zh-CN"/>
              </w:rPr>
              <w:t>，</w:t>
            </w:r>
          </w:p>
          <w:p w:rsidR="00721A1C" w:rsidRPr="00B6016B" w:rsidRDefault="00721A1C" w:rsidP="007C1AC4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返回中直接返回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xml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1A1C" w:rsidRPr="00B6016B" w:rsidRDefault="00721A1C" w:rsidP="00721A1C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邹志科</w:t>
            </w:r>
          </w:p>
        </w:tc>
      </w:tr>
      <w:tr w:rsidR="007C1AC4" w:rsidRPr="00B6016B" w:rsidTr="007C1AC4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AC4" w:rsidRDefault="007C1AC4" w:rsidP="00721A1C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20131119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AC4" w:rsidRDefault="007C1AC4" w:rsidP="00721A1C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3.0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1AC4" w:rsidRDefault="007C1AC4" w:rsidP="007C1AC4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去掉冗余参数，增加验证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1AC4" w:rsidRPr="007C1AC4" w:rsidRDefault="007C1AC4" w:rsidP="00721A1C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邹志科</w:t>
            </w:r>
          </w:p>
        </w:tc>
      </w:tr>
      <w:tr w:rsidR="00445453" w:rsidRPr="00B6016B" w:rsidTr="007C1AC4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453" w:rsidRDefault="00445453" w:rsidP="00721A1C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20140516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5453" w:rsidRDefault="00B5681C" w:rsidP="00721A1C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3.1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F49" w:rsidRDefault="00251B66" w:rsidP="008226A1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增加</w:t>
            </w:r>
            <w:proofErr w:type="spellStart"/>
            <w:r>
              <w:rPr>
                <w:rFonts w:eastAsiaTheme="majorEastAsia" w:hint="eastAsia"/>
                <w:sz w:val="28"/>
                <w:szCs w:val="28"/>
                <w:lang w:eastAsia="zh-CN"/>
              </w:rPr>
              <w:t>getDestSite</w:t>
            </w:r>
            <w:proofErr w:type="spellEnd"/>
            <w:r w:rsidR="005A1E2A">
              <w:rPr>
                <w:rFonts w:eastAsiaTheme="majorEastAsia" w:hint="eastAsia"/>
                <w:sz w:val="28"/>
                <w:szCs w:val="28"/>
                <w:lang w:eastAsia="zh-CN"/>
              </w:rPr>
              <w:t>接口</w:t>
            </w:r>
          </w:p>
          <w:p w:rsidR="00445453" w:rsidRDefault="008226A1" w:rsidP="008226A1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增加</w:t>
            </w:r>
            <w:proofErr w:type="spellStart"/>
            <w:r w:rsidR="00251B66">
              <w:rPr>
                <w:rFonts w:eastAsiaTheme="majorEastAsia" w:hint="eastAsia"/>
                <w:sz w:val="28"/>
                <w:szCs w:val="28"/>
                <w:lang w:eastAsia="zh-CN"/>
              </w:rPr>
              <w:t>checkVerson</w:t>
            </w:r>
            <w:proofErr w:type="spellEnd"/>
            <w:r w:rsidR="00251B66">
              <w:rPr>
                <w:rFonts w:eastAsiaTheme="majorEastAsia" w:hint="eastAsia"/>
                <w:sz w:val="28"/>
                <w:szCs w:val="28"/>
                <w:lang w:eastAsia="zh-CN"/>
              </w:rPr>
              <w:t>接口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5453" w:rsidRDefault="001F6F1C" w:rsidP="00721A1C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李全林</w:t>
            </w:r>
          </w:p>
        </w:tc>
      </w:tr>
      <w:tr w:rsidR="00447372" w:rsidRPr="00B6016B" w:rsidTr="007C1AC4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372" w:rsidRDefault="00447372" w:rsidP="006874E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20140</w:t>
            </w:r>
            <w:r w:rsidR="006874E5">
              <w:rPr>
                <w:rFonts w:eastAsiaTheme="majorEastAsia" w:hint="eastAsia"/>
                <w:sz w:val="28"/>
                <w:szCs w:val="28"/>
                <w:lang w:eastAsia="zh-CN"/>
              </w:rPr>
              <w:t>7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16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372" w:rsidRDefault="00447372" w:rsidP="00447372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3.2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372" w:rsidRDefault="00251B66" w:rsidP="00AB48C9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增加</w:t>
            </w:r>
            <w:proofErr w:type="spellStart"/>
            <w:r w:rsidR="00AB48C9">
              <w:rPr>
                <w:rFonts w:eastAsiaTheme="majorEastAsia" w:hint="eastAsia"/>
                <w:sz w:val="28"/>
                <w:szCs w:val="28"/>
                <w:lang w:eastAsia="zh-CN"/>
              </w:rPr>
              <w:t>getCountryInfo</w:t>
            </w:r>
            <w:proofErr w:type="spellEnd"/>
            <w:r w:rsidR="00AB48C9">
              <w:rPr>
                <w:rFonts w:eastAsiaTheme="majorEastAsia" w:hint="eastAsia"/>
                <w:sz w:val="28"/>
                <w:szCs w:val="28"/>
                <w:lang w:eastAsia="zh-CN"/>
              </w:rPr>
              <w:t>接口</w:t>
            </w:r>
            <w:r w:rsidR="009A4B73">
              <w:rPr>
                <w:rFonts w:eastAsiaTheme="majorEastAsia" w:hint="eastAsia"/>
                <w:sz w:val="28"/>
                <w:szCs w:val="28"/>
                <w:lang w:eastAsia="zh-CN"/>
              </w:rPr>
              <w:t>,</w:t>
            </w:r>
            <w:r w:rsidR="009A4B73">
              <w:rPr>
                <w:rFonts w:eastAsiaTheme="majorEastAsia" w:hint="eastAsia"/>
                <w:sz w:val="28"/>
                <w:szCs w:val="28"/>
                <w:lang w:eastAsia="zh-CN"/>
              </w:rPr>
              <w:t>修改</w:t>
            </w:r>
            <w:proofErr w:type="spellStart"/>
            <w:r w:rsidR="009A4B73">
              <w:rPr>
                <w:rFonts w:eastAsiaTheme="majorEastAsia" w:hint="eastAsia"/>
                <w:sz w:val="28"/>
                <w:szCs w:val="28"/>
                <w:lang w:eastAsia="zh-CN"/>
              </w:rPr>
              <w:t>checkVersion</w:t>
            </w:r>
            <w:proofErr w:type="spellEnd"/>
            <w:r w:rsidR="009A4B73">
              <w:rPr>
                <w:rFonts w:eastAsiaTheme="majorEastAsia" w:hint="eastAsia"/>
                <w:sz w:val="28"/>
                <w:szCs w:val="28"/>
                <w:lang w:eastAsia="zh-CN"/>
              </w:rPr>
              <w:t>接口</w:t>
            </w:r>
            <w:r w:rsidR="003E6077">
              <w:rPr>
                <w:rFonts w:eastAsiaTheme="majorEastAsia" w:hint="eastAsia"/>
                <w:sz w:val="28"/>
                <w:szCs w:val="28"/>
                <w:lang w:eastAsia="zh-CN"/>
              </w:rPr>
              <w:t>,</w:t>
            </w:r>
          </w:p>
          <w:p w:rsidR="003E6077" w:rsidRDefault="003E6077" w:rsidP="00AB48C9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获取省份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,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城市</w:t>
            </w:r>
            <w:r w:rsidR="00C95416">
              <w:rPr>
                <w:rFonts w:eastAsiaTheme="majorEastAsia" w:hint="eastAsia"/>
                <w:sz w:val="28"/>
                <w:szCs w:val="28"/>
                <w:lang w:eastAsia="zh-CN"/>
              </w:rPr>
              <w:t>，服务网点</w:t>
            </w:r>
            <w:r w:rsidR="00BD0EF6">
              <w:rPr>
                <w:rFonts w:eastAsiaTheme="majorEastAsia" w:hint="eastAsia"/>
                <w:sz w:val="28"/>
                <w:szCs w:val="28"/>
                <w:lang w:eastAsia="zh-CN"/>
              </w:rPr>
              <w:t>接口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增加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language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7372" w:rsidRDefault="00447372" w:rsidP="00FC3474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李全林</w:t>
            </w:r>
          </w:p>
        </w:tc>
      </w:tr>
      <w:tr w:rsidR="00907520" w:rsidRPr="00B6016B" w:rsidTr="007C1AC4">
        <w:trPr>
          <w:ins w:id="1" w:author="z00247655" w:date="2014-08-25T17:50:00Z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520" w:rsidRDefault="00907520" w:rsidP="006874E5">
            <w:pPr>
              <w:snapToGrid w:val="0"/>
              <w:jc w:val="center"/>
              <w:rPr>
                <w:ins w:id="2" w:author="z00247655" w:date="2014-08-25T17:50:00Z"/>
                <w:rFonts w:eastAsiaTheme="majorEastAsia"/>
                <w:sz w:val="28"/>
                <w:szCs w:val="28"/>
                <w:lang w:eastAsia="zh-CN"/>
              </w:rPr>
            </w:pPr>
            <w:ins w:id="3" w:author="z00247655" w:date="2014-08-25T17:50:00Z">
              <w:r>
                <w:rPr>
                  <w:rFonts w:eastAsiaTheme="majorEastAsia"/>
                  <w:sz w:val="28"/>
                  <w:szCs w:val="28"/>
                  <w:lang w:eastAsia="zh-CN"/>
                </w:rPr>
                <w:t>2014/8/25</w:t>
              </w:r>
            </w:ins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520" w:rsidRDefault="00907520" w:rsidP="00447372">
            <w:pPr>
              <w:snapToGrid w:val="0"/>
              <w:jc w:val="center"/>
              <w:rPr>
                <w:ins w:id="4" w:author="z00247655" w:date="2014-08-25T17:50:00Z"/>
                <w:rFonts w:eastAsiaTheme="majorEastAsia"/>
                <w:sz w:val="28"/>
                <w:szCs w:val="28"/>
                <w:lang w:eastAsia="zh-CN"/>
              </w:rPr>
            </w:pPr>
            <w:ins w:id="5" w:author="z00247655" w:date="2014-08-25T17:50:00Z">
              <w:r>
                <w:rPr>
                  <w:rFonts w:eastAsiaTheme="majorEastAsia" w:hint="eastAsia"/>
                  <w:sz w:val="28"/>
                  <w:szCs w:val="28"/>
                  <w:lang w:eastAsia="zh-CN"/>
                </w:rPr>
                <w:t>3.3</w:t>
              </w:r>
            </w:ins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7520" w:rsidRDefault="00907520" w:rsidP="00734DEE">
            <w:pPr>
              <w:snapToGrid w:val="0"/>
              <w:jc w:val="center"/>
              <w:rPr>
                <w:ins w:id="6" w:author="z00247655" w:date="2014-08-25T17:50:00Z"/>
                <w:rFonts w:eastAsiaTheme="majorEastAsia"/>
                <w:sz w:val="28"/>
                <w:szCs w:val="28"/>
                <w:lang w:eastAsia="zh-CN"/>
              </w:rPr>
            </w:pPr>
            <w:ins w:id="7" w:author="z00247655" w:date="2014-08-25T17:50:00Z">
              <w:r>
                <w:rPr>
                  <w:rFonts w:eastAsiaTheme="majorEastAsia" w:hint="eastAsia"/>
                  <w:sz w:val="28"/>
                  <w:szCs w:val="28"/>
                  <w:lang w:eastAsia="zh-CN"/>
                </w:rPr>
                <w:t>在</w:t>
              </w:r>
              <w:r>
                <w:rPr>
                  <w:rFonts w:eastAsiaTheme="majorEastAsia" w:hint="eastAsia"/>
                  <w:sz w:val="28"/>
                  <w:szCs w:val="28"/>
                  <w:lang w:eastAsia="zh-CN"/>
                </w:rPr>
                <w:t>2.1, 2.6</w:t>
              </w:r>
              <w:r>
                <w:rPr>
                  <w:rFonts w:eastAsiaTheme="majorEastAsia" w:hint="eastAsia"/>
                  <w:sz w:val="28"/>
                  <w:szCs w:val="28"/>
                  <w:lang w:eastAsia="zh-CN"/>
                </w:rPr>
                <w:t>，</w:t>
              </w:r>
              <w:r>
                <w:rPr>
                  <w:rFonts w:eastAsiaTheme="majorEastAsia" w:hint="eastAsia"/>
                  <w:sz w:val="28"/>
                  <w:szCs w:val="28"/>
                  <w:lang w:eastAsia="zh-CN"/>
                </w:rPr>
                <w:t>2.7</w:t>
              </w:r>
            </w:ins>
            <w:ins w:id="8" w:author="z00247655" w:date="2014-08-25T17:51:00Z">
              <w:r w:rsidR="00734DEE">
                <w:rPr>
                  <w:rFonts w:eastAsiaTheme="majorEastAsia" w:hint="eastAsia"/>
                  <w:sz w:val="28"/>
                  <w:szCs w:val="28"/>
                  <w:lang w:eastAsia="zh-CN"/>
                </w:rPr>
                <w:t>请求接口中增加两个参数</w:t>
              </w:r>
              <w:proofErr w:type="spellStart"/>
              <w:r w:rsidR="00734DEE">
                <w:rPr>
                  <w:rFonts w:eastAsiaTheme="majorEastAsia" w:hint="eastAsia"/>
                  <w:sz w:val="28"/>
                  <w:szCs w:val="28"/>
                  <w:lang w:eastAsia="zh-CN"/>
                </w:rPr>
                <w:t>dstRegionCode</w:t>
              </w:r>
              <w:proofErr w:type="spellEnd"/>
              <w:r w:rsidR="00734DEE">
                <w:rPr>
                  <w:rFonts w:eastAsiaTheme="majorEastAsia" w:hint="eastAsia"/>
                  <w:sz w:val="28"/>
                  <w:szCs w:val="28"/>
                  <w:lang w:eastAsia="zh-CN"/>
                </w:rPr>
                <w:t>和</w:t>
              </w:r>
              <w:proofErr w:type="spellStart"/>
              <w:r w:rsidR="00734DEE">
                <w:rPr>
                  <w:rFonts w:eastAsiaTheme="majorEastAsia" w:hint="eastAsia"/>
                  <w:sz w:val="28"/>
                  <w:szCs w:val="28"/>
                  <w:lang w:eastAsia="zh-CN"/>
                </w:rPr>
                <w:t>deviceType</w:t>
              </w:r>
            </w:ins>
            <w:proofErr w:type="spellEnd"/>
            <w:ins w:id="9" w:author="z00247655" w:date="2014-08-25T18:31:00Z">
              <w:r w:rsidR="00AC2455">
                <w:rPr>
                  <w:rFonts w:eastAsiaTheme="majorEastAsia" w:hint="eastAsia"/>
                  <w:sz w:val="28"/>
                  <w:szCs w:val="28"/>
                  <w:lang w:eastAsia="zh-CN"/>
                </w:rPr>
                <w:t>用于区分华为和荣耀品牌</w:t>
              </w:r>
            </w:ins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7520" w:rsidRDefault="00734DEE" w:rsidP="00FC3474">
            <w:pPr>
              <w:snapToGrid w:val="0"/>
              <w:jc w:val="center"/>
              <w:rPr>
                <w:ins w:id="10" w:author="z00247655" w:date="2014-08-25T17:50:00Z"/>
                <w:rFonts w:eastAsiaTheme="majorEastAsia"/>
                <w:sz w:val="28"/>
                <w:szCs w:val="28"/>
                <w:lang w:eastAsia="zh-CN"/>
              </w:rPr>
            </w:pPr>
            <w:ins w:id="11" w:author="z00247655" w:date="2014-08-25T17:51:00Z">
              <w:r>
                <w:rPr>
                  <w:rFonts w:eastAsiaTheme="majorEastAsia" w:hint="eastAsia"/>
                  <w:sz w:val="28"/>
                  <w:szCs w:val="28"/>
                  <w:lang w:eastAsia="zh-CN"/>
                </w:rPr>
                <w:t>邹现军</w:t>
              </w:r>
            </w:ins>
          </w:p>
        </w:tc>
      </w:tr>
      <w:tr w:rsidR="00F6141A" w:rsidRPr="00B6016B" w:rsidTr="007C1AC4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141A" w:rsidRDefault="00F6141A" w:rsidP="006874E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/>
                <w:sz w:val="28"/>
                <w:szCs w:val="28"/>
                <w:lang w:eastAsia="zh-CN"/>
              </w:rPr>
              <w:t>2014/11/12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141A" w:rsidRDefault="0075682F" w:rsidP="00447372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4.0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6141A" w:rsidRDefault="003E5F20" w:rsidP="00734DEE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2.1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增加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postcode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请求参数。</w:t>
            </w:r>
          </w:p>
          <w:p w:rsidR="003E5F20" w:rsidRPr="003E5F20" w:rsidRDefault="003E5F20" w:rsidP="003E5F20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2.6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增加</w:t>
            </w:r>
            <w:proofErr w:type="spellStart"/>
            <w:r>
              <w:rPr>
                <w:rFonts w:eastAsiaTheme="majorEastAsia" w:hint="eastAsia"/>
                <w:sz w:val="28"/>
                <w:szCs w:val="28"/>
                <w:lang w:eastAsia="zh-CN"/>
              </w:rPr>
              <w:t>hasPostcode</w:t>
            </w:r>
            <w:proofErr w:type="spellEnd"/>
            <w:r w:rsidR="00F166F5">
              <w:rPr>
                <w:rFonts w:eastAsiaTheme="majorEastAsia" w:hint="eastAsia"/>
                <w:sz w:val="28"/>
                <w:szCs w:val="28"/>
                <w:lang w:eastAsia="zh-CN"/>
              </w:rPr>
              <w:t>响应参数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141A" w:rsidRDefault="00FF740C" w:rsidP="00FC3474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李全林</w:t>
            </w:r>
          </w:p>
        </w:tc>
      </w:tr>
      <w:tr w:rsidR="005E5A88" w:rsidRPr="00B6016B" w:rsidTr="007C1AC4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5A88" w:rsidRDefault="005E5A88" w:rsidP="006874E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/>
                <w:sz w:val="28"/>
                <w:szCs w:val="28"/>
                <w:lang w:eastAsia="zh-CN"/>
              </w:rPr>
              <w:t>2015/2/4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5A88" w:rsidRDefault="005E5A88" w:rsidP="00447372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/>
                <w:sz w:val="28"/>
                <w:szCs w:val="28"/>
                <w:lang w:eastAsia="zh-CN"/>
              </w:rPr>
              <w:t>4.1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E5A88" w:rsidRDefault="00060E3D" w:rsidP="00734DEE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删除问题反馈接口；</w:t>
            </w:r>
            <w:r w:rsidR="005E5A88">
              <w:rPr>
                <w:rFonts w:eastAsiaTheme="majorEastAsia" w:hint="eastAsia"/>
                <w:sz w:val="28"/>
                <w:szCs w:val="28"/>
                <w:lang w:eastAsia="zh-CN"/>
              </w:rPr>
              <w:t>获取省份接口去掉</w:t>
            </w:r>
            <w:proofErr w:type="spellStart"/>
            <w:r w:rsidR="005E5A88">
              <w:rPr>
                <w:rFonts w:eastAsiaTheme="majorEastAsia" w:hint="eastAsia"/>
                <w:sz w:val="28"/>
                <w:szCs w:val="28"/>
                <w:lang w:eastAsia="zh-CN"/>
              </w:rPr>
              <w:t>nationId</w:t>
            </w:r>
            <w:proofErr w:type="spellEnd"/>
            <w:r w:rsidR="005E5A88">
              <w:rPr>
                <w:rFonts w:eastAsiaTheme="majorEastAsia" w:hint="eastAsia"/>
                <w:sz w:val="28"/>
                <w:szCs w:val="28"/>
                <w:lang w:eastAsia="zh-CN"/>
              </w:rPr>
              <w:t>参数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5A88" w:rsidRDefault="005E5A88" w:rsidP="00FC3474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李全林</w:t>
            </w:r>
          </w:p>
        </w:tc>
      </w:tr>
      <w:tr w:rsidR="00D076A8" w:rsidRPr="00B6016B" w:rsidTr="007C1AC4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76A8" w:rsidRDefault="00D076A8" w:rsidP="006874E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2015/4/27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76A8" w:rsidRDefault="00D076A8" w:rsidP="00447372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4.2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076A8" w:rsidRDefault="00D076A8" w:rsidP="00734DEE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（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1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）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2.5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获取配置信息刷新接口，对于“未审核”的配置项，返回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resCode:2</w:t>
            </w:r>
            <w:r w:rsidR="0009029E">
              <w:rPr>
                <w:rFonts w:eastAsiaTheme="majorEastAsia" w:hint="eastAsia"/>
                <w:sz w:val="28"/>
                <w:szCs w:val="28"/>
                <w:lang w:eastAsia="zh-CN"/>
              </w:rPr>
              <w:t>。论坛信息中增加论坛图片</w:t>
            </w:r>
          </w:p>
          <w:p w:rsidR="00D076A8" w:rsidRPr="00D076A8" w:rsidRDefault="00D076A8" w:rsidP="00D076A8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（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</w:t>
            </w: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）省份、城市列表查询结果按名称字母升序排序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76A8" w:rsidRDefault="00D076A8" w:rsidP="00FC3474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孙飞跃</w:t>
            </w:r>
          </w:p>
        </w:tc>
      </w:tr>
      <w:tr w:rsidR="002C1A37" w:rsidRPr="00B6016B" w:rsidTr="007C1AC4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1A37" w:rsidRDefault="002C1A37" w:rsidP="006874E5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2015/5/5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1A37" w:rsidRDefault="002C1A37" w:rsidP="00447372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4.</w:t>
            </w:r>
            <w:r w:rsidR="003B26A1">
              <w:rPr>
                <w:rFonts w:eastAsiaTheme="majorEastAsia" w:hint="eastAsia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C1A37" w:rsidRDefault="002C1A37" w:rsidP="00734DEE">
            <w:pPr>
              <w:snapToGrid w:val="0"/>
              <w:jc w:val="center"/>
              <w:rPr>
                <w:rFonts w:ascii="Arial" w:eastAsia="黑体" w:hAnsi="Arial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 xml:space="preserve">2.7 </w:t>
            </w:r>
            <w:r w:rsidRPr="007B57CD">
              <w:rPr>
                <w:rFonts w:eastAsia="黑体" w:hint="eastAsia"/>
                <w:lang w:eastAsia="zh-CN" w:bidi="ar-SA"/>
              </w:rPr>
              <w:t>获取多语言</w:t>
            </w:r>
            <w:r w:rsidRPr="007B57CD">
              <w:rPr>
                <w:rFonts w:ascii="Arial" w:eastAsia="黑体" w:hAnsi="Arial" w:hint="eastAsia"/>
              </w:rPr>
              <w:t>服务器网点分布和覆盖范围</w:t>
            </w:r>
          </w:p>
          <w:p w:rsidR="00044B12" w:rsidRDefault="00044B12" w:rsidP="00734DEE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ascii="Arial" w:eastAsia="黑体" w:hAnsi="Arial" w:hint="eastAsia"/>
                <w:lang w:eastAsia="zh-CN"/>
              </w:rPr>
              <w:t>增加</w:t>
            </w:r>
            <w:proofErr w:type="spellStart"/>
            <w:r>
              <w:rPr>
                <w:rFonts w:eastAsiaTheme="majorEastAsia" w:hint="eastAsia"/>
                <w:iCs/>
                <w:lang w:eastAsia="zh-CN"/>
              </w:rPr>
              <w:t>getOutletArea</w:t>
            </w:r>
            <w:proofErr w:type="spellEnd"/>
            <w:r>
              <w:rPr>
                <w:rFonts w:eastAsiaTheme="majorEastAsia" w:hint="eastAsia"/>
                <w:iCs/>
                <w:lang w:eastAsia="zh-CN"/>
              </w:rPr>
              <w:t>接口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1A37" w:rsidRDefault="002C1A37" w:rsidP="00FC3474">
            <w:pPr>
              <w:snapToGrid w:val="0"/>
              <w:jc w:val="center"/>
              <w:rPr>
                <w:rFonts w:eastAsiaTheme="majorEastAsia"/>
                <w:sz w:val="28"/>
                <w:szCs w:val="28"/>
                <w:lang w:eastAsia="zh-CN"/>
              </w:rPr>
            </w:pPr>
            <w:r>
              <w:rPr>
                <w:rFonts w:eastAsiaTheme="majorEastAsia" w:hint="eastAsia"/>
                <w:sz w:val="28"/>
                <w:szCs w:val="28"/>
                <w:lang w:eastAsia="zh-CN"/>
              </w:rPr>
              <w:t>樊莉欢</w:t>
            </w:r>
          </w:p>
        </w:tc>
      </w:tr>
    </w:tbl>
    <w:p w:rsidR="00BE58C3" w:rsidRDefault="00BE58C3" w:rsidP="00BE58C3">
      <w:pPr>
        <w:rPr>
          <w:ins w:id="12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13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14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15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16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17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18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19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20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21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22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23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24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25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26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27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28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29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30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ins w:id="31" w:author="z00247655" w:date="2014-08-25T17:52:00Z"/>
          <w:rFonts w:eastAsiaTheme="minorEastAsia"/>
          <w:lang w:eastAsia="zh-CN"/>
        </w:rPr>
      </w:pPr>
    </w:p>
    <w:p w:rsidR="00734DEE" w:rsidRDefault="00734DEE" w:rsidP="00BE58C3">
      <w:pPr>
        <w:rPr>
          <w:rFonts w:eastAsiaTheme="minorEastAsia"/>
          <w:lang w:eastAsia="zh-CN"/>
        </w:rPr>
      </w:pPr>
    </w:p>
    <w:p w:rsidR="00BE58C3" w:rsidRDefault="00BE58C3" w:rsidP="00BE58C3">
      <w:pPr>
        <w:rPr>
          <w:rFonts w:eastAsiaTheme="minorEastAsia"/>
          <w:lang w:eastAsia="zh-CN"/>
        </w:rPr>
      </w:pPr>
    </w:p>
    <w:p w:rsidR="00BE58C3" w:rsidRDefault="00BE58C3" w:rsidP="00BE58C3">
      <w:pPr>
        <w:pStyle w:val="1"/>
        <w:numPr>
          <w:ilvl w:val="0"/>
          <w:numId w:val="0"/>
        </w:numPr>
        <w:spacing w:before="0" w:after="0"/>
        <w:jc w:val="center"/>
        <w:rPr>
          <w:b w:val="0"/>
        </w:rPr>
      </w:pPr>
      <w:bookmarkStart w:id="32" w:name="_Toc417895657"/>
      <w:r w:rsidRPr="00BE58C3">
        <w:rPr>
          <w:rFonts w:ascii="Times New Roman" w:eastAsiaTheme="majorEastAsia" w:hAnsi="Times New Roman" w:hint="eastAsia"/>
        </w:rPr>
        <w:t>目</w:t>
      </w:r>
      <w:r w:rsidRPr="00BE58C3">
        <w:rPr>
          <w:rFonts w:ascii="Times New Roman" w:eastAsiaTheme="majorEastAsia" w:hAnsi="Times New Roman" w:hint="eastAsia"/>
        </w:rPr>
        <w:t xml:space="preserve">    </w:t>
      </w:r>
      <w:r w:rsidRPr="00BE58C3">
        <w:rPr>
          <w:rFonts w:ascii="Times New Roman" w:eastAsiaTheme="majorEastAsia" w:hAnsi="Times New Roman" w:hint="eastAsia"/>
        </w:rPr>
        <w:t>录</w:t>
      </w:r>
      <w:bookmarkEnd w:id="32"/>
    </w:p>
    <w:p w:rsidR="00DD621F" w:rsidRDefault="00635EB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635EB6">
        <w:rPr>
          <w:rFonts w:eastAsiaTheme="minorEastAsia"/>
        </w:rPr>
        <w:fldChar w:fldCharType="begin"/>
      </w:r>
      <w:r w:rsidR="00B455E2">
        <w:rPr>
          <w:rFonts w:eastAsiaTheme="minorEastAsia"/>
        </w:rPr>
        <w:instrText xml:space="preserve"> TOC \o "1-3" \h \z \u </w:instrText>
      </w:r>
      <w:r w:rsidRPr="00635EB6">
        <w:rPr>
          <w:rFonts w:eastAsiaTheme="minorEastAsia"/>
        </w:rPr>
        <w:fldChar w:fldCharType="separate"/>
      </w:r>
      <w:hyperlink w:anchor="_Toc417895656" w:history="1">
        <w:r w:rsidR="00DD621F" w:rsidRPr="00FE55B5">
          <w:rPr>
            <w:rStyle w:val="a7"/>
            <w:rFonts w:eastAsiaTheme="majorEastAsia" w:hint="eastAsia"/>
            <w:noProof/>
          </w:rPr>
          <w:t>修改记录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7895657" w:history="1">
        <w:r w:rsidR="00DD621F" w:rsidRPr="00FE55B5">
          <w:rPr>
            <w:rStyle w:val="a7"/>
            <w:rFonts w:eastAsiaTheme="majorEastAsia" w:hint="eastAsia"/>
            <w:noProof/>
          </w:rPr>
          <w:t>目</w:t>
        </w:r>
        <w:r w:rsidR="00DD621F" w:rsidRPr="00FE55B5">
          <w:rPr>
            <w:rStyle w:val="a7"/>
            <w:rFonts w:eastAsiaTheme="majorEastAsia"/>
            <w:noProof/>
          </w:rPr>
          <w:t xml:space="preserve">    </w:t>
        </w:r>
        <w:r w:rsidR="00DD621F" w:rsidRPr="00FE55B5">
          <w:rPr>
            <w:rStyle w:val="a7"/>
            <w:rFonts w:eastAsiaTheme="majorEastAsia" w:hint="eastAsia"/>
            <w:noProof/>
          </w:rPr>
          <w:t>录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7895658" w:history="1">
        <w:r w:rsidR="00DD621F" w:rsidRPr="00FE55B5">
          <w:rPr>
            <w:rStyle w:val="a7"/>
            <w:rFonts w:ascii="宋体" w:hAnsi="宋体"/>
            <w:noProof/>
          </w:rPr>
          <w:t>1</w:t>
        </w:r>
        <w:r w:rsidR="00DD62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D621F" w:rsidRPr="00FE55B5">
          <w:rPr>
            <w:rStyle w:val="a7"/>
            <w:rFonts w:ascii="宋体" w:hAnsi="宋体" w:hint="eastAsia"/>
            <w:noProof/>
          </w:rPr>
          <w:t>概述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7895659" w:history="1">
        <w:r w:rsidR="00DD621F" w:rsidRPr="00FE55B5">
          <w:rPr>
            <w:rStyle w:val="a7"/>
            <w:rFonts w:hint="eastAsia"/>
            <w:b/>
            <w:bCs/>
            <w:noProof/>
          </w:rPr>
          <w:t>组网说明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7895660" w:history="1">
        <w:r w:rsidR="00DD621F" w:rsidRPr="00FE55B5">
          <w:rPr>
            <w:rStyle w:val="a7"/>
            <w:rFonts w:hint="eastAsia"/>
            <w:b/>
            <w:bCs/>
            <w:noProof/>
          </w:rPr>
          <w:t>安全设计约束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7895661" w:history="1">
        <w:r w:rsidR="00DD621F" w:rsidRPr="00FE55B5">
          <w:rPr>
            <w:rStyle w:val="a7"/>
            <w:rFonts w:hint="eastAsia"/>
            <w:b/>
            <w:bCs/>
            <w:noProof/>
          </w:rPr>
          <w:t>接口说明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7895662" w:history="1">
        <w:r w:rsidR="00DD621F" w:rsidRPr="00FE55B5">
          <w:rPr>
            <w:rStyle w:val="a7"/>
            <w:rFonts w:eastAsiaTheme="majorEastAsia"/>
            <w:noProof/>
          </w:rPr>
          <w:t>2</w:t>
        </w:r>
        <w:r w:rsidR="00DD62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D621F" w:rsidRPr="00FE55B5">
          <w:rPr>
            <w:rStyle w:val="a7"/>
            <w:rFonts w:eastAsiaTheme="majorEastAsia" w:hint="eastAsia"/>
            <w:noProof/>
          </w:rPr>
          <w:t>手机服务接口及数据类型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7895663" w:history="1">
        <w:r w:rsidR="00DD621F" w:rsidRPr="00FE55B5">
          <w:rPr>
            <w:rStyle w:val="a7"/>
            <w:noProof/>
          </w:rPr>
          <w:t>2.1</w:t>
        </w:r>
        <w:r w:rsidR="00DD621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D621F" w:rsidRPr="00FE55B5">
          <w:rPr>
            <w:rStyle w:val="a7"/>
            <w:rFonts w:hint="eastAsia"/>
            <w:noProof/>
          </w:rPr>
          <w:t>服务网点</w:t>
        </w:r>
        <w:r w:rsidR="00DD621F" w:rsidRPr="00FE55B5">
          <w:rPr>
            <w:rStyle w:val="a7"/>
            <w:noProof/>
          </w:rPr>
          <w:t>outletsRequest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64" w:history="1">
        <w:r w:rsidR="00DD621F" w:rsidRPr="00FE55B5">
          <w:rPr>
            <w:rStyle w:val="a7"/>
            <w:lang w:bidi="hi-IN"/>
          </w:rPr>
          <w:t>2.1.1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lang w:bidi="hi-IN"/>
          </w:rPr>
          <w:t>客户端请求的数据形式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65" w:history="1">
        <w:r w:rsidR="00DD621F" w:rsidRPr="00FE55B5">
          <w:rPr>
            <w:rStyle w:val="a7"/>
            <w:lang w:bidi="hi-IN"/>
          </w:rPr>
          <w:t>2.1.2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lang w:bidi="hi-IN"/>
          </w:rPr>
          <w:t>服务端返回的数据形式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7895666" w:history="1">
        <w:r w:rsidR="00DD621F" w:rsidRPr="00FE55B5">
          <w:rPr>
            <w:rStyle w:val="a7"/>
            <w:noProof/>
          </w:rPr>
          <w:t>2.2</w:t>
        </w:r>
        <w:r w:rsidR="00DD621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D621F" w:rsidRPr="00FE55B5">
          <w:rPr>
            <w:rStyle w:val="a7"/>
            <w:rFonts w:hint="eastAsia"/>
            <w:noProof/>
          </w:rPr>
          <w:t>获取省份</w:t>
        </w:r>
        <w:r w:rsidR="00DD621F" w:rsidRPr="00FE55B5">
          <w:rPr>
            <w:rStyle w:val="a7"/>
            <w:noProof/>
          </w:rPr>
          <w:t>provinceInfoRequest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67" w:history="1">
        <w:r w:rsidR="00DD621F" w:rsidRPr="00FE55B5">
          <w:rPr>
            <w:rStyle w:val="a7"/>
            <w:lang w:bidi="hi-IN"/>
          </w:rPr>
          <w:t>2.2.1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lang w:bidi="hi-IN"/>
          </w:rPr>
          <w:t>客户端请求省份数据信息形式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68" w:history="1">
        <w:r w:rsidR="00DD621F" w:rsidRPr="00FE55B5">
          <w:rPr>
            <w:rStyle w:val="a7"/>
            <w:lang w:bidi="hi-IN"/>
          </w:rPr>
          <w:t>2.2.2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lang w:bidi="hi-IN"/>
          </w:rPr>
          <w:t>服务端返回省份信息数据形式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7895669" w:history="1">
        <w:r w:rsidR="00DD621F" w:rsidRPr="00FE55B5">
          <w:rPr>
            <w:rStyle w:val="a7"/>
            <w:noProof/>
          </w:rPr>
          <w:t>2.3</w:t>
        </w:r>
        <w:r w:rsidR="00DD621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D621F" w:rsidRPr="00FE55B5">
          <w:rPr>
            <w:rStyle w:val="a7"/>
            <w:rFonts w:hint="eastAsia"/>
            <w:noProof/>
          </w:rPr>
          <w:t>获取城市</w:t>
        </w:r>
        <w:r w:rsidR="00DD621F" w:rsidRPr="00FE55B5">
          <w:rPr>
            <w:rStyle w:val="a7"/>
            <w:noProof/>
          </w:rPr>
          <w:t>cityInfoRequest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70" w:history="1">
        <w:r w:rsidR="00DD621F" w:rsidRPr="00FE55B5">
          <w:rPr>
            <w:rStyle w:val="a7"/>
            <w:kern w:val="0"/>
          </w:rPr>
          <w:t>2.3.1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kern w:val="0"/>
          </w:rPr>
          <w:t>客户端请求城市信息数据形式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71" w:history="1">
        <w:r w:rsidR="00DD621F" w:rsidRPr="00FE55B5">
          <w:rPr>
            <w:rStyle w:val="a7"/>
            <w:lang w:bidi="hi-IN"/>
          </w:rPr>
          <w:t>2.3.2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lang w:bidi="hi-IN"/>
          </w:rPr>
          <w:t>服务端返回城市信息的形式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7895672" w:history="1">
        <w:r w:rsidR="00DD621F" w:rsidRPr="00FE55B5">
          <w:rPr>
            <w:rStyle w:val="a7"/>
            <w:noProof/>
          </w:rPr>
          <w:t>2.4</w:t>
        </w:r>
        <w:r w:rsidR="00DD621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D621F" w:rsidRPr="00FE55B5">
          <w:rPr>
            <w:rStyle w:val="a7"/>
            <w:rFonts w:hint="eastAsia"/>
            <w:noProof/>
          </w:rPr>
          <w:t>获取归属站点</w:t>
        </w:r>
        <w:r w:rsidR="00DD621F" w:rsidRPr="00FE55B5">
          <w:rPr>
            <w:rStyle w:val="a7"/>
            <w:noProof/>
          </w:rPr>
          <w:t>getDestSiteRequest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73" w:history="1">
        <w:r w:rsidR="00DD621F" w:rsidRPr="00FE55B5">
          <w:rPr>
            <w:rStyle w:val="a7"/>
            <w:lang w:bidi="hi-IN"/>
          </w:rPr>
          <w:t>2.4.1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lang w:bidi="hi-IN"/>
          </w:rPr>
          <w:t>客户端请求的数据形式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74" w:history="1">
        <w:r w:rsidR="00DD621F" w:rsidRPr="00FE55B5">
          <w:rPr>
            <w:rStyle w:val="a7"/>
            <w:lang w:bidi="hi-IN"/>
          </w:rPr>
          <w:t>2.4.2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lang w:bidi="hi-IN"/>
          </w:rPr>
          <w:t>服务端返回的数据形式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7895675" w:history="1">
        <w:r w:rsidR="00DD621F" w:rsidRPr="00FE55B5">
          <w:rPr>
            <w:rStyle w:val="a7"/>
            <w:noProof/>
          </w:rPr>
          <w:t>2.5</w:t>
        </w:r>
        <w:r w:rsidR="00DD621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D621F" w:rsidRPr="00FE55B5">
          <w:rPr>
            <w:rStyle w:val="a7"/>
            <w:rFonts w:hint="eastAsia"/>
            <w:noProof/>
          </w:rPr>
          <w:t>获取配置信息刷新</w:t>
        </w:r>
        <w:r w:rsidR="00DD621F" w:rsidRPr="00FE55B5">
          <w:rPr>
            <w:rStyle w:val="a7"/>
            <w:noProof/>
          </w:rPr>
          <w:t>checkVersionRequest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76" w:history="1">
        <w:r w:rsidR="00DD621F" w:rsidRPr="00FE55B5">
          <w:rPr>
            <w:rStyle w:val="a7"/>
            <w:lang w:bidi="hi-IN"/>
          </w:rPr>
          <w:t>2.5.1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lang w:bidi="hi-IN"/>
          </w:rPr>
          <w:t>客户端请求的数据形式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7895677" w:history="1">
        <w:r w:rsidR="00DD621F" w:rsidRPr="00FE55B5">
          <w:rPr>
            <w:rStyle w:val="a7"/>
            <w:rFonts w:hint="eastAsia"/>
            <w:noProof/>
            <w:lang w:bidi="hi-IN"/>
          </w:rPr>
          <w:t>注：字符长度</w:t>
        </w:r>
        <w:r w:rsidR="00DD621F" w:rsidRPr="00FE55B5">
          <w:rPr>
            <w:rStyle w:val="a7"/>
            <w:noProof/>
            <w:lang w:bidi="hi-IN"/>
          </w:rPr>
          <w:t>&lt;20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78" w:history="1">
        <w:r w:rsidR="00DD621F" w:rsidRPr="00FE55B5">
          <w:rPr>
            <w:rStyle w:val="a7"/>
            <w:lang w:bidi="hi-IN"/>
          </w:rPr>
          <w:t>2.5.2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lang w:bidi="hi-IN"/>
          </w:rPr>
          <w:t>服务端返回的数据形式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7895679" w:history="1">
        <w:r w:rsidR="00DD621F" w:rsidRPr="00FE55B5">
          <w:rPr>
            <w:rStyle w:val="a7"/>
            <w:noProof/>
          </w:rPr>
          <w:t>2.6</w:t>
        </w:r>
        <w:r w:rsidR="00DD621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D621F" w:rsidRPr="00FE55B5">
          <w:rPr>
            <w:rStyle w:val="a7"/>
            <w:rFonts w:hint="eastAsia"/>
            <w:noProof/>
          </w:rPr>
          <w:t>获取支持国家接口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80" w:history="1">
        <w:r w:rsidR="00DD621F" w:rsidRPr="00FE55B5">
          <w:rPr>
            <w:rStyle w:val="a7"/>
            <w:lang w:bidi="hi-IN"/>
          </w:rPr>
          <w:t>2.6.1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lang w:bidi="hi-IN"/>
          </w:rPr>
          <w:t>客户端请求的数据形式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30"/>
        <w:rPr>
          <w:rFonts w:asciiTheme="minorHAnsi" w:eastAsiaTheme="minorEastAsia" w:hAnsiTheme="minorHAnsi" w:cstheme="minorBidi"/>
          <w:b w:val="0"/>
          <w:i w:val="0"/>
          <w:iCs w:val="0"/>
          <w:kern w:val="2"/>
          <w:szCs w:val="22"/>
        </w:rPr>
      </w:pPr>
      <w:hyperlink w:anchor="_Toc417895681" w:history="1">
        <w:r w:rsidR="00DD621F" w:rsidRPr="00FE55B5">
          <w:rPr>
            <w:rStyle w:val="a7"/>
            <w:lang w:bidi="hi-IN"/>
          </w:rPr>
          <w:t>2.6.2</w:t>
        </w:r>
        <w:r w:rsidR="00DD621F">
          <w:rPr>
            <w:rFonts w:asciiTheme="minorHAnsi" w:eastAsiaTheme="minorEastAsia" w:hAnsiTheme="minorHAnsi" w:cstheme="minorBidi"/>
            <w:b w:val="0"/>
            <w:i w:val="0"/>
            <w:iCs w:val="0"/>
            <w:kern w:val="2"/>
            <w:szCs w:val="22"/>
          </w:rPr>
          <w:tab/>
        </w:r>
        <w:r w:rsidR="00DD621F" w:rsidRPr="00FE55B5">
          <w:rPr>
            <w:rStyle w:val="a7"/>
            <w:rFonts w:hint="eastAsia"/>
            <w:lang w:bidi="hi-IN"/>
          </w:rPr>
          <w:t>服务端返回的数据形式</w:t>
        </w:r>
        <w:r w:rsidR="00DD621F">
          <w:rPr>
            <w:webHidden/>
          </w:rPr>
          <w:tab/>
        </w:r>
        <w:r>
          <w:rPr>
            <w:webHidden/>
          </w:rPr>
          <w:fldChar w:fldCharType="begin"/>
        </w:r>
        <w:r w:rsidR="00DD621F">
          <w:rPr>
            <w:webHidden/>
          </w:rPr>
          <w:instrText xml:space="preserve"> PAGEREF _Toc417895681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21F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DD621F" w:rsidRDefault="00635EB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7895682" w:history="1">
        <w:r w:rsidR="00DD621F" w:rsidRPr="00FE55B5">
          <w:rPr>
            <w:rStyle w:val="a7"/>
            <w:rFonts w:eastAsiaTheme="majorEastAsia"/>
            <w:noProof/>
          </w:rPr>
          <w:t>3</w:t>
        </w:r>
        <w:r w:rsidR="00DD621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DD621F" w:rsidRPr="00FE55B5">
          <w:rPr>
            <w:rStyle w:val="a7"/>
            <w:rFonts w:eastAsiaTheme="majorEastAsia" w:hint="eastAsia"/>
            <w:noProof/>
          </w:rPr>
          <w:t>返回响应码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621F" w:rsidRDefault="00635EB6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7895683" w:history="1">
        <w:r w:rsidR="00DD621F" w:rsidRPr="00FE55B5">
          <w:rPr>
            <w:rStyle w:val="a7"/>
            <w:noProof/>
          </w:rPr>
          <w:t>3.1</w:t>
        </w:r>
        <w:r w:rsidR="00DD621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DD621F" w:rsidRPr="00FE55B5">
          <w:rPr>
            <w:rStyle w:val="a7"/>
            <w:rFonts w:hint="eastAsia"/>
            <w:noProof/>
          </w:rPr>
          <w:t>请求类型</w:t>
        </w:r>
        <w:r w:rsidR="00DD62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1F">
          <w:rPr>
            <w:noProof/>
            <w:webHidden/>
          </w:rPr>
          <w:instrText xml:space="preserve"> PAGEREF _Toc417895683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1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E58C3" w:rsidRDefault="00635EB6" w:rsidP="00BE58C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fldChar w:fldCharType="end"/>
      </w:r>
    </w:p>
    <w:p w:rsidR="00BE58C3" w:rsidRPr="00BE58C3" w:rsidRDefault="00BE58C3" w:rsidP="00BE58C3">
      <w:pPr>
        <w:rPr>
          <w:rFonts w:eastAsiaTheme="minorEastAsia"/>
          <w:lang w:eastAsia="zh-CN"/>
        </w:rPr>
      </w:pPr>
    </w:p>
    <w:p w:rsidR="00BE58C3" w:rsidRDefault="00BE58C3" w:rsidP="00BE58C3">
      <w:pPr>
        <w:sectPr w:rsidR="00BE58C3" w:rsidSect="009A2485">
          <w:headerReference w:type="default" r:id="rId9"/>
          <w:pgSz w:w="11906" w:h="16838"/>
          <w:pgMar w:top="1440" w:right="1800" w:bottom="1440" w:left="180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12"/>
        </w:sectPr>
      </w:pPr>
    </w:p>
    <w:p w:rsidR="00BE58C3" w:rsidRPr="001372B8" w:rsidRDefault="00BE58C3" w:rsidP="00BE58C3">
      <w:pPr>
        <w:pStyle w:val="1"/>
        <w:autoSpaceDE w:val="0"/>
        <w:autoSpaceDN w:val="0"/>
        <w:ind w:left="425" w:hanging="425"/>
        <w:rPr>
          <w:rFonts w:ascii="宋体" w:eastAsia="宋体" w:hAnsi="宋体"/>
        </w:rPr>
      </w:pPr>
      <w:bookmarkStart w:id="33" w:name="_Toc268695192"/>
      <w:bookmarkStart w:id="34" w:name="_Toc359247834"/>
      <w:bookmarkStart w:id="35" w:name="_Toc417895658"/>
      <w:r w:rsidRPr="001372B8">
        <w:rPr>
          <w:rFonts w:ascii="宋体" w:eastAsia="宋体" w:hAnsi="宋体" w:hint="eastAsia"/>
        </w:rPr>
        <w:lastRenderedPageBreak/>
        <w:t>概述</w:t>
      </w:r>
      <w:bookmarkEnd w:id="33"/>
      <w:bookmarkEnd w:id="34"/>
      <w:bookmarkEnd w:id="35"/>
    </w:p>
    <w:p w:rsidR="00BE58C3" w:rsidRDefault="00BE58C3" w:rsidP="00BE58C3">
      <w:pPr>
        <w:pStyle w:val="2"/>
        <w:keepLines/>
        <w:widowControl w:val="0"/>
        <w:numPr>
          <w:ilvl w:val="1"/>
          <w:numId w:val="0"/>
        </w:numPr>
        <w:tabs>
          <w:tab w:val="num" w:pos="747"/>
        </w:tabs>
        <w:spacing w:before="260" w:after="260" w:line="416" w:lineRule="auto"/>
        <w:ind w:left="747" w:hanging="567"/>
        <w:rPr>
          <w:rStyle w:val="21"/>
        </w:rPr>
      </w:pPr>
      <w:bookmarkStart w:id="36" w:name="_Toc359247835"/>
      <w:bookmarkStart w:id="37" w:name="_Toc417895659"/>
      <w:bookmarkStart w:id="38" w:name="_Toc268695193"/>
      <w:r>
        <w:rPr>
          <w:rStyle w:val="21"/>
          <w:rFonts w:hint="eastAsia"/>
        </w:rPr>
        <w:t>组网说明</w:t>
      </w:r>
      <w:bookmarkEnd w:id="36"/>
      <w:bookmarkEnd w:id="37"/>
    </w:p>
    <w:p w:rsidR="001372B8" w:rsidRDefault="00635EB6" w:rsidP="00BE58C3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 w:bidi="ar-SA"/>
        </w:rPr>
        <w:pict>
          <v:group id="_x0000_s2089" style="position:absolute;margin-left:38.15pt;margin-top:5.95pt;width:336.05pt;height:177.95pt;z-index:251698176" coordorigin="2563,3967" coordsize="6721,3559">
            <v:roundrect id="_x0000_s2080" style="position:absolute;left:2563;top:3967;width:2626;height:584" arcsize="10923f">
              <v:textbox>
                <w:txbxContent>
                  <w:p w:rsidR="00B34FE4" w:rsidRPr="001372B8" w:rsidRDefault="00B34FE4" w:rsidP="001372B8">
                    <w:pPr>
                      <w:jc w:val="center"/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手机客户端</w:t>
                    </w:r>
                  </w:p>
                </w:txbxContent>
              </v:textbox>
            </v:roundrect>
            <v:roundrect id="_x0000_s2081" style="position:absolute;left:6688;top:3967;width:2596;height:584" arcsize="10923f">
              <v:textbox>
                <w:txbxContent>
                  <w:p w:rsidR="00B34FE4" w:rsidRPr="001372B8" w:rsidRDefault="00B34FE4" w:rsidP="001372B8">
                    <w:pPr>
                      <w:jc w:val="center"/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用户浏览器</w:t>
                    </w:r>
                  </w:p>
                </w:txbxContent>
              </v:textbox>
            </v:roundrect>
            <v:roundrect id="_x0000_s2082" style="position:absolute;left:2563;top:5197;width:2626;height:897" arcsize="10923f">
              <v:textbox>
                <w:txbxContent>
                  <w:p w:rsidR="00B34FE4" w:rsidRPr="001372B8" w:rsidRDefault="00B34FE4" w:rsidP="001372B8">
                    <w:pPr>
                      <w:jc w:val="center"/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提供客户端接口访问的服务器集群</w:t>
                    </w:r>
                  </w:p>
                </w:txbxContent>
              </v:textbox>
            </v:roundrect>
            <v:roundrect id="_x0000_s2083" style="position:absolute;left:6658;top:5197;width:2626;height:897" arcsize="10923f">
              <v:textbox>
                <w:txbxContent>
                  <w:p w:rsidR="00B34FE4" w:rsidRPr="001372B8" w:rsidRDefault="00B34FE4" w:rsidP="001372B8">
                    <w:pPr>
                      <w:jc w:val="center"/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提供管理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portal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访问的服务器集群</w:t>
                    </w:r>
                  </w:p>
                </w:txbxContent>
              </v:textbox>
            </v:round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2084" type="#_x0000_t22" style="position:absolute;left:4419;top:6643;width:2827;height:883">
              <v:textbox>
                <w:txbxContent>
                  <w:p w:rsidR="00B34FE4" w:rsidRPr="001372B8" w:rsidRDefault="00B34FE4">
                    <w:pPr>
                      <w:rPr>
                        <w:rFonts w:eastAsiaTheme="minorEastAsia"/>
                        <w:lang w:eastAsia="zh-CN"/>
                      </w:rPr>
                    </w:pPr>
                    <w:r>
                      <w:rPr>
                        <w:rFonts w:eastAsiaTheme="minorEastAsia" w:hint="eastAsia"/>
                        <w:lang w:eastAsia="zh-CN"/>
                      </w:rPr>
                      <w:t>手机服务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DB-</w:t>
                    </w:r>
                    <w:r>
                      <w:rPr>
                        <w:rFonts w:eastAsiaTheme="minorEastAsia" w:hint="eastAsia"/>
                        <w:lang w:eastAsia="zh-CN"/>
                      </w:rPr>
                      <w:t>双机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85" type="#_x0000_t32" style="position:absolute;left:3899;top:4551;width:0;height:646" o:connectortype="straight"/>
            <v:shape id="_x0000_s2086" type="#_x0000_t32" style="position:absolute;left:7974;top:4551;width:0;height:646" o:connectortype="straight"/>
            <v:shape id="_x0000_s2087" type="#_x0000_t32" style="position:absolute;left:3899;top:6094;width:1494;height:549" o:connectortype="straight">
              <v:stroke endarrow="block"/>
            </v:shape>
            <v:shape id="_x0000_s2088" type="#_x0000_t32" style="position:absolute;left:6168;top:6094;width:1806;height:549;flip:x" o:connectortype="straight">
              <v:stroke endarrow="block"/>
            </v:shape>
          </v:group>
        </w:pict>
      </w: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1372B8" w:rsidRDefault="001372B8" w:rsidP="00BE58C3">
      <w:pPr>
        <w:rPr>
          <w:rFonts w:eastAsiaTheme="minorEastAsia"/>
          <w:lang w:eastAsia="zh-CN"/>
        </w:rPr>
      </w:pPr>
    </w:p>
    <w:p w:rsidR="00BE58C3" w:rsidRDefault="00574727" w:rsidP="00BE58C3">
      <w:pPr>
        <w:pStyle w:val="aa"/>
        <w:numPr>
          <w:ilvl w:val="0"/>
          <w:numId w:val="5"/>
        </w:numPr>
        <w:topLinePunct w:val="0"/>
        <w:adjustRightInd/>
        <w:snapToGrid/>
        <w:spacing w:before="0" w:after="0" w:line="240" w:lineRule="auto"/>
        <w:ind w:firstLineChars="0"/>
      </w:pPr>
      <w:r>
        <w:rPr>
          <w:rFonts w:hint="eastAsia"/>
        </w:rPr>
        <w:t>手机客户端和用户浏览器访问</w:t>
      </w:r>
      <w:r>
        <w:rPr>
          <w:rFonts w:hint="eastAsia"/>
        </w:rPr>
        <w:t>portal</w:t>
      </w:r>
      <w:r>
        <w:rPr>
          <w:rFonts w:hint="eastAsia"/>
        </w:rPr>
        <w:t>的功能分开，其中管理</w:t>
      </w:r>
      <w:r>
        <w:rPr>
          <w:rFonts w:hint="eastAsia"/>
        </w:rPr>
        <w:t>portal</w:t>
      </w:r>
      <w:r>
        <w:rPr>
          <w:rFonts w:hint="eastAsia"/>
        </w:rPr>
        <w:t>对</w:t>
      </w:r>
      <w:r>
        <w:rPr>
          <w:rFonts w:hint="eastAsia"/>
        </w:rPr>
        <w:t>IP</w:t>
      </w:r>
      <w:r>
        <w:rPr>
          <w:rFonts w:hint="eastAsia"/>
        </w:rPr>
        <w:t>进行访问白名单限制</w:t>
      </w:r>
      <w:r w:rsidR="00BE58C3">
        <w:rPr>
          <w:rFonts w:hint="eastAsia"/>
        </w:rPr>
        <w:t>。</w:t>
      </w:r>
    </w:p>
    <w:p w:rsidR="00BE58C3" w:rsidRDefault="00BE58C3" w:rsidP="00BE58C3">
      <w:pPr>
        <w:pStyle w:val="aa"/>
        <w:ind w:left="360" w:firstLineChars="0" w:firstLine="0"/>
      </w:pPr>
    </w:p>
    <w:p w:rsidR="00BE58C3" w:rsidRDefault="00BE58C3" w:rsidP="00BE58C3">
      <w:pPr>
        <w:pStyle w:val="2"/>
        <w:keepLines/>
        <w:widowControl w:val="0"/>
        <w:numPr>
          <w:ilvl w:val="1"/>
          <w:numId w:val="0"/>
        </w:numPr>
        <w:tabs>
          <w:tab w:val="num" w:pos="747"/>
        </w:tabs>
        <w:spacing w:before="260" w:after="260" w:line="416" w:lineRule="auto"/>
        <w:ind w:left="747" w:hanging="567"/>
        <w:rPr>
          <w:rStyle w:val="21"/>
        </w:rPr>
      </w:pPr>
      <w:bookmarkStart w:id="39" w:name="_Toc359247836"/>
      <w:bookmarkStart w:id="40" w:name="_Toc417895660"/>
      <w:r>
        <w:rPr>
          <w:rStyle w:val="21"/>
          <w:rFonts w:hint="eastAsia"/>
        </w:rPr>
        <w:t>安全设计约束</w:t>
      </w:r>
      <w:bookmarkEnd w:id="39"/>
      <w:bookmarkEnd w:id="40"/>
    </w:p>
    <w:p w:rsidR="00BE58C3" w:rsidRPr="005A787D" w:rsidRDefault="00467F42" w:rsidP="00BE58C3">
      <w:pPr>
        <w:pStyle w:val="aa"/>
        <w:widowControl w:val="0"/>
        <w:numPr>
          <w:ilvl w:val="0"/>
          <w:numId w:val="4"/>
        </w:numPr>
        <w:topLinePunct w:val="0"/>
        <w:adjustRightInd/>
        <w:snapToGrid/>
        <w:spacing w:before="0" w:after="0" w:line="240" w:lineRule="auto"/>
        <w:ind w:firstLineChars="0"/>
        <w:jc w:val="both"/>
      </w:pPr>
      <w:r w:rsidRPr="00467F42">
        <w:rPr>
          <w:b/>
          <w:sz w:val="24"/>
        </w:rPr>
        <w:t>所有模块都禁止提供后门接口。</w:t>
      </w:r>
    </w:p>
    <w:p w:rsidR="00574727" w:rsidRDefault="00BE58C3" w:rsidP="00574727">
      <w:pPr>
        <w:pStyle w:val="aa"/>
        <w:widowControl w:val="0"/>
        <w:numPr>
          <w:ilvl w:val="0"/>
          <w:numId w:val="4"/>
        </w:numPr>
        <w:topLinePunct w:val="0"/>
        <w:adjustRightInd/>
        <w:snapToGrid/>
        <w:spacing w:before="0" w:after="0" w:line="240" w:lineRule="auto"/>
        <w:ind w:firstLineChars="0"/>
        <w:jc w:val="both"/>
      </w:pPr>
      <w:r>
        <w:rPr>
          <w:rFonts w:hint="eastAsia"/>
        </w:rPr>
        <w:t>涉及帐号密码的接口请求，都采用</w:t>
      </w:r>
      <w:r>
        <w:rPr>
          <w:rFonts w:hint="eastAsia"/>
        </w:rPr>
        <w:t>https</w:t>
      </w:r>
      <w:r>
        <w:rPr>
          <w:rFonts w:hint="eastAsia"/>
        </w:rPr>
        <w:t>协议保证传输安全。</w:t>
      </w:r>
      <w:r w:rsidR="00574727">
        <w:rPr>
          <w:rFonts w:hint="eastAsia"/>
        </w:rPr>
        <w:t>其中管理</w:t>
      </w:r>
      <w:r w:rsidR="00574727">
        <w:rPr>
          <w:rFonts w:hint="eastAsia"/>
        </w:rPr>
        <w:t>portal</w:t>
      </w:r>
      <w:r w:rsidR="00027AEF">
        <w:rPr>
          <w:rFonts w:hint="eastAsia"/>
        </w:rPr>
        <w:t>全部</w:t>
      </w:r>
      <w:r w:rsidR="00574727">
        <w:rPr>
          <w:rFonts w:hint="eastAsia"/>
        </w:rPr>
        <w:t>采用</w:t>
      </w:r>
      <w:r w:rsidR="00574727">
        <w:rPr>
          <w:rFonts w:hint="eastAsia"/>
        </w:rPr>
        <w:t>https</w:t>
      </w:r>
      <w:r w:rsidR="00574727">
        <w:rPr>
          <w:rFonts w:hint="eastAsia"/>
        </w:rPr>
        <w:t>协议，手机客户端访问也采用</w:t>
      </w:r>
      <w:r w:rsidR="00574727">
        <w:rPr>
          <w:rFonts w:hint="eastAsia"/>
        </w:rPr>
        <w:t>https</w:t>
      </w:r>
      <w:r w:rsidR="00574727">
        <w:rPr>
          <w:rFonts w:hint="eastAsia"/>
        </w:rPr>
        <w:t>。</w:t>
      </w:r>
    </w:p>
    <w:p w:rsidR="00467F42" w:rsidRDefault="00467F42" w:rsidP="00467F42">
      <w:pPr>
        <w:pStyle w:val="aa"/>
        <w:widowControl w:val="0"/>
        <w:numPr>
          <w:ilvl w:val="0"/>
          <w:numId w:val="4"/>
        </w:numPr>
        <w:topLinePunct w:val="0"/>
        <w:adjustRightInd/>
        <w:snapToGrid/>
        <w:spacing w:before="0" w:after="0" w:line="240" w:lineRule="auto"/>
        <w:ind w:firstLineChars="0"/>
        <w:jc w:val="both"/>
      </w:pPr>
      <w:r>
        <w:rPr>
          <w:rFonts w:hint="eastAsia"/>
        </w:rPr>
        <w:t>编程安全需遵守</w:t>
      </w:r>
      <w:r w:rsidRPr="0064293F">
        <w:rPr>
          <w:rFonts w:hint="eastAsia"/>
        </w:rPr>
        <w:t>《</w:t>
      </w:r>
      <w:r w:rsidRPr="0064293F">
        <w:rPr>
          <w:rFonts w:hint="eastAsia"/>
        </w:rPr>
        <w:t>Web</w:t>
      </w:r>
      <w:r w:rsidRPr="0064293F">
        <w:rPr>
          <w:rFonts w:hint="eastAsia"/>
        </w:rPr>
        <w:t>应用安全开发规范</w:t>
      </w:r>
      <w:r w:rsidRPr="0064293F">
        <w:rPr>
          <w:rFonts w:hint="eastAsia"/>
        </w:rPr>
        <w:t xml:space="preserve"> V1.2.doc</w:t>
      </w:r>
      <w:r w:rsidRPr="0064293F">
        <w:rPr>
          <w:rFonts w:hint="eastAsia"/>
        </w:rPr>
        <w:t>》</w:t>
      </w:r>
      <w:r>
        <w:rPr>
          <w:rFonts w:hint="eastAsia"/>
        </w:rPr>
        <w:t>。重点注意：</w:t>
      </w:r>
    </w:p>
    <w:p w:rsidR="00467F42" w:rsidRPr="00467F42" w:rsidRDefault="00467F42" w:rsidP="00467F42">
      <w:pPr>
        <w:numPr>
          <w:ilvl w:val="0"/>
          <w:numId w:val="6"/>
        </w:numPr>
        <w:suppressAutoHyphens w:val="0"/>
        <w:ind w:left="420" w:firstLine="420"/>
        <w:jc w:val="both"/>
        <w:rPr>
          <w:rFonts w:eastAsia="宋体" w:cs="Arial"/>
          <w:sz w:val="21"/>
          <w:szCs w:val="21"/>
          <w:lang w:eastAsia="zh-CN" w:bidi="ar-SA"/>
        </w:rPr>
      </w:pPr>
      <w:r w:rsidRPr="00467F42">
        <w:rPr>
          <w:rFonts w:eastAsia="宋体" w:cs="Arial" w:hint="eastAsia"/>
          <w:sz w:val="21"/>
          <w:szCs w:val="21"/>
          <w:lang w:eastAsia="zh-CN" w:bidi="ar-SA"/>
        </w:rPr>
        <w:t>采用</w:t>
      </w:r>
      <w:r w:rsidRPr="00467F42">
        <w:rPr>
          <w:rFonts w:eastAsia="宋体" w:cs="Arial" w:hint="eastAsia"/>
          <w:sz w:val="21"/>
          <w:szCs w:val="21"/>
          <w:lang w:eastAsia="zh-CN" w:bidi="ar-SA"/>
        </w:rPr>
        <w:t>SQL</w:t>
      </w:r>
      <w:r w:rsidRPr="00467F42">
        <w:rPr>
          <w:rFonts w:eastAsia="宋体" w:cs="Arial" w:hint="eastAsia"/>
          <w:sz w:val="21"/>
          <w:szCs w:val="21"/>
          <w:lang w:eastAsia="zh-CN" w:bidi="ar-SA"/>
        </w:rPr>
        <w:t>预处理来避免</w:t>
      </w:r>
      <w:r w:rsidRPr="00467F42">
        <w:rPr>
          <w:rFonts w:eastAsia="宋体" w:cs="Arial" w:hint="eastAsia"/>
          <w:sz w:val="21"/>
          <w:szCs w:val="21"/>
          <w:lang w:eastAsia="zh-CN" w:bidi="ar-SA"/>
        </w:rPr>
        <w:t>SQL</w:t>
      </w:r>
      <w:r w:rsidRPr="00467F42">
        <w:rPr>
          <w:rFonts w:eastAsia="宋体" w:cs="Arial" w:hint="eastAsia"/>
          <w:sz w:val="21"/>
          <w:szCs w:val="21"/>
          <w:lang w:eastAsia="zh-CN" w:bidi="ar-SA"/>
        </w:rPr>
        <w:t>攻击。</w:t>
      </w:r>
    </w:p>
    <w:p w:rsidR="00467F42" w:rsidRPr="00467F42" w:rsidRDefault="00467F42" w:rsidP="00467F42">
      <w:pPr>
        <w:numPr>
          <w:ilvl w:val="0"/>
          <w:numId w:val="6"/>
        </w:numPr>
        <w:suppressAutoHyphens w:val="0"/>
        <w:ind w:left="420" w:firstLine="420"/>
        <w:jc w:val="both"/>
        <w:rPr>
          <w:rFonts w:eastAsia="宋体" w:cs="Arial"/>
          <w:sz w:val="21"/>
          <w:szCs w:val="21"/>
          <w:lang w:eastAsia="zh-CN" w:bidi="ar-SA"/>
        </w:rPr>
      </w:pPr>
      <w:r w:rsidRPr="00467F42">
        <w:rPr>
          <w:rFonts w:eastAsia="宋体" w:cs="Arial" w:hint="eastAsia"/>
          <w:sz w:val="21"/>
          <w:szCs w:val="21"/>
          <w:lang w:eastAsia="zh-CN" w:bidi="ar-SA"/>
        </w:rPr>
        <w:t>防会话重发攻击（内部信任度较高业务服务器为可选）。</w:t>
      </w:r>
    </w:p>
    <w:p w:rsidR="00467F42" w:rsidRPr="00467F42" w:rsidRDefault="00467F42" w:rsidP="00467F42">
      <w:pPr>
        <w:numPr>
          <w:ilvl w:val="0"/>
          <w:numId w:val="6"/>
        </w:numPr>
        <w:suppressAutoHyphens w:val="0"/>
        <w:ind w:left="420" w:firstLine="420"/>
        <w:jc w:val="both"/>
        <w:rPr>
          <w:rFonts w:eastAsia="宋体" w:cs="Arial"/>
          <w:sz w:val="21"/>
          <w:szCs w:val="21"/>
          <w:lang w:eastAsia="zh-CN" w:bidi="ar-SA"/>
        </w:rPr>
      </w:pPr>
      <w:r w:rsidRPr="00467F42">
        <w:rPr>
          <w:rFonts w:eastAsia="宋体" w:cs="Arial" w:hint="eastAsia"/>
          <w:sz w:val="21"/>
          <w:szCs w:val="21"/>
          <w:lang w:eastAsia="zh-CN" w:bidi="ar-SA"/>
        </w:rPr>
        <w:t>防密码暴力破解攻击。</w:t>
      </w:r>
    </w:p>
    <w:p w:rsidR="00467F42" w:rsidRPr="00467F42" w:rsidRDefault="00467F42" w:rsidP="00467F42">
      <w:pPr>
        <w:numPr>
          <w:ilvl w:val="0"/>
          <w:numId w:val="6"/>
        </w:numPr>
        <w:suppressAutoHyphens w:val="0"/>
        <w:ind w:left="420" w:firstLine="420"/>
        <w:jc w:val="both"/>
        <w:rPr>
          <w:rFonts w:eastAsia="宋体" w:cs="Arial"/>
          <w:sz w:val="21"/>
          <w:szCs w:val="21"/>
          <w:lang w:eastAsia="zh-CN" w:bidi="ar-SA"/>
        </w:rPr>
      </w:pPr>
      <w:r w:rsidRPr="00467F42">
        <w:rPr>
          <w:rFonts w:eastAsia="宋体" w:cs="Arial" w:hint="eastAsia"/>
          <w:sz w:val="21"/>
          <w:szCs w:val="21"/>
          <w:lang w:eastAsia="zh-CN" w:bidi="ar-SA"/>
        </w:rPr>
        <w:t>用户隐私数据保护（加密存储、公开接口和日志中进行匿名化处理）。</w:t>
      </w:r>
    </w:p>
    <w:p w:rsidR="00467F42" w:rsidRPr="00467F42" w:rsidRDefault="00467F42" w:rsidP="00467F42">
      <w:pPr>
        <w:numPr>
          <w:ilvl w:val="0"/>
          <w:numId w:val="6"/>
        </w:numPr>
        <w:suppressAutoHyphens w:val="0"/>
        <w:ind w:left="420" w:firstLine="420"/>
        <w:jc w:val="both"/>
        <w:rPr>
          <w:rFonts w:eastAsia="宋体" w:cs="Arial"/>
          <w:sz w:val="21"/>
          <w:szCs w:val="21"/>
          <w:lang w:eastAsia="zh-CN" w:bidi="ar-SA"/>
        </w:rPr>
      </w:pPr>
      <w:r w:rsidRPr="00467F42">
        <w:rPr>
          <w:rFonts w:eastAsia="宋体" w:cs="Arial" w:hint="eastAsia"/>
          <w:sz w:val="21"/>
          <w:szCs w:val="21"/>
          <w:lang w:eastAsia="zh-CN" w:bidi="ar-SA"/>
        </w:rPr>
        <w:t>用户数据加密</w:t>
      </w:r>
      <w:r>
        <w:rPr>
          <w:rFonts w:eastAsia="宋体" w:cs="Arial" w:hint="eastAsia"/>
          <w:sz w:val="21"/>
          <w:szCs w:val="21"/>
          <w:lang w:eastAsia="zh-CN" w:bidi="ar-SA"/>
        </w:rPr>
        <w:t>密钥</w:t>
      </w:r>
      <w:r w:rsidRPr="00467F42">
        <w:rPr>
          <w:rFonts w:eastAsia="宋体" w:cs="Arial" w:hint="eastAsia"/>
          <w:sz w:val="21"/>
          <w:szCs w:val="21"/>
          <w:lang w:eastAsia="zh-CN" w:bidi="ar-SA"/>
        </w:rPr>
        <w:t>的保护（分配置加密和程序内置</w:t>
      </w:r>
      <w:r w:rsidRPr="00467F42">
        <w:rPr>
          <w:rFonts w:eastAsia="宋体" w:cs="Arial" w:hint="eastAsia"/>
          <w:sz w:val="21"/>
          <w:szCs w:val="21"/>
          <w:lang w:eastAsia="zh-CN" w:bidi="ar-SA"/>
        </w:rPr>
        <w:t>2</w:t>
      </w:r>
      <w:r w:rsidRPr="00467F42">
        <w:rPr>
          <w:rFonts w:eastAsia="宋体" w:cs="Arial" w:hint="eastAsia"/>
          <w:sz w:val="21"/>
          <w:szCs w:val="21"/>
          <w:lang w:eastAsia="zh-CN" w:bidi="ar-SA"/>
        </w:rPr>
        <w:t>段分开存储）。</w:t>
      </w:r>
    </w:p>
    <w:p w:rsidR="00467F42" w:rsidRPr="003B38FF" w:rsidRDefault="00467F42" w:rsidP="003B38FF">
      <w:pPr>
        <w:pStyle w:val="aa"/>
        <w:widowControl w:val="0"/>
        <w:numPr>
          <w:ilvl w:val="0"/>
          <w:numId w:val="4"/>
        </w:numPr>
        <w:topLinePunct w:val="0"/>
        <w:adjustRightInd/>
        <w:snapToGrid/>
        <w:spacing w:before="0" w:after="0" w:line="240" w:lineRule="auto"/>
        <w:ind w:firstLineChars="0"/>
        <w:jc w:val="both"/>
      </w:pPr>
      <w:r w:rsidRPr="00FA6DDC">
        <w:rPr>
          <w:rFonts w:hint="eastAsia"/>
        </w:rPr>
        <w:t>第三方软件（含开源软件）必须通过官网或官方授权网站下载，安装第三方软件时，必须对第三方软件的完整性进行校验。</w:t>
      </w:r>
      <w:r>
        <w:rPr>
          <w:rFonts w:hint="eastAsia"/>
        </w:rPr>
        <w:t>（注：</w:t>
      </w:r>
      <w:r>
        <w:rPr>
          <w:rFonts w:hint="eastAsia"/>
        </w:rPr>
        <w:t>apache tomcat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等库为开源软件）</w:t>
      </w:r>
    </w:p>
    <w:p w:rsidR="00BE58C3" w:rsidRPr="003C3B76" w:rsidRDefault="00BE58C3" w:rsidP="00BE58C3"/>
    <w:p w:rsidR="00BE58C3" w:rsidRDefault="00BE58C3" w:rsidP="00BE58C3">
      <w:pPr>
        <w:pStyle w:val="2"/>
        <w:keepLines/>
        <w:widowControl w:val="0"/>
        <w:numPr>
          <w:ilvl w:val="1"/>
          <w:numId w:val="0"/>
        </w:numPr>
        <w:tabs>
          <w:tab w:val="num" w:pos="747"/>
        </w:tabs>
        <w:spacing w:before="260" w:after="260" w:line="416" w:lineRule="auto"/>
        <w:ind w:left="747" w:hanging="567"/>
        <w:rPr>
          <w:rStyle w:val="21"/>
        </w:rPr>
      </w:pPr>
      <w:bookmarkStart w:id="41" w:name="_Toc359247837"/>
      <w:bookmarkStart w:id="42" w:name="_Toc417895661"/>
      <w:r>
        <w:rPr>
          <w:rStyle w:val="21"/>
          <w:rFonts w:hint="eastAsia"/>
        </w:rPr>
        <w:lastRenderedPageBreak/>
        <w:t>接口说明</w:t>
      </w:r>
      <w:bookmarkEnd w:id="38"/>
      <w:bookmarkEnd w:id="41"/>
      <w:bookmarkEnd w:id="42"/>
    </w:p>
    <w:p w:rsidR="00BE58C3" w:rsidRDefault="00574727" w:rsidP="00BE58C3">
      <w:pPr>
        <w:ind w:firstLine="380"/>
        <w:rPr>
          <w:rFonts w:eastAsiaTheme="majorEastAsia" w:cs="Meiryo"/>
          <w:lang w:eastAsia="zh-CN"/>
        </w:rPr>
      </w:pPr>
      <w:r w:rsidRPr="00B6016B">
        <w:rPr>
          <w:rFonts w:eastAsiaTheme="majorEastAsia" w:hint="eastAsia"/>
          <w:lang w:eastAsia="zh-CN"/>
        </w:rPr>
        <w:t>本文档用于定</w:t>
      </w:r>
      <w:r w:rsidRPr="00B6016B">
        <w:rPr>
          <w:rFonts w:eastAsiaTheme="majorEastAsia" w:cs="宋体" w:hint="eastAsia"/>
          <w:lang w:eastAsia="zh-CN"/>
        </w:rPr>
        <w:t>义</w:t>
      </w:r>
      <w:r w:rsidRPr="00B6016B">
        <w:rPr>
          <w:rFonts w:eastAsiaTheme="majorEastAsia" w:cs="Meiryo" w:hint="eastAsia"/>
          <w:lang w:eastAsia="zh-CN"/>
        </w:rPr>
        <w:t>服</w:t>
      </w:r>
      <w:r w:rsidRPr="00B6016B">
        <w:rPr>
          <w:rFonts w:eastAsiaTheme="majorEastAsia" w:cs="宋体" w:hint="eastAsia"/>
          <w:lang w:eastAsia="zh-CN"/>
        </w:rPr>
        <w:t>务</w:t>
      </w:r>
      <w:r w:rsidRPr="00B6016B">
        <w:rPr>
          <w:rFonts w:eastAsiaTheme="majorEastAsia" w:cs="Meiryo" w:hint="eastAsia"/>
          <w:lang w:eastAsia="zh-CN"/>
        </w:rPr>
        <w:t>器和客</w:t>
      </w:r>
      <w:r w:rsidRPr="00B6016B">
        <w:rPr>
          <w:rFonts w:eastAsiaTheme="majorEastAsia" w:cs="宋体" w:hint="eastAsia"/>
          <w:lang w:eastAsia="zh-CN"/>
        </w:rPr>
        <w:t>户</w:t>
      </w:r>
      <w:r w:rsidRPr="00B6016B">
        <w:rPr>
          <w:rFonts w:eastAsiaTheme="majorEastAsia" w:cs="Meiryo" w:hint="eastAsia"/>
          <w:lang w:eastAsia="zh-CN"/>
        </w:rPr>
        <w:t>端在网</w:t>
      </w:r>
      <w:r w:rsidRPr="00B6016B">
        <w:rPr>
          <w:rFonts w:eastAsiaTheme="majorEastAsia" w:cs="宋体" w:hint="eastAsia"/>
          <w:lang w:eastAsia="zh-CN"/>
        </w:rPr>
        <w:t>络</w:t>
      </w:r>
      <w:r w:rsidRPr="00B6016B">
        <w:rPr>
          <w:rFonts w:eastAsiaTheme="majorEastAsia" w:cs="Meiryo" w:hint="eastAsia"/>
          <w:lang w:eastAsia="zh-CN"/>
        </w:rPr>
        <w:t>交互</w:t>
      </w:r>
      <w:r w:rsidRPr="00B6016B">
        <w:rPr>
          <w:rFonts w:eastAsiaTheme="majorEastAsia" w:cs="宋体" w:hint="eastAsia"/>
          <w:lang w:eastAsia="zh-CN"/>
        </w:rPr>
        <w:t>时</w:t>
      </w:r>
      <w:r w:rsidRPr="00B6016B">
        <w:rPr>
          <w:rFonts w:eastAsiaTheme="majorEastAsia" w:cs="Meiryo" w:hint="eastAsia"/>
          <w:lang w:eastAsia="zh-CN"/>
        </w:rPr>
        <w:t>的数据</w:t>
      </w:r>
      <w:r w:rsidRPr="00B6016B">
        <w:rPr>
          <w:rFonts w:eastAsiaTheme="majorEastAsia" w:cs="宋体" w:hint="eastAsia"/>
          <w:lang w:eastAsia="zh-CN"/>
        </w:rPr>
        <w:t>组织</w:t>
      </w:r>
      <w:r w:rsidRPr="00B6016B">
        <w:rPr>
          <w:rFonts w:eastAsiaTheme="majorEastAsia" w:cs="Meiryo" w:hint="eastAsia"/>
          <w:lang w:eastAsia="zh-CN"/>
        </w:rPr>
        <w:t>格式，参数及参数意</w:t>
      </w:r>
      <w:r w:rsidRPr="00B6016B">
        <w:rPr>
          <w:rFonts w:eastAsiaTheme="majorEastAsia" w:cs="宋体" w:hint="eastAsia"/>
          <w:lang w:eastAsia="zh-CN"/>
        </w:rPr>
        <w:t>义</w:t>
      </w:r>
      <w:r w:rsidRPr="00B6016B">
        <w:rPr>
          <w:rFonts w:eastAsiaTheme="majorEastAsia" w:cs="Meiryo" w:hint="eastAsia"/>
          <w:lang w:eastAsia="zh-CN"/>
        </w:rPr>
        <w:t>，指</w:t>
      </w:r>
      <w:r w:rsidRPr="00B6016B">
        <w:rPr>
          <w:rFonts w:eastAsiaTheme="majorEastAsia" w:cs="宋体" w:hint="eastAsia"/>
          <w:lang w:eastAsia="zh-CN"/>
        </w:rPr>
        <w:t>导</w:t>
      </w:r>
      <w:r w:rsidRPr="00B6016B">
        <w:rPr>
          <w:rFonts w:eastAsiaTheme="majorEastAsia" w:cs="Meiryo" w:hint="eastAsia"/>
          <w:lang w:eastAsia="zh-CN"/>
        </w:rPr>
        <w:t>开</w:t>
      </w:r>
      <w:r w:rsidRPr="00B6016B">
        <w:rPr>
          <w:rFonts w:eastAsiaTheme="majorEastAsia" w:cs="宋体" w:hint="eastAsia"/>
          <w:lang w:eastAsia="zh-CN"/>
        </w:rPr>
        <w:t>发</w:t>
      </w:r>
      <w:r w:rsidRPr="00B6016B">
        <w:rPr>
          <w:rFonts w:eastAsiaTheme="majorEastAsia" w:cs="Meiryo" w:hint="eastAsia"/>
          <w:lang w:eastAsia="zh-CN"/>
        </w:rPr>
        <w:t>人</w:t>
      </w:r>
      <w:r w:rsidRPr="00B6016B">
        <w:rPr>
          <w:rFonts w:eastAsiaTheme="majorEastAsia" w:cs="宋体" w:hint="eastAsia"/>
          <w:lang w:eastAsia="zh-CN"/>
        </w:rPr>
        <w:t>员</w:t>
      </w:r>
      <w:r w:rsidRPr="00B6016B">
        <w:rPr>
          <w:rFonts w:eastAsiaTheme="majorEastAsia" w:cs="Meiryo" w:hint="eastAsia"/>
          <w:lang w:eastAsia="zh-CN"/>
        </w:rPr>
        <w:t>按</w:t>
      </w:r>
      <w:r w:rsidRPr="00B6016B">
        <w:rPr>
          <w:rFonts w:eastAsiaTheme="majorEastAsia" w:cs="宋体" w:hint="eastAsia"/>
          <w:lang w:eastAsia="zh-CN"/>
        </w:rPr>
        <w:t>规</w:t>
      </w:r>
      <w:r w:rsidRPr="00B6016B">
        <w:rPr>
          <w:rFonts w:eastAsiaTheme="majorEastAsia" w:cs="Meiryo" w:hint="eastAsia"/>
          <w:lang w:eastAsia="zh-CN"/>
        </w:rPr>
        <w:t>范</w:t>
      </w:r>
      <w:r w:rsidRPr="00B6016B">
        <w:rPr>
          <w:rFonts w:eastAsiaTheme="majorEastAsia" w:cs="宋体" w:hint="eastAsia"/>
          <w:lang w:eastAsia="zh-CN"/>
        </w:rPr>
        <w:t>进</w:t>
      </w:r>
      <w:r w:rsidRPr="00B6016B">
        <w:rPr>
          <w:rFonts w:eastAsiaTheme="majorEastAsia" w:cs="Meiryo" w:hint="eastAsia"/>
          <w:lang w:eastAsia="zh-CN"/>
        </w:rPr>
        <w:t>行网</w:t>
      </w:r>
      <w:r w:rsidRPr="00B6016B">
        <w:rPr>
          <w:rFonts w:eastAsiaTheme="majorEastAsia" w:cs="宋体" w:hint="eastAsia"/>
          <w:lang w:eastAsia="zh-CN"/>
        </w:rPr>
        <w:t>络</w:t>
      </w:r>
      <w:r w:rsidRPr="00B6016B">
        <w:rPr>
          <w:rFonts w:eastAsiaTheme="majorEastAsia" w:cs="Meiryo" w:hint="eastAsia"/>
          <w:lang w:eastAsia="zh-CN"/>
        </w:rPr>
        <w:t>交互开</w:t>
      </w:r>
      <w:r w:rsidRPr="00B6016B">
        <w:rPr>
          <w:rFonts w:eastAsiaTheme="majorEastAsia" w:cs="宋体" w:hint="eastAsia"/>
          <w:lang w:eastAsia="zh-CN"/>
        </w:rPr>
        <w:t>发</w:t>
      </w:r>
      <w:r w:rsidRPr="00B6016B">
        <w:rPr>
          <w:rFonts w:eastAsiaTheme="majorEastAsia" w:cs="Meiryo" w:hint="eastAsia"/>
          <w:lang w:eastAsia="zh-CN"/>
        </w:rPr>
        <w:t>和</w:t>
      </w:r>
      <w:r w:rsidRPr="00B6016B">
        <w:rPr>
          <w:rFonts w:eastAsiaTheme="majorEastAsia" w:cs="宋体" w:hint="eastAsia"/>
          <w:lang w:eastAsia="zh-CN"/>
        </w:rPr>
        <w:t>维护</w:t>
      </w:r>
      <w:r w:rsidRPr="00B6016B">
        <w:rPr>
          <w:rFonts w:eastAsiaTheme="majorEastAsia" w:cs="Meiryo" w:hint="eastAsia"/>
          <w:lang w:eastAsia="zh-CN"/>
        </w:rPr>
        <w:t>。</w:t>
      </w:r>
    </w:p>
    <w:p w:rsidR="003B38FF" w:rsidRDefault="003B38FF" w:rsidP="00BE58C3">
      <w:pPr>
        <w:ind w:firstLine="380"/>
        <w:rPr>
          <w:rFonts w:eastAsiaTheme="majorEastAsia" w:cs="Meiryo"/>
          <w:lang w:eastAsia="zh-CN"/>
        </w:rPr>
      </w:pPr>
    </w:p>
    <w:p w:rsidR="003B38FF" w:rsidRPr="003B38FF" w:rsidRDefault="003B38FF" w:rsidP="00BE58C3">
      <w:pPr>
        <w:ind w:firstLine="380"/>
        <w:rPr>
          <w:rFonts w:eastAsiaTheme="majorEastAsia" w:cs="Times New Roman"/>
          <w:lang w:eastAsia="zh-CN"/>
        </w:rPr>
      </w:pPr>
      <w:r w:rsidRPr="003B38FF">
        <w:rPr>
          <w:rFonts w:eastAsiaTheme="majorEastAsia" w:cs="Times New Roman"/>
          <w:lang w:eastAsia="zh-CN"/>
        </w:rPr>
        <w:t>接口和数据库都采用</w:t>
      </w:r>
      <w:r w:rsidRPr="003B38FF">
        <w:rPr>
          <w:rFonts w:eastAsiaTheme="majorEastAsia" w:cs="Times New Roman"/>
          <w:lang w:eastAsia="zh-CN"/>
        </w:rPr>
        <w:t>UTF-8</w:t>
      </w:r>
      <w:r w:rsidRPr="003B38FF">
        <w:rPr>
          <w:rFonts w:eastAsiaTheme="majorEastAsia" w:cs="Times New Roman"/>
          <w:lang w:eastAsia="zh-CN"/>
        </w:rPr>
        <w:t>字符集编码；接口中字符串如果没有特殊取值约束的，则允许全角字符（含汉字），每个全角字符按</w:t>
      </w:r>
      <w:r w:rsidRPr="003B38FF">
        <w:rPr>
          <w:rFonts w:eastAsiaTheme="majorEastAsia" w:cs="Times New Roman"/>
          <w:lang w:eastAsia="zh-CN"/>
        </w:rPr>
        <w:t>1</w:t>
      </w:r>
      <w:r w:rsidRPr="003B38FF">
        <w:rPr>
          <w:rFonts w:eastAsiaTheme="majorEastAsia" w:cs="Times New Roman"/>
          <w:lang w:eastAsia="zh-CN"/>
        </w:rPr>
        <w:t>个字符长度计算，不按物理</w:t>
      </w:r>
      <w:r w:rsidRPr="003B38FF">
        <w:rPr>
          <w:rFonts w:eastAsiaTheme="majorEastAsia" w:cs="Times New Roman"/>
          <w:lang w:eastAsia="zh-CN"/>
        </w:rPr>
        <w:t>Byte</w:t>
      </w:r>
      <w:r w:rsidRPr="003B38FF">
        <w:rPr>
          <w:rFonts w:eastAsiaTheme="majorEastAsia" w:cs="Times New Roman"/>
          <w:lang w:eastAsia="zh-CN"/>
        </w:rPr>
        <w:t>长度计算。</w:t>
      </w:r>
    </w:p>
    <w:p w:rsidR="00BE58C3" w:rsidRPr="003B38FF" w:rsidRDefault="00BE58C3" w:rsidP="00BE58C3">
      <w:pPr>
        <w:rPr>
          <w:rFonts w:eastAsiaTheme="majorEastAsia" w:cs="Times New Roman"/>
          <w:lang w:eastAsia="zh-CN"/>
        </w:rPr>
      </w:pPr>
    </w:p>
    <w:p w:rsidR="00BF3A89" w:rsidRPr="003B38FF" w:rsidRDefault="00BF3A89" w:rsidP="00BE58C3">
      <w:pPr>
        <w:rPr>
          <w:rFonts w:eastAsiaTheme="majorEastAsia" w:cs="Times New Roman"/>
          <w:lang w:eastAsia="zh-CN"/>
        </w:rPr>
      </w:pPr>
    </w:p>
    <w:p w:rsidR="005B7E02" w:rsidRPr="00B6016B" w:rsidRDefault="00BE58C3" w:rsidP="00BF3A89">
      <w:pPr>
        <w:widowControl/>
        <w:rPr>
          <w:rFonts w:eastAsiaTheme="majorEastAsia"/>
          <w:lang w:eastAsia="zh-CN"/>
        </w:rPr>
      </w:pPr>
      <w:r>
        <w:rPr>
          <w:lang w:val="fr-FR"/>
        </w:rPr>
        <w:br w:type="page"/>
      </w:r>
    </w:p>
    <w:p w:rsidR="005B7E02" w:rsidRPr="00B6016B" w:rsidRDefault="00EF1779" w:rsidP="00B6016B">
      <w:pPr>
        <w:pStyle w:val="1"/>
        <w:spacing w:before="0" w:after="0"/>
        <w:rPr>
          <w:rFonts w:ascii="Times New Roman" w:eastAsiaTheme="majorEastAsia" w:hAnsi="Times New Roman"/>
        </w:rPr>
      </w:pPr>
      <w:bookmarkStart w:id="43" w:name="_Toc320523990"/>
      <w:bookmarkStart w:id="44" w:name="_Toc417895662"/>
      <w:r>
        <w:rPr>
          <w:rFonts w:ascii="Times New Roman" w:eastAsiaTheme="majorEastAsia" w:hAnsi="Times New Roman" w:hint="eastAsia"/>
        </w:rPr>
        <w:lastRenderedPageBreak/>
        <w:t>手机服务</w:t>
      </w:r>
      <w:r w:rsidR="005B7E02" w:rsidRPr="00B6016B">
        <w:rPr>
          <w:rFonts w:ascii="Times New Roman" w:eastAsiaTheme="majorEastAsia" w:hAnsi="Times New Roman" w:hint="eastAsia"/>
        </w:rPr>
        <w:t>接口及数据类型</w:t>
      </w:r>
      <w:bookmarkEnd w:id="43"/>
      <w:bookmarkEnd w:id="44"/>
      <w:r w:rsidR="005B7E02" w:rsidRPr="00B6016B">
        <w:rPr>
          <w:rFonts w:ascii="Times New Roman" w:eastAsiaTheme="majorEastAsia" w:hAnsi="Times New Roman" w:hint="eastAsia"/>
        </w:rPr>
        <w:t xml:space="preserve"> </w:t>
      </w:r>
    </w:p>
    <w:p w:rsidR="00D10511" w:rsidRPr="00B6016B" w:rsidRDefault="00D10511" w:rsidP="00B6016B">
      <w:pPr>
        <w:rPr>
          <w:rFonts w:eastAsiaTheme="majorEastAsia"/>
          <w:lang w:eastAsia="zh-CN"/>
        </w:rPr>
      </w:pPr>
    </w:p>
    <w:p w:rsidR="00887022" w:rsidRPr="00B6016B" w:rsidRDefault="00920643" w:rsidP="009B5D46">
      <w:pPr>
        <w:pStyle w:val="2"/>
      </w:pPr>
      <w:bookmarkStart w:id="45" w:name="_Toc417895663"/>
      <w:r>
        <w:rPr>
          <w:rFonts w:hint="eastAsia"/>
        </w:rPr>
        <w:t>服务网点</w:t>
      </w:r>
      <w:proofErr w:type="spellStart"/>
      <w:r w:rsidR="00887022" w:rsidRPr="00B6016B">
        <w:rPr>
          <w:rFonts w:hint="eastAsia"/>
        </w:rPr>
        <w:t>outletsRequest</w:t>
      </w:r>
      <w:bookmarkEnd w:id="45"/>
      <w:proofErr w:type="spellEnd"/>
      <w:r w:rsidR="00887022" w:rsidRPr="00B6016B">
        <w:rPr>
          <w:rFonts w:hint="eastAsia"/>
        </w:rPr>
        <w:t xml:space="preserve"> </w:t>
      </w:r>
    </w:p>
    <w:p w:rsidR="00887022" w:rsidRDefault="00887022" w:rsidP="005D7ED6">
      <w:pPr>
        <w:spacing w:line="400" w:lineRule="exact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>简要描述：该请求用于向服务器请求获取服务网点的数据。</w:t>
      </w:r>
    </w:p>
    <w:p w:rsidR="00635259" w:rsidRDefault="00635259" w:rsidP="00635259">
      <w:pPr>
        <w:spacing w:line="400" w:lineRule="exact"/>
        <w:rPr>
          <w:rFonts w:eastAsiaTheme="majorEastAsia"/>
          <w:lang w:eastAsia="zh-CN"/>
        </w:rPr>
      </w:pPr>
    </w:p>
    <w:tbl>
      <w:tblPr>
        <w:tblW w:w="7482" w:type="dxa"/>
        <w:jc w:val="center"/>
        <w:tblInd w:w="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0"/>
        <w:gridCol w:w="917"/>
        <w:gridCol w:w="1364"/>
        <w:gridCol w:w="3811"/>
      </w:tblGrid>
      <w:tr w:rsidR="00635259" w:rsidRPr="00697E97" w:rsidTr="003432F4">
        <w:trPr>
          <w:jc w:val="center"/>
        </w:trPr>
        <w:tc>
          <w:tcPr>
            <w:tcW w:w="1390" w:type="dxa"/>
            <w:shd w:val="clear" w:color="auto" w:fill="C0C0C0"/>
          </w:tcPr>
          <w:p w:rsidR="00635259" w:rsidRPr="00697E97" w:rsidRDefault="00635259" w:rsidP="003432F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hint="eastAsia"/>
                <w:b/>
                <w:lang w:eastAsia="zh-CN"/>
              </w:rPr>
              <w:t>参数</w:t>
            </w:r>
            <w:r w:rsidRPr="00697E97">
              <w:rPr>
                <w:rFonts w:asciiTheme="minorEastAsia" w:eastAsiaTheme="minorEastAsia" w:hAnsiTheme="minorEastAsia" w:hint="eastAsia"/>
                <w:b/>
              </w:rPr>
              <w:t>名称</w:t>
            </w:r>
          </w:p>
        </w:tc>
        <w:tc>
          <w:tcPr>
            <w:tcW w:w="917" w:type="dxa"/>
            <w:shd w:val="clear" w:color="auto" w:fill="C0C0C0"/>
          </w:tcPr>
          <w:p w:rsidR="00635259" w:rsidRPr="00697E97" w:rsidRDefault="00635259" w:rsidP="003432F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cs="宋体" w:hint="eastAsia"/>
                <w:b/>
              </w:rPr>
              <w:t>类</w:t>
            </w:r>
            <w:r w:rsidRPr="00697E97">
              <w:rPr>
                <w:rFonts w:asciiTheme="minorEastAsia" w:eastAsiaTheme="minorEastAsia" w:hAnsiTheme="minorEastAsia" w:cs="MS Gothic" w:hint="eastAsia"/>
                <w:b/>
              </w:rPr>
              <w:t>型</w:t>
            </w:r>
          </w:p>
        </w:tc>
        <w:tc>
          <w:tcPr>
            <w:tcW w:w="1364" w:type="dxa"/>
            <w:shd w:val="clear" w:color="auto" w:fill="C0C0C0"/>
          </w:tcPr>
          <w:p w:rsidR="00635259" w:rsidRPr="00697E97" w:rsidRDefault="00635259" w:rsidP="003432F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hint="eastAsia"/>
                <w:b/>
              </w:rPr>
              <w:t>是否可</w:t>
            </w:r>
            <w:r w:rsidRPr="00697E97">
              <w:rPr>
                <w:rFonts w:asciiTheme="minorEastAsia" w:eastAsiaTheme="minorEastAsia" w:hAnsiTheme="minorEastAsia" w:cs="宋体" w:hint="eastAsia"/>
                <w:b/>
              </w:rPr>
              <w:t>选</w:t>
            </w:r>
          </w:p>
        </w:tc>
        <w:tc>
          <w:tcPr>
            <w:tcW w:w="3811" w:type="dxa"/>
            <w:shd w:val="clear" w:color="auto" w:fill="C0C0C0"/>
          </w:tcPr>
          <w:p w:rsidR="00635259" w:rsidRPr="00697E97" w:rsidRDefault="00635259" w:rsidP="003432F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cs="宋体" w:hint="eastAsia"/>
                <w:b/>
              </w:rPr>
              <w:t>说</w:t>
            </w:r>
            <w:r w:rsidRPr="00697E97">
              <w:rPr>
                <w:rFonts w:asciiTheme="minorEastAsia" w:eastAsiaTheme="minorEastAsia" w:hAnsiTheme="minorEastAsia" w:cs="Meiryo" w:hint="eastAsia"/>
                <w:b/>
              </w:rPr>
              <w:t>明</w:t>
            </w:r>
          </w:p>
        </w:tc>
      </w:tr>
      <w:tr w:rsidR="00635259" w:rsidTr="003432F4">
        <w:trPr>
          <w:trHeight w:val="483"/>
          <w:jc w:val="center"/>
        </w:trPr>
        <w:tc>
          <w:tcPr>
            <w:tcW w:w="1390" w:type="dxa"/>
          </w:tcPr>
          <w:p w:rsidR="00635259" w:rsidRPr="009347AA" w:rsidRDefault="00635259" w:rsidP="003432F4">
            <w:pPr>
              <w:ind w:firstLine="440"/>
              <w:jc w:val="center"/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xml</w:t>
            </w:r>
          </w:p>
        </w:tc>
        <w:tc>
          <w:tcPr>
            <w:tcW w:w="917" w:type="dxa"/>
          </w:tcPr>
          <w:p w:rsidR="00635259" w:rsidRDefault="00635259" w:rsidP="003432F4">
            <w:r>
              <w:rPr>
                <w:rFonts w:hint="eastAsia"/>
              </w:rPr>
              <w:t>String</w:t>
            </w:r>
          </w:p>
        </w:tc>
        <w:tc>
          <w:tcPr>
            <w:tcW w:w="1364" w:type="dxa"/>
          </w:tcPr>
          <w:p w:rsidR="00635259" w:rsidRDefault="00635259" w:rsidP="003432F4">
            <w:r>
              <w:rPr>
                <w:rFonts w:hint="eastAsia"/>
              </w:rPr>
              <w:t>M</w:t>
            </w:r>
          </w:p>
        </w:tc>
        <w:tc>
          <w:tcPr>
            <w:tcW w:w="3811" w:type="dxa"/>
          </w:tcPr>
          <w:p w:rsidR="00635259" w:rsidRDefault="00635259" w:rsidP="0014796B">
            <w:r>
              <w:rPr>
                <w:rFonts w:eastAsiaTheme="majorEastAsia" w:hint="eastAsia"/>
                <w:lang w:eastAsia="zh-CN"/>
              </w:rPr>
              <w:t>请求用的</w:t>
            </w:r>
            <w:r>
              <w:rPr>
                <w:rFonts w:eastAsiaTheme="majorEastAsia" w:hint="eastAsia"/>
                <w:lang w:eastAsia="zh-CN"/>
              </w:rPr>
              <w:t>xml</w:t>
            </w:r>
            <w:r w:rsidR="00FC7EF3">
              <w:rPr>
                <w:rFonts w:eastAsiaTheme="majorEastAsia" w:hint="eastAsia"/>
                <w:lang w:eastAsia="zh-CN"/>
              </w:rPr>
              <w:t>（不大于</w:t>
            </w:r>
            <w:r w:rsidR="0014796B">
              <w:rPr>
                <w:rFonts w:eastAsiaTheme="majorEastAsia" w:hint="eastAsia"/>
                <w:lang w:eastAsia="zh-CN"/>
              </w:rPr>
              <w:t>4</w:t>
            </w:r>
            <w:r w:rsidR="00FC7EF3">
              <w:rPr>
                <w:rFonts w:eastAsiaTheme="majorEastAsia" w:hint="eastAsia"/>
                <w:lang w:eastAsia="zh-CN"/>
              </w:rPr>
              <w:t>00</w:t>
            </w:r>
            <w:r w:rsidR="00FC7EF3">
              <w:rPr>
                <w:rFonts w:eastAsiaTheme="majorEastAsia" w:hint="eastAsia"/>
                <w:lang w:eastAsia="zh-CN"/>
              </w:rPr>
              <w:t>字符）</w:t>
            </w:r>
          </w:p>
        </w:tc>
      </w:tr>
    </w:tbl>
    <w:p w:rsidR="00635259" w:rsidRPr="009347AA" w:rsidRDefault="00635259" w:rsidP="00635259">
      <w:pPr>
        <w:spacing w:line="400" w:lineRule="exact"/>
        <w:rPr>
          <w:rFonts w:eastAsiaTheme="majorEastAsia"/>
          <w:lang w:eastAsia="zh-CN"/>
        </w:rPr>
      </w:pPr>
    </w:p>
    <w:p w:rsidR="00635259" w:rsidRPr="00B6016B" w:rsidRDefault="00635259" w:rsidP="00635259">
      <w:pPr>
        <w:spacing w:line="400" w:lineRule="exact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请求的</w:t>
      </w:r>
      <w:r>
        <w:rPr>
          <w:rFonts w:eastAsiaTheme="majorEastAsia" w:hint="eastAsia"/>
          <w:lang w:eastAsia="zh-CN"/>
        </w:rPr>
        <w:t>xml</w:t>
      </w:r>
      <w:r>
        <w:rPr>
          <w:rFonts w:eastAsiaTheme="majorEastAsia" w:hint="eastAsia"/>
          <w:lang w:eastAsia="zh-CN"/>
        </w:rPr>
        <w:t>参数中的相关节点和属性：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6"/>
        <w:gridCol w:w="984"/>
        <w:gridCol w:w="851"/>
        <w:gridCol w:w="2267"/>
        <w:gridCol w:w="2744"/>
      </w:tblGrid>
      <w:tr w:rsidR="00BF1737" w:rsidRPr="00B6016B" w:rsidTr="009E43F7">
        <w:tc>
          <w:tcPr>
            <w:tcW w:w="983" w:type="pct"/>
          </w:tcPr>
          <w:p w:rsidR="006030BB" w:rsidRPr="00336533" w:rsidRDefault="006030BB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节点</w:t>
            </w:r>
            <w:r>
              <w:rPr>
                <w:rFonts w:eastAsiaTheme="majorEastAsia" w:hint="eastAsia"/>
                <w:b/>
                <w:lang w:eastAsia="zh-CN"/>
              </w:rPr>
              <w:t>/</w:t>
            </w:r>
            <w:r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577" w:type="pct"/>
          </w:tcPr>
          <w:p w:rsidR="006030BB" w:rsidRPr="00336533" w:rsidRDefault="006030BB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ins w:id="46" w:author="z00247655" w:date="2014-08-25T17:42:00Z">
              <w:r>
                <w:rPr>
                  <w:rFonts w:eastAsiaTheme="majorEastAsia" w:cs="宋体" w:hint="eastAsia"/>
                  <w:b/>
                  <w:lang w:eastAsia="zh-CN"/>
                </w:rPr>
                <w:t>类型</w:t>
              </w:r>
            </w:ins>
          </w:p>
        </w:tc>
        <w:tc>
          <w:tcPr>
            <w:tcW w:w="499" w:type="pct"/>
          </w:tcPr>
          <w:p w:rsidR="006030BB" w:rsidRPr="00336533" w:rsidRDefault="006030BB" w:rsidP="003432F4">
            <w:pPr>
              <w:spacing w:line="400" w:lineRule="exact"/>
              <w:jc w:val="center"/>
              <w:rPr>
                <w:ins w:id="47" w:author="z00247655" w:date="2014-08-25T17:42:00Z"/>
                <w:rFonts w:eastAsiaTheme="majorEastAsia"/>
                <w:b/>
                <w:lang w:eastAsia="zh-CN"/>
              </w:rPr>
            </w:pPr>
            <w:ins w:id="48" w:author="z00247655" w:date="2014-08-25T17:42:00Z">
              <w:r>
                <w:rPr>
                  <w:rFonts w:eastAsiaTheme="majorEastAsia" w:cs="宋体" w:hint="eastAsia"/>
                  <w:b/>
                  <w:lang w:eastAsia="zh-CN"/>
                </w:rPr>
                <w:t>是否可选</w:t>
              </w:r>
            </w:ins>
          </w:p>
        </w:tc>
        <w:tc>
          <w:tcPr>
            <w:tcW w:w="1330" w:type="pct"/>
          </w:tcPr>
          <w:p w:rsidR="006030BB" w:rsidRPr="00336533" w:rsidRDefault="006030BB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含</w:t>
            </w:r>
            <w:r w:rsidRPr="00336533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1610" w:type="pct"/>
          </w:tcPr>
          <w:p w:rsidR="006030BB" w:rsidRPr="00336533" w:rsidRDefault="006030BB" w:rsidP="00BA4169">
            <w:pPr>
              <w:tabs>
                <w:tab w:val="left" w:pos="2282"/>
                <w:tab w:val="center" w:pos="3646"/>
              </w:tabs>
              <w:spacing w:line="400" w:lineRule="exact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336533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BF1737" w:rsidRPr="00B6016B" w:rsidTr="009E43F7">
        <w:tc>
          <w:tcPr>
            <w:tcW w:w="983" w:type="pct"/>
          </w:tcPr>
          <w:p w:rsidR="006030BB" w:rsidRPr="00B6016B" w:rsidRDefault="006030B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long</w:t>
            </w:r>
          </w:p>
        </w:tc>
        <w:tc>
          <w:tcPr>
            <w:tcW w:w="577" w:type="pct"/>
          </w:tcPr>
          <w:p w:rsidR="006030BB" w:rsidRPr="00D744F2" w:rsidRDefault="006030BB" w:rsidP="005D7ED6">
            <w:pPr>
              <w:spacing w:line="400" w:lineRule="exact"/>
              <w:rPr>
                <w:ins w:id="49" w:author="z00247655" w:date="2014-08-25T17:42:00Z"/>
                <w:rFonts w:eastAsiaTheme="majorEastAsia"/>
                <w:lang w:eastAsia="zh-CN"/>
              </w:rPr>
            </w:pPr>
            <w:ins w:id="50" w:author="z00247655" w:date="2014-08-25T17:42:00Z">
              <w:r w:rsidRPr="00D744F2">
                <w:rPr>
                  <w:rFonts w:eastAsiaTheme="majorEastAsia" w:hint="eastAsia"/>
                  <w:lang w:eastAsia="zh-CN"/>
                </w:rPr>
                <w:t>String</w:t>
              </w:r>
            </w:ins>
          </w:p>
        </w:tc>
        <w:tc>
          <w:tcPr>
            <w:tcW w:w="499" w:type="pct"/>
          </w:tcPr>
          <w:p w:rsidR="006030BB" w:rsidRPr="00B6016B" w:rsidRDefault="006030BB" w:rsidP="005D7ED6">
            <w:pPr>
              <w:spacing w:line="400" w:lineRule="exact"/>
              <w:rPr>
                <w:ins w:id="51" w:author="z00247655" w:date="2014-08-25T17:42:00Z"/>
                <w:rFonts w:eastAsiaTheme="majorEastAsia"/>
                <w:lang w:eastAsia="zh-CN"/>
              </w:rPr>
            </w:pPr>
            <w:ins w:id="52" w:author="z00247655" w:date="2014-08-25T17:42:00Z">
              <w:r>
                <w:rPr>
                  <w:rFonts w:eastAsiaTheme="majorEastAsia" w:hint="eastAsia"/>
                  <w:lang w:eastAsia="zh-CN"/>
                </w:rPr>
                <w:t>O</w:t>
              </w:r>
            </w:ins>
          </w:p>
        </w:tc>
        <w:tc>
          <w:tcPr>
            <w:tcW w:w="1330" w:type="pct"/>
          </w:tcPr>
          <w:p w:rsidR="006030BB" w:rsidRPr="00B6016B" w:rsidRDefault="006030B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经度</w:t>
            </w:r>
            <w:r>
              <w:rPr>
                <w:rFonts w:eastAsiaTheme="majorEastAsia" w:hint="eastAsia"/>
                <w:lang w:eastAsia="zh-CN"/>
              </w:rPr>
              <w:t>（如果</w:t>
            </w:r>
            <w:r>
              <w:rPr>
                <w:rFonts w:eastAsiaTheme="majorEastAsia" w:hint="eastAsia"/>
                <w:lang w:eastAsia="zh-CN"/>
              </w:rPr>
              <w:t>flag</w:t>
            </w:r>
            <w:r>
              <w:rPr>
                <w:rFonts w:eastAsiaTheme="majorEastAsia" w:hint="eastAsia"/>
                <w:lang w:eastAsia="zh-CN"/>
              </w:rPr>
              <w:t>为</w:t>
            </w:r>
            <w:r>
              <w:rPr>
                <w:rFonts w:eastAsiaTheme="majorEastAsia" w:hint="eastAsia"/>
                <w:lang w:eastAsia="zh-CN"/>
              </w:rPr>
              <w:t>0</w:t>
            </w:r>
            <w:r>
              <w:rPr>
                <w:rFonts w:eastAsiaTheme="majorEastAsia" w:hint="eastAsia"/>
                <w:lang w:eastAsia="zh-CN"/>
              </w:rPr>
              <w:t>，即查询附近服务网点</w:t>
            </w:r>
            <w:r w:rsidR="000B7B35">
              <w:rPr>
                <w:rFonts w:eastAsiaTheme="majorEastAsia" w:hint="eastAsia"/>
                <w:lang w:eastAsia="zh-CN"/>
              </w:rPr>
              <w:t>，</w:t>
            </w:r>
            <w:r>
              <w:rPr>
                <w:rFonts w:eastAsiaTheme="majorEastAsia" w:hint="eastAsia"/>
                <w:lang w:eastAsia="zh-CN"/>
              </w:rPr>
              <w:t>则该参数为必填，否则为选填）</w:t>
            </w:r>
          </w:p>
        </w:tc>
        <w:tc>
          <w:tcPr>
            <w:tcW w:w="1610" w:type="pct"/>
          </w:tcPr>
          <w:p w:rsidR="006030BB" w:rsidRPr="00B6016B" w:rsidRDefault="006030BB" w:rsidP="001C7F3B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用于查询附近服务网点</w:t>
            </w:r>
          </w:p>
        </w:tc>
      </w:tr>
      <w:tr w:rsidR="00BF1737" w:rsidRPr="00B6016B" w:rsidTr="009E43F7">
        <w:tc>
          <w:tcPr>
            <w:tcW w:w="983" w:type="pct"/>
          </w:tcPr>
          <w:p w:rsidR="006030BB" w:rsidRPr="00B6016B" w:rsidRDefault="006030B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l</w:t>
            </w:r>
            <w:r w:rsidRPr="00B6016B">
              <w:rPr>
                <w:rFonts w:eastAsiaTheme="majorEastAsia" w:hint="eastAsia"/>
                <w:lang w:eastAsia="zh-CN"/>
              </w:rPr>
              <w:t>at</w:t>
            </w:r>
          </w:p>
        </w:tc>
        <w:tc>
          <w:tcPr>
            <w:tcW w:w="577" w:type="pct"/>
          </w:tcPr>
          <w:p w:rsidR="006030BB" w:rsidRPr="00B6016B" w:rsidRDefault="006030BB" w:rsidP="001E448D">
            <w:pPr>
              <w:spacing w:line="400" w:lineRule="exact"/>
              <w:rPr>
                <w:ins w:id="53" w:author="z00247655" w:date="2014-08-25T17:42:00Z"/>
                <w:rFonts w:eastAsiaTheme="majorEastAsia"/>
                <w:lang w:eastAsia="zh-CN"/>
              </w:rPr>
            </w:pPr>
            <w:ins w:id="54" w:author="z00247655" w:date="2014-08-25T17:42:00Z">
              <w:r>
                <w:rPr>
                  <w:rFonts w:eastAsiaTheme="majorEastAsia" w:hint="eastAsia"/>
                  <w:lang w:eastAsia="zh-CN"/>
                </w:rPr>
                <w:t>String</w:t>
              </w:r>
            </w:ins>
          </w:p>
        </w:tc>
        <w:tc>
          <w:tcPr>
            <w:tcW w:w="499" w:type="pct"/>
          </w:tcPr>
          <w:p w:rsidR="006030BB" w:rsidRPr="00B6016B" w:rsidRDefault="006030BB" w:rsidP="001E448D">
            <w:pPr>
              <w:spacing w:line="400" w:lineRule="exact"/>
              <w:rPr>
                <w:ins w:id="55" w:author="z00247655" w:date="2014-08-25T17:42:00Z"/>
                <w:rFonts w:eastAsiaTheme="majorEastAsia"/>
                <w:lang w:eastAsia="zh-CN"/>
              </w:rPr>
            </w:pPr>
            <w:ins w:id="56" w:author="z00247655" w:date="2014-08-25T17:42:00Z">
              <w:r>
                <w:rPr>
                  <w:rFonts w:eastAsiaTheme="majorEastAsia" w:hint="eastAsia"/>
                  <w:lang w:eastAsia="zh-CN"/>
                </w:rPr>
                <w:t>O</w:t>
              </w:r>
            </w:ins>
          </w:p>
        </w:tc>
        <w:tc>
          <w:tcPr>
            <w:tcW w:w="1330" w:type="pct"/>
          </w:tcPr>
          <w:p w:rsidR="006030BB" w:rsidRPr="00B6016B" w:rsidRDefault="006030BB" w:rsidP="001E448D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纬度</w:t>
            </w:r>
            <w:r>
              <w:rPr>
                <w:rFonts w:eastAsiaTheme="majorEastAsia" w:hint="eastAsia"/>
                <w:lang w:eastAsia="zh-CN"/>
              </w:rPr>
              <w:t>（同上）</w:t>
            </w:r>
          </w:p>
        </w:tc>
        <w:tc>
          <w:tcPr>
            <w:tcW w:w="1610" w:type="pct"/>
          </w:tcPr>
          <w:p w:rsidR="006030BB" w:rsidRPr="00B6016B" w:rsidRDefault="006030BB" w:rsidP="001C7F3B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用于查询附近服务网点</w:t>
            </w:r>
          </w:p>
        </w:tc>
      </w:tr>
      <w:tr w:rsidR="00BF1737" w:rsidRPr="00B6016B" w:rsidTr="009E43F7">
        <w:tc>
          <w:tcPr>
            <w:tcW w:w="983" w:type="pct"/>
          </w:tcPr>
          <w:p w:rsidR="006030BB" w:rsidRPr="00B6016B" w:rsidRDefault="006030B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flag</w:t>
            </w:r>
          </w:p>
        </w:tc>
        <w:tc>
          <w:tcPr>
            <w:tcW w:w="577" w:type="pct"/>
          </w:tcPr>
          <w:p w:rsidR="006030BB" w:rsidRPr="00B6016B" w:rsidRDefault="006030BB" w:rsidP="005D7ED6">
            <w:pPr>
              <w:spacing w:line="400" w:lineRule="exact"/>
              <w:rPr>
                <w:ins w:id="57" w:author="z00247655" w:date="2014-08-25T17:42:00Z"/>
                <w:rFonts w:eastAsiaTheme="majorEastAsia"/>
                <w:lang w:eastAsia="zh-CN"/>
              </w:rPr>
            </w:pPr>
            <w:ins w:id="58" w:author="z00247655" w:date="2014-08-25T17:42:00Z">
              <w:r>
                <w:rPr>
                  <w:rFonts w:eastAsiaTheme="majorEastAsia" w:hint="eastAsia"/>
                  <w:lang w:eastAsia="zh-CN"/>
                </w:rPr>
                <w:t>String</w:t>
              </w:r>
            </w:ins>
          </w:p>
        </w:tc>
        <w:tc>
          <w:tcPr>
            <w:tcW w:w="499" w:type="pct"/>
          </w:tcPr>
          <w:p w:rsidR="006030BB" w:rsidRPr="00B6016B" w:rsidRDefault="006030BB" w:rsidP="005D7ED6">
            <w:pPr>
              <w:spacing w:line="400" w:lineRule="exact"/>
              <w:rPr>
                <w:ins w:id="59" w:author="z00247655" w:date="2014-08-25T17:42:00Z"/>
                <w:rFonts w:eastAsiaTheme="majorEastAsia"/>
                <w:lang w:eastAsia="zh-CN"/>
              </w:rPr>
            </w:pPr>
            <w:ins w:id="60" w:author="z00247655" w:date="2014-08-25T17:42:00Z">
              <w:r>
                <w:rPr>
                  <w:rFonts w:eastAsiaTheme="majorEastAsia" w:hint="eastAsia"/>
                  <w:lang w:eastAsia="zh-CN"/>
                </w:rPr>
                <w:t>M</w:t>
              </w:r>
            </w:ins>
          </w:p>
        </w:tc>
        <w:tc>
          <w:tcPr>
            <w:tcW w:w="1330" w:type="pct"/>
          </w:tcPr>
          <w:p w:rsidR="006030BB" w:rsidRPr="00B6016B" w:rsidRDefault="006030B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标识位</w:t>
            </w:r>
            <w:r>
              <w:rPr>
                <w:rFonts w:eastAsiaTheme="majorEastAsia" w:hint="eastAsia"/>
                <w:lang w:eastAsia="zh-CN"/>
              </w:rPr>
              <w:t>（必填）</w:t>
            </w:r>
          </w:p>
        </w:tc>
        <w:tc>
          <w:tcPr>
            <w:tcW w:w="1610" w:type="pct"/>
          </w:tcPr>
          <w:p w:rsidR="006030BB" w:rsidRPr="00B6016B" w:rsidRDefault="002114D3" w:rsidP="00B56A80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56A80">
              <w:rPr>
                <w:rFonts w:eastAsiaTheme="majorEastAsia" w:hint="eastAsia"/>
                <w:color w:val="FF0000"/>
                <w:lang w:eastAsia="zh-CN"/>
              </w:rPr>
              <w:t>当</w:t>
            </w:r>
            <w:r w:rsidRPr="00B56A80">
              <w:rPr>
                <w:rFonts w:eastAsiaTheme="majorEastAsia" w:hint="eastAsia"/>
                <w:color w:val="FF0000"/>
                <w:lang w:eastAsia="zh-CN"/>
              </w:rPr>
              <w:t>flag</w:t>
            </w:r>
            <w:r w:rsidRPr="00B56A80">
              <w:rPr>
                <w:rFonts w:eastAsiaTheme="majorEastAsia" w:hint="eastAsia"/>
                <w:color w:val="FF0000"/>
                <w:lang w:eastAsia="zh-CN"/>
              </w:rPr>
              <w:t>为</w:t>
            </w:r>
            <w:r w:rsidRPr="00B56A80">
              <w:rPr>
                <w:rFonts w:eastAsiaTheme="majorEastAsia" w:hint="eastAsia"/>
                <w:color w:val="FF0000"/>
                <w:lang w:eastAsia="zh-CN"/>
              </w:rPr>
              <w:t>2</w:t>
            </w:r>
            <w:r w:rsidRPr="00B56A80">
              <w:rPr>
                <w:rFonts w:eastAsiaTheme="majorEastAsia" w:hint="eastAsia"/>
                <w:color w:val="FF0000"/>
                <w:lang w:eastAsia="zh-CN"/>
              </w:rPr>
              <w:t>时，</w:t>
            </w:r>
            <w:r w:rsidR="00B56A80">
              <w:rPr>
                <w:rFonts w:eastAsiaTheme="majorEastAsia" w:hint="eastAsia"/>
                <w:color w:val="FF0000"/>
                <w:lang w:eastAsia="zh-CN"/>
              </w:rPr>
              <w:t>表示通过邮编查询服务网点；</w:t>
            </w:r>
            <w:r w:rsidR="00B56A80">
              <w:rPr>
                <w:rFonts w:eastAsiaTheme="majorEastAsia" w:hint="eastAsia"/>
                <w:lang w:eastAsia="zh-CN"/>
              </w:rPr>
              <w:t>表示</w:t>
            </w:r>
            <w:r w:rsidR="006030BB" w:rsidRPr="00B6016B">
              <w:rPr>
                <w:rFonts w:eastAsiaTheme="majorEastAsia" w:hint="eastAsia"/>
                <w:lang w:eastAsia="zh-CN"/>
              </w:rPr>
              <w:t>当</w:t>
            </w:r>
            <w:r w:rsidR="006030BB" w:rsidRPr="00B6016B">
              <w:rPr>
                <w:rFonts w:eastAsiaTheme="majorEastAsia" w:hint="eastAsia"/>
                <w:lang w:eastAsia="zh-CN"/>
              </w:rPr>
              <w:t>flag</w:t>
            </w:r>
            <w:r w:rsidR="006030BB" w:rsidRPr="00B6016B">
              <w:rPr>
                <w:rFonts w:eastAsiaTheme="majorEastAsia" w:hint="eastAsia"/>
                <w:lang w:eastAsia="zh-CN"/>
              </w:rPr>
              <w:t>为</w:t>
            </w:r>
            <w:r w:rsidR="006030BB" w:rsidRPr="00B6016B">
              <w:rPr>
                <w:rFonts w:eastAsiaTheme="majorEastAsia" w:hint="eastAsia"/>
                <w:lang w:eastAsia="zh-CN"/>
              </w:rPr>
              <w:t>1</w:t>
            </w:r>
            <w:r w:rsidR="006030BB" w:rsidRPr="00B6016B">
              <w:rPr>
                <w:rFonts w:eastAsiaTheme="majorEastAsia" w:hint="eastAsia"/>
                <w:lang w:eastAsia="zh-CN"/>
              </w:rPr>
              <w:t>时，表示</w:t>
            </w:r>
            <w:r w:rsidR="006030BB">
              <w:rPr>
                <w:rFonts w:eastAsiaTheme="majorEastAsia" w:hint="eastAsia"/>
                <w:lang w:eastAsia="zh-CN"/>
              </w:rPr>
              <w:t>是</w:t>
            </w:r>
            <w:r w:rsidR="006030BB" w:rsidRPr="00B6016B">
              <w:rPr>
                <w:rFonts w:eastAsiaTheme="majorEastAsia" w:hint="eastAsia"/>
                <w:lang w:eastAsia="zh-CN"/>
              </w:rPr>
              <w:t>查询输入</w:t>
            </w:r>
            <w:r w:rsidR="006030BB">
              <w:rPr>
                <w:rFonts w:eastAsiaTheme="majorEastAsia" w:hint="eastAsia"/>
                <w:lang w:eastAsia="zh-CN"/>
              </w:rPr>
              <w:t>框内城市的</w:t>
            </w:r>
            <w:r w:rsidR="006030BB" w:rsidRPr="00B6016B">
              <w:rPr>
                <w:rFonts w:eastAsiaTheme="majorEastAsia" w:hint="eastAsia"/>
                <w:lang w:eastAsia="zh-CN"/>
              </w:rPr>
              <w:t>所有网点</w:t>
            </w:r>
            <w:r w:rsidR="00B56A80">
              <w:rPr>
                <w:rFonts w:eastAsiaTheme="majorEastAsia" w:hint="eastAsia"/>
                <w:lang w:eastAsia="zh-CN"/>
              </w:rPr>
              <w:t>；</w:t>
            </w:r>
            <w:r w:rsidR="006030BB" w:rsidRPr="00B6016B">
              <w:rPr>
                <w:rFonts w:eastAsiaTheme="majorEastAsia" w:hint="eastAsia"/>
                <w:lang w:eastAsia="zh-CN"/>
              </w:rPr>
              <w:t>当</w:t>
            </w:r>
            <w:r w:rsidR="006030BB" w:rsidRPr="00B6016B">
              <w:rPr>
                <w:rFonts w:eastAsiaTheme="majorEastAsia" w:hint="eastAsia"/>
                <w:lang w:eastAsia="zh-CN"/>
              </w:rPr>
              <w:t>flag</w:t>
            </w:r>
            <w:r w:rsidR="006030BB" w:rsidRPr="00B6016B">
              <w:rPr>
                <w:rFonts w:eastAsiaTheme="majorEastAsia" w:hint="eastAsia"/>
                <w:lang w:eastAsia="zh-CN"/>
              </w:rPr>
              <w:t>为</w:t>
            </w:r>
            <w:r w:rsidR="006030BB" w:rsidRPr="00B6016B">
              <w:rPr>
                <w:rFonts w:eastAsiaTheme="majorEastAsia" w:hint="eastAsia"/>
                <w:lang w:eastAsia="zh-CN"/>
              </w:rPr>
              <w:t>0</w:t>
            </w:r>
            <w:r w:rsidR="006030BB" w:rsidRPr="00B6016B">
              <w:rPr>
                <w:rFonts w:eastAsiaTheme="majorEastAsia" w:hint="eastAsia"/>
                <w:lang w:eastAsia="zh-CN"/>
              </w:rPr>
              <w:t>时，表示查询手机定位到的经纬度附近的最近的三个网点，距离由小到大排列</w:t>
            </w:r>
            <w:r w:rsidR="006030BB">
              <w:rPr>
                <w:rFonts w:eastAsiaTheme="majorEastAsia" w:hint="eastAsia"/>
                <w:lang w:eastAsia="zh-CN"/>
              </w:rPr>
              <w:t>；该值为必填。</w:t>
            </w:r>
          </w:p>
        </w:tc>
      </w:tr>
      <w:tr w:rsidR="001007D5" w:rsidRPr="00B6016B" w:rsidTr="009E43F7">
        <w:tc>
          <w:tcPr>
            <w:tcW w:w="983" w:type="pct"/>
          </w:tcPr>
          <w:p w:rsidR="001007D5" w:rsidRPr="00C45E6F" w:rsidRDefault="001007D5" w:rsidP="005D7ED6">
            <w:pPr>
              <w:spacing w:line="400" w:lineRule="exact"/>
              <w:rPr>
                <w:rFonts w:eastAsiaTheme="majorEastAsia"/>
                <w:color w:val="FF0000"/>
                <w:lang w:eastAsia="zh-CN"/>
              </w:rPr>
            </w:pPr>
            <w:r w:rsidRPr="00C45E6F">
              <w:rPr>
                <w:rFonts w:eastAsiaTheme="majorEastAsia" w:hint="eastAsia"/>
                <w:color w:val="FF0000"/>
                <w:lang w:eastAsia="zh-CN"/>
              </w:rPr>
              <w:t>postcode</w:t>
            </w:r>
          </w:p>
        </w:tc>
        <w:tc>
          <w:tcPr>
            <w:tcW w:w="577" w:type="pct"/>
          </w:tcPr>
          <w:p w:rsidR="001007D5" w:rsidRPr="00C45E6F" w:rsidRDefault="001007D5" w:rsidP="005D7ED6">
            <w:pPr>
              <w:spacing w:line="400" w:lineRule="exact"/>
              <w:rPr>
                <w:rFonts w:eastAsiaTheme="majorEastAsia"/>
                <w:color w:val="FF0000"/>
                <w:lang w:eastAsia="zh-CN"/>
              </w:rPr>
            </w:pPr>
            <w:r w:rsidRPr="00C45E6F">
              <w:rPr>
                <w:rFonts w:eastAsiaTheme="majorEastAsia" w:hint="eastAsia"/>
                <w:color w:val="FF0000"/>
                <w:lang w:eastAsia="zh-CN"/>
              </w:rPr>
              <w:t>String</w:t>
            </w:r>
          </w:p>
        </w:tc>
        <w:tc>
          <w:tcPr>
            <w:tcW w:w="499" w:type="pct"/>
          </w:tcPr>
          <w:p w:rsidR="001007D5" w:rsidRPr="00C45E6F" w:rsidRDefault="001007D5" w:rsidP="005D7ED6">
            <w:pPr>
              <w:spacing w:line="400" w:lineRule="exact"/>
              <w:rPr>
                <w:rFonts w:eastAsiaTheme="majorEastAsia"/>
                <w:color w:val="FF0000"/>
                <w:lang w:eastAsia="zh-CN"/>
              </w:rPr>
            </w:pPr>
            <w:r w:rsidRPr="00C45E6F">
              <w:rPr>
                <w:rFonts w:eastAsiaTheme="majorEastAsia" w:hint="eastAsia"/>
                <w:color w:val="FF0000"/>
                <w:lang w:eastAsia="zh-CN"/>
              </w:rPr>
              <w:t>O</w:t>
            </w:r>
          </w:p>
        </w:tc>
        <w:tc>
          <w:tcPr>
            <w:tcW w:w="1330" w:type="pct"/>
          </w:tcPr>
          <w:p w:rsidR="001007D5" w:rsidRPr="00C45E6F" w:rsidRDefault="007D370A" w:rsidP="005D7ED6">
            <w:pPr>
              <w:spacing w:line="400" w:lineRule="exact"/>
              <w:rPr>
                <w:rFonts w:eastAsiaTheme="majorEastAsia"/>
                <w:color w:val="FF0000"/>
                <w:lang w:eastAsia="zh-CN"/>
              </w:rPr>
            </w:pPr>
            <w:r w:rsidRPr="00C45E6F">
              <w:rPr>
                <w:rFonts w:eastAsiaTheme="majorEastAsia" w:hint="eastAsia"/>
                <w:color w:val="FF0000"/>
                <w:lang w:eastAsia="zh-CN"/>
              </w:rPr>
              <w:t>要查询的邮政编码</w:t>
            </w:r>
          </w:p>
        </w:tc>
        <w:tc>
          <w:tcPr>
            <w:tcW w:w="1610" w:type="pct"/>
          </w:tcPr>
          <w:p w:rsidR="001007D5" w:rsidRPr="00B56A80" w:rsidRDefault="00D74059" w:rsidP="00B56A80">
            <w:pPr>
              <w:spacing w:line="400" w:lineRule="exact"/>
              <w:rPr>
                <w:rFonts w:eastAsiaTheme="majorEastAsia"/>
                <w:color w:val="FF0000"/>
                <w:lang w:eastAsia="zh-CN"/>
              </w:rPr>
            </w:pPr>
            <w:r>
              <w:rPr>
                <w:rFonts w:eastAsiaTheme="majorEastAsia"/>
                <w:color w:val="FF0000"/>
                <w:lang w:eastAsia="zh-CN"/>
              </w:rPr>
              <w:t>f</w:t>
            </w:r>
            <w:r w:rsidR="00E37462">
              <w:rPr>
                <w:rFonts w:eastAsiaTheme="majorEastAsia" w:hint="eastAsia"/>
                <w:color w:val="FF0000"/>
                <w:lang w:eastAsia="zh-CN"/>
              </w:rPr>
              <w:t>lag</w:t>
            </w:r>
            <w:r w:rsidR="00E37462">
              <w:rPr>
                <w:rFonts w:eastAsiaTheme="majorEastAsia" w:hint="eastAsia"/>
                <w:color w:val="FF0000"/>
                <w:lang w:eastAsia="zh-CN"/>
              </w:rPr>
              <w:t>为</w:t>
            </w:r>
            <w:r w:rsidR="00E37462">
              <w:rPr>
                <w:rFonts w:eastAsiaTheme="majorEastAsia" w:hint="eastAsia"/>
                <w:color w:val="FF0000"/>
                <w:lang w:eastAsia="zh-CN"/>
              </w:rPr>
              <w:t>2</w:t>
            </w:r>
            <w:r w:rsidR="00E37462">
              <w:rPr>
                <w:rFonts w:eastAsiaTheme="majorEastAsia" w:hint="eastAsia"/>
                <w:color w:val="FF0000"/>
                <w:lang w:eastAsia="zh-CN"/>
              </w:rPr>
              <w:t>时，该参数为必填。</w:t>
            </w:r>
          </w:p>
        </w:tc>
      </w:tr>
      <w:tr w:rsidR="00BF1737" w:rsidRPr="00B6016B" w:rsidTr="009E43F7">
        <w:tc>
          <w:tcPr>
            <w:tcW w:w="983" w:type="pct"/>
          </w:tcPr>
          <w:p w:rsidR="006030BB" w:rsidRPr="00920643" w:rsidRDefault="006030B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/>
                <w:lang w:eastAsia="zh-CN"/>
              </w:rPr>
              <w:t>province</w:t>
            </w:r>
          </w:p>
        </w:tc>
        <w:tc>
          <w:tcPr>
            <w:tcW w:w="577" w:type="pct"/>
          </w:tcPr>
          <w:p w:rsidR="006030BB" w:rsidRDefault="006030BB" w:rsidP="005D7ED6">
            <w:pPr>
              <w:spacing w:line="400" w:lineRule="exact"/>
              <w:rPr>
                <w:ins w:id="61" w:author="z00247655" w:date="2014-08-25T17:42:00Z"/>
                <w:rFonts w:eastAsiaTheme="majorEastAsia"/>
                <w:lang w:eastAsia="zh-CN"/>
              </w:rPr>
            </w:pPr>
            <w:ins w:id="62" w:author="z00247655" w:date="2014-08-25T17:42:00Z">
              <w:r>
                <w:rPr>
                  <w:rFonts w:eastAsiaTheme="majorEastAsia" w:hint="eastAsia"/>
                  <w:lang w:eastAsia="zh-CN"/>
                </w:rPr>
                <w:t>String</w:t>
              </w:r>
            </w:ins>
          </w:p>
        </w:tc>
        <w:tc>
          <w:tcPr>
            <w:tcW w:w="499" w:type="pct"/>
          </w:tcPr>
          <w:p w:rsidR="006030BB" w:rsidRDefault="006030BB" w:rsidP="005D7ED6">
            <w:pPr>
              <w:spacing w:line="400" w:lineRule="exact"/>
              <w:rPr>
                <w:ins w:id="63" w:author="z00247655" w:date="2014-08-25T17:42:00Z"/>
                <w:rFonts w:eastAsiaTheme="majorEastAsia"/>
                <w:lang w:eastAsia="zh-CN"/>
              </w:rPr>
            </w:pPr>
            <w:ins w:id="64" w:author="z00247655" w:date="2014-08-25T17:42:00Z">
              <w:r>
                <w:rPr>
                  <w:rFonts w:eastAsiaTheme="majorEastAsia" w:hint="eastAsia"/>
                  <w:lang w:eastAsia="zh-CN"/>
                </w:rPr>
                <w:t>O</w:t>
              </w:r>
            </w:ins>
          </w:p>
        </w:tc>
        <w:tc>
          <w:tcPr>
            <w:tcW w:w="1330" w:type="pct"/>
          </w:tcPr>
          <w:p w:rsidR="006030BB" w:rsidRPr="00920643" w:rsidRDefault="006030B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省份名（可选）</w:t>
            </w:r>
          </w:p>
        </w:tc>
        <w:tc>
          <w:tcPr>
            <w:tcW w:w="1610" w:type="pct"/>
          </w:tcPr>
          <w:p w:rsidR="006030BB" w:rsidRPr="00920643" w:rsidRDefault="006030BB" w:rsidP="001C7F3B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例如：湖北</w:t>
            </w:r>
          </w:p>
        </w:tc>
      </w:tr>
      <w:tr w:rsidR="00BF1737" w:rsidRPr="00B6016B" w:rsidTr="009E43F7">
        <w:tc>
          <w:tcPr>
            <w:tcW w:w="983" w:type="pct"/>
          </w:tcPr>
          <w:p w:rsidR="006030BB" w:rsidRPr="00920643" w:rsidRDefault="006030B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920643">
              <w:rPr>
                <w:rFonts w:eastAsiaTheme="majorEastAsia"/>
                <w:lang w:eastAsia="zh-CN"/>
              </w:rPr>
              <w:t>city</w:t>
            </w:r>
          </w:p>
        </w:tc>
        <w:tc>
          <w:tcPr>
            <w:tcW w:w="577" w:type="pct"/>
          </w:tcPr>
          <w:p w:rsidR="006030BB" w:rsidRPr="00920643" w:rsidRDefault="006030BB" w:rsidP="005D7ED6">
            <w:pPr>
              <w:spacing w:line="400" w:lineRule="exact"/>
              <w:rPr>
                <w:ins w:id="65" w:author="z00247655" w:date="2014-08-25T17:42:00Z"/>
                <w:rFonts w:eastAsiaTheme="majorEastAsia"/>
                <w:lang w:eastAsia="zh-CN"/>
              </w:rPr>
            </w:pPr>
            <w:ins w:id="66" w:author="z00247655" w:date="2014-08-25T17:42:00Z">
              <w:r>
                <w:rPr>
                  <w:rFonts w:eastAsiaTheme="majorEastAsia" w:hint="eastAsia"/>
                  <w:lang w:eastAsia="zh-CN"/>
                </w:rPr>
                <w:t>String</w:t>
              </w:r>
            </w:ins>
          </w:p>
        </w:tc>
        <w:tc>
          <w:tcPr>
            <w:tcW w:w="499" w:type="pct"/>
          </w:tcPr>
          <w:p w:rsidR="006030BB" w:rsidRPr="00920643" w:rsidRDefault="006030BB" w:rsidP="005D7ED6">
            <w:pPr>
              <w:spacing w:line="400" w:lineRule="exact"/>
              <w:rPr>
                <w:ins w:id="67" w:author="z00247655" w:date="2014-08-25T17:42:00Z"/>
                <w:rFonts w:eastAsiaTheme="majorEastAsia"/>
                <w:lang w:eastAsia="zh-CN"/>
              </w:rPr>
            </w:pPr>
            <w:ins w:id="68" w:author="z00247655" w:date="2014-08-25T17:42:00Z">
              <w:r>
                <w:rPr>
                  <w:rFonts w:eastAsiaTheme="majorEastAsia" w:hint="eastAsia"/>
                  <w:lang w:eastAsia="zh-CN"/>
                </w:rPr>
                <w:t>O</w:t>
              </w:r>
            </w:ins>
          </w:p>
        </w:tc>
        <w:tc>
          <w:tcPr>
            <w:tcW w:w="1330" w:type="pct"/>
          </w:tcPr>
          <w:p w:rsidR="006030BB" w:rsidRPr="00920643" w:rsidRDefault="006030B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920643">
              <w:rPr>
                <w:rFonts w:eastAsiaTheme="majorEastAsia"/>
                <w:lang w:eastAsia="zh-CN"/>
              </w:rPr>
              <w:t>城市名</w:t>
            </w:r>
            <w:r>
              <w:rPr>
                <w:rFonts w:eastAsiaTheme="majorEastAsia" w:hint="eastAsia"/>
                <w:lang w:eastAsia="zh-CN"/>
              </w:rPr>
              <w:t>（可选）</w:t>
            </w:r>
          </w:p>
        </w:tc>
        <w:tc>
          <w:tcPr>
            <w:tcW w:w="1610" w:type="pct"/>
          </w:tcPr>
          <w:p w:rsidR="006030BB" w:rsidRPr="00920643" w:rsidRDefault="006030BB" w:rsidP="001C7F3B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920643">
              <w:rPr>
                <w:rFonts w:eastAsiaTheme="majorEastAsia"/>
                <w:lang w:eastAsia="zh-CN"/>
              </w:rPr>
              <w:t>例如：武汉</w:t>
            </w:r>
          </w:p>
        </w:tc>
      </w:tr>
      <w:tr w:rsidR="00BF1737" w:rsidRPr="00B6016B" w:rsidTr="009E43F7">
        <w:tc>
          <w:tcPr>
            <w:tcW w:w="983" w:type="pct"/>
          </w:tcPr>
          <w:p w:rsidR="006030BB" w:rsidRPr="00920643" w:rsidRDefault="006030B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language</w:t>
            </w:r>
          </w:p>
        </w:tc>
        <w:tc>
          <w:tcPr>
            <w:tcW w:w="577" w:type="pct"/>
          </w:tcPr>
          <w:p w:rsidR="006030BB" w:rsidRDefault="006030BB" w:rsidP="005D7ED6">
            <w:pPr>
              <w:spacing w:line="400" w:lineRule="exact"/>
              <w:rPr>
                <w:ins w:id="69" w:author="z00247655" w:date="2014-08-25T17:42:00Z"/>
                <w:rFonts w:eastAsiaTheme="majorEastAsia"/>
                <w:lang w:eastAsia="zh-CN"/>
              </w:rPr>
            </w:pPr>
            <w:ins w:id="70" w:author="z00247655" w:date="2014-08-25T17:42:00Z">
              <w:r>
                <w:rPr>
                  <w:rFonts w:eastAsiaTheme="majorEastAsia" w:hint="eastAsia"/>
                  <w:lang w:eastAsia="zh-CN"/>
                </w:rPr>
                <w:t>String</w:t>
              </w:r>
            </w:ins>
          </w:p>
        </w:tc>
        <w:tc>
          <w:tcPr>
            <w:tcW w:w="499" w:type="pct"/>
          </w:tcPr>
          <w:p w:rsidR="006030BB" w:rsidRDefault="00A45518" w:rsidP="005D7ED6">
            <w:pPr>
              <w:spacing w:line="400" w:lineRule="exact"/>
              <w:rPr>
                <w:ins w:id="71" w:author="z00247655" w:date="2014-08-25T17:42:00Z"/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O</w:t>
            </w:r>
          </w:p>
        </w:tc>
        <w:tc>
          <w:tcPr>
            <w:tcW w:w="1330" w:type="pct"/>
          </w:tcPr>
          <w:p w:rsidR="006030BB" w:rsidRPr="00920643" w:rsidRDefault="006030B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语种</w:t>
            </w:r>
          </w:p>
        </w:tc>
        <w:tc>
          <w:tcPr>
            <w:tcW w:w="1610" w:type="pct"/>
          </w:tcPr>
          <w:p w:rsidR="006030BB" w:rsidRPr="00920643" w:rsidRDefault="006030BB" w:rsidP="001C7F3B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例如：</w:t>
            </w:r>
            <w:proofErr w:type="spellStart"/>
            <w:r>
              <w:rPr>
                <w:rFonts w:eastAsiaTheme="majorEastAsia" w:hint="eastAsia"/>
                <w:lang w:eastAsia="zh-CN"/>
              </w:rPr>
              <w:t>zh-cn</w:t>
            </w:r>
            <w:proofErr w:type="spellEnd"/>
            <w:r w:rsidR="00537B71">
              <w:rPr>
                <w:rFonts w:eastAsiaTheme="majorEastAsia" w:hint="eastAsia"/>
                <w:lang w:eastAsia="zh-CN"/>
              </w:rPr>
              <w:t>.</w:t>
            </w:r>
            <w:r w:rsidR="00537B71">
              <w:rPr>
                <w:rFonts w:eastAsiaTheme="majorEastAsia"/>
                <w:color w:val="FF0000"/>
                <w:lang w:eastAsia="zh-CN"/>
              </w:rPr>
              <w:t xml:space="preserve"> f</w:t>
            </w:r>
            <w:r w:rsidR="00537B71">
              <w:rPr>
                <w:rFonts w:eastAsiaTheme="majorEastAsia" w:hint="eastAsia"/>
                <w:color w:val="FF0000"/>
                <w:lang w:eastAsia="zh-CN"/>
              </w:rPr>
              <w:t>lag</w:t>
            </w:r>
            <w:r w:rsidR="00537B71">
              <w:rPr>
                <w:rFonts w:eastAsiaTheme="majorEastAsia" w:hint="eastAsia"/>
                <w:color w:val="FF0000"/>
                <w:lang w:eastAsia="zh-CN"/>
              </w:rPr>
              <w:t>为</w:t>
            </w:r>
            <w:r w:rsidR="00537B71">
              <w:rPr>
                <w:rFonts w:eastAsiaTheme="majorEastAsia" w:hint="eastAsia"/>
                <w:color w:val="FF0000"/>
                <w:lang w:eastAsia="zh-CN"/>
              </w:rPr>
              <w:t>2</w:t>
            </w:r>
            <w:r w:rsidR="00537B71">
              <w:rPr>
                <w:rFonts w:eastAsiaTheme="majorEastAsia" w:hint="eastAsia"/>
                <w:color w:val="FF0000"/>
                <w:lang w:eastAsia="zh-CN"/>
              </w:rPr>
              <w:t>时，该参数为必填。</w:t>
            </w:r>
          </w:p>
        </w:tc>
      </w:tr>
      <w:tr w:rsidR="00BF1737" w:rsidRPr="00B6016B" w:rsidTr="009E43F7">
        <w:trPr>
          <w:ins w:id="72" w:author="z00247655" w:date="2014-08-25T17:39:00Z"/>
        </w:trPr>
        <w:tc>
          <w:tcPr>
            <w:tcW w:w="983" w:type="pct"/>
          </w:tcPr>
          <w:p w:rsidR="006030BB" w:rsidRPr="00D744F2" w:rsidRDefault="006030BB" w:rsidP="008D3E3C">
            <w:pPr>
              <w:jc w:val="center"/>
              <w:rPr>
                <w:ins w:id="73" w:author="z00247655" w:date="2014-08-25T17:43:00Z"/>
                <w:rFonts w:eastAsiaTheme="minorEastAsia"/>
                <w:lang w:eastAsia="zh-CN"/>
              </w:rPr>
            </w:pPr>
            <w:proofErr w:type="spellStart"/>
            <w:ins w:id="74" w:author="z00247655" w:date="2014-08-25T17:43:00Z">
              <w:r w:rsidRPr="00D744F2">
                <w:rPr>
                  <w:rFonts w:eastAsiaTheme="minorEastAsia"/>
                  <w:lang w:eastAsia="zh-CN"/>
                </w:rPr>
                <w:lastRenderedPageBreak/>
                <w:t>dst</w:t>
              </w:r>
              <w:r w:rsidRPr="00D744F2">
                <w:rPr>
                  <w:rFonts w:eastAsiaTheme="minorEastAsia" w:hint="eastAsia"/>
                  <w:lang w:eastAsia="zh-CN"/>
                </w:rPr>
                <w:t>RegionCode</w:t>
              </w:r>
              <w:proofErr w:type="spellEnd"/>
            </w:ins>
          </w:p>
          <w:p w:rsidR="006030BB" w:rsidRPr="00D744F2" w:rsidRDefault="006030BB" w:rsidP="005D7ED6">
            <w:pPr>
              <w:spacing w:line="400" w:lineRule="exact"/>
              <w:rPr>
                <w:ins w:id="75" w:author="z00247655" w:date="2014-08-25T17:39:00Z"/>
                <w:rFonts w:eastAsiaTheme="majorEastAsia"/>
                <w:lang w:eastAsia="zh-CN"/>
              </w:rPr>
            </w:pPr>
          </w:p>
        </w:tc>
        <w:tc>
          <w:tcPr>
            <w:tcW w:w="577" w:type="pct"/>
          </w:tcPr>
          <w:p w:rsidR="006030BB" w:rsidRPr="00D744F2" w:rsidRDefault="006030BB" w:rsidP="005D7ED6">
            <w:pPr>
              <w:spacing w:line="400" w:lineRule="exact"/>
              <w:rPr>
                <w:ins w:id="76" w:author="z00247655" w:date="2014-08-25T17:42:00Z"/>
                <w:rFonts w:eastAsiaTheme="majorEastAsia"/>
                <w:lang w:eastAsia="zh-CN"/>
              </w:rPr>
            </w:pPr>
            <w:ins w:id="77" w:author="z00247655" w:date="2014-08-25T17:43:00Z">
              <w:r w:rsidRPr="00D744F2">
                <w:rPr>
                  <w:rFonts w:eastAsiaTheme="minorEastAsia" w:hint="eastAsia"/>
                  <w:lang w:eastAsia="zh-CN"/>
                </w:rPr>
                <w:t>String</w:t>
              </w:r>
            </w:ins>
          </w:p>
        </w:tc>
        <w:tc>
          <w:tcPr>
            <w:tcW w:w="499" w:type="pct"/>
          </w:tcPr>
          <w:p w:rsidR="006030BB" w:rsidRPr="00D744F2" w:rsidRDefault="006030BB" w:rsidP="005D7ED6">
            <w:pPr>
              <w:spacing w:line="400" w:lineRule="exact"/>
              <w:rPr>
                <w:ins w:id="78" w:author="z00247655" w:date="2014-08-25T17:42:00Z"/>
                <w:rFonts w:eastAsiaTheme="majorEastAsia"/>
                <w:lang w:eastAsia="zh-CN"/>
              </w:rPr>
            </w:pPr>
            <w:ins w:id="79" w:author="z00247655" w:date="2014-08-25T17:43:00Z">
              <w:r w:rsidRPr="00D744F2">
                <w:rPr>
                  <w:rFonts w:eastAsiaTheme="minorEastAsia" w:hint="eastAsia"/>
                  <w:lang w:eastAsia="zh-CN"/>
                </w:rPr>
                <w:t>O</w:t>
              </w:r>
            </w:ins>
          </w:p>
        </w:tc>
        <w:tc>
          <w:tcPr>
            <w:tcW w:w="1330" w:type="pct"/>
          </w:tcPr>
          <w:p w:rsidR="006030BB" w:rsidRPr="00D744F2" w:rsidRDefault="006030BB" w:rsidP="008D3E3C">
            <w:pPr>
              <w:rPr>
                <w:ins w:id="80" w:author="z00247655" w:date="2014-08-25T17:43:00Z"/>
                <w:rFonts w:eastAsiaTheme="minorEastAsia"/>
                <w:lang w:eastAsia="zh-CN"/>
              </w:rPr>
            </w:pPr>
            <w:ins w:id="81" w:author="z00247655" w:date="2014-08-25T17:43:00Z">
              <w:r w:rsidRPr="00D744F2">
                <w:rPr>
                  <w:rFonts w:eastAsiaTheme="minorEastAsia" w:hint="eastAsia"/>
                  <w:lang w:eastAsia="zh-CN"/>
                </w:rPr>
                <w:t>此手机所发往国家的国际码信息，客户端通过</w:t>
              </w:r>
              <w:proofErr w:type="spellStart"/>
              <w:r w:rsidRPr="00D744F2">
                <w:rPr>
                  <w:rFonts w:eastAsiaTheme="minorEastAsia"/>
                  <w:lang w:eastAsia="zh-CN"/>
                </w:rPr>
                <w:t>SystemProperties.get</w:t>
              </w:r>
              <w:proofErr w:type="spellEnd"/>
              <w:r w:rsidRPr="00D744F2">
                <w:rPr>
                  <w:rFonts w:eastAsiaTheme="minorEastAsia"/>
                  <w:lang w:eastAsia="zh-CN"/>
                </w:rPr>
                <w:t>(“</w:t>
              </w:r>
              <w:proofErr w:type="spellStart"/>
              <w:r w:rsidRPr="00D744F2">
                <w:rPr>
                  <w:rFonts w:eastAsiaTheme="minorEastAsia"/>
                  <w:lang w:eastAsia="zh-CN"/>
                </w:rPr>
                <w:t>ro.product.locale.region</w:t>
              </w:r>
              <w:proofErr w:type="spellEnd"/>
              <w:r w:rsidRPr="00D744F2">
                <w:rPr>
                  <w:rFonts w:eastAsiaTheme="minorEastAsia"/>
                  <w:lang w:eastAsia="zh-CN"/>
                </w:rPr>
                <w:t>”)</w:t>
              </w:r>
              <w:r w:rsidRPr="00D744F2">
                <w:rPr>
                  <w:rFonts w:eastAsiaTheme="minorEastAsia" w:hint="eastAsia"/>
                  <w:lang w:eastAsia="zh-CN"/>
                </w:rPr>
                <w:t>读取</w:t>
              </w:r>
            </w:ins>
          </w:p>
          <w:p w:rsidR="006030BB" w:rsidRPr="00D744F2" w:rsidRDefault="006030BB" w:rsidP="008D3E3C">
            <w:pPr>
              <w:rPr>
                <w:ins w:id="82" w:author="z00247655" w:date="2014-08-25T17:43:00Z"/>
                <w:rFonts w:eastAsiaTheme="minorEastAsia"/>
                <w:lang w:eastAsia="zh-CN"/>
              </w:rPr>
            </w:pPr>
            <w:ins w:id="83" w:author="z00247655" w:date="2014-08-25T17:43:00Z">
              <w:r w:rsidRPr="00D744F2">
                <w:rPr>
                  <w:rFonts w:eastAsiaTheme="minorEastAsia" w:hint="eastAsia"/>
                  <w:lang w:eastAsia="zh-CN"/>
                </w:rPr>
                <w:t>注：和</w:t>
              </w:r>
              <w:r w:rsidRPr="00D744F2">
                <w:rPr>
                  <w:rFonts w:eastAsiaTheme="minorEastAsia" w:hint="eastAsia"/>
                  <w:lang w:eastAsia="zh-CN"/>
                </w:rPr>
                <w:t>PLMN</w:t>
              </w:r>
              <w:r w:rsidRPr="00D744F2">
                <w:rPr>
                  <w:rFonts w:eastAsiaTheme="minorEastAsia" w:hint="eastAsia"/>
                  <w:lang w:eastAsia="zh-CN"/>
                </w:rPr>
                <w:t>中的</w:t>
              </w:r>
              <w:r w:rsidRPr="00D744F2">
                <w:rPr>
                  <w:rFonts w:eastAsiaTheme="minorEastAsia" w:hint="eastAsia"/>
                  <w:lang w:eastAsia="zh-CN"/>
                </w:rPr>
                <w:t>MNC</w:t>
              </w:r>
              <w:r w:rsidR="002A3620">
                <w:rPr>
                  <w:rFonts w:eastAsiaTheme="minorEastAsia" w:hint="eastAsia"/>
                  <w:lang w:eastAsia="zh-CN"/>
                </w:rPr>
                <w:t>不是一个规范</w:t>
              </w:r>
            </w:ins>
          </w:p>
          <w:p w:rsidR="006030BB" w:rsidRPr="00D744F2" w:rsidRDefault="002A3620" w:rsidP="005D7ED6">
            <w:pPr>
              <w:spacing w:line="400" w:lineRule="exact"/>
              <w:rPr>
                <w:ins w:id="84" w:author="z00247655" w:date="2014-08-25T17:39:00Z"/>
                <w:rFonts w:eastAsiaTheme="majorEastAsia"/>
                <w:lang w:eastAsia="zh-CN"/>
              </w:rPr>
            </w:pPr>
            <w:ins w:id="85" w:author="z00247655" w:date="2014-08-25T17:43:00Z">
              <w:r>
                <w:rPr>
                  <w:rFonts w:eastAsiaTheme="minorEastAsia" w:hint="eastAsia"/>
                  <w:lang w:eastAsia="zh-CN"/>
                </w:rPr>
                <w:t>字符长度</w:t>
              </w:r>
              <w:r>
                <w:rPr>
                  <w:rFonts w:eastAsiaTheme="minorEastAsia"/>
                  <w:lang w:eastAsia="zh-CN"/>
                </w:rPr>
                <w:t>&lt;20</w:t>
              </w:r>
            </w:ins>
          </w:p>
        </w:tc>
        <w:tc>
          <w:tcPr>
            <w:tcW w:w="1610" w:type="pct"/>
          </w:tcPr>
          <w:p w:rsidR="006030BB" w:rsidRDefault="004564D4" w:rsidP="001C7F3B">
            <w:pPr>
              <w:spacing w:line="400" w:lineRule="exact"/>
              <w:rPr>
                <w:ins w:id="86" w:author="z00247655" w:date="2014-08-25T17:39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备用字段，暂时未起作用</w:t>
            </w:r>
          </w:p>
        </w:tc>
      </w:tr>
      <w:tr w:rsidR="00BF1737" w:rsidRPr="00B6016B" w:rsidTr="009E43F7">
        <w:trPr>
          <w:ins w:id="87" w:author="z00247655" w:date="2014-08-25T17:39:00Z"/>
        </w:trPr>
        <w:tc>
          <w:tcPr>
            <w:tcW w:w="983" w:type="pct"/>
          </w:tcPr>
          <w:p w:rsidR="006030BB" w:rsidRPr="00D744F2" w:rsidRDefault="006030BB" w:rsidP="005D7ED6">
            <w:pPr>
              <w:spacing w:line="400" w:lineRule="exact"/>
              <w:rPr>
                <w:ins w:id="88" w:author="z00247655" w:date="2014-08-25T17:39:00Z"/>
                <w:rFonts w:eastAsiaTheme="majorEastAsia"/>
                <w:lang w:eastAsia="zh-CN"/>
              </w:rPr>
            </w:pPr>
            <w:proofErr w:type="spellStart"/>
            <w:ins w:id="89" w:author="z00247655" w:date="2014-08-25T17:43:00Z">
              <w:r w:rsidRPr="00D744F2">
                <w:rPr>
                  <w:rFonts w:eastAsiaTheme="minorEastAsia"/>
                  <w:lang w:eastAsia="zh-CN"/>
                </w:rPr>
                <w:t>device</w:t>
              </w:r>
              <w:r w:rsidRPr="00D744F2">
                <w:rPr>
                  <w:rFonts w:eastAsiaTheme="minorEastAsia" w:hint="eastAsia"/>
                  <w:lang w:eastAsia="zh-CN"/>
                </w:rPr>
                <w:t>Type</w:t>
              </w:r>
            </w:ins>
            <w:proofErr w:type="spellEnd"/>
          </w:p>
        </w:tc>
        <w:tc>
          <w:tcPr>
            <w:tcW w:w="577" w:type="pct"/>
          </w:tcPr>
          <w:p w:rsidR="006030BB" w:rsidRPr="00D744F2" w:rsidRDefault="006030BB" w:rsidP="005D7ED6">
            <w:pPr>
              <w:spacing w:line="400" w:lineRule="exact"/>
              <w:rPr>
                <w:ins w:id="90" w:author="z00247655" w:date="2014-08-25T17:42:00Z"/>
                <w:rFonts w:eastAsiaTheme="majorEastAsia"/>
                <w:lang w:eastAsia="zh-CN"/>
              </w:rPr>
            </w:pPr>
            <w:ins w:id="91" w:author="z00247655" w:date="2014-08-25T17:43:00Z">
              <w:r w:rsidRPr="00D744F2">
                <w:rPr>
                  <w:rFonts w:eastAsiaTheme="minorEastAsia" w:hint="eastAsia"/>
                  <w:lang w:eastAsia="zh-CN"/>
                </w:rPr>
                <w:t>String</w:t>
              </w:r>
            </w:ins>
          </w:p>
        </w:tc>
        <w:tc>
          <w:tcPr>
            <w:tcW w:w="499" w:type="pct"/>
          </w:tcPr>
          <w:p w:rsidR="006030BB" w:rsidRPr="00D744F2" w:rsidRDefault="00F467B4" w:rsidP="005D7ED6">
            <w:pPr>
              <w:spacing w:line="400" w:lineRule="exact"/>
              <w:rPr>
                <w:ins w:id="92" w:author="z00247655" w:date="2014-08-25T17:42:00Z"/>
                <w:rFonts w:eastAsiaTheme="majorEastAsia"/>
                <w:lang w:eastAsia="zh-CN"/>
              </w:rPr>
            </w:pPr>
            <w:ins w:id="93" w:author="liquanlin" w:date="2014-08-30T09:41:00Z">
              <w:r w:rsidRPr="00D744F2">
                <w:rPr>
                  <w:rFonts w:eastAsiaTheme="minorEastAsia" w:hint="eastAsia"/>
                  <w:lang w:eastAsia="zh-CN"/>
                </w:rPr>
                <w:t>O</w:t>
              </w:r>
            </w:ins>
          </w:p>
        </w:tc>
        <w:tc>
          <w:tcPr>
            <w:tcW w:w="1330" w:type="pct"/>
          </w:tcPr>
          <w:p w:rsidR="006030BB" w:rsidRPr="00D744F2" w:rsidRDefault="006030BB" w:rsidP="008D3E3C">
            <w:pPr>
              <w:rPr>
                <w:ins w:id="94" w:author="z00247655" w:date="2014-08-25T17:43:00Z"/>
                <w:rFonts w:eastAsiaTheme="minorEastAsia"/>
                <w:lang w:eastAsia="zh-CN"/>
              </w:rPr>
            </w:pPr>
            <w:ins w:id="95" w:author="z00247655" w:date="2014-08-25T17:43:00Z">
              <w:r w:rsidRPr="00D744F2">
                <w:rPr>
                  <w:rFonts w:eastAsiaTheme="minorEastAsia" w:hint="eastAsia"/>
                  <w:lang w:eastAsia="zh-CN"/>
                </w:rPr>
                <w:t>机型类型，例如</w:t>
              </w:r>
              <w:r w:rsidRPr="00D744F2">
                <w:rPr>
                  <w:rFonts w:eastAsiaTheme="minorEastAsia" w:hint="eastAsia"/>
                  <w:lang w:eastAsia="zh-CN"/>
                </w:rPr>
                <w:t>Honor3C</w:t>
              </w:r>
              <w:r w:rsidRPr="00D744F2">
                <w:rPr>
                  <w:rFonts w:eastAsiaTheme="minorEastAsia" w:hint="eastAsia"/>
                  <w:lang w:eastAsia="zh-CN"/>
                </w:rPr>
                <w:t>；</w:t>
              </w:r>
            </w:ins>
          </w:p>
          <w:p w:rsidR="006030BB" w:rsidRPr="00D744F2" w:rsidRDefault="006030BB" w:rsidP="005D7ED6">
            <w:pPr>
              <w:spacing w:line="400" w:lineRule="exact"/>
              <w:rPr>
                <w:ins w:id="96" w:author="z00247655" w:date="2014-08-25T17:39:00Z"/>
                <w:rFonts w:eastAsiaTheme="majorEastAsia"/>
                <w:lang w:eastAsia="zh-CN"/>
              </w:rPr>
            </w:pPr>
            <w:ins w:id="97" w:author="z00247655" w:date="2014-08-25T17:43:00Z">
              <w:r w:rsidRPr="00D744F2">
                <w:rPr>
                  <w:rFonts w:eastAsiaTheme="minorEastAsia" w:hint="eastAsia"/>
                  <w:lang w:eastAsia="zh-CN"/>
                </w:rPr>
                <w:t>注：字符长度</w:t>
              </w:r>
              <w:r w:rsidRPr="00D744F2">
                <w:rPr>
                  <w:rFonts w:eastAsiaTheme="minorEastAsia" w:hint="eastAsia"/>
                  <w:lang w:eastAsia="zh-CN"/>
                </w:rPr>
                <w:t>&lt;20</w:t>
              </w:r>
            </w:ins>
          </w:p>
        </w:tc>
        <w:tc>
          <w:tcPr>
            <w:tcW w:w="1610" w:type="pct"/>
          </w:tcPr>
          <w:p w:rsidR="006030BB" w:rsidRDefault="006030BB" w:rsidP="001C7F3B">
            <w:pPr>
              <w:spacing w:line="400" w:lineRule="exact"/>
              <w:rPr>
                <w:ins w:id="98" w:author="z00247655" w:date="2014-08-25T17:39:00Z"/>
                <w:rFonts w:eastAsiaTheme="majorEastAsia"/>
                <w:lang w:eastAsia="zh-CN"/>
              </w:rPr>
            </w:pPr>
          </w:p>
        </w:tc>
      </w:tr>
      <w:tr w:rsidR="00BF1737" w:rsidRPr="00B6016B" w:rsidTr="009E43F7">
        <w:trPr>
          <w:ins w:id="99" w:author="z00247655" w:date="2014-08-25T18:32:00Z"/>
        </w:trPr>
        <w:tc>
          <w:tcPr>
            <w:tcW w:w="983" w:type="pct"/>
          </w:tcPr>
          <w:p w:rsidR="005C374E" w:rsidRPr="00D744F2" w:rsidRDefault="005C374E" w:rsidP="005D7ED6">
            <w:pPr>
              <w:spacing w:line="400" w:lineRule="exact"/>
              <w:rPr>
                <w:ins w:id="100" w:author="z00247655" w:date="2014-08-25T18:32:00Z"/>
                <w:rFonts w:eastAsiaTheme="minorEastAsia"/>
                <w:lang w:eastAsia="zh-CN"/>
              </w:rPr>
            </w:pPr>
            <w:proofErr w:type="spellStart"/>
            <w:ins w:id="101" w:author="z00247655" w:date="2014-08-25T18:33:00Z">
              <w:r w:rsidRPr="00D744F2">
                <w:rPr>
                  <w:rFonts w:eastAsiaTheme="minorEastAsia"/>
                  <w:lang w:eastAsia="zh-CN"/>
                </w:rPr>
                <w:t>country</w:t>
              </w:r>
              <w:r w:rsidRPr="00D744F2">
                <w:rPr>
                  <w:rFonts w:eastAsiaTheme="minorEastAsia" w:hint="eastAsia"/>
                  <w:lang w:eastAsia="zh-CN"/>
                </w:rPr>
                <w:t>Code</w:t>
              </w:r>
            </w:ins>
            <w:proofErr w:type="spellEnd"/>
          </w:p>
        </w:tc>
        <w:tc>
          <w:tcPr>
            <w:tcW w:w="577" w:type="pct"/>
          </w:tcPr>
          <w:p w:rsidR="005C374E" w:rsidRPr="00D744F2" w:rsidRDefault="005C374E" w:rsidP="005D7ED6">
            <w:pPr>
              <w:spacing w:line="400" w:lineRule="exact"/>
              <w:rPr>
                <w:ins w:id="102" w:author="z00247655" w:date="2014-08-25T18:32:00Z"/>
                <w:rFonts w:eastAsiaTheme="minorEastAsia"/>
                <w:lang w:eastAsia="zh-CN"/>
              </w:rPr>
            </w:pPr>
            <w:ins w:id="103" w:author="z00247655" w:date="2014-08-25T18:33:00Z">
              <w:r w:rsidRPr="00D744F2">
                <w:rPr>
                  <w:rFonts w:eastAsiaTheme="minorEastAsia" w:hint="eastAsia"/>
                  <w:lang w:eastAsia="zh-CN"/>
                </w:rPr>
                <w:t>String</w:t>
              </w:r>
            </w:ins>
          </w:p>
        </w:tc>
        <w:tc>
          <w:tcPr>
            <w:tcW w:w="499" w:type="pct"/>
          </w:tcPr>
          <w:p w:rsidR="00C15114" w:rsidRPr="00D744F2" w:rsidRDefault="00F467B4" w:rsidP="005D7ED6">
            <w:pPr>
              <w:spacing w:line="400" w:lineRule="exact"/>
              <w:rPr>
                <w:ins w:id="104" w:author="z00247655" w:date="2014-08-25T18:32:00Z"/>
                <w:rFonts w:eastAsiaTheme="minorEastAsia"/>
                <w:lang w:eastAsia="zh-CN"/>
              </w:rPr>
            </w:pPr>
            <w:ins w:id="105" w:author="liquanlin" w:date="2014-08-30T09:41:00Z">
              <w:r w:rsidRPr="00D744F2">
                <w:rPr>
                  <w:rFonts w:eastAsiaTheme="minorEastAsia" w:hint="eastAsia"/>
                  <w:lang w:eastAsia="zh-CN"/>
                </w:rPr>
                <w:t>O</w:t>
              </w:r>
            </w:ins>
          </w:p>
        </w:tc>
        <w:tc>
          <w:tcPr>
            <w:tcW w:w="1330" w:type="pct"/>
          </w:tcPr>
          <w:p w:rsidR="005C374E" w:rsidRPr="00D744F2" w:rsidRDefault="005C374E" w:rsidP="008D3E3C">
            <w:pPr>
              <w:rPr>
                <w:ins w:id="106" w:author="z00247655" w:date="2014-08-25T18:32:00Z"/>
                <w:rFonts w:eastAsiaTheme="minorEastAsia"/>
                <w:lang w:eastAsia="zh-CN"/>
              </w:rPr>
            </w:pPr>
            <w:ins w:id="107" w:author="z00247655" w:date="2014-08-25T18:33:00Z">
              <w:r w:rsidRPr="00D744F2">
                <w:rPr>
                  <w:rFonts w:eastAsiaTheme="minorEastAsia" w:hint="eastAsia"/>
                  <w:lang w:eastAsia="zh-CN"/>
                </w:rPr>
                <w:t>国家码，</w:t>
              </w:r>
              <w:r w:rsidRPr="00D744F2">
                <w:rPr>
                  <w:rFonts w:eastAsiaTheme="minorEastAsia" w:hint="eastAsia"/>
                  <w:lang w:eastAsia="zh-CN"/>
                </w:rPr>
                <w:t>PLMN</w:t>
              </w:r>
              <w:r w:rsidRPr="00D744F2">
                <w:rPr>
                  <w:rFonts w:eastAsiaTheme="minorEastAsia" w:hint="eastAsia"/>
                  <w:lang w:eastAsia="zh-CN"/>
                </w:rPr>
                <w:t>定义规范中的</w:t>
              </w:r>
              <w:r w:rsidRPr="00D744F2">
                <w:rPr>
                  <w:rFonts w:eastAsiaTheme="minorEastAsia" w:hint="eastAsia"/>
                  <w:lang w:eastAsia="zh-CN"/>
                </w:rPr>
                <w:t>MNC</w:t>
              </w:r>
              <w:r w:rsidRPr="00D744F2">
                <w:rPr>
                  <w:rFonts w:eastAsiaTheme="minorEastAsia" w:hint="eastAsia"/>
                  <w:lang w:eastAsia="zh-CN"/>
                </w:rPr>
                <w:t>，例如</w:t>
              </w:r>
              <w:r w:rsidRPr="00D744F2">
                <w:rPr>
                  <w:rFonts w:eastAsiaTheme="minorEastAsia" w:hint="eastAsia"/>
                  <w:lang w:eastAsia="zh-CN"/>
                </w:rPr>
                <w:t>460</w:t>
              </w:r>
              <w:r w:rsidR="004E4F6E" w:rsidRPr="00D744F2">
                <w:rPr>
                  <w:rFonts w:eastAsiaTheme="minorEastAsia" w:hint="eastAsia"/>
                  <w:lang w:eastAsia="zh-CN"/>
                </w:rPr>
                <w:t>代表中国</w:t>
              </w:r>
            </w:ins>
          </w:p>
        </w:tc>
        <w:tc>
          <w:tcPr>
            <w:tcW w:w="1610" w:type="pct"/>
          </w:tcPr>
          <w:p w:rsidR="00C15114" w:rsidRDefault="00074FF5" w:rsidP="001C7F3B">
            <w:pPr>
              <w:spacing w:line="400" w:lineRule="exact"/>
              <w:rPr>
                <w:ins w:id="108" w:author="z00247655" w:date="2014-08-25T18:32:00Z"/>
                <w:rFonts w:eastAsiaTheme="majorEastAsia"/>
                <w:lang w:eastAsia="zh-CN"/>
              </w:rPr>
            </w:pPr>
            <w:r>
              <w:rPr>
                <w:rFonts w:eastAsiaTheme="majorEastAsia"/>
                <w:color w:val="FF0000"/>
                <w:lang w:eastAsia="zh-CN"/>
              </w:rPr>
              <w:t>f</w:t>
            </w:r>
            <w:r>
              <w:rPr>
                <w:rFonts w:eastAsiaTheme="majorEastAsia" w:hint="eastAsia"/>
                <w:color w:val="FF0000"/>
                <w:lang w:eastAsia="zh-CN"/>
              </w:rPr>
              <w:t>lag</w:t>
            </w:r>
            <w:r>
              <w:rPr>
                <w:rFonts w:eastAsiaTheme="majorEastAsia" w:hint="eastAsia"/>
                <w:color w:val="FF0000"/>
                <w:lang w:eastAsia="zh-CN"/>
              </w:rPr>
              <w:t>为</w:t>
            </w:r>
            <w:r>
              <w:rPr>
                <w:rFonts w:eastAsiaTheme="majorEastAsia" w:hint="eastAsia"/>
                <w:color w:val="FF0000"/>
                <w:lang w:eastAsia="zh-CN"/>
              </w:rPr>
              <w:t>2</w:t>
            </w:r>
            <w:r>
              <w:rPr>
                <w:rFonts w:eastAsiaTheme="majorEastAsia" w:hint="eastAsia"/>
                <w:color w:val="FF0000"/>
                <w:lang w:eastAsia="zh-CN"/>
              </w:rPr>
              <w:t>时，该参数为必填。</w:t>
            </w:r>
          </w:p>
        </w:tc>
      </w:tr>
      <w:tr w:rsidR="00BF1737" w:rsidRPr="00B6016B" w:rsidTr="009E43F7">
        <w:trPr>
          <w:ins w:id="109" w:author="liquanlin" w:date="2014-08-29T13:50:00Z"/>
        </w:trPr>
        <w:tc>
          <w:tcPr>
            <w:tcW w:w="983" w:type="pct"/>
          </w:tcPr>
          <w:p w:rsidR="00560D89" w:rsidRPr="00D744F2" w:rsidRDefault="00560D89" w:rsidP="005D7ED6">
            <w:pPr>
              <w:spacing w:line="400" w:lineRule="exact"/>
              <w:rPr>
                <w:ins w:id="110" w:author="liquanlin" w:date="2014-08-29T13:50:00Z"/>
                <w:rFonts w:eastAsiaTheme="minorEastAsia"/>
                <w:lang w:eastAsia="zh-CN"/>
              </w:rPr>
            </w:pPr>
            <w:ins w:id="111" w:author="liquanlin" w:date="2014-08-29T13:50:00Z">
              <w:r w:rsidRPr="00D744F2">
                <w:rPr>
                  <w:rFonts w:eastAsiaTheme="minorEastAsia" w:hint="eastAsia"/>
                  <w:lang w:eastAsia="zh-CN"/>
                </w:rPr>
                <w:t>brand</w:t>
              </w:r>
            </w:ins>
          </w:p>
        </w:tc>
        <w:tc>
          <w:tcPr>
            <w:tcW w:w="577" w:type="pct"/>
          </w:tcPr>
          <w:p w:rsidR="00560D89" w:rsidRPr="00D744F2" w:rsidRDefault="00186789" w:rsidP="005D7ED6">
            <w:pPr>
              <w:spacing w:line="400" w:lineRule="exact"/>
              <w:rPr>
                <w:ins w:id="112" w:author="liquanlin" w:date="2014-08-29T13:50:00Z"/>
                <w:rFonts w:eastAsiaTheme="minorEastAsia"/>
                <w:lang w:eastAsia="zh-CN"/>
              </w:rPr>
            </w:pPr>
            <w:ins w:id="113" w:author="liquanlin" w:date="2014-08-29T13:50:00Z">
              <w:r w:rsidRPr="00D744F2">
                <w:rPr>
                  <w:rFonts w:eastAsiaTheme="minorEastAsia" w:hint="eastAsia"/>
                  <w:lang w:eastAsia="zh-CN"/>
                </w:rPr>
                <w:t>String</w:t>
              </w:r>
            </w:ins>
          </w:p>
        </w:tc>
        <w:tc>
          <w:tcPr>
            <w:tcW w:w="499" w:type="pct"/>
          </w:tcPr>
          <w:p w:rsidR="00560D89" w:rsidRPr="00D744F2" w:rsidRDefault="004F68E3" w:rsidP="005D7ED6">
            <w:pPr>
              <w:spacing w:line="400" w:lineRule="exact"/>
              <w:rPr>
                <w:ins w:id="114" w:author="liquanlin" w:date="2014-08-29T13:50:00Z"/>
                <w:rFonts w:eastAsiaTheme="minorEastAsia"/>
                <w:lang w:eastAsia="zh-CN"/>
              </w:rPr>
            </w:pPr>
            <w:ins w:id="115" w:author="liquanlin" w:date="2014-08-29T13:50:00Z">
              <w:r w:rsidRPr="00D744F2">
                <w:rPr>
                  <w:rFonts w:eastAsiaTheme="minorEastAsia" w:hint="eastAsia"/>
                  <w:lang w:eastAsia="zh-CN"/>
                </w:rPr>
                <w:t>O</w:t>
              </w:r>
            </w:ins>
          </w:p>
        </w:tc>
        <w:tc>
          <w:tcPr>
            <w:tcW w:w="1330" w:type="pct"/>
          </w:tcPr>
          <w:p w:rsidR="00560D89" w:rsidRPr="00D744F2" w:rsidRDefault="00441883" w:rsidP="008D3E3C">
            <w:pPr>
              <w:rPr>
                <w:ins w:id="116" w:author="liquanlin" w:date="2014-08-29T13:50:00Z"/>
                <w:rFonts w:eastAsiaTheme="minorEastAsia"/>
                <w:lang w:eastAsia="zh-CN"/>
              </w:rPr>
            </w:pPr>
            <w:ins w:id="117" w:author="liquanlin" w:date="2014-08-29T13:51:00Z">
              <w:r w:rsidRPr="00D744F2">
                <w:rPr>
                  <w:rFonts w:eastAsiaTheme="minorEastAsia" w:hint="eastAsia"/>
                  <w:lang w:eastAsia="zh-CN"/>
                </w:rPr>
                <w:t>品牌，</w:t>
              </w:r>
            </w:ins>
            <w:r w:rsidR="009C2890">
              <w:rPr>
                <w:rFonts w:eastAsiaTheme="minorEastAsia" w:hint="eastAsia"/>
                <w:lang w:eastAsia="zh-CN"/>
              </w:rPr>
              <w:t>2.5</w:t>
            </w:r>
            <w:ins w:id="118" w:author="liquanlin" w:date="2014-08-29T14:03:00Z">
              <w:r w:rsidR="00151997" w:rsidRPr="00D744F2">
                <w:rPr>
                  <w:rFonts w:eastAsiaTheme="minorEastAsia" w:hint="eastAsia"/>
                  <w:lang w:eastAsia="zh-CN"/>
                </w:rPr>
                <w:t>获取归属站点接口返回的结果。</w:t>
              </w:r>
            </w:ins>
          </w:p>
        </w:tc>
        <w:tc>
          <w:tcPr>
            <w:tcW w:w="1610" w:type="pct"/>
          </w:tcPr>
          <w:p w:rsidR="00560D89" w:rsidRDefault="00126885" w:rsidP="001C7F3B">
            <w:pPr>
              <w:spacing w:line="400" w:lineRule="exact"/>
              <w:rPr>
                <w:ins w:id="119" w:author="liquanlin" w:date="2014-08-29T13:50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备用字段，暂时未起作用</w:t>
            </w:r>
          </w:p>
        </w:tc>
      </w:tr>
    </w:tbl>
    <w:p w:rsidR="00C15114" w:rsidRDefault="00C15114" w:rsidP="005D7ED6">
      <w:pPr>
        <w:spacing w:line="400" w:lineRule="exact"/>
        <w:rPr>
          <w:rFonts w:eastAsiaTheme="majorEastAsia"/>
          <w:lang w:eastAsia="zh-CN"/>
        </w:rPr>
      </w:pPr>
    </w:p>
    <w:p w:rsidR="0065399F" w:rsidRDefault="0065399F" w:rsidP="005D7ED6">
      <w:pPr>
        <w:spacing w:line="400" w:lineRule="exact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请求</w:t>
      </w:r>
      <w:r>
        <w:rPr>
          <w:rFonts w:eastAsiaTheme="majorEastAsia" w:hint="eastAsia"/>
          <w:lang w:eastAsia="zh-CN"/>
        </w:rPr>
        <w:t>header</w:t>
      </w:r>
      <w:r>
        <w:rPr>
          <w:rFonts w:eastAsiaTheme="majorEastAsia" w:hint="eastAsia"/>
          <w:lang w:eastAsia="zh-CN"/>
        </w:rPr>
        <w:t>参数：</w:t>
      </w:r>
    </w:p>
    <w:tbl>
      <w:tblPr>
        <w:tblStyle w:val="af3"/>
        <w:tblW w:w="0" w:type="auto"/>
        <w:tblLook w:val="04A0"/>
      </w:tblPr>
      <w:tblGrid>
        <w:gridCol w:w="2518"/>
        <w:gridCol w:w="1134"/>
        <w:gridCol w:w="3102"/>
        <w:gridCol w:w="1768"/>
      </w:tblGrid>
      <w:tr w:rsidR="008D326B" w:rsidTr="00161D84">
        <w:tc>
          <w:tcPr>
            <w:tcW w:w="2518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参数名</w:t>
            </w:r>
          </w:p>
        </w:tc>
        <w:tc>
          <w:tcPr>
            <w:tcW w:w="1134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类型</w:t>
            </w:r>
          </w:p>
        </w:tc>
        <w:tc>
          <w:tcPr>
            <w:tcW w:w="3102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1768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8D326B" w:rsidTr="00161D84">
        <w:tc>
          <w:tcPr>
            <w:tcW w:w="2518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554446">
              <w:rPr>
                <w:rFonts w:eastAsiaTheme="majorEastAsia"/>
                <w:lang w:eastAsia="zh-CN"/>
              </w:rPr>
              <w:t>x-hw-device-id</w:t>
            </w:r>
          </w:p>
        </w:tc>
        <w:tc>
          <w:tcPr>
            <w:tcW w:w="1134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D326B6">
              <w:rPr>
                <w:rFonts w:eastAsiaTheme="majorEastAsia"/>
                <w:lang w:eastAsia="zh-CN"/>
              </w:rPr>
              <w:t>I</w:t>
            </w:r>
            <w:r w:rsidRPr="00D326B6">
              <w:rPr>
                <w:rFonts w:eastAsiaTheme="majorEastAsia" w:hint="eastAsia"/>
                <w:lang w:eastAsia="zh-CN"/>
              </w:rPr>
              <w:t>mei</w:t>
            </w:r>
            <w:proofErr w:type="spellEnd"/>
            <w:r w:rsidRPr="00D326B6">
              <w:rPr>
                <w:rFonts w:eastAsiaTheme="majorEastAsia" w:hint="eastAsia"/>
                <w:lang w:eastAsia="zh-CN"/>
              </w:rPr>
              <w:t>号</w:t>
            </w:r>
            <w:r w:rsidRPr="00D326B6">
              <w:rPr>
                <w:rFonts w:eastAsiaTheme="majorEastAsia" w:hint="eastAsia"/>
                <w:lang w:eastAsia="zh-CN"/>
              </w:rPr>
              <w:t xml:space="preserve"> </w:t>
            </w:r>
            <w:r w:rsidRPr="00D326B6">
              <w:rPr>
                <w:rFonts w:eastAsiaTheme="majorEastAsia" w:hint="eastAsia"/>
                <w:lang w:eastAsia="zh-CN"/>
              </w:rPr>
              <w:t>第</w:t>
            </w:r>
            <w:r w:rsidRPr="00D326B6">
              <w:rPr>
                <w:rFonts w:eastAsiaTheme="majorEastAsia" w:hint="eastAsia"/>
                <w:lang w:eastAsia="zh-CN"/>
              </w:rPr>
              <w:t>6</w:t>
            </w:r>
            <w:r w:rsidRPr="00D326B6">
              <w:rPr>
                <w:rFonts w:eastAsiaTheme="majorEastAsia" w:hint="eastAsia"/>
                <w:lang w:eastAsia="zh-CN"/>
              </w:rPr>
              <w:t>到</w:t>
            </w:r>
            <w:r w:rsidRPr="00D326B6">
              <w:rPr>
                <w:rFonts w:eastAsiaTheme="majorEastAsia" w:hint="eastAsia"/>
                <w:lang w:eastAsia="zh-CN"/>
              </w:rPr>
              <w:t>12</w:t>
            </w:r>
            <w:r w:rsidRPr="00D326B6">
              <w:rPr>
                <w:rFonts w:eastAsiaTheme="majorEastAsia" w:hint="eastAsia"/>
                <w:lang w:eastAsia="zh-CN"/>
              </w:rPr>
              <w:t>位匿名化处理加随机数</w:t>
            </w:r>
          </w:p>
        </w:tc>
        <w:tc>
          <w:tcPr>
            <w:tcW w:w="1768" w:type="dxa"/>
          </w:tcPr>
          <w:p w:rsidR="008D326B" w:rsidRPr="00D326B6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8D326B" w:rsidTr="00161D84">
        <w:tc>
          <w:tcPr>
            <w:tcW w:w="2518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50181">
              <w:rPr>
                <w:rFonts w:eastAsiaTheme="majorEastAsia"/>
                <w:lang w:eastAsia="zh-CN"/>
              </w:rPr>
              <w:t>x-hw-device-type</w:t>
            </w:r>
          </w:p>
        </w:tc>
        <w:tc>
          <w:tcPr>
            <w:tcW w:w="1134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ins w:id="120" w:author="z00247655" w:date="2014-08-25T17:33:00Z">
              <w:r w:rsidRPr="000278F2">
                <w:rPr>
                  <w:rFonts w:eastAsiaTheme="majorEastAsia" w:hint="eastAsia"/>
                  <w:lang w:eastAsia="zh-CN"/>
                </w:rPr>
                <w:t>机型类型，例如</w:t>
              </w:r>
              <w:r w:rsidRPr="000278F2">
                <w:rPr>
                  <w:rFonts w:eastAsiaTheme="majorEastAsia" w:hint="eastAsia"/>
                  <w:lang w:eastAsia="zh-CN"/>
                </w:rPr>
                <w:t>Honor3C</w:t>
              </w:r>
              <w:r w:rsidRPr="000278F2">
                <w:rPr>
                  <w:rFonts w:eastAsiaTheme="majorEastAsia" w:hint="eastAsia"/>
                  <w:lang w:eastAsia="zh-CN"/>
                </w:rPr>
                <w:t>；</w:t>
              </w:r>
            </w:ins>
          </w:p>
        </w:tc>
        <w:tc>
          <w:tcPr>
            <w:tcW w:w="1768" w:type="dxa"/>
          </w:tcPr>
          <w:p w:rsidR="008D326B" w:rsidRPr="000278F2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8D326B" w:rsidTr="00161D84">
        <w:tc>
          <w:tcPr>
            <w:tcW w:w="2518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59720A">
              <w:rPr>
                <w:rFonts w:eastAsiaTheme="majorEastAsia"/>
                <w:lang w:eastAsia="zh-CN"/>
              </w:rPr>
              <w:t>x-hw-country-code</w:t>
            </w:r>
          </w:p>
        </w:tc>
        <w:tc>
          <w:tcPr>
            <w:tcW w:w="1134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FE2646">
              <w:rPr>
                <w:rFonts w:eastAsiaTheme="majorEastAsia" w:hint="eastAsia"/>
                <w:lang w:eastAsia="zh-CN"/>
              </w:rPr>
              <w:t>移动国家码</w:t>
            </w:r>
          </w:p>
        </w:tc>
        <w:tc>
          <w:tcPr>
            <w:tcW w:w="1768" w:type="dxa"/>
          </w:tcPr>
          <w:p w:rsidR="008D326B" w:rsidRPr="00FE2646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8D326B" w:rsidTr="00161D84">
        <w:tc>
          <w:tcPr>
            <w:tcW w:w="2518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8F7A86">
              <w:rPr>
                <w:rFonts w:eastAsiaTheme="majorEastAsia"/>
                <w:lang w:eastAsia="zh-CN"/>
              </w:rPr>
              <w:t>x-hw-soft-version</w:t>
            </w:r>
          </w:p>
        </w:tc>
        <w:tc>
          <w:tcPr>
            <w:tcW w:w="1134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>
              <w:rPr>
                <w:rFonts w:eastAsiaTheme="majorEastAsia" w:hint="eastAsia"/>
                <w:lang w:eastAsia="zh-CN"/>
              </w:rPr>
              <w:t>HiCare</w:t>
            </w:r>
            <w:proofErr w:type="spellEnd"/>
            <w:r>
              <w:rPr>
                <w:rFonts w:eastAsiaTheme="majorEastAsia" w:hint="eastAsia"/>
                <w:lang w:eastAsia="zh-CN"/>
              </w:rPr>
              <w:t>版本号</w:t>
            </w:r>
          </w:p>
        </w:tc>
        <w:tc>
          <w:tcPr>
            <w:tcW w:w="1768" w:type="dxa"/>
          </w:tcPr>
          <w:p w:rsidR="008D326B" w:rsidRDefault="008D326B" w:rsidP="005D7ED6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65399F" w:rsidRDefault="0065399F" w:rsidP="005D7ED6">
      <w:pPr>
        <w:spacing w:line="400" w:lineRule="exact"/>
        <w:rPr>
          <w:rFonts w:eastAsiaTheme="majorEastAsia"/>
          <w:lang w:eastAsia="zh-CN"/>
        </w:rPr>
      </w:pPr>
    </w:p>
    <w:p w:rsidR="00F40AC2" w:rsidRPr="00F40AC2" w:rsidRDefault="00F40AC2" w:rsidP="00F40AC2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F40AC2">
        <w:rPr>
          <w:rFonts w:eastAsiaTheme="majorEastAsia"/>
          <w:sz w:val="21"/>
          <w:szCs w:val="21"/>
          <w:lang w:eastAsia="zh-CN"/>
        </w:rPr>
        <w:t>POST /</w:t>
      </w:r>
      <w:proofErr w:type="spellStart"/>
      <w:r w:rsidRPr="00F40AC2">
        <w:rPr>
          <w:rFonts w:eastAsiaTheme="majorEastAsia"/>
          <w:sz w:val="21"/>
          <w:szCs w:val="21"/>
          <w:lang w:eastAsia="zh-CN"/>
        </w:rPr>
        <w:t>osgOvs</w:t>
      </w:r>
      <w:proofErr w:type="spellEnd"/>
      <w:r w:rsidRPr="00F40AC2">
        <w:rPr>
          <w:rFonts w:eastAsiaTheme="majorEastAsia"/>
          <w:sz w:val="21"/>
          <w:szCs w:val="21"/>
          <w:lang w:eastAsia="zh-CN"/>
        </w:rPr>
        <w:t>/outletgetAction.htm HTTP/1.1</w:t>
      </w:r>
      <w:r w:rsidRPr="00F40AC2">
        <w:rPr>
          <w:rFonts w:eastAsiaTheme="majorEastAsia"/>
          <w:sz w:val="21"/>
          <w:szCs w:val="21"/>
          <w:lang w:eastAsia="zh-CN"/>
        </w:rPr>
        <w:cr/>
        <w:t>Connection: keep-alive</w:t>
      </w:r>
      <w:r w:rsidRPr="00F40AC2">
        <w:rPr>
          <w:rFonts w:eastAsiaTheme="majorEastAsia"/>
          <w:sz w:val="21"/>
          <w:szCs w:val="21"/>
          <w:lang w:eastAsia="zh-CN"/>
        </w:rPr>
        <w:cr/>
      </w:r>
      <w:proofErr w:type="spellStart"/>
      <w:r w:rsidRPr="00F40AC2">
        <w:rPr>
          <w:rFonts w:eastAsiaTheme="majorEastAsia"/>
          <w:sz w:val="21"/>
          <w:szCs w:val="21"/>
          <w:lang w:eastAsia="zh-CN"/>
        </w:rPr>
        <w:t>Charset</w:t>
      </w:r>
      <w:proofErr w:type="spellEnd"/>
      <w:r w:rsidRPr="00F40AC2">
        <w:rPr>
          <w:rFonts w:eastAsiaTheme="majorEastAsia"/>
          <w:sz w:val="21"/>
          <w:szCs w:val="21"/>
          <w:lang w:eastAsia="zh-CN"/>
        </w:rPr>
        <w:t>: UTF-8</w:t>
      </w:r>
      <w:r w:rsidRPr="00F40AC2">
        <w:rPr>
          <w:rFonts w:eastAsiaTheme="majorEastAsia"/>
          <w:sz w:val="21"/>
          <w:szCs w:val="21"/>
          <w:lang w:eastAsia="zh-CN"/>
        </w:rPr>
        <w:cr/>
        <w:t>Content-Type: application/x-www-form-</w:t>
      </w:r>
      <w:proofErr w:type="spellStart"/>
      <w:r w:rsidRPr="00F40AC2">
        <w:rPr>
          <w:rFonts w:eastAsiaTheme="majorEastAsia"/>
          <w:sz w:val="21"/>
          <w:szCs w:val="21"/>
          <w:lang w:eastAsia="zh-CN"/>
        </w:rPr>
        <w:t>urlencoded</w:t>
      </w:r>
      <w:proofErr w:type="spellEnd"/>
      <w:r w:rsidRPr="00F40AC2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F40AC2">
        <w:rPr>
          <w:rFonts w:eastAsiaTheme="majorEastAsia"/>
          <w:sz w:val="21"/>
          <w:szCs w:val="21"/>
          <w:lang w:eastAsia="zh-CN"/>
        </w:rPr>
        <w:t>x-hw-device-id</w:t>
      </w:r>
      <w:proofErr w:type="gramEnd"/>
      <w:r w:rsidRPr="00F40AC2">
        <w:rPr>
          <w:rFonts w:eastAsiaTheme="majorEastAsia"/>
          <w:sz w:val="21"/>
          <w:szCs w:val="21"/>
          <w:lang w:eastAsia="zh-CN"/>
        </w:rPr>
        <w:t>: 86050*******343186377128</w:t>
      </w:r>
      <w:r w:rsidRPr="00F40AC2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F40AC2">
        <w:rPr>
          <w:rFonts w:eastAsiaTheme="majorEastAsia"/>
          <w:sz w:val="21"/>
          <w:szCs w:val="21"/>
          <w:lang w:eastAsia="zh-CN"/>
        </w:rPr>
        <w:t>x-hw-device-type</w:t>
      </w:r>
      <w:proofErr w:type="gramEnd"/>
      <w:r w:rsidRPr="00F40AC2">
        <w:rPr>
          <w:rFonts w:eastAsiaTheme="majorEastAsia"/>
          <w:sz w:val="21"/>
          <w:szCs w:val="21"/>
          <w:lang w:eastAsia="zh-CN"/>
        </w:rPr>
        <w:t>: HUAWEI+P6-U06</w:t>
      </w:r>
      <w:r w:rsidRPr="00F40AC2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F40AC2">
        <w:rPr>
          <w:rFonts w:eastAsiaTheme="majorEastAsia"/>
          <w:sz w:val="21"/>
          <w:szCs w:val="21"/>
          <w:lang w:eastAsia="zh-CN"/>
        </w:rPr>
        <w:t>x-hw-country-code</w:t>
      </w:r>
      <w:proofErr w:type="gramEnd"/>
      <w:r w:rsidRPr="00F40AC2">
        <w:rPr>
          <w:rFonts w:eastAsiaTheme="majorEastAsia"/>
          <w:sz w:val="21"/>
          <w:szCs w:val="21"/>
          <w:lang w:eastAsia="zh-CN"/>
        </w:rPr>
        <w:t>: 208</w:t>
      </w:r>
      <w:r w:rsidRPr="00F40AC2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F40AC2">
        <w:rPr>
          <w:rFonts w:eastAsiaTheme="majorEastAsia"/>
          <w:sz w:val="21"/>
          <w:szCs w:val="21"/>
          <w:lang w:eastAsia="zh-CN"/>
        </w:rPr>
        <w:t>x-hw-soft-version</w:t>
      </w:r>
      <w:proofErr w:type="gramEnd"/>
      <w:r w:rsidRPr="00F40AC2">
        <w:rPr>
          <w:rFonts w:eastAsiaTheme="majorEastAsia"/>
          <w:sz w:val="21"/>
          <w:szCs w:val="21"/>
          <w:lang w:eastAsia="zh-CN"/>
        </w:rPr>
        <w:t>: 1.30.209.I</w:t>
      </w:r>
      <w:r w:rsidRPr="00F40AC2">
        <w:rPr>
          <w:rFonts w:eastAsiaTheme="majorEastAsia"/>
          <w:sz w:val="21"/>
          <w:szCs w:val="21"/>
          <w:lang w:eastAsia="zh-CN"/>
        </w:rPr>
        <w:cr/>
        <w:t xml:space="preserve">User-Agent: </w:t>
      </w:r>
      <w:proofErr w:type="spellStart"/>
      <w:r w:rsidRPr="00F40AC2">
        <w:rPr>
          <w:rFonts w:eastAsiaTheme="majorEastAsia"/>
          <w:sz w:val="21"/>
          <w:szCs w:val="21"/>
          <w:lang w:eastAsia="zh-CN"/>
        </w:rPr>
        <w:t>Dalvik</w:t>
      </w:r>
      <w:proofErr w:type="spellEnd"/>
      <w:r w:rsidRPr="00F40AC2">
        <w:rPr>
          <w:rFonts w:eastAsiaTheme="majorEastAsia"/>
          <w:sz w:val="21"/>
          <w:szCs w:val="21"/>
          <w:lang w:eastAsia="zh-CN"/>
        </w:rPr>
        <w:t>/1.6.0 (Linux; U; Android 4.4.2; HUAWEI P6-U06 Build/HuaweiP6-U00)</w:t>
      </w:r>
      <w:r w:rsidRPr="00F40AC2">
        <w:rPr>
          <w:rFonts w:eastAsiaTheme="majorEastAsia"/>
          <w:sz w:val="21"/>
          <w:szCs w:val="21"/>
          <w:lang w:eastAsia="zh-CN"/>
        </w:rPr>
        <w:cr/>
      </w:r>
      <w:r w:rsidRPr="00F40AC2">
        <w:rPr>
          <w:rFonts w:eastAsiaTheme="majorEastAsia"/>
          <w:sz w:val="21"/>
          <w:szCs w:val="21"/>
          <w:lang w:eastAsia="zh-CN"/>
        </w:rPr>
        <w:lastRenderedPageBreak/>
        <w:t>Host: phoneservice3.vmall.com</w:t>
      </w:r>
      <w:r w:rsidRPr="00F40AC2">
        <w:rPr>
          <w:rFonts w:eastAsiaTheme="majorEastAsia"/>
          <w:sz w:val="21"/>
          <w:szCs w:val="21"/>
          <w:lang w:eastAsia="zh-CN"/>
        </w:rPr>
        <w:cr/>
        <w:t xml:space="preserve">Accept-Encoding: </w:t>
      </w:r>
      <w:proofErr w:type="spellStart"/>
      <w:r w:rsidRPr="00F40AC2">
        <w:rPr>
          <w:rFonts w:eastAsiaTheme="majorEastAsia"/>
          <w:sz w:val="21"/>
          <w:szCs w:val="21"/>
          <w:lang w:eastAsia="zh-CN"/>
        </w:rPr>
        <w:t>gzip</w:t>
      </w:r>
      <w:proofErr w:type="spellEnd"/>
    </w:p>
    <w:p w:rsidR="00F40AC2" w:rsidRPr="0065399F" w:rsidRDefault="00F40AC2" w:rsidP="005D7ED6">
      <w:pPr>
        <w:spacing w:line="400" w:lineRule="exact"/>
        <w:rPr>
          <w:rFonts w:eastAsiaTheme="majorEastAsia"/>
          <w:lang w:eastAsia="zh-CN"/>
        </w:rPr>
      </w:pPr>
    </w:p>
    <w:p w:rsidR="00887022" w:rsidRPr="00B6016B" w:rsidRDefault="00887022" w:rsidP="00876882">
      <w:pPr>
        <w:pStyle w:val="3"/>
        <w:rPr>
          <w:lang w:eastAsia="zh-CN"/>
        </w:rPr>
      </w:pPr>
      <w:bookmarkStart w:id="121" w:name="_Toc417895664"/>
      <w:r w:rsidRPr="00B6016B">
        <w:rPr>
          <w:rFonts w:hint="eastAsia"/>
          <w:lang w:eastAsia="zh-CN"/>
        </w:rPr>
        <w:t>客户端请求</w:t>
      </w:r>
      <w:r w:rsidR="0089634F" w:rsidRPr="00B6016B">
        <w:rPr>
          <w:rFonts w:hint="eastAsia"/>
          <w:lang w:eastAsia="zh-CN"/>
        </w:rPr>
        <w:t>的</w:t>
      </w:r>
      <w:r w:rsidRPr="00B6016B">
        <w:rPr>
          <w:rFonts w:hint="eastAsia"/>
          <w:lang w:eastAsia="zh-CN"/>
        </w:rPr>
        <w:t>数据形式</w:t>
      </w:r>
      <w:bookmarkEnd w:id="121"/>
    </w:p>
    <w:p w:rsidR="00887022" w:rsidRPr="00D16AA8" w:rsidRDefault="00887022" w:rsidP="005D7ED6">
      <w:pPr>
        <w:spacing w:line="400" w:lineRule="exact"/>
        <w:ind w:firstLine="576"/>
        <w:rPr>
          <w:rFonts w:eastAsiaTheme="min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URL: </w:t>
      </w:r>
      <w:r w:rsidR="003432F4" w:rsidRPr="00D16AA8">
        <w:rPr>
          <w:rFonts w:eastAsiaTheme="majorEastAsia"/>
          <w:lang w:eastAsia="zh-CN"/>
        </w:rPr>
        <w:t>http</w:t>
      </w:r>
      <w:r w:rsidR="003432F4" w:rsidRPr="00D16AA8">
        <w:rPr>
          <w:rFonts w:eastAsiaTheme="majorEastAsia" w:hint="eastAsia"/>
          <w:lang w:eastAsia="zh-CN"/>
        </w:rPr>
        <w:t>s</w:t>
      </w:r>
      <w:r w:rsidR="003432F4" w:rsidRPr="00D16AA8">
        <w:rPr>
          <w:rFonts w:eastAsiaTheme="majorEastAsia"/>
          <w:lang w:eastAsia="zh-CN"/>
        </w:rPr>
        <w:t>://</w:t>
      </w:r>
      <w:r w:rsidR="003432F4" w:rsidRPr="00D16AA8">
        <w:rPr>
          <w:rFonts w:eastAsiaTheme="majorEastAsia" w:hint="eastAsia"/>
          <w:lang w:eastAsia="zh-CN"/>
        </w:rPr>
        <w:t>HOST</w:t>
      </w:r>
      <w:r w:rsidR="003432F4" w:rsidRPr="00D16AA8">
        <w:rPr>
          <w:rFonts w:eastAsiaTheme="majorEastAsia"/>
          <w:lang w:eastAsia="zh-CN"/>
        </w:rPr>
        <w:t>:</w:t>
      </w:r>
      <w:r w:rsidR="003432F4" w:rsidRPr="00D16AA8">
        <w:rPr>
          <w:rFonts w:eastAsiaTheme="majorEastAsia" w:hint="eastAsia"/>
          <w:lang w:eastAsia="zh-CN"/>
        </w:rPr>
        <w:t>PORT</w:t>
      </w:r>
      <w:r w:rsidR="003432F4" w:rsidRPr="00D16AA8">
        <w:rPr>
          <w:rFonts w:eastAsiaTheme="majorEastAsia"/>
          <w:lang w:eastAsia="zh-CN"/>
        </w:rPr>
        <w:t>/</w:t>
      </w:r>
      <w:ins w:id="122" w:author="z00247655" w:date="2014-08-25T17:47:00Z">
        <w:r w:rsidR="004D02B3" w:rsidRPr="00D16AA8">
          <w:rPr>
            <w:rFonts w:eastAsiaTheme="majorEastAsia"/>
            <w:lang w:eastAsia="zh-CN"/>
          </w:rPr>
          <w:t>osg</w:t>
        </w:r>
        <w:r w:rsidR="004D02B3">
          <w:rPr>
            <w:rFonts w:eastAsiaTheme="majorEastAsia" w:hint="eastAsia"/>
            <w:lang w:eastAsia="zh-CN"/>
          </w:rPr>
          <w:t>Ovs</w:t>
        </w:r>
      </w:ins>
      <w:r w:rsidR="003432F4" w:rsidRPr="00D16AA8">
        <w:rPr>
          <w:rFonts w:eastAsiaTheme="majorEastAsia"/>
          <w:lang w:eastAsia="zh-CN"/>
        </w:rPr>
        <w:t>/outletgetAction.htm</w:t>
      </w:r>
    </w:p>
    <w:p w:rsidR="00887022" w:rsidRPr="00B6016B" w:rsidRDefault="00887022" w:rsidP="005D7ED6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>取得指定区域</w:t>
      </w:r>
      <w:r w:rsidRPr="00B6016B">
        <w:rPr>
          <w:rFonts w:eastAsiaTheme="majorEastAsia" w:hint="eastAsia"/>
          <w:lang w:eastAsia="zh-CN"/>
        </w:rPr>
        <w:t>(</w:t>
      </w:r>
      <w:r w:rsidRPr="00B6016B">
        <w:rPr>
          <w:rFonts w:eastAsiaTheme="majorEastAsia" w:hint="eastAsia"/>
          <w:lang w:eastAsia="zh-CN"/>
        </w:rPr>
        <w:t>省市区</w:t>
      </w:r>
      <w:r w:rsidRPr="00B6016B">
        <w:rPr>
          <w:rFonts w:eastAsiaTheme="majorEastAsia" w:hint="eastAsia"/>
          <w:lang w:eastAsia="zh-CN"/>
        </w:rPr>
        <w:t>)</w:t>
      </w:r>
      <w:r w:rsidRPr="00B6016B">
        <w:rPr>
          <w:rFonts w:eastAsiaTheme="majorEastAsia" w:hint="eastAsia"/>
          <w:lang w:eastAsia="zh-CN"/>
        </w:rPr>
        <w:t>内的网点信息</w:t>
      </w:r>
    </w:p>
    <w:p w:rsidR="00887022" w:rsidRPr="00B6016B" w:rsidRDefault="00887022" w:rsidP="005D7ED6">
      <w:pPr>
        <w:spacing w:line="400" w:lineRule="exact"/>
        <w:ind w:firstLine="576"/>
        <w:rPr>
          <w:rFonts w:eastAsiaTheme="majorEastAsia"/>
          <w:lang w:eastAsia="zh-CN"/>
        </w:rPr>
      </w:pPr>
    </w:p>
    <w:p w:rsidR="00887022" w:rsidRPr="00B6016B" w:rsidRDefault="00887022" w:rsidP="005D7ED6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HOST: </w:t>
      </w:r>
      <w:r w:rsidRPr="00B6016B">
        <w:rPr>
          <w:rFonts w:eastAsiaTheme="majorEastAsia" w:hint="eastAsia"/>
          <w:lang w:eastAsia="zh-CN"/>
        </w:rPr>
        <w:t>服务器所在的地址</w:t>
      </w:r>
    </w:p>
    <w:p w:rsidR="009D5C1E" w:rsidRPr="00B6016B" w:rsidRDefault="00887022" w:rsidP="0066525B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PORT: </w:t>
      </w:r>
      <w:r w:rsidRPr="00B6016B">
        <w:rPr>
          <w:rFonts w:eastAsiaTheme="majorEastAsia" w:hint="eastAsia"/>
          <w:lang w:eastAsia="zh-CN"/>
        </w:rPr>
        <w:t>服务器所在的端口</w:t>
      </w:r>
    </w:p>
    <w:p w:rsidR="00887022" w:rsidRDefault="005C4495" w:rsidP="005C4495">
      <w:pPr>
        <w:ind w:left="425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xml</w:t>
      </w:r>
      <w:r>
        <w:rPr>
          <w:rFonts w:eastAsiaTheme="majorEastAsia" w:hint="eastAsia"/>
          <w:lang w:eastAsia="zh-CN"/>
        </w:rPr>
        <w:t>参数示例：</w:t>
      </w:r>
    </w:p>
    <w:p w:rsidR="00C12765" w:rsidRPr="00C12765" w:rsidRDefault="00C12765" w:rsidP="00C12765">
      <w:pPr>
        <w:ind w:left="432"/>
        <w:rPr>
          <w:rFonts w:eastAsiaTheme="majorEastAsia"/>
          <w:lang w:eastAsia="zh-CN"/>
        </w:rPr>
      </w:pPr>
      <w:proofErr w:type="gramStart"/>
      <w:r w:rsidRPr="00C12765">
        <w:rPr>
          <w:rFonts w:eastAsiaTheme="majorEastAsia"/>
          <w:lang w:eastAsia="zh-CN"/>
        </w:rPr>
        <w:t>&lt;?xml</w:t>
      </w:r>
      <w:proofErr w:type="gramEnd"/>
      <w:r w:rsidRPr="00C12765">
        <w:rPr>
          <w:rFonts w:eastAsiaTheme="majorEastAsia"/>
          <w:lang w:eastAsia="zh-CN"/>
        </w:rPr>
        <w:t xml:space="preserve"> version='1.0' encoding='UTF-8'?&gt;</w:t>
      </w:r>
    </w:p>
    <w:p w:rsidR="00C12765" w:rsidRDefault="00C12765" w:rsidP="00C12765">
      <w:pPr>
        <w:ind w:left="432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request</w:t>
      </w:r>
      <w:proofErr w:type="gramEnd"/>
      <w:r w:rsidRPr="00C12765">
        <w:rPr>
          <w:rFonts w:eastAsiaTheme="majorEastAsia"/>
          <w:lang w:eastAsia="zh-CN"/>
        </w:rPr>
        <w:t>&gt;&lt;flag&gt;1&lt;/flag&gt;&lt;city&gt; Stuttgart &lt;/city&gt;&lt;/request&gt;</w:t>
      </w:r>
    </w:p>
    <w:p w:rsidR="00E44021" w:rsidRDefault="00E44021" w:rsidP="00B6016B">
      <w:pPr>
        <w:ind w:left="432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或</w:t>
      </w:r>
    </w:p>
    <w:p w:rsidR="00C12765" w:rsidRPr="00C12765" w:rsidRDefault="00C12765" w:rsidP="00C12765">
      <w:pPr>
        <w:ind w:firstLineChars="200" w:firstLine="480"/>
        <w:rPr>
          <w:rFonts w:eastAsiaTheme="majorEastAsia"/>
          <w:lang w:eastAsia="zh-CN"/>
        </w:rPr>
      </w:pPr>
      <w:proofErr w:type="gramStart"/>
      <w:r w:rsidRPr="00C12765">
        <w:rPr>
          <w:rFonts w:eastAsiaTheme="majorEastAsia"/>
          <w:lang w:eastAsia="zh-CN"/>
        </w:rPr>
        <w:t>&lt;?xml</w:t>
      </w:r>
      <w:proofErr w:type="gramEnd"/>
      <w:r w:rsidRPr="00C12765">
        <w:rPr>
          <w:rFonts w:eastAsiaTheme="majorEastAsia"/>
          <w:lang w:eastAsia="zh-CN"/>
        </w:rPr>
        <w:t xml:space="preserve"> version="1.0" encoding="utf-8"?&gt;</w:t>
      </w:r>
    </w:p>
    <w:p w:rsidR="00C12765" w:rsidRDefault="00C12765" w:rsidP="00C12765">
      <w:pPr>
        <w:ind w:firstLineChars="200" w:firstLine="480"/>
        <w:rPr>
          <w:ins w:id="123" w:author="z00247655" w:date="2014-08-25T17:37:00Z"/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request</w:t>
      </w:r>
      <w:proofErr w:type="gramEnd"/>
      <w:r w:rsidRPr="00C12765">
        <w:rPr>
          <w:rFonts w:eastAsiaTheme="majorEastAsia"/>
          <w:lang w:eastAsia="zh-CN"/>
        </w:rPr>
        <w:t>&gt;</w:t>
      </w:r>
    </w:p>
    <w:p w:rsidR="006030BB" w:rsidRPr="004E4F6E" w:rsidRDefault="006030BB" w:rsidP="004E4F6E">
      <w:pPr>
        <w:ind w:firstLineChars="300" w:firstLine="720"/>
        <w:rPr>
          <w:ins w:id="124" w:author="z00247655" w:date="2014-08-25T17:37:00Z"/>
          <w:rFonts w:eastAsiaTheme="minorEastAsia"/>
          <w:lang w:eastAsia="zh-CN"/>
        </w:rPr>
      </w:pPr>
      <w:ins w:id="125" w:author="z00247655" w:date="2014-08-25T17:37:00Z">
        <w:r>
          <w:rPr>
            <w:rFonts w:eastAsiaTheme="majorEastAsia" w:hint="eastAsia"/>
            <w:lang w:eastAsia="zh-CN"/>
          </w:rPr>
          <w:t>&lt;</w:t>
        </w:r>
      </w:ins>
      <w:proofErr w:type="spellStart"/>
      <w:proofErr w:type="gramStart"/>
      <w:ins w:id="126" w:author="z00247655" w:date="2014-08-25T18:34:00Z">
        <w:r w:rsidR="004E4F6E">
          <w:rPr>
            <w:rFonts w:eastAsiaTheme="minorEastAsia"/>
            <w:lang w:eastAsia="zh-CN"/>
          </w:rPr>
          <w:t>dst</w:t>
        </w:r>
        <w:r w:rsidR="004E4F6E">
          <w:rPr>
            <w:rFonts w:eastAsiaTheme="minorEastAsia" w:hint="eastAsia"/>
            <w:lang w:eastAsia="zh-CN"/>
          </w:rPr>
          <w:t>RegionCode</w:t>
        </w:r>
      </w:ins>
      <w:proofErr w:type="spellEnd"/>
      <w:ins w:id="127" w:author="z00247655" w:date="2014-08-25T17:37:00Z">
        <w:r>
          <w:rPr>
            <w:rFonts w:eastAsiaTheme="majorEastAsia" w:hint="eastAsia"/>
            <w:lang w:eastAsia="zh-CN"/>
          </w:rPr>
          <w:t>&gt;</w:t>
        </w:r>
      </w:ins>
      <w:proofErr w:type="gramEnd"/>
      <w:ins w:id="128" w:author="z00247655" w:date="2014-08-25T18:34:00Z">
        <w:r w:rsidR="004E4F6E">
          <w:rPr>
            <w:rFonts w:eastAsiaTheme="majorEastAsia" w:hint="eastAsia"/>
            <w:lang w:eastAsia="zh-CN"/>
          </w:rPr>
          <w:t>34</w:t>
        </w:r>
      </w:ins>
      <w:ins w:id="129" w:author="z00247655" w:date="2014-08-25T17:37:00Z">
        <w:r>
          <w:rPr>
            <w:rFonts w:eastAsiaTheme="majorEastAsia" w:hint="eastAsia"/>
            <w:lang w:eastAsia="zh-CN"/>
          </w:rPr>
          <w:t>&lt;/</w:t>
        </w:r>
      </w:ins>
      <w:proofErr w:type="spellStart"/>
      <w:ins w:id="130" w:author="z00247655" w:date="2014-08-25T18:34:00Z">
        <w:r w:rsidR="004E4F6E">
          <w:rPr>
            <w:rFonts w:eastAsiaTheme="minorEastAsia"/>
            <w:lang w:eastAsia="zh-CN"/>
          </w:rPr>
          <w:t>dst</w:t>
        </w:r>
        <w:r w:rsidR="004E4F6E">
          <w:rPr>
            <w:rFonts w:eastAsiaTheme="minorEastAsia" w:hint="eastAsia"/>
            <w:lang w:eastAsia="zh-CN"/>
          </w:rPr>
          <w:t>RegionCode</w:t>
        </w:r>
      </w:ins>
      <w:proofErr w:type="spellEnd"/>
      <w:ins w:id="131" w:author="z00247655" w:date="2014-08-25T17:37:00Z">
        <w:r>
          <w:rPr>
            <w:rFonts w:eastAsiaTheme="majorEastAsia" w:hint="eastAsia"/>
            <w:lang w:eastAsia="zh-CN"/>
          </w:rPr>
          <w:t>&gt;</w:t>
        </w:r>
      </w:ins>
    </w:p>
    <w:p w:rsidR="00C45EC4" w:rsidRDefault="006030BB">
      <w:pPr>
        <w:ind w:firstLineChars="300" w:firstLine="720"/>
        <w:rPr>
          <w:ins w:id="132" w:author="z00247655" w:date="2014-08-25T17:39:00Z"/>
          <w:rFonts w:eastAsiaTheme="majorEastAsia"/>
          <w:lang w:eastAsia="zh-CN"/>
        </w:rPr>
      </w:pPr>
      <w:ins w:id="133" w:author="z00247655" w:date="2014-08-25T17:37:00Z">
        <w:r>
          <w:rPr>
            <w:rFonts w:eastAsiaTheme="majorEastAsia" w:hint="eastAsia"/>
            <w:lang w:eastAsia="zh-CN"/>
          </w:rPr>
          <w:t>&lt;</w:t>
        </w:r>
      </w:ins>
      <w:proofErr w:type="spellStart"/>
      <w:proofErr w:type="gramStart"/>
      <w:ins w:id="134" w:author="z00247655" w:date="2014-08-25T18:34:00Z">
        <w:r w:rsidR="004E4F6E">
          <w:rPr>
            <w:rFonts w:eastAsiaTheme="minorEastAsia"/>
            <w:lang w:eastAsia="zh-CN"/>
          </w:rPr>
          <w:t>device</w:t>
        </w:r>
        <w:r w:rsidR="004E4F6E">
          <w:rPr>
            <w:rFonts w:eastAsiaTheme="minorEastAsia" w:hint="eastAsia"/>
            <w:lang w:eastAsia="zh-CN"/>
          </w:rPr>
          <w:t>Type</w:t>
        </w:r>
        <w:proofErr w:type="spellEnd"/>
        <w:proofErr w:type="gramEnd"/>
        <w:r w:rsidR="004E4F6E">
          <w:rPr>
            <w:rFonts w:eastAsiaTheme="majorEastAsia" w:hint="eastAsia"/>
            <w:lang w:eastAsia="zh-CN"/>
          </w:rPr>
          <w:t xml:space="preserve"> </w:t>
        </w:r>
      </w:ins>
      <w:ins w:id="135" w:author="z00247655" w:date="2014-08-25T17:37:00Z">
        <w:r>
          <w:rPr>
            <w:rFonts w:eastAsiaTheme="majorEastAsia" w:hint="eastAsia"/>
            <w:lang w:eastAsia="zh-CN"/>
          </w:rPr>
          <w:t>&gt;</w:t>
        </w:r>
      </w:ins>
      <w:ins w:id="136" w:author="z00247655" w:date="2014-08-25T18:35:00Z">
        <w:r w:rsidR="004E4F6E">
          <w:rPr>
            <w:rFonts w:eastAsiaTheme="majorEastAsia" w:hint="eastAsia"/>
            <w:lang w:eastAsia="zh-CN"/>
          </w:rPr>
          <w:t>honor3c</w:t>
        </w:r>
      </w:ins>
      <w:ins w:id="137" w:author="z00247655" w:date="2014-08-25T17:37:00Z">
        <w:r>
          <w:rPr>
            <w:rFonts w:eastAsiaTheme="majorEastAsia" w:hint="eastAsia"/>
            <w:lang w:eastAsia="zh-CN"/>
          </w:rPr>
          <w:t>&lt;/</w:t>
        </w:r>
      </w:ins>
      <w:proofErr w:type="spellStart"/>
      <w:ins w:id="138" w:author="z00247655" w:date="2014-08-25T18:34:00Z">
        <w:r w:rsidR="004E4F6E">
          <w:rPr>
            <w:rFonts w:eastAsiaTheme="minorEastAsia"/>
            <w:lang w:eastAsia="zh-CN"/>
          </w:rPr>
          <w:t>device</w:t>
        </w:r>
        <w:r w:rsidR="004E4F6E">
          <w:rPr>
            <w:rFonts w:eastAsiaTheme="minorEastAsia" w:hint="eastAsia"/>
            <w:lang w:eastAsia="zh-CN"/>
          </w:rPr>
          <w:t>Type</w:t>
        </w:r>
        <w:proofErr w:type="spellEnd"/>
        <w:r w:rsidR="004E4F6E">
          <w:rPr>
            <w:rFonts w:eastAsiaTheme="majorEastAsia" w:hint="eastAsia"/>
            <w:lang w:eastAsia="zh-CN"/>
          </w:rPr>
          <w:t xml:space="preserve"> </w:t>
        </w:r>
      </w:ins>
      <w:ins w:id="139" w:author="z00247655" w:date="2014-08-25T17:37:00Z">
        <w:r>
          <w:rPr>
            <w:rFonts w:eastAsiaTheme="majorEastAsia" w:hint="eastAsia"/>
            <w:lang w:eastAsia="zh-CN"/>
          </w:rPr>
          <w:t>&gt;</w:t>
        </w:r>
      </w:ins>
    </w:p>
    <w:p w:rsidR="00C45EC4" w:rsidRDefault="006030BB">
      <w:pPr>
        <w:ind w:firstLineChars="300" w:firstLine="720"/>
        <w:rPr>
          <w:rFonts w:eastAsiaTheme="majorEastAsia"/>
          <w:lang w:eastAsia="zh-CN"/>
        </w:rPr>
      </w:pPr>
      <w:ins w:id="140" w:author="z00247655" w:date="2014-08-25T17:40:00Z">
        <w:r>
          <w:rPr>
            <w:rFonts w:eastAsiaTheme="majorEastAsia" w:hint="eastAsia"/>
            <w:lang w:eastAsia="zh-CN"/>
          </w:rPr>
          <w:t>&lt;</w:t>
        </w:r>
      </w:ins>
      <w:proofErr w:type="spellStart"/>
      <w:proofErr w:type="gramStart"/>
      <w:ins w:id="141" w:author="z00247655" w:date="2014-08-25T18:35:00Z">
        <w:r w:rsidR="004E4F6E">
          <w:rPr>
            <w:rFonts w:eastAsiaTheme="majorEastAsia" w:hint="eastAsia"/>
            <w:lang w:eastAsia="zh-CN"/>
          </w:rPr>
          <w:t>countryCode</w:t>
        </w:r>
      </w:ins>
      <w:proofErr w:type="spellEnd"/>
      <w:ins w:id="142" w:author="z00247655" w:date="2014-08-25T17:40:00Z">
        <w:r>
          <w:rPr>
            <w:rFonts w:eastAsiaTheme="majorEastAsia" w:hint="eastAsia"/>
            <w:lang w:eastAsia="zh-CN"/>
          </w:rPr>
          <w:t>&gt;</w:t>
        </w:r>
      </w:ins>
      <w:proofErr w:type="gramEnd"/>
      <w:ins w:id="143" w:author="z00247655" w:date="2014-08-25T18:35:00Z">
        <w:r w:rsidR="004E4F6E">
          <w:rPr>
            <w:rFonts w:eastAsiaTheme="majorEastAsia" w:hint="eastAsia"/>
            <w:lang w:eastAsia="zh-CN"/>
          </w:rPr>
          <w:t>460</w:t>
        </w:r>
      </w:ins>
      <w:ins w:id="144" w:author="z00247655" w:date="2014-08-25T17:40:00Z">
        <w:r>
          <w:rPr>
            <w:rFonts w:eastAsiaTheme="majorEastAsia" w:hint="eastAsia"/>
            <w:lang w:eastAsia="zh-CN"/>
          </w:rPr>
          <w:t>&lt;/</w:t>
        </w:r>
      </w:ins>
      <w:proofErr w:type="spellStart"/>
      <w:ins w:id="145" w:author="z00247655" w:date="2014-08-25T18:35:00Z">
        <w:r w:rsidR="004E4F6E">
          <w:rPr>
            <w:rFonts w:eastAsiaTheme="majorEastAsia" w:hint="eastAsia"/>
            <w:lang w:eastAsia="zh-CN"/>
          </w:rPr>
          <w:t>countryCode</w:t>
        </w:r>
      </w:ins>
      <w:proofErr w:type="spellEnd"/>
      <w:ins w:id="146" w:author="z00247655" w:date="2014-08-25T17:40:00Z">
        <w:r>
          <w:rPr>
            <w:rFonts w:eastAsiaTheme="majorEastAsia" w:hint="eastAsia"/>
            <w:lang w:eastAsia="zh-CN"/>
          </w:rPr>
          <w:t>&gt;</w:t>
        </w:r>
      </w:ins>
    </w:p>
    <w:p w:rsidR="00C12765" w:rsidRPr="00C12765" w:rsidRDefault="00C12765" w:rsidP="00C12765">
      <w:pPr>
        <w:ind w:firstLineChars="300" w:firstLine="72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flag&gt;</w:t>
      </w:r>
      <w:proofErr w:type="gramEnd"/>
      <w:r w:rsidRPr="00C12765">
        <w:rPr>
          <w:rFonts w:eastAsiaTheme="majorEastAsia"/>
          <w:lang w:eastAsia="zh-CN"/>
        </w:rPr>
        <w:t>1&lt;/flag&gt;</w:t>
      </w:r>
    </w:p>
    <w:p w:rsidR="00C12765" w:rsidRPr="00C12765" w:rsidRDefault="00C12765" w:rsidP="00C12765">
      <w:pPr>
        <w:ind w:firstLineChars="300" w:firstLine="72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province&gt;</w:t>
      </w:r>
      <w:proofErr w:type="gramEnd"/>
      <w:r w:rsidRPr="00C12765">
        <w:rPr>
          <w:rFonts w:eastAsiaTheme="majorEastAsia"/>
          <w:lang w:eastAsia="zh-CN"/>
        </w:rPr>
        <w:t>Germany&lt;/province&gt;</w:t>
      </w:r>
    </w:p>
    <w:p w:rsidR="006030BB" w:rsidRPr="00C12765" w:rsidDel="006030BB" w:rsidRDefault="00C12765" w:rsidP="006030BB">
      <w:pPr>
        <w:ind w:firstLineChars="300" w:firstLine="720"/>
        <w:rPr>
          <w:del w:id="147" w:author="z00247655" w:date="2014-08-25T17:37:00Z"/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city&gt;</w:t>
      </w:r>
      <w:proofErr w:type="gramEnd"/>
      <w:r w:rsidRPr="00C12765">
        <w:rPr>
          <w:rFonts w:eastAsiaTheme="majorEastAsia"/>
          <w:lang w:eastAsia="zh-CN"/>
        </w:rPr>
        <w:t>Stuttgart&lt;/city&gt;</w:t>
      </w:r>
    </w:p>
    <w:p w:rsidR="00C12765" w:rsidRPr="00C12765" w:rsidRDefault="00C12765" w:rsidP="00C12765">
      <w:pPr>
        <w:ind w:firstLineChars="300" w:firstLine="72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long&gt;</w:t>
      </w:r>
      <w:proofErr w:type="gramEnd"/>
      <w:r w:rsidRPr="00C12765">
        <w:rPr>
          <w:rFonts w:eastAsiaTheme="majorEastAsia"/>
          <w:lang w:eastAsia="zh-CN"/>
        </w:rPr>
        <w:t>30.154787 &lt;/long&gt;</w:t>
      </w:r>
    </w:p>
    <w:p w:rsidR="00C12765" w:rsidRDefault="00C12765" w:rsidP="00C12765">
      <w:pPr>
        <w:ind w:firstLineChars="300" w:firstLine="72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lat&gt;</w:t>
      </w:r>
      <w:proofErr w:type="gramEnd"/>
      <w:r w:rsidRPr="00C12765">
        <w:rPr>
          <w:rFonts w:eastAsiaTheme="majorEastAsia"/>
          <w:lang w:eastAsia="zh-CN"/>
        </w:rPr>
        <w:t>68.12589 &lt;/lat&gt;</w:t>
      </w:r>
    </w:p>
    <w:p w:rsidR="003F7142" w:rsidRPr="00C12765" w:rsidRDefault="003F7142" w:rsidP="00C12765">
      <w:pPr>
        <w:ind w:firstLineChars="300" w:firstLine="720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&lt;</w:t>
      </w:r>
      <w:proofErr w:type="gramStart"/>
      <w:r>
        <w:rPr>
          <w:rFonts w:eastAsiaTheme="majorEastAsia" w:hint="eastAsia"/>
          <w:lang w:eastAsia="zh-CN"/>
        </w:rPr>
        <w:t>language&gt;</w:t>
      </w:r>
      <w:proofErr w:type="spellStart"/>
      <w:proofErr w:type="gramEnd"/>
      <w:r>
        <w:rPr>
          <w:rFonts w:eastAsiaTheme="majorEastAsia" w:hint="eastAsia"/>
          <w:lang w:eastAsia="zh-CN"/>
        </w:rPr>
        <w:t>zh-cn</w:t>
      </w:r>
      <w:proofErr w:type="spellEnd"/>
      <w:r>
        <w:rPr>
          <w:rFonts w:eastAsiaTheme="majorEastAsia" w:hint="eastAsia"/>
          <w:lang w:eastAsia="zh-CN"/>
        </w:rPr>
        <w:t>&lt;/language&gt;</w:t>
      </w:r>
    </w:p>
    <w:p w:rsidR="00C12765" w:rsidRPr="00B6016B" w:rsidRDefault="00C12765" w:rsidP="00C12765">
      <w:pPr>
        <w:ind w:firstLineChars="200" w:firstLine="48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&lt;/request&gt;</w:t>
      </w:r>
    </w:p>
    <w:p w:rsidR="005C4495" w:rsidRDefault="005C4495" w:rsidP="005C4495">
      <w:pPr>
        <w:spacing w:line="400" w:lineRule="exact"/>
        <w:rPr>
          <w:rFonts w:eastAsiaTheme="majorEastAsia"/>
          <w:lang w:eastAsia="zh-CN"/>
        </w:rPr>
      </w:pPr>
      <w:r w:rsidRPr="00B6016B">
        <w:rPr>
          <w:rFonts w:eastAsiaTheme="majorEastAsia" w:cs="宋体" w:hint="eastAsia"/>
          <w:lang w:eastAsia="zh-CN"/>
        </w:rPr>
        <w:t>简</w:t>
      </w:r>
      <w:r w:rsidRPr="00B6016B">
        <w:rPr>
          <w:rFonts w:eastAsiaTheme="majorEastAsia" w:hint="eastAsia"/>
          <w:lang w:eastAsia="zh-CN"/>
        </w:rPr>
        <w:t>要描述：</w:t>
      </w:r>
      <w:r>
        <w:rPr>
          <w:rFonts w:eastAsiaTheme="majorEastAsia" w:hint="eastAsia"/>
          <w:lang w:eastAsia="zh-CN"/>
        </w:rPr>
        <w:t>以</w:t>
      </w:r>
      <w:r>
        <w:rPr>
          <w:rFonts w:eastAsiaTheme="majorEastAsia" w:hint="eastAsia"/>
          <w:lang w:eastAsia="zh-CN"/>
        </w:rPr>
        <w:t>form</w:t>
      </w:r>
      <w:r>
        <w:rPr>
          <w:rFonts w:eastAsiaTheme="majorEastAsia" w:hint="eastAsia"/>
          <w:lang w:eastAsia="zh-CN"/>
        </w:rPr>
        <w:t>表单的形式提交</w:t>
      </w:r>
      <w:r>
        <w:rPr>
          <w:rFonts w:eastAsiaTheme="majorEastAsia" w:hint="eastAsia"/>
          <w:lang w:eastAsia="zh-CN"/>
        </w:rPr>
        <w:t>xml</w:t>
      </w:r>
      <w:r>
        <w:rPr>
          <w:rFonts w:eastAsiaTheme="majorEastAsia" w:hint="eastAsia"/>
          <w:lang w:eastAsia="zh-CN"/>
        </w:rPr>
        <w:t>参数。</w:t>
      </w:r>
      <w:r w:rsidRPr="00B6016B">
        <w:rPr>
          <w:rFonts w:eastAsiaTheme="majorEastAsia" w:cs="宋体" w:hint="eastAsia"/>
          <w:lang w:eastAsia="zh-CN"/>
        </w:rPr>
        <w:t>服务器端</w:t>
      </w:r>
      <w:r>
        <w:rPr>
          <w:rFonts w:eastAsiaTheme="majorEastAsia" w:cs="宋体" w:hint="eastAsia"/>
          <w:lang w:eastAsia="zh-CN"/>
        </w:rPr>
        <w:t>将返回给客户端</w:t>
      </w:r>
      <w:r w:rsidRPr="00B6016B">
        <w:rPr>
          <w:rFonts w:eastAsiaTheme="majorEastAsia" w:cs="宋体" w:hint="eastAsia"/>
          <w:lang w:eastAsia="zh-CN"/>
        </w:rPr>
        <w:t>最新的信息</w:t>
      </w:r>
      <w:r w:rsidRPr="00B6016B">
        <w:rPr>
          <w:rFonts w:eastAsiaTheme="majorEastAsia" w:hint="eastAsia"/>
          <w:lang w:eastAsia="zh-CN"/>
        </w:rPr>
        <w:t>。</w:t>
      </w:r>
      <w:r w:rsidR="008979F3" w:rsidRPr="008979F3">
        <w:rPr>
          <w:rFonts w:eastAsiaTheme="majorEastAsia" w:hint="eastAsia"/>
          <w:color w:val="FF0000"/>
          <w:lang w:eastAsia="zh-CN"/>
        </w:rPr>
        <w:t>提交时</w:t>
      </w:r>
      <w:r w:rsidR="008979F3" w:rsidRPr="008979F3">
        <w:rPr>
          <w:rFonts w:eastAsiaTheme="majorEastAsia"/>
          <w:color w:val="FF0000"/>
          <w:lang w:eastAsia="zh-CN"/>
        </w:rPr>
        <w:t>采用</w:t>
      </w:r>
      <w:r w:rsidR="008979F3" w:rsidRPr="008979F3">
        <w:rPr>
          <w:rFonts w:eastAsiaTheme="majorEastAsia"/>
          <w:color w:val="FF0000"/>
          <w:lang w:eastAsia="zh-CN"/>
        </w:rPr>
        <w:t>application/x-www-form-</w:t>
      </w:r>
      <w:proofErr w:type="spellStart"/>
      <w:r w:rsidR="008979F3" w:rsidRPr="008979F3">
        <w:rPr>
          <w:rFonts w:eastAsiaTheme="majorEastAsia"/>
          <w:color w:val="FF0000"/>
          <w:lang w:eastAsia="zh-CN"/>
        </w:rPr>
        <w:t>urlencoded</w:t>
      </w:r>
      <w:proofErr w:type="spellEnd"/>
      <w:r w:rsidR="008979F3" w:rsidRPr="008979F3">
        <w:rPr>
          <w:rFonts w:eastAsiaTheme="majorEastAsia"/>
          <w:color w:val="FF0000"/>
          <w:lang w:eastAsia="zh-CN"/>
        </w:rPr>
        <w:t>形式进行</w:t>
      </w:r>
      <w:r w:rsidR="008979F3" w:rsidRPr="008979F3">
        <w:rPr>
          <w:rFonts w:eastAsiaTheme="majorEastAsia"/>
          <w:color w:val="FF0000"/>
          <w:lang w:eastAsia="zh-CN"/>
        </w:rPr>
        <w:t>post</w:t>
      </w:r>
      <w:r w:rsidR="008979F3" w:rsidRPr="008979F3">
        <w:rPr>
          <w:rFonts w:eastAsiaTheme="majorEastAsia"/>
          <w:color w:val="FF0000"/>
          <w:lang w:eastAsia="zh-CN"/>
        </w:rPr>
        <w:t>提交。</w:t>
      </w:r>
    </w:p>
    <w:p w:rsidR="00887022" w:rsidRPr="00B6016B" w:rsidRDefault="00887022" w:rsidP="00876882">
      <w:pPr>
        <w:pStyle w:val="3"/>
        <w:rPr>
          <w:lang w:eastAsia="zh-CN"/>
        </w:rPr>
      </w:pPr>
      <w:bookmarkStart w:id="148" w:name="_Toc417895665"/>
      <w:r w:rsidRPr="00B6016B">
        <w:rPr>
          <w:rFonts w:hint="eastAsia"/>
          <w:lang w:eastAsia="zh-CN"/>
        </w:rPr>
        <w:t>服务端返回的数据形式</w:t>
      </w:r>
      <w:bookmarkEnd w:id="148"/>
    </w:p>
    <w:p w:rsidR="00887022" w:rsidRDefault="00887022" w:rsidP="005B1730">
      <w:pPr>
        <w:spacing w:line="400" w:lineRule="exact"/>
        <w:ind w:firstLine="465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>取得指定区域</w:t>
      </w:r>
      <w:r w:rsidRPr="00B6016B">
        <w:rPr>
          <w:rFonts w:eastAsiaTheme="majorEastAsia" w:hint="eastAsia"/>
          <w:lang w:eastAsia="zh-CN"/>
        </w:rPr>
        <w:t>(</w:t>
      </w:r>
      <w:r w:rsidRPr="00B6016B">
        <w:rPr>
          <w:rFonts w:eastAsiaTheme="majorEastAsia" w:hint="eastAsia"/>
          <w:lang w:eastAsia="zh-CN"/>
        </w:rPr>
        <w:t>省市区</w:t>
      </w:r>
      <w:r w:rsidRPr="00B6016B">
        <w:rPr>
          <w:rFonts w:eastAsiaTheme="majorEastAsia" w:hint="eastAsia"/>
          <w:lang w:eastAsia="zh-CN"/>
        </w:rPr>
        <w:t>)</w:t>
      </w:r>
      <w:r w:rsidRPr="00B6016B">
        <w:rPr>
          <w:rFonts w:eastAsiaTheme="majorEastAsia" w:hint="eastAsia"/>
          <w:lang w:eastAsia="zh-CN"/>
        </w:rPr>
        <w:t>内的网点信息</w:t>
      </w:r>
      <w:r w:rsidR="005B1730">
        <w:rPr>
          <w:rFonts w:eastAsiaTheme="majorEastAsia" w:hint="eastAsia"/>
          <w:lang w:eastAsia="zh-CN"/>
        </w:rPr>
        <w:t>；</w:t>
      </w:r>
    </w:p>
    <w:p w:rsidR="005B1730" w:rsidRDefault="005B1730" w:rsidP="005B1730">
      <w:pPr>
        <w:spacing w:line="400" w:lineRule="exact"/>
        <w:ind w:firstLine="465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返回的</w:t>
      </w:r>
      <w:r>
        <w:rPr>
          <w:rFonts w:eastAsiaTheme="majorEastAsia" w:hint="eastAsia"/>
          <w:lang w:eastAsia="zh-CN"/>
        </w:rPr>
        <w:t>xml</w:t>
      </w:r>
      <w:r>
        <w:rPr>
          <w:rFonts w:eastAsiaTheme="majorEastAsia" w:hint="eastAsia"/>
          <w:lang w:eastAsia="zh-CN"/>
        </w:rPr>
        <w:t>中的相关节点和属性：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1843"/>
        <w:gridCol w:w="2410"/>
        <w:gridCol w:w="2410"/>
      </w:tblGrid>
      <w:tr w:rsidR="005B1730" w:rsidRPr="00B6016B" w:rsidTr="003432F4"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30" w:rsidRPr="00336533" w:rsidRDefault="005B1730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节点</w:t>
            </w:r>
            <w:r>
              <w:rPr>
                <w:rFonts w:eastAsiaTheme="majorEastAsia" w:hint="eastAsia"/>
                <w:b/>
                <w:lang w:eastAsia="zh-CN"/>
              </w:rPr>
              <w:t>/</w:t>
            </w:r>
            <w:r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30" w:rsidRPr="00336533" w:rsidRDefault="005B1730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含</w:t>
            </w:r>
            <w:r w:rsidRPr="00336533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30" w:rsidRPr="00336533" w:rsidRDefault="005B1730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336533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5B1730" w:rsidRPr="001B2F9E" w:rsidTr="003432F4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730" w:rsidRDefault="005B1730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  <w:p w:rsidR="005B1730" w:rsidRDefault="005B1730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  <w:p w:rsidR="005B1730" w:rsidRPr="00B6016B" w:rsidRDefault="005B1730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  <w:lastRenderedPageBreak/>
              <w:t>response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30" w:rsidRPr="00B6016B" w:rsidRDefault="005B1730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lastRenderedPageBreak/>
              <w:t>code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30" w:rsidRPr="00B6016B" w:rsidRDefault="005B1730" w:rsidP="003432F4">
            <w:pPr>
              <w:spacing w:line="400" w:lineRule="exact"/>
              <w:rPr>
                <w:rStyle w:val="shorttext"/>
                <w:rFonts w:eastAsiaTheme="majorEastAsia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30" w:rsidRPr="00B6016B" w:rsidRDefault="00AE4195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成功返回</w:t>
            </w:r>
            <w:r w:rsidRPr="000F2200">
              <w:rPr>
                <w:rFonts w:eastAsiaTheme="majorEastAsia"/>
                <w:lang w:eastAsia="zh-CN"/>
              </w:rPr>
              <w:t>700000</w:t>
            </w:r>
            <w:r w:rsidRPr="00B6016B">
              <w:rPr>
                <w:rFonts w:eastAsiaTheme="majorEastAsia" w:hint="eastAsia"/>
                <w:lang w:eastAsia="zh-CN"/>
              </w:rPr>
              <w:t xml:space="preserve">, </w:t>
            </w:r>
            <w:r w:rsidRPr="00B6016B">
              <w:rPr>
                <w:rFonts w:eastAsiaTheme="majorEastAsia" w:hint="eastAsia"/>
                <w:lang w:eastAsia="zh-CN"/>
              </w:rPr>
              <w:t>错误返回</w:t>
            </w:r>
            <w:r>
              <w:rPr>
                <w:rFonts w:eastAsiaTheme="majorEastAsia" w:hint="eastAsia"/>
                <w:lang w:eastAsia="zh-CN"/>
              </w:rPr>
              <w:t>错误码</w:t>
            </w:r>
            <w:r w:rsidRPr="00B6016B">
              <w:rPr>
                <w:rFonts w:eastAsiaTheme="majorEastAsia" w:hint="eastAsia"/>
                <w:lang w:eastAsia="zh-CN"/>
              </w:rPr>
              <w:t>。</w:t>
            </w:r>
          </w:p>
        </w:tc>
      </w:tr>
      <w:tr w:rsidR="005B1730" w:rsidRPr="00B6016B" w:rsidTr="00AE4195">
        <w:trPr>
          <w:trHeight w:val="1421"/>
        </w:trPr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730" w:rsidRPr="00B6016B" w:rsidRDefault="005B1730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30" w:rsidRPr="00B6016B" w:rsidRDefault="009658DD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</w:t>
            </w:r>
            <w:r w:rsidR="005B1730" w:rsidRPr="00B6016B">
              <w:rPr>
                <w:rFonts w:eastAsiaTheme="majorEastAsia" w:hint="eastAsia"/>
                <w:lang w:eastAsia="zh-CN"/>
              </w:rPr>
              <w:t>tate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30" w:rsidRPr="00B6016B" w:rsidRDefault="005B1730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服</w:t>
            </w:r>
            <w:r w:rsidRPr="00B6016B">
              <w:rPr>
                <w:rStyle w:val="shorttext"/>
                <w:rFonts w:eastAsiaTheme="majorEastAsia" w:cs="宋体" w:hint="eastAsia"/>
                <w:lang w:eastAsia="zh-CN"/>
              </w:rPr>
              <w:t>务</w:t>
            </w:r>
            <w:r w:rsidRPr="00B6016B">
              <w:rPr>
                <w:rStyle w:val="shorttext"/>
                <w:rFonts w:eastAsiaTheme="majorEastAsia" w:cs="Meiryo" w:hint="eastAsia"/>
                <w:lang w:eastAsia="zh-CN"/>
              </w:rPr>
              <w:t>器信息描</w:t>
            </w:r>
            <w:r w:rsidRPr="00B6016B">
              <w:rPr>
                <w:rStyle w:val="shorttext"/>
                <w:rFonts w:eastAsiaTheme="majorEastAsia" w:hint="eastAsia"/>
                <w:lang w:eastAsia="zh-CN"/>
              </w:rPr>
              <w:t>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30" w:rsidRPr="00B6016B" w:rsidRDefault="00AE4195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成功返回</w:t>
            </w:r>
            <w:r w:rsidRPr="00B6016B">
              <w:rPr>
                <w:rFonts w:eastAsiaTheme="majorEastAsia" w:hint="eastAsia"/>
                <w:lang w:eastAsia="zh-CN"/>
              </w:rPr>
              <w:t xml:space="preserve">success, </w:t>
            </w:r>
            <w:r w:rsidRPr="00B6016B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4B74AB" w:rsidRPr="00B6016B" w:rsidTr="003432F4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B74AB" w:rsidRDefault="004B74AB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4B74AB" w:rsidRDefault="004B74AB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4B74AB" w:rsidRDefault="004B74AB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4B74AB" w:rsidRDefault="004B74AB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4B74A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r</w:t>
            </w:r>
            <w:r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  <w:t>esponse</w:t>
            </w: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-</w:t>
            </w:r>
          </w:p>
          <w:p w:rsidR="004B74AB" w:rsidRDefault="004B74AB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outlets</w:t>
            </w:r>
          </w:p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i</w:t>
            </w:r>
            <w:r w:rsidRPr="00B6016B">
              <w:rPr>
                <w:rFonts w:eastAsiaTheme="majorEastAsia" w:hint="eastAsia"/>
                <w:lang w:eastAsia="zh-CN"/>
              </w:rPr>
              <w:t>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主键</w:t>
            </w:r>
          </w:p>
        </w:tc>
      </w:tr>
      <w:tr w:rsidR="004B74AB" w:rsidRPr="00B6016B" w:rsidTr="003432F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/>
                <w:lang w:eastAsia="zh-CN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AE4195">
            <w:pPr>
              <w:spacing w:line="400" w:lineRule="exact"/>
              <w:rPr>
                <w:rFonts w:eastAsiaTheme="majorEastAsia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国家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</w:rPr>
            </w:pPr>
          </w:p>
        </w:tc>
      </w:tr>
      <w:tr w:rsidR="004B74AB" w:rsidRPr="00B6016B" w:rsidTr="009658DD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/>
                <w:lang w:eastAsia="zh-CN"/>
              </w:rPr>
              <w:t>province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省份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4B74AB" w:rsidRPr="00B6016B" w:rsidTr="009658DD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c</w:t>
            </w:r>
            <w:r w:rsidRPr="00B6016B">
              <w:rPr>
                <w:rFonts w:eastAsiaTheme="majorEastAsia" w:hint="eastAsia"/>
                <w:lang w:eastAsia="zh-CN"/>
              </w:rPr>
              <w:t>ity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Default="004B74AB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城市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4B74AB" w:rsidRPr="00B6016B" w:rsidTr="009658DD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Default="004B74AB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服务网点名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4B74AB" w:rsidRPr="00B6016B" w:rsidTr="009658DD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>
              <w:rPr>
                <w:rFonts w:eastAsiaTheme="majorEastAsia" w:hint="eastAsia"/>
                <w:lang w:eastAsia="zh-CN"/>
              </w:rPr>
              <w:t>a</w:t>
            </w:r>
            <w:r w:rsidRPr="00B6016B">
              <w:rPr>
                <w:rFonts w:eastAsiaTheme="majorEastAsia" w:hint="eastAsia"/>
                <w:lang w:eastAsia="zh-CN"/>
              </w:rPr>
              <w:t>ddr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Default="004B74AB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地址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4B74AB" w:rsidRPr="00B6016B" w:rsidTr="009658DD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phone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Default="004B74AB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电话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4B74AB" w:rsidRPr="00B6016B" w:rsidTr="009658DD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C12765">
              <w:rPr>
                <w:rFonts w:eastAsiaTheme="majorEastAsia"/>
                <w:lang w:eastAsia="zh-CN"/>
              </w:rPr>
              <w:t>longi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Default="004B74AB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经度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4B74AB" w:rsidRPr="00B6016B" w:rsidTr="009658DD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C12765">
              <w:rPr>
                <w:rFonts w:eastAsiaTheme="majorEastAsia"/>
                <w:lang w:eastAsia="zh-CN"/>
              </w:rPr>
              <w:t>lati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Default="004B74AB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纬度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4B74AB" w:rsidRPr="00B6016B" w:rsidTr="009658DD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>
              <w:rPr>
                <w:rFonts w:eastAsiaTheme="majorEastAsia" w:hint="eastAsia"/>
                <w:lang w:eastAsia="zh-CN"/>
              </w:rPr>
              <w:t>l</w:t>
            </w:r>
            <w:r w:rsidRPr="00B6016B">
              <w:rPr>
                <w:rFonts w:eastAsiaTheme="majorEastAsia" w:hint="eastAsia"/>
                <w:lang w:eastAsia="zh-CN"/>
              </w:rPr>
              <w:t>eng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Default="004B74AB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距离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4B74AB" w:rsidRPr="00B6016B" w:rsidTr="009658DD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range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Default="004B74AB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服务范围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4B74AB" w:rsidRPr="00B6016B" w:rsidTr="004B74AB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027AEF">
              <w:rPr>
                <w:rFonts w:eastAsiaTheme="majorEastAsia"/>
                <w:lang w:eastAsia="zh-CN"/>
              </w:rPr>
              <w:t>opentime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Default="004B74AB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营业时间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4B74AB" w:rsidRPr="00B6016B" w:rsidTr="003432F4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4AB" w:rsidRPr="00B6016B" w:rsidRDefault="004B74AB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4650AD" w:rsidRDefault="004B74AB" w:rsidP="003432F4">
            <w:pPr>
              <w:spacing w:line="400" w:lineRule="exact"/>
              <w:rPr>
                <w:rFonts w:eastAsiaTheme="majorEastAsia"/>
                <w:color w:val="FF0000"/>
                <w:lang w:eastAsia="zh-CN"/>
              </w:rPr>
            </w:pPr>
            <w:r w:rsidRPr="004650AD">
              <w:rPr>
                <w:rFonts w:eastAsiaTheme="majorEastAsia" w:hint="eastAsia"/>
                <w:color w:val="FF0000"/>
                <w:lang w:eastAsia="zh-CN"/>
              </w:rPr>
              <w:t>postcode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4650AD" w:rsidRDefault="004B74AB" w:rsidP="003432F4">
            <w:pPr>
              <w:spacing w:line="400" w:lineRule="exact"/>
              <w:rPr>
                <w:rStyle w:val="shorttext"/>
                <w:rFonts w:eastAsiaTheme="majorEastAsia"/>
                <w:color w:val="FF0000"/>
                <w:lang w:eastAsia="zh-CN"/>
              </w:rPr>
            </w:pPr>
            <w:r w:rsidRPr="004650AD">
              <w:rPr>
                <w:rStyle w:val="shorttext"/>
                <w:rFonts w:eastAsiaTheme="majorEastAsia" w:hint="eastAsia"/>
                <w:color w:val="FF0000"/>
                <w:lang w:eastAsia="zh-CN"/>
              </w:rPr>
              <w:t>邮政编码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74AB" w:rsidRPr="00B6016B" w:rsidRDefault="004B74A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5B1730" w:rsidRDefault="00C12765" w:rsidP="005B1730">
      <w:pPr>
        <w:spacing w:line="400" w:lineRule="exact"/>
        <w:ind w:firstLine="465"/>
        <w:rPr>
          <w:rFonts w:eastAsiaTheme="majorEastAsia"/>
          <w:lang w:eastAsia="zh-CN"/>
        </w:rPr>
      </w:pPr>
      <w:proofErr w:type="gramStart"/>
      <w:r w:rsidRPr="00C12765">
        <w:rPr>
          <w:rFonts w:eastAsiaTheme="majorEastAsia"/>
          <w:lang w:eastAsia="zh-CN"/>
        </w:rPr>
        <w:t>&lt;?xml</w:t>
      </w:r>
      <w:proofErr w:type="gramEnd"/>
      <w:r w:rsidRPr="00C12765">
        <w:rPr>
          <w:rFonts w:eastAsiaTheme="majorEastAsia"/>
          <w:lang w:eastAsia="zh-CN"/>
        </w:rPr>
        <w:t xml:space="preserve"> version="1.0" encoding="UTF-8"?&gt;</w:t>
      </w:r>
    </w:p>
    <w:p w:rsidR="00C12765" w:rsidRDefault="00C12765" w:rsidP="005B1730">
      <w:pPr>
        <w:spacing w:line="400" w:lineRule="exact"/>
        <w:ind w:firstLine="465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&lt;response code="700000"&gt;</w:t>
      </w:r>
    </w:p>
    <w:p w:rsidR="00C12765" w:rsidRDefault="00C12765" w:rsidP="00C12765">
      <w:pPr>
        <w:spacing w:line="400" w:lineRule="exact"/>
        <w:ind w:firstLineChars="300" w:firstLine="72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state&gt;</w:t>
      </w:r>
      <w:proofErr w:type="spellStart"/>
      <w:proofErr w:type="gramEnd"/>
      <w:r w:rsidRPr="00C12765">
        <w:rPr>
          <w:rFonts w:eastAsiaTheme="majorEastAsia"/>
          <w:lang w:eastAsia="zh-CN"/>
        </w:rPr>
        <w:t>scccess</w:t>
      </w:r>
      <w:proofErr w:type="spellEnd"/>
      <w:r w:rsidRPr="00C12765">
        <w:rPr>
          <w:rFonts w:eastAsiaTheme="majorEastAsia"/>
          <w:lang w:eastAsia="zh-CN"/>
        </w:rPr>
        <w:t>&lt;/state&gt;</w:t>
      </w:r>
    </w:p>
    <w:p w:rsidR="00C12765" w:rsidRDefault="00C12765" w:rsidP="00C12765">
      <w:pPr>
        <w:spacing w:line="400" w:lineRule="exact"/>
        <w:ind w:firstLineChars="300" w:firstLine="72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&lt;outlets size="2" type="1"&gt;</w:t>
      </w:r>
    </w:p>
    <w:p w:rsidR="00C12765" w:rsidRDefault="00C12765" w:rsidP="00C12765">
      <w:pPr>
        <w:spacing w:line="400" w:lineRule="exact"/>
        <w:ind w:firstLineChars="300" w:firstLine="72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outlet</w:t>
      </w:r>
      <w:proofErr w:type="gramEnd"/>
      <w:r w:rsidRPr="00C12765">
        <w:rPr>
          <w:rFonts w:eastAsiaTheme="majorEastAsia"/>
          <w:lang w:eastAsia="zh-CN"/>
        </w:rPr>
        <w:t>&gt;</w:t>
      </w:r>
    </w:p>
    <w:p w:rsidR="00C12765" w:rsidRDefault="00C12765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id&gt;</w:t>
      </w:r>
      <w:proofErr w:type="gramEnd"/>
      <w:r w:rsidRPr="00C12765">
        <w:rPr>
          <w:rFonts w:eastAsiaTheme="majorEastAsia"/>
          <w:lang w:eastAsia="zh-CN"/>
        </w:rPr>
        <w:t>2&lt;/id&gt;</w:t>
      </w:r>
    </w:p>
    <w:p w:rsidR="00C12765" w:rsidRDefault="00C12765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country&gt;</w:t>
      </w:r>
      <w:proofErr w:type="gramEnd"/>
      <w:r w:rsidRPr="00C12765">
        <w:rPr>
          <w:rFonts w:eastAsiaTheme="majorEastAsia"/>
          <w:lang w:eastAsia="zh-CN"/>
        </w:rPr>
        <w:t>1&lt;/country&gt;</w:t>
      </w:r>
    </w:p>
    <w:p w:rsidR="00C12765" w:rsidRDefault="00C12765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province&gt;</w:t>
      </w:r>
      <w:proofErr w:type="gramEnd"/>
      <w:r w:rsidRPr="00C12765">
        <w:rPr>
          <w:rFonts w:eastAsiaTheme="majorEastAsia"/>
          <w:lang w:eastAsia="zh-CN"/>
        </w:rPr>
        <w:t>3&lt;/province&gt;</w:t>
      </w:r>
    </w:p>
    <w:p w:rsidR="00C12765" w:rsidRDefault="00C12765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city&gt;</w:t>
      </w:r>
      <w:proofErr w:type="gramEnd"/>
      <w:r w:rsidRPr="00C12765">
        <w:rPr>
          <w:rFonts w:eastAsiaTheme="majorEastAsia"/>
          <w:lang w:eastAsia="zh-CN"/>
        </w:rPr>
        <w:t>11&lt;/city&gt;</w:t>
      </w:r>
    </w:p>
    <w:p w:rsidR="00C12765" w:rsidRDefault="00C12765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name&gt;</w:t>
      </w:r>
      <w:proofErr w:type="spellStart"/>
      <w:proofErr w:type="gramEnd"/>
      <w:r w:rsidRPr="00C12765">
        <w:rPr>
          <w:rFonts w:eastAsiaTheme="majorEastAsia"/>
          <w:lang w:eastAsia="zh-CN"/>
        </w:rPr>
        <w:t>HeiHei</w:t>
      </w:r>
      <w:proofErr w:type="spellEnd"/>
      <w:r w:rsidRPr="00C12765">
        <w:rPr>
          <w:rFonts w:eastAsiaTheme="majorEastAsia"/>
          <w:lang w:eastAsia="zh-CN"/>
        </w:rPr>
        <w:t>&lt;/name&gt;</w:t>
      </w:r>
    </w:p>
    <w:p w:rsidR="00C12765" w:rsidRDefault="00C12765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spellStart"/>
      <w:proofErr w:type="gramStart"/>
      <w:r w:rsidRPr="00C12765">
        <w:rPr>
          <w:rFonts w:eastAsiaTheme="majorEastAsia"/>
          <w:lang w:eastAsia="zh-CN"/>
        </w:rPr>
        <w:t>addr</w:t>
      </w:r>
      <w:proofErr w:type="spellEnd"/>
      <w:r w:rsidRPr="00C12765">
        <w:rPr>
          <w:rFonts w:eastAsiaTheme="majorEastAsia"/>
          <w:lang w:eastAsia="zh-CN"/>
        </w:rPr>
        <w:t>&gt;</w:t>
      </w:r>
      <w:proofErr w:type="gramEnd"/>
      <w:r w:rsidRPr="00C12765">
        <w:rPr>
          <w:rFonts w:eastAsiaTheme="majorEastAsia"/>
          <w:lang w:eastAsia="zh-CN"/>
        </w:rPr>
        <w:t>Network1&lt;/</w:t>
      </w:r>
      <w:proofErr w:type="spellStart"/>
      <w:r w:rsidRPr="00C12765">
        <w:rPr>
          <w:rFonts w:eastAsiaTheme="majorEastAsia"/>
          <w:lang w:eastAsia="zh-CN"/>
        </w:rPr>
        <w:t>addr</w:t>
      </w:r>
      <w:proofErr w:type="spellEnd"/>
      <w:r w:rsidRPr="00C12765">
        <w:rPr>
          <w:rFonts w:eastAsiaTheme="majorEastAsia"/>
          <w:lang w:eastAsia="zh-CN"/>
        </w:rPr>
        <w:t>&gt;</w:t>
      </w:r>
    </w:p>
    <w:p w:rsidR="00C12765" w:rsidRDefault="00C12765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phone&gt;</w:t>
      </w:r>
      <w:proofErr w:type="gramEnd"/>
      <w:r w:rsidRPr="00C12765">
        <w:rPr>
          <w:rFonts w:eastAsiaTheme="majorEastAsia"/>
          <w:lang w:eastAsia="zh-CN"/>
        </w:rPr>
        <w:t>028-12324564&lt;/phone&gt;</w:t>
      </w:r>
    </w:p>
    <w:p w:rsidR="00C12765" w:rsidRDefault="00C12765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spellStart"/>
      <w:proofErr w:type="gramStart"/>
      <w:r w:rsidRPr="00C12765">
        <w:rPr>
          <w:rFonts w:eastAsiaTheme="majorEastAsia"/>
          <w:lang w:eastAsia="zh-CN"/>
        </w:rPr>
        <w:t>longi</w:t>
      </w:r>
      <w:proofErr w:type="spellEnd"/>
      <w:r w:rsidRPr="00C12765">
        <w:rPr>
          <w:rFonts w:eastAsiaTheme="majorEastAsia"/>
          <w:lang w:eastAsia="zh-CN"/>
        </w:rPr>
        <w:t>&gt;</w:t>
      </w:r>
      <w:proofErr w:type="gramEnd"/>
      <w:r w:rsidRPr="00C12765">
        <w:rPr>
          <w:rFonts w:eastAsiaTheme="majorEastAsia"/>
          <w:lang w:eastAsia="zh-CN"/>
        </w:rPr>
        <w:t>0&lt;/</w:t>
      </w:r>
      <w:proofErr w:type="spellStart"/>
      <w:r w:rsidRPr="00C12765">
        <w:rPr>
          <w:rFonts w:eastAsiaTheme="majorEastAsia"/>
          <w:lang w:eastAsia="zh-CN"/>
        </w:rPr>
        <w:t>longi</w:t>
      </w:r>
      <w:proofErr w:type="spellEnd"/>
      <w:r w:rsidRPr="00C12765">
        <w:rPr>
          <w:rFonts w:eastAsiaTheme="majorEastAsia"/>
          <w:lang w:eastAsia="zh-CN"/>
        </w:rPr>
        <w:t>&gt;</w:t>
      </w:r>
    </w:p>
    <w:p w:rsidR="00C12765" w:rsidRDefault="00C12765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spellStart"/>
      <w:proofErr w:type="gramStart"/>
      <w:r w:rsidRPr="00C12765">
        <w:rPr>
          <w:rFonts w:eastAsiaTheme="majorEastAsia"/>
          <w:lang w:eastAsia="zh-CN"/>
        </w:rPr>
        <w:t>lati</w:t>
      </w:r>
      <w:proofErr w:type="spellEnd"/>
      <w:r w:rsidRPr="00C12765">
        <w:rPr>
          <w:rFonts w:eastAsiaTheme="majorEastAsia"/>
          <w:lang w:eastAsia="zh-CN"/>
        </w:rPr>
        <w:t>&gt;</w:t>
      </w:r>
      <w:proofErr w:type="gramEnd"/>
      <w:r w:rsidRPr="00C12765">
        <w:rPr>
          <w:rFonts w:eastAsiaTheme="majorEastAsia"/>
          <w:lang w:eastAsia="zh-CN"/>
        </w:rPr>
        <w:t>0&lt;/</w:t>
      </w:r>
      <w:proofErr w:type="spellStart"/>
      <w:r w:rsidRPr="00C12765">
        <w:rPr>
          <w:rFonts w:eastAsiaTheme="majorEastAsia"/>
          <w:lang w:eastAsia="zh-CN"/>
        </w:rPr>
        <w:t>lati</w:t>
      </w:r>
      <w:proofErr w:type="spellEnd"/>
      <w:r w:rsidRPr="00C12765">
        <w:rPr>
          <w:rFonts w:eastAsiaTheme="majorEastAsia"/>
          <w:lang w:eastAsia="zh-CN"/>
        </w:rPr>
        <w:t>&gt;</w:t>
      </w:r>
    </w:p>
    <w:p w:rsidR="00C12765" w:rsidRDefault="00C12765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spellStart"/>
      <w:proofErr w:type="gramStart"/>
      <w:r w:rsidRPr="00C12765">
        <w:rPr>
          <w:rFonts w:eastAsiaTheme="majorEastAsia"/>
          <w:lang w:eastAsia="zh-CN"/>
        </w:rPr>
        <w:t>leng</w:t>
      </w:r>
      <w:proofErr w:type="spellEnd"/>
      <w:r w:rsidRPr="00C12765">
        <w:rPr>
          <w:rFonts w:eastAsiaTheme="majorEastAsia"/>
          <w:lang w:eastAsia="zh-CN"/>
        </w:rPr>
        <w:t>&gt;</w:t>
      </w:r>
      <w:proofErr w:type="gramEnd"/>
      <w:r w:rsidRPr="00C12765">
        <w:rPr>
          <w:rFonts w:eastAsiaTheme="majorEastAsia"/>
          <w:lang w:eastAsia="zh-CN"/>
        </w:rPr>
        <w:t>0.0&lt;/</w:t>
      </w:r>
      <w:proofErr w:type="spellStart"/>
      <w:r w:rsidRPr="00C12765">
        <w:rPr>
          <w:rFonts w:eastAsiaTheme="majorEastAsia"/>
          <w:lang w:eastAsia="zh-CN"/>
        </w:rPr>
        <w:t>leng</w:t>
      </w:r>
      <w:proofErr w:type="spellEnd"/>
      <w:r w:rsidRPr="00C12765">
        <w:rPr>
          <w:rFonts w:eastAsiaTheme="majorEastAsia"/>
          <w:lang w:eastAsia="zh-CN"/>
        </w:rPr>
        <w:t>&gt;</w:t>
      </w:r>
    </w:p>
    <w:p w:rsidR="006A5F8C" w:rsidRPr="00A46451" w:rsidRDefault="006A5F8C" w:rsidP="00C12765">
      <w:pPr>
        <w:spacing w:line="400" w:lineRule="exact"/>
        <w:ind w:firstLineChars="400" w:firstLine="960"/>
        <w:rPr>
          <w:rFonts w:eastAsiaTheme="majorEastAsia"/>
          <w:color w:val="FF0000"/>
          <w:lang w:eastAsia="zh-CN"/>
        </w:rPr>
      </w:pPr>
      <w:r w:rsidRPr="00A46451">
        <w:rPr>
          <w:rFonts w:eastAsiaTheme="majorEastAsia"/>
          <w:color w:val="FF0000"/>
          <w:lang w:eastAsia="zh-CN"/>
        </w:rPr>
        <w:lastRenderedPageBreak/>
        <w:t>&lt;postcode/&gt;</w:t>
      </w:r>
    </w:p>
    <w:p w:rsidR="00C12765" w:rsidRDefault="00C12765" w:rsidP="00C12765">
      <w:pPr>
        <w:spacing w:line="400" w:lineRule="exact"/>
        <w:ind w:firstLineChars="350" w:firstLine="84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&lt;/outlet&gt;</w:t>
      </w:r>
    </w:p>
    <w:p w:rsidR="00C12765" w:rsidRDefault="00C12765" w:rsidP="00C12765">
      <w:pPr>
        <w:spacing w:line="400" w:lineRule="exact"/>
        <w:ind w:firstLineChars="350" w:firstLine="84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outlet</w:t>
      </w:r>
      <w:proofErr w:type="gramEnd"/>
      <w:r w:rsidRPr="00C12765">
        <w:rPr>
          <w:rFonts w:eastAsiaTheme="majorEastAsia"/>
          <w:lang w:eastAsia="zh-CN"/>
        </w:rPr>
        <w:t>&gt;</w:t>
      </w:r>
    </w:p>
    <w:p w:rsidR="00C12765" w:rsidRDefault="00C12765" w:rsidP="00C12765">
      <w:pPr>
        <w:spacing w:line="400" w:lineRule="exact"/>
        <w:ind w:firstLineChars="450" w:firstLine="108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id&gt;</w:t>
      </w:r>
      <w:proofErr w:type="gramEnd"/>
      <w:r w:rsidRPr="00C12765">
        <w:rPr>
          <w:rFonts w:eastAsiaTheme="majorEastAsia"/>
          <w:lang w:eastAsia="zh-CN"/>
        </w:rPr>
        <w:t>8&lt;/id&gt;&lt;country&gt;1&lt;/country&gt;</w:t>
      </w:r>
    </w:p>
    <w:p w:rsidR="00C12765" w:rsidRDefault="00C12765" w:rsidP="00C12765">
      <w:pPr>
        <w:spacing w:line="400" w:lineRule="exact"/>
        <w:ind w:firstLineChars="450" w:firstLine="108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province&gt;</w:t>
      </w:r>
      <w:proofErr w:type="gramEnd"/>
      <w:r w:rsidRPr="00C12765">
        <w:rPr>
          <w:rFonts w:eastAsiaTheme="majorEastAsia"/>
          <w:lang w:eastAsia="zh-CN"/>
        </w:rPr>
        <w:t>3&lt;/province&gt;&lt;city&gt;11&lt;/city&gt;</w:t>
      </w:r>
    </w:p>
    <w:p w:rsidR="00C12765" w:rsidRDefault="00C12765" w:rsidP="00C12765">
      <w:pPr>
        <w:spacing w:line="400" w:lineRule="exact"/>
        <w:ind w:firstLineChars="450" w:firstLine="108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name&gt;</w:t>
      </w:r>
      <w:proofErr w:type="spellStart"/>
      <w:proofErr w:type="gramEnd"/>
      <w:r w:rsidRPr="00C12765">
        <w:rPr>
          <w:rFonts w:eastAsiaTheme="majorEastAsia"/>
          <w:lang w:eastAsia="zh-CN"/>
        </w:rPr>
        <w:t>StugartOutlet</w:t>
      </w:r>
      <w:proofErr w:type="spellEnd"/>
      <w:r>
        <w:rPr>
          <w:rFonts w:eastAsiaTheme="majorEastAsia" w:hint="eastAsia"/>
          <w:lang w:eastAsia="zh-CN"/>
        </w:rPr>
        <w:t xml:space="preserve"> For User</w:t>
      </w:r>
      <w:r w:rsidRPr="00C12765">
        <w:rPr>
          <w:rFonts w:eastAsiaTheme="majorEastAsia"/>
          <w:lang w:eastAsia="zh-CN"/>
        </w:rPr>
        <w:t>&lt;/name&gt;</w:t>
      </w:r>
    </w:p>
    <w:p w:rsidR="00C12765" w:rsidRDefault="00C12765" w:rsidP="00C12765">
      <w:pPr>
        <w:spacing w:line="400" w:lineRule="exact"/>
        <w:ind w:firstLineChars="450" w:firstLine="108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spellStart"/>
      <w:proofErr w:type="gramStart"/>
      <w:r w:rsidRPr="00C12765">
        <w:rPr>
          <w:rFonts w:eastAsiaTheme="majorEastAsia"/>
          <w:lang w:eastAsia="zh-CN"/>
        </w:rPr>
        <w:t>addr</w:t>
      </w:r>
      <w:proofErr w:type="spellEnd"/>
      <w:r w:rsidRPr="00C12765">
        <w:rPr>
          <w:rFonts w:eastAsiaTheme="majorEastAsia"/>
          <w:lang w:eastAsia="zh-CN"/>
        </w:rPr>
        <w:t>&gt;</w:t>
      </w:r>
      <w:proofErr w:type="spellStart"/>
      <w:proofErr w:type="gramEnd"/>
      <w:r w:rsidRPr="00C12765">
        <w:rPr>
          <w:rFonts w:eastAsiaTheme="majorEastAsia"/>
          <w:lang w:eastAsia="zh-CN"/>
        </w:rPr>
        <w:t>Stugart</w:t>
      </w:r>
      <w:proofErr w:type="spellEnd"/>
      <w:r w:rsidRPr="00C12765">
        <w:rPr>
          <w:rFonts w:eastAsiaTheme="majorEastAsia"/>
          <w:lang w:eastAsia="zh-CN"/>
        </w:rPr>
        <w:t xml:space="preserve"> for outlet </w:t>
      </w:r>
      <w:r>
        <w:rPr>
          <w:rFonts w:eastAsiaTheme="majorEastAsia" w:hint="eastAsia"/>
          <w:lang w:eastAsia="zh-CN"/>
        </w:rPr>
        <w:t>t</w:t>
      </w:r>
      <w:r w:rsidRPr="00C12765">
        <w:rPr>
          <w:rFonts w:eastAsiaTheme="majorEastAsia"/>
          <w:lang w:eastAsia="zh-CN"/>
        </w:rPr>
        <w:t>est&lt;/</w:t>
      </w:r>
      <w:proofErr w:type="spellStart"/>
      <w:r w:rsidRPr="00C12765">
        <w:rPr>
          <w:rFonts w:eastAsiaTheme="majorEastAsia"/>
          <w:lang w:eastAsia="zh-CN"/>
        </w:rPr>
        <w:t>addr</w:t>
      </w:r>
      <w:proofErr w:type="spellEnd"/>
      <w:r w:rsidRPr="00C12765">
        <w:rPr>
          <w:rFonts w:eastAsiaTheme="majorEastAsia"/>
          <w:lang w:eastAsia="zh-CN"/>
        </w:rPr>
        <w:t>&gt;</w:t>
      </w:r>
    </w:p>
    <w:p w:rsidR="00C12765" w:rsidRDefault="00C12765" w:rsidP="00C12765">
      <w:pPr>
        <w:spacing w:line="400" w:lineRule="exact"/>
        <w:ind w:firstLineChars="450" w:firstLine="108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gramStart"/>
      <w:r w:rsidRPr="00C12765">
        <w:rPr>
          <w:rFonts w:eastAsiaTheme="majorEastAsia"/>
          <w:lang w:eastAsia="zh-CN"/>
        </w:rPr>
        <w:t>phone&gt;</w:t>
      </w:r>
      <w:proofErr w:type="gramEnd"/>
      <w:r w:rsidRPr="00C12765">
        <w:rPr>
          <w:rFonts w:eastAsiaTheme="majorEastAsia"/>
          <w:lang w:eastAsia="zh-CN"/>
        </w:rPr>
        <w:t>12345667&lt;/phone&gt;</w:t>
      </w:r>
    </w:p>
    <w:p w:rsidR="00C12765" w:rsidRDefault="00C12765" w:rsidP="00C12765">
      <w:pPr>
        <w:spacing w:line="400" w:lineRule="exact"/>
        <w:ind w:firstLineChars="450" w:firstLine="108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spellStart"/>
      <w:proofErr w:type="gramStart"/>
      <w:r w:rsidRPr="00C12765">
        <w:rPr>
          <w:rFonts w:eastAsiaTheme="majorEastAsia"/>
          <w:lang w:eastAsia="zh-CN"/>
        </w:rPr>
        <w:t>longi</w:t>
      </w:r>
      <w:proofErr w:type="spellEnd"/>
      <w:r w:rsidRPr="00C12765">
        <w:rPr>
          <w:rFonts w:eastAsiaTheme="majorEastAsia"/>
          <w:lang w:eastAsia="zh-CN"/>
        </w:rPr>
        <w:t>&gt;</w:t>
      </w:r>
      <w:proofErr w:type="gramEnd"/>
      <w:r w:rsidRPr="00C12765">
        <w:rPr>
          <w:rFonts w:eastAsiaTheme="majorEastAsia"/>
          <w:lang w:eastAsia="zh-CN"/>
        </w:rPr>
        <w:t>0&lt;/</w:t>
      </w:r>
      <w:proofErr w:type="spellStart"/>
      <w:r w:rsidRPr="00C12765">
        <w:rPr>
          <w:rFonts w:eastAsiaTheme="majorEastAsia"/>
          <w:lang w:eastAsia="zh-CN"/>
        </w:rPr>
        <w:t>longi</w:t>
      </w:r>
      <w:proofErr w:type="spellEnd"/>
      <w:r w:rsidRPr="00C12765">
        <w:rPr>
          <w:rFonts w:eastAsiaTheme="majorEastAsia"/>
          <w:lang w:eastAsia="zh-CN"/>
        </w:rPr>
        <w:t>&gt;&lt;</w:t>
      </w:r>
      <w:proofErr w:type="spellStart"/>
      <w:r w:rsidRPr="00C12765">
        <w:rPr>
          <w:rFonts w:eastAsiaTheme="majorEastAsia"/>
          <w:lang w:eastAsia="zh-CN"/>
        </w:rPr>
        <w:t>lati</w:t>
      </w:r>
      <w:proofErr w:type="spellEnd"/>
      <w:r w:rsidRPr="00C12765">
        <w:rPr>
          <w:rFonts w:eastAsiaTheme="majorEastAsia"/>
          <w:lang w:eastAsia="zh-CN"/>
        </w:rPr>
        <w:t>&gt;0&lt;/</w:t>
      </w:r>
      <w:proofErr w:type="spellStart"/>
      <w:r w:rsidRPr="00C12765">
        <w:rPr>
          <w:rFonts w:eastAsiaTheme="majorEastAsia"/>
          <w:lang w:eastAsia="zh-CN"/>
        </w:rPr>
        <w:t>lati</w:t>
      </w:r>
      <w:proofErr w:type="spellEnd"/>
      <w:r w:rsidRPr="00C12765">
        <w:rPr>
          <w:rFonts w:eastAsiaTheme="majorEastAsia"/>
          <w:lang w:eastAsia="zh-CN"/>
        </w:rPr>
        <w:t>&gt;</w:t>
      </w:r>
    </w:p>
    <w:p w:rsidR="00C12765" w:rsidRDefault="00C12765" w:rsidP="00C12765">
      <w:pPr>
        <w:spacing w:line="400" w:lineRule="exact"/>
        <w:ind w:firstLineChars="450" w:firstLine="108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spellStart"/>
      <w:proofErr w:type="gramStart"/>
      <w:r w:rsidRPr="00C12765">
        <w:rPr>
          <w:rFonts w:eastAsiaTheme="majorEastAsia"/>
          <w:lang w:eastAsia="zh-CN"/>
        </w:rPr>
        <w:t>leng</w:t>
      </w:r>
      <w:proofErr w:type="spellEnd"/>
      <w:r w:rsidRPr="00C12765">
        <w:rPr>
          <w:rFonts w:eastAsiaTheme="majorEastAsia"/>
          <w:lang w:eastAsia="zh-CN"/>
        </w:rPr>
        <w:t>&gt;</w:t>
      </w:r>
      <w:proofErr w:type="gramEnd"/>
      <w:r w:rsidRPr="00C12765">
        <w:rPr>
          <w:rFonts w:eastAsiaTheme="majorEastAsia"/>
          <w:lang w:eastAsia="zh-CN"/>
        </w:rPr>
        <w:t>0.0&lt;/</w:t>
      </w:r>
      <w:proofErr w:type="spellStart"/>
      <w:r w:rsidRPr="00C12765">
        <w:rPr>
          <w:rFonts w:eastAsiaTheme="majorEastAsia"/>
          <w:lang w:eastAsia="zh-CN"/>
        </w:rPr>
        <w:t>leng</w:t>
      </w:r>
      <w:proofErr w:type="spellEnd"/>
      <w:r w:rsidRPr="00C12765">
        <w:rPr>
          <w:rFonts w:eastAsiaTheme="majorEastAsia"/>
          <w:lang w:eastAsia="zh-CN"/>
        </w:rPr>
        <w:t>&gt;</w:t>
      </w:r>
    </w:p>
    <w:p w:rsidR="00C12765" w:rsidRDefault="00C12765" w:rsidP="00C12765">
      <w:pPr>
        <w:spacing w:line="400" w:lineRule="exact"/>
        <w:ind w:firstLineChars="450" w:firstLine="108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</w:t>
      </w:r>
      <w:proofErr w:type="spellStart"/>
      <w:proofErr w:type="gramStart"/>
      <w:r w:rsidRPr="00C12765">
        <w:rPr>
          <w:rFonts w:eastAsiaTheme="majorEastAsia"/>
          <w:lang w:eastAsia="zh-CN"/>
        </w:rPr>
        <w:t>opentime</w:t>
      </w:r>
      <w:proofErr w:type="spellEnd"/>
      <w:r w:rsidRPr="00C12765">
        <w:rPr>
          <w:rFonts w:eastAsiaTheme="majorEastAsia"/>
          <w:lang w:eastAsia="zh-CN"/>
        </w:rPr>
        <w:t>&gt;</w:t>
      </w:r>
      <w:proofErr w:type="gramEnd"/>
      <w:r w:rsidR="00AE4195">
        <w:rPr>
          <w:rFonts w:eastAsiaTheme="majorEastAsia" w:hint="eastAsia"/>
          <w:lang w:eastAsia="zh-CN"/>
        </w:rPr>
        <w:t>7:00-8:00</w:t>
      </w:r>
      <w:r w:rsidRPr="00C12765">
        <w:rPr>
          <w:rFonts w:eastAsiaTheme="majorEastAsia"/>
          <w:lang w:eastAsia="zh-CN"/>
        </w:rPr>
        <w:t>&lt;/</w:t>
      </w:r>
      <w:proofErr w:type="spellStart"/>
      <w:r w:rsidRPr="00C12765">
        <w:rPr>
          <w:rFonts w:eastAsiaTheme="majorEastAsia"/>
          <w:lang w:eastAsia="zh-CN"/>
        </w:rPr>
        <w:t>opentime</w:t>
      </w:r>
      <w:proofErr w:type="spellEnd"/>
      <w:r w:rsidRPr="00C12765">
        <w:rPr>
          <w:rFonts w:eastAsiaTheme="majorEastAsia"/>
          <w:lang w:eastAsia="zh-CN"/>
        </w:rPr>
        <w:t>&gt;</w:t>
      </w:r>
    </w:p>
    <w:p w:rsidR="00756B94" w:rsidRPr="006A5F8C" w:rsidRDefault="00756B94" w:rsidP="00C12765">
      <w:pPr>
        <w:spacing w:line="400" w:lineRule="exact"/>
        <w:ind w:firstLineChars="450" w:firstLine="1080"/>
        <w:rPr>
          <w:rFonts w:eastAsiaTheme="majorEastAsia"/>
          <w:color w:val="FF0000"/>
          <w:lang w:eastAsia="zh-CN"/>
        </w:rPr>
      </w:pPr>
      <w:r w:rsidRPr="006A5F8C">
        <w:rPr>
          <w:rFonts w:eastAsiaTheme="majorEastAsia"/>
          <w:color w:val="FF0000"/>
          <w:lang w:eastAsia="zh-CN"/>
        </w:rPr>
        <w:t>&lt;</w:t>
      </w:r>
      <w:proofErr w:type="gramStart"/>
      <w:r w:rsidRPr="006A5F8C">
        <w:rPr>
          <w:rFonts w:eastAsiaTheme="majorEastAsia"/>
          <w:color w:val="FF0000"/>
          <w:lang w:eastAsia="zh-CN"/>
        </w:rPr>
        <w:t>postcode&gt;</w:t>
      </w:r>
      <w:proofErr w:type="gramEnd"/>
      <w:r w:rsidRPr="006A5F8C">
        <w:rPr>
          <w:rFonts w:eastAsiaTheme="majorEastAsia"/>
          <w:color w:val="FF0000"/>
          <w:lang w:eastAsia="zh-CN"/>
        </w:rPr>
        <w:t>518001&lt;/postcode&gt;</w:t>
      </w:r>
    </w:p>
    <w:p w:rsidR="00C12765" w:rsidRDefault="00C12765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&lt;/outlet&gt;</w:t>
      </w:r>
    </w:p>
    <w:p w:rsidR="000B1E5F" w:rsidRDefault="000B1E5F" w:rsidP="00C12765">
      <w:pPr>
        <w:spacing w:line="400" w:lineRule="exact"/>
        <w:ind w:firstLineChars="400" w:firstLine="960"/>
        <w:rPr>
          <w:rFonts w:eastAsiaTheme="majorEastAsia"/>
          <w:lang w:eastAsia="zh-CN"/>
        </w:rPr>
      </w:pPr>
      <w:r>
        <w:rPr>
          <w:rFonts w:eastAsiaTheme="majorEastAsia"/>
          <w:lang w:eastAsia="zh-CN"/>
        </w:rPr>
        <w:t>……</w:t>
      </w:r>
    </w:p>
    <w:p w:rsidR="00C12765" w:rsidRDefault="00C12765" w:rsidP="00C12765">
      <w:pPr>
        <w:spacing w:line="400" w:lineRule="exact"/>
        <w:ind w:firstLineChars="350" w:firstLine="84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&lt;/outlets&gt;</w:t>
      </w:r>
    </w:p>
    <w:p w:rsidR="00C12765" w:rsidRPr="005B1730" w:rsidRDefault="00C12765" w:rsidP="00C12765">
      <w:pPr>
        <w:spacing w:line="400" w:lineRule="exact"/>
        <w:ind w:firstLineChars="200" w:firstLine="480"/>
        <w:rPr>
          <w:rFonts w:eastAsiaTheme="majorEastAsia"/>
          <w:lang w:eastAsia="zh-CN"/>
        </w:rPr>
      </w:pPr>
      <w:r w:rsidRPr="00C12765">
        <w:rPr>
          <w:rFonts w:eastAsiaTheme="majorEastAsia"/>
          <w:lang w:eastAsia="zh-CN"/>
        </w:rPr>
        <w:t>&lt;/response&gt;</w:t>
      </w:r>
    </w:p>
    <w:p w:rsidR="00B9157E" w:rsidRPr="00B6016B" w:rsidRDefault="00443F81" w:rsidP="00B9157E">
      <w:pPr>
        <w:pStyle w:val="2"/>
      </w:pPr>
      <w:bookmarkStart w:id="149" w:name="_Toc417895666"/>
      <w:r>
        <w:rPr>
          <w:rFonts w:hint="eastAsia"/>
        </w:rPr>
        <w:t>获取省份</w:t>
      </w:r>
      <w:proofErr w:type="spellStart"/>
      <w:r w:rsidR="00B9157E" w:rsidRPr="00B6016B">
        <w:rPr>
          <w:rFonts w:hint="eastAsia"/>
        </w:rPr>
        <w:t>provinceInfoRequest</w:t>
      </w:r>
      <w:bookmarkEnd w:id="149"/>
      <w:proofErr w:type="spellEnd"/>
    </w:p>
    <w:p w:rsidR="00B9157E" w:rsidRDefault="00B9157E" w:rsidP="00B9157E">
      <w:pPr>
        <w:spacing w:line="400" w:lineRule="exact"/>
        <w:rPr>
          <w:rFonts w:eastAsiaTheme="majorEastAsia"/>
          <w:lang w:eastAsia="zh-CN"/>
        </w:rPr>
      </w:pPr>
      <w:r w:rsidRPr="00B6016B">
        <w:rPr>
          <w:rFonts w:eastAsiaTheme="majorEastAsia" w:cs="宋体" w:hint="eastAsia"/>
          <w:lang w:eastAsia="zh-CN"/>
        </w:rPr>
        <w:t>简</w:t>
      </w:r>
      <w:r w:rsidRPr="00B6016B">
        <w:rPr>
          <w:rFonts w:eastAsiaTheme="majorEastAsia" w:hint="eastAsia"/>
          <w:lang w:eastAsia="zh-CN"/>
        </w:rPr>
        <w:t>要描述：</w:t>
      </w:r>
      <w:r w:rsidRPr="00B6016B">
        <w:rPr>
          <w:rFonts w:eastAsiaTheme="majorEastAsia" w:cs="宋体" w:hint="eastAsia"/>
          <w:lang w:eastAsia="zh-CN"/>
        </w:rPr>
        <w:t>该请</w:t>
      </w:r>
      <w:r w:rsidRPr="00B6016B">
        <w:rPr>
          <w:rFonts w:eastAsiaTheme="majorEastAsia" w:cs="Meiryo" w:hint="eastAsia"/>
          <w:lang w:eastAsia="zh-CN"/>
        </w:rPr>
        <w:t>求</w:t>
      </w:r>
      <w:r w:rsidRPr="00B6016B">
        <w:rPr>
          <w:rFonts w:eastAsiaTheme="majorEastAsia" w:hint="eastAsia"/>
          <w:lang w:eastAsia="zh-CN"/>
        </w:rPr>
        <w:t>用于向服务器查询省份信息的数据。</w:t>
      </w:r>
    </w:p>
    <w:tbl>
      <w:tblPr>
        <w:tblW w:w="7482" w:type="dxa"/>
        <w:jc w:val="center"/>
        <w:tblInd w:w="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3"/>
        <w:gridCol w:w="912"/>
        <w:gridCol w:w="1322"/>
        <w:gridCol w:w="3895"/>
      </w:tblGrid>
      <w:tr w:rsidR="009347AA" w:rsidRPr="00697E97" w:rsidTr="000B533C">
        <w:trPr>
          <w:jc w:val="center"/>
        </w:trPr>
        <w:tc>
          <w:tcPr>
            <w:tcW w:w="1353" w:type="dxa"/>
            <w:shd w:val="clear" w:color="auto" w:fill="C0C0C0"/>
          </w:tcPr>
          <w:p w:rsidR="009347AA" w:rsidRPr="00697E97" w:rsidRDefault="009347AA" w:rsidP="00697E9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hint="eastAsia"/>
                <w:b/>
                <w:lang w:eastAsia="zh-CN"/>
              </w:rPr>
              <w:t>参数</w:t>
            </w:r>
            <w:r w:rsidRPr="00697E97">
              <w:rPr>
                <w:rFonts w:asciiTheme="minorEastAsia" w:eastAsiaTheme="minorEastAsia" w:hAnsiTheme="minorEastAsia" w:hint="eastAsia"/>
                <w:b/>
              </w:rPr>
              <w:t>名称</w:t>
            </w:r>
          </w:p>
        </w:tc>
        <w:tc>
          <w:tcPr>
            <w:tcW w:w="912" w:type="dxa"/>
            <w:shd w:val="clear" w:color="auto" w:fill="C0C0C0"/>
          </w:tcPr>
          <w:p w:rsidR="009347AA" w:rsidRPr="00697E97" w:rsidRDefault="009347AA" w:rsidP="00697E9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cs="宋体" w:hint="eastAsia"/>
                <w:b/>
              </w:rPr>
              <w:t>类</w:t>
            </w:r>
            <w:r w:rsidRPr="00697E97">
              <w:rPr>
                <w:rFonts w:asciiTheme="minorEastAsia" w:eastAsiaTheme="minorEastAsia" w:hAnsiTheme="minorEastAsia" w:cs="MS Gothic" w:hint="eastAsia"/>
                <w:b/>
              </w:rPr>
              <w:t>型</w:t>
            </w:r>
          </w:p>
        </w:tc>
        <w:tc>
          <w:tcPr>
            <w:tcW w:w="1322" w:type="dxa"/>
            <w:shd w:val="clear" w:color="auto" w:fill="C0C0C0"/>
          </w:tcPr>
          <w:p w:rsidR="009347AA" w:rsidRPr="00697E97" w:rsidRDefault="009347AA" w:rsidP="00697E9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hint="eastAsia"/>
                <w:b/>
              </w:rPr>
              <w:t>是否可</w:t>
            </w:r>
            <w:r w:rsidRPr="00697E97">
              <w:rPr>
                <w:rFonts w:asciiTheme="minorEastAsia" w:eastAsiaTheme="minorEastAsia" w:hAnsiTheme="minorEastAsia" w:cs="宋体" w:hint="eastAsia"/>
                <w:b/>
              </w:rPr>
              <w:t>选</w:t>
            </w:r>
          </w:p>
        </w:tc>
        <w:tc>
          <w:tcPr>
            <w:tcW w:w="3895" w:type="dxa"/>
            <w:shd w:val="clear" w:color="auto" w:fill="C0C0C0"/>
          </w:tcPr>
          <w:p w:rsidR="009347AA" w:rsidRPr="00697E97" w:rsidRDefault="009347AA" w:rsidP="00697E9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cs="宋体" w:hint="eastAsia"/>
                <w:b/>
              </w:rPr>
              <w:t>说</w:t>
            </w:r>
            <w:r w:rsidRPr="00697E97">
              <w:rPr>
                <w:rFonts w:asciiTheme="minorEastAsia" w:eastAsiaTheme="minorEastAsia" w:hAnsiTheme="minorEastAsia" w:cs="Meiryo" w:hint="eastAsia"/>
                <w:b/>
              </w:rPr>
              <w:t>明</w:t>
            </w:r>
          </w:p>
        </w:tc>
      </w:tr>
      <w:tr w:rsidR="009347AA" w:rsidTr="000B533C">
        <w:trPr>
          <w:trHeight w:val="409"/>
          <w:jc w:val="center"/>
        </w:trPr>
        <w:tc>
          <w:tcPr>
            <w:tcW w:w="1353" w:type="dxa"/>
          </w:tcPr>
          <w:p w:rsidR="009347AA" w:rsidRPr="009347AA" w:rsidRDefault="009347AA" w:rsidP="00336533">
            <w:pPr>
              <w:ind w:firstLine="440"/>
              <w:jc w:val="center"/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xml</w:t>
            </w:r>
          </w:p>
        </w:tc>
        <w:tc>
          <w:tcPr>
            <w:tcW w:w="912" w:type="dxa"/>
          </w:tcPr>
          <w:p w:rsidR="009347AA" w:rsidRDefault="009347AA" w:rsidP="00336533">
            <w:r>
              <w:rPr>
                <w:rFonts w:hint="eastAsia"/>
              </w:rPr>
              <w:t>String</w:t>
            </w:r>
          </w:p>
        </w:tc>
        <w:tc>
          <w:tcPr>
            <w:tcW w:w="1322" w:type="dxa"/>
          </w:tcPr>
          <w:p w:rsidR="009347AA" w:rsidRDefault="009347AA" w:rsidP="00336533">
            <w:r>
              <w:rPr>
                <w:rFonts w:hint="eastAsia"/>
              </w:rPr>
              <w:t>M</w:t>
            </w:r>
          </w:p>
        </w:tc>
        <w:tc>
          <w:tcPr>
            <w:tcW w:w="3895" w:type="dxa"/>
          </w:tcPr>
          <w:p w:rsidR="009347AA" w:rsidRDefault="009D0252" w:rsidP="00336533">
            <w:r>
              <w:rPr>
                <w:rFonts w:eastAsiaTheme="majorEastAsia" w:hint="eastAsia"/>
                <w:lang w:eastAsia="zh-CN"/>
              </w:rPr>
              <w:t>请求用的</w:t>
            </w:r>
            <w:r>
              <w:rPr>
                <w:rFonts w:eastAsiaTheme="majorEastAsia" w:hint="eastAsia"/>
                <w:lang w:eastAsia="zh-CN"/>
              </w:rPr>
              <w:t>xml</w:t>
            </w:r>
            <w:r>
              <w:rPr>
                <w:rFonts w:eastAsiaTheme="majorEastAsia" w:hint="eastAsia"/>
                <w:lang w:eastAsia="zh-CN"/>
              </w:rPr>
              <w:t>（不大于</w:t>
            </w:r>
            <w:r>
              <w:rPr>
                <w:rFonts w:eastAsiaTheme="majorEastAsia" w:hint="eastAsia"/>
                <w:lang w:eastAsia="zh-CN"/>
              </w:rPr>
              <w:t>200</w:t>
            </w:r>
            <w:r>
              <w:rPr>
                <w:rFonts w:eastAsiaTheme="majorEastAsia" w:hint="eastAsia"/>
                <w:lang w:eastAsia="zh-CN"/>
              </w:rPr>
              <w:t>字符）</w:t>
            </w:r>
          </w:p>
        </w:tc>
      </w:tr>
    </w:tbl>
    <w:p w:rsidR="009347AA" w:rsidRPr="00B6016B" w:rsidRDefault="009347AA" w:rsidP="00B9157E">
      <w:pPr>
        <w:spacing w:line="400" w:lineRule="exact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请求的</w:t>
      </w:r>
      <w:r>
        <w:rPr>
          <w:rFonts w:eastAsiaTheme="majorEastAsia" w:hint="eastAsia"/>
          <w:lang w:eastAsia="zh-CN"/>
        </w:rPr>
        <w:t>xml</w:t>
      </w:r>
      <w:r>
        <w:rPr>
          <w:rFonts w:eastAsiaTheme="majorEastAsia" w:hint="eastAsia"/>
          <w:lang w:eastAsia="zh-CN"/>
        </w:rPr>
        <w:t>参数中</w:t>
      </w:r>
      <w:r w:rsidR="00B6152F">
        <w:rPr>
          <w:rFonts w:eastAsiaTheme="majorEastAsia" w:hint="eastAsia"/>
          <w:lang w:eastAsia="zh-CN"/>
        </w:rPr>
        <w:t>的相关</w:t>
      </w:r>
      <w:r>
        <w:rPr>
          <w:rFonts w:eastAsiaTheme="majorEastAsia" w:hint="eastAsia"/>
          <w:lang w:eastAsia="zh-CN"/>
        </w:rPr>
        <w:t>节点</w:t>
      </w:r>
      <w:r w:rsidR="00DC1F53">
        <w:rPr>
          <w:rFonts w:eastAsiaTheme="majorEastAsia" w:hint="eastAsia"/>
          <w:lang w:eastAsia="zh-CN"/>
        </w:rPr>
        <w:t>和属性</w:t>
      </w:r>
      <w:r>
        <w:rPr>
          <w:rFonts w:eastAsiaTheme="majorEastAsia" w:hint="eastAsia"/>
          <w:lang w:eastAsia="zh-CN"/>
        </w:rPr>
        <w:t>：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4"/>
        <w:gridCol w:w="1549"/>
        <w:gridCol w:w="1319"/>
        <w:gridCol w:w="3878"/>
      </w:tblGrid>
      <w:tr w:rsidR="00156524" w:rsidRPr="00336533" w:rsidTr="009705AB"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24" w:rsidRPr="00336533" w:rsidRDefault="00156524" w:rsidP="00336533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节点</w:t>
            </w:r>
            <w:r>
              <w:rPr>
                <w:rFonts w:eastAsiaTheme="majorEastAsia" w:hint="eastAsia"/>
                <w:b/>
                <w:lang w:eastAsia="zh-CN"/>
              </w:rPr>
              <w:t>/</w:t>
            </w:r>
            <w:r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24" w:rsidRPr="00336533" w:rsidRDefault="00156524" w:rsidP="00336533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含</w:t>
            </w:r>
            <w:r w:rsidRPr="00336533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24" w:rsidRPr="00336533" w:rsidRDefault="00156524" w:rsidP="00336533">
            <w:pPr>
              <w:spacing w:line="400" w:lineRule="exact"/>
              <w:jc w:val="center"/>
              <w:rPr>
                <w:rFonts w:eastAsiaTheme="majorEastAsia" w:cs="宋体"/>
                <w:b/>
                <w:lang w:eastAsia="zh-CN"/>
              </w:rPr>
            </w:pPr>
            <w:r>
              <w:rPr>
                <w:rFonts w:eastAsiaTheme="majorEastAsia" w:cs="宋体" w:hint="eastAsia"/>
                <w:b/>
                <w:lang w:eastAsia="zh-CN"/>
              </w:rPr>
              <w:t>是否可选</w:t>
            </w:r>
          </w:p>
        </w:tc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24" w:rsidRPr="00336533" w:rsidRDefault="00156524" w:rsidP="00336533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336533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156524" w:rsidRPr="00B6016B" w:rsidTr="009705AB"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24" w:rsidRPr="00C45EAE" w:rsidRDefault="00156524" w:rsidP="00D26E19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>
              <w:rPr>
                <w:rFonts w:eastAsiaTheme="majorEastAsia" w:hint="eastAsia"/>
                <w:lang w:eastAsia="zh-CN"/>
              </w:rPr>
              <w:t>nationMcc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24" w:rsidRDefault="00156524" w:rsidP="00156524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移动国家码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24" w:rsidRDefault="00CF5734" w:rsidP="0015652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M</w:t>
            </w:r>
          </w:p>
        </w:tc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24" w:rsidRPr="00B6016B" w:rsidRDefault="00156524" w:rsidP="00493D0B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如</w:t>
            </w:r>
            <w:r>
              <w:rPr>
                <w:rFonts w:eastAsiaTheme="majorEastAsia" w:hint="eastAsia"/>
                <w:lang w:eastAsia="zh-CN"/>
              </w:rPr>
              <w:t>460</w:t>
            </w:r>
          </w:p>
        </w:tc>
      </w:tr>
      <w:tr w:rsidR="00156524" w:rsidRPr="00B6016B" w:rsidTr="009705AB"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24" w:rsidRDefault="00156524" w:rsidP="00D26E19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language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24" w:rsidRDefault="00156524" w:rsidP="00156524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语种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6524" w:rsidRDefault="00156524" w:rsidP="0015652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M</w:t>
            </w:r>
          </w:p>
        </w:tc>
        <w:tc>
          <w:tcPr>
            <w:tcW w:w="3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6524" w:rsidRDefault="00156524" w:rsidP="00C45EAE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如</w:t>
            </w:r>
            <w:proofErr w:type="spellStart"/>
            <w:r>
              <w:rPr>
                <w:rFonts w:eastAsiaTheme="majorEastAsia" w:hint="eastAsia"/>
                <w:lang w:eastAsia="zh-CN"/>
              </w:rPr>
              <w:t>zh-cn</w:t>
            </w:r>
            <w:proofErr w:type="spellEnd"/>
          </w:p>
        </w:tc>
      </w:tr>
    </w:tbl>
    <w:p w:rsidR="00EE1B5A" w:rsidRDefault="00EE1B5A" w:rsidP="00EE1B5A">
      <w:pPr>
        <w:spacing w:line="400" w:lineRule="exact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请求</w:t>
      </w:r>
      <w:r>
        <w:rPr>
          <w:rFonts w:eastAsiaTheme="majorEastAsia" w:hint="eastAsia"/>
          <w:lang w:eastAsia="zh-CN"/>
        </w:rPr>
        <w:t>header</w:t>
      </w:r>
      <w:r>
        <w:rPr>
          <w:rFonts w:eastAsiaTheme="majorEastAsia" w:hint="eastAsia"/>
          <w:lang w:eastAsia="zh-CN"/>
        </w:rPr>
        <w:t>参数：</w:t>
      </w:r>
    </w:p>
    <w:tbl>
      <w:tblPr>
        <w:tblStyle w:val="af3"/>
        <w:tblW w:w="0" w:type="auto"/>
        <w:tblLook w:val="04A0"/>
      </w:tblPr>
      <w:tblGrid>
        <w:gridCol w:w="2518"/>
        <w:gridCol w:w="1134"/>
        <w:gridCol w:w="3102"/>
        <w:gridCol w:w="1768"/>
      </w:tblGrid>
      <w:tr w:rsidR="00EE1B5A" w:rsidTr="008D3E3C">
        <w:tc>
          <w:tcPr>
            <w:tcW w:w="2518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参数名</w:t>
            </w:r>
          </w:p>
        </w:tc>
        <w:tc>
          <w:tcPr>
            <w:tcW w:w="1134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类型</w:t>
            </w:r>
          </w:p>
        </w:tc>
        <w:tc>
          <w:tcPr>
            <w:tcW w:w="3102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1768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EE1B5A" w:rsidTr="008D3E3C">
        <w:tc>
          <w:tcPr>
            <w:tcW w:w="2518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554446">
              <w:rPr>
                <w:rFonts w:eastAsiaTheme="majorEastAsia"/>
                <w:lang w:eastAsia="zh-CN"/>
              </w:rPr>
              <w:t>x-hw-device-id</w:t>
            </w:r>
          </w:p>
        </w:tc>
        <w:tc>
          <w:tcPr>
            <w:tcW w:w="1134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D326B6">
              <w:rPr>
                <w:rFonts w:eastAsiaTheme="majorEastAsia"/>
                <w:lang w:eastAsia="zh-CN"/>
              </w:rPr>
              <w:t>I</w:t>
            </w:r>
            <w:r w:rsidRPr="00D326B6">
              <w:rPr>
                <w:rFonts w:eastAsiaTheme="majorEastAsia" w:hint="eastAsia"/>
                <w:lang w:eastAsia="zh-CN"/>
              </w:rPr>
              <w:t>mei</w:t>
            </w:r>
            <w:proofErr w:type="spellEnd"/>
            <w:r w:rsidRPr="00D326B6">
              <w:rPr>
                <w:rFonts w:eastAsiaTheme="majorEastAsia" w:hint="eastAsia"/>
                <w:lang w:eastAsia="zh-CN"/>
              </w:rPr>
              <w:t>号</w:t>
            </w:r>
            <w:r w:rsidRPr="00D326B6">
              <w:rPr>
                <w:rFonts w:eastAsiaTheme="majorEastAsia" w:hint="eastAsia"/>
                <w:lang w:eastAsia="zh-CN"/>
              </w:rPr>
              <w:t xml:space="preserve"> </w:t>
            </w:r>
            <w:r w:rsidRPr="00D326B6">
              <w:rPr>
                <w:rFonts w:eastAsiaTheme="majorEastAsia" w:hint="eastAsia"/>
                <w:lang w:eastAsia="zh-CN"/>
              </w:rPr>
              <w:t>第</w:t>
            </w:r>
            <w:r w:rsidRPr="00D326B6">
              <w:rPr>
                <w:rFonts w:eastAsiaTheme="majorEastAsia" w:hint="eastAsia"/>
                <w:lang w:eastAsia="zh-CN"/>
              </w:rPr>
              <w:t>6</w:t>
            </w:r>
            <w:r w:rsidRPr="00D326B6">
              <w:rPr>
                <w:rFonts w:eastAsiaTheme="majorEastAsia" w:hint="eastAsia"/>
                <w:lang w:eastAsia="zh-CN"/>
              </w:rPr>
              <w:t>到</w:t>
            </w:r>
            <w:r w:rsidRPr="00D326B6">
              <w:rPr>
                <w:rFonts w:eastAsiaTheme="majorEastAsia" w:hint="eastAsia"/>
                <w:lang w:eastAsia="zh-CN"/>
              </w:rPr>
              <w:t>12</w:t>
            </w:r>
            <w:r w:rsidRPr="00D326B6">
              <w:rPr>
                <w:rFonts w:eastAsiaTheme="majorEastAsia" w:hint="eastAsia"/>
                <w:lang w:eastAsia="zh-CN"/>
              </w:rPr>
              <w:t>位匿名化处理加随机数</w:t>
            </w:r>
          </w:p>
        </w:tc>
        <w:tc>
          <w:tcPr>
            <w:tcW w:w="1768" w:type="dxa"/>
          </w:tcPr>
          <w:p w:rsidR="00EE1B5A" w:rsidRPr="00D326B6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EE1B5A" w:rsidTr="008D3E3C">
        <w:tc>
          <w:tcPr>
            <w:tcW w:w="2518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50181">
              <w:rPr>
                <w:rFonts w:eastAsiaTheme="majorEastAsia"/>
                <w:lang w:eastAsia="zh-CN"/>
              </w:rPr>
              <w:t>x-hw-device-type</w:t>
            </w:r>
          </w:p>
        </w:tc>
        <w:tc>
          <w:tcPr>
            <w:tcW w:w="1134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ins w:id="150" w:author="z00247655" w:date="2014-08-25T17:33:00Z">
              <w:r w:rsidRPr="000278F2">
                <w:rPr>
                  <w:rFonts w:eastAsiaTheme="majorEastAsia" w:hint="eastAsia"/>
                  <w:lang w:eastAsia="zh-CN"/>
                </w:rPr>
                <w:t>机型类型，例如</w:t>
              </w:r>
              <w:r w:rsidRPr="000278F2">
                <w:rPr>
                  <w:rFonts w:eastAsiaTheme="majorEastAsia" w:hint="eastAsia"/>
                  <w:lang w:eastAsia="zh-CN"/>
                </w:rPr>
                <w:t>Honor3C</w:t>
              </w:r>
              <w:r w:rsidRPr="000278F2">
                <w:rPr>
                  <w:rFonts w:eastAsiaTheme="majorEastAsia" w:hint="eastAsia"/>
                  <w:lang w:eastAsia="zh-CN"/>
                </w:rPr>
                <w:t>；</w:t>
              </w:r>
            </w:ins>
          </w:p>
        </w:tc>
        <w:tc>
          <w:tcPr>
            <w:tcW w:w="1768" w:type="dxa"/>
          </w:tcPr>
          <w:p w:rsidR="00EE1B5A" w:rsidRPr="000278F2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EE1B5A" w:rsidTr="008D3E3C">
        <w:tc>
          <w:tcPr>
            <w:tcW w:w="2518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59720A">
              <w:rPr>
                <w:rFonts w:eastAsiaTheme="majorEastAsia"/>
                <w:lang w:eastAsia="zh-CN"/>
              </w:rPr>
              <w:t>x-hw-country-code</w:t>
            </w:r>
          </w:p>
        </w:tc>
        <w:tc>
          <w:tcPr>
            <w:tcW w:w="1134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FE2646">
              <w:rPr>
                <w:rFonts w:eastAsiaTheme="majorEastAsia" w:hint="eastAsia"/>
                <w:lang w:eastAsia="zh-CN"/>
              </w:rPr>
              <w:t>移动国家码</w:t>
            </w:r>
          </w:p>
        </w:tc>
        <w:tc>
          <w:tcPr>
            <w:tcW w:w="1768" w:type="dxa"/>
          </w:tcPr>
          <w:p w:rsidR="00EE1B5A" w:rsidRPr="00FE2646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EE1B5A" w:rsidTr="008D3E3C">
        <w:tc>
          <w:tcPr>
            <w:tcW w:w="2518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8F7A86">
              <w:rPr>
                <w:rFonts w:eastAsiaTheme="majorEastAsia"/>
                <w:lang w:eastAsia="zh-CN"/>
              </w:rPr>
              <w:t>x-hw-soft-version</w:t>
            </w:r>
          </w:p>
        </w:tc>
        <w:tc>
          <w:tcPr>
            <w:tcW w:w="1134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>
              <w:rPr>
                <w:rFonts w:eastAsiaTheme="majorEastAsia" w:hint="eastAsia"/>
                <w:lang w:eastAsia="zh-CN"/>
              </w:rPr>
              <w:t>HiCare</w:t>
            </w:r>
            <w:proofErr w:type="spellEnd"/>
            <w:r>
              <w:rPr>
                <w:rFonts w:eastAsiaTheme="majorEastAsia" w:hint="eastAsia"/>
                <w:lang w:eastAsia="zh-CN"/>
              </w:rPr>
              <w:t>版本号</w:t>
            </w:r>
          </w:p>
        </w:tc>
        <w:tc>
          <w:tcPr>
            <w:tcW w:w="1768" w:type="dxa"/>
          </w:tcPr>
          <w:p w:rsidR="00EE1B5A" w:rsidRDefault="00EE1B5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B9157E" w:rsidRDefault="00B9157E" w:rsidP="00B9157E">
      <w:pPr>
        <w:spacing w:line="400" w:lineRule="exact"/>
        <w:rPr>
          <w:rFonts w:eastAsiaTheme="majorEastAsia"/>
          <w:lang w:eastAsia="zh-CN"/>
        </w:rPr>
      </w:pPr>
    </w:p>
    <w:p w:rsidR="00175C37" w:rsidRPr="00175C37" w:rsidRDefault="00175C37" w:rsidP="00175C37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175C37">
        <w:rPr>
          <w:rFonts w:eastAsiaTheme="majorEastAsia"/>
          <w:sz w:val="21"/>
          <w:szCs w:val="21"/>
          <w:lang w:eastAsia="zh-CN"/>
        </w:rPr>
        <w:lastRenderedPageBreak/>
        <w:t>POST /</w:t>
      </w:r>
      <w:proofErr w:type="spellStart"/>
      <w:r w:rsidRPr="00175C37">
        <w:rPr>
          <w:rFonts w:eastAsiaTheme="majorEastAsia"/>
          <w:sz w:val="21"/>
          <w:szCs w:val="21"/>
          <w:lang w:eastAsia="zh-CN"/>
        </w:rPr>
        <w:t>osgOvs</w:t>
      </w:r>
      <w:proofErr w:type="spellEnd"/>
      <w:r w:rsidRPr="00175C37">
        <w:rPr>
          <w:rFonts w:eastAsiaTheme="majorEastAsia"/>
          <w:sz w:val="21"/>
          <w:szCs w:val="21"/>
          <w:lang w:eastAsia="zh-CN"/>
        </w:rPr>
        <w:t>/provgetAction.htm HTTP/1.1</w:t>
      </w:r>
      <w:r w:rsidRPr="00175C37">
        <w:rPr>
          <w:rFonts w:eastAsiaTheme="majorEastAsia"/>
          <w:sz w:val="21"/>
          <w:szCs w:val="21"/>
          <w:lang w:eastAsia="zh-CN"/>
        </w:rPr>
        <w:cr/>
        <w:t>Connection: keep-alive</w:t>
      </w:r>
      <w:r w:rsidRPr="00175C37">
        <w:rPr>
          <w:rFonts w:eastAsiaTheme="majorEastAsia"/>
          <w:sz w:val="21"/>
          <w:szCs w:val="21"/>
          <w:lang w:eastAsia="zh-CN"/>
        </w:rPr>
        <w:cr/>
      </w:r>
      <w:proofErr w:type="spellStart"/>
      <w:r w:rsidRPr="00175C37">
        <w:rPr>
          <w:rFonts w:eastAsiaTheme="majorEastAsia"/>
          <w:sz w:val="21"/>
          <w:szCs w:val="21"/>
          <w:lang w:eastAsia="zh-CN"/>
        </w:rPr>
        <w:t>Charset</w:t>
      </w:r>
      <w:proofErr w:type="spellEnd"/>
      <w:r w:rsidRPr="00175C37">
        <w:rPr>
          <w:rFonts w:eastAsiaTheme="majorEastAsia"/>
          <w:sz w:val="21"/>
          <w:szCs w:val="21"/>
          <w:lang w:eastAsia="zh-CN"/>
        </w:rPr>
        <w:t>: UTF-8</w:t>
      </w:r>
      <w:r w:rsidRPr="00175C37">
        <w:rPr>
          <w:rFonts w:eastAsiaTheme="majorEastAsia"/>
          <w:sz w:val="21"/>
          <w:szCs w:val="21"/>
          <w:lang w:eastAsia="zh-CN"/>
        </w:rPr>
        <w:cr/>
        <w:t>Content-Type: application/x-www-form-</w:t>
      </w:r>
      <w:proofErr w:type="spellStart"/>
      <w:r w:rsidRPr="00175C37">
        <w:rPr>
          <w:rFonts w:eastAsiaTheme="majorEastAsia"/>
          <w:sz w:val="21"/>
          <w:szCs w:val="21"/>
          <w:lang w:eastAsia="zh-CN"/>
        </w:rPr>
        <w:t>urlencoded</w:t>
      </w:r>
      <w:proofErr w:type="spellEnd"/>
      <w:r w:rsidRPr="00175C37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175C37">
        <w:rPr>
          <w:rFonts w:eastAsiaTheme="majorEastAsia"/>
          <w:sz w:val="21"/>
          <w:szCs w:val="21"/>
          <w:lang w:eastAsia="zh-CN"/>
        </w:rPr>
        <w:t>x-hw-device-id</w:t>
      </w:r>
      <w:proofErr w:type="gramEnd"/>
      <w:r w:rsidRPr="00175C37">
        <w:rPr>
          <w:rFonts w:eastAsiaTheme="majorEastAsia"/>
          <w:sz w:val="21"/>
          <w:szCs w:val="21"/>
          <w:lang w:eastAsia="zh-CN"/>
        </w:rPr>
        <w:t>: 86050*******343186377128</w:t>
      </w:r>
      <w:r w:rsidRPr="00175C37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175C37">
        <w:rPr>
          <w:rFonts w:eastAsiaTheme="majorEastAsia"/>
          <w:sz w:val="21"/>
          <w:szCs w:val="21"/>
          <w:lang w:eastAsia="zh-CN"/>
        </w:rPr>
        <w:t>x-hw-device-type</w:t>
      </w:r>
      <w:proofErr w:type="gramEnd"/>
      <w:r w:rsidRPr="00175C37">
        <w:rPr>
          <w:rFonts w:eastAsiaTheme="majorEastAsia"/>
          <w:sz w:val="21"/>
          <w:szCs w:val="21"/>
          <w:lang w:eastAsia="zh-CN"/>
        </w:rPr>
        <w:t>: HUAWEI+P6-U06</w:t>
      </w:r>
      <w:r w:rsidRPr="00175C37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175C37">
        <w:rPr>
          <w:rFonts w:eastAsiaTheme="majorEastAsia"/>
          <w:sz w:val="21"/>
          <w:szCs w:val="21"/>
          <w:lang w:eastAsia="zh-CN"/>
        </w:rPr>
        <w:t>x-hw-country-code</w:t>
      </w:r>
      <w:proofErr w:type="gramEnd"/>
      <w:r w:rsidRPr="00175C37">
        <w:rPr>
          <w:rFonts w:eastAsiaTheme="majorEastAsia"/>
          <w:sz w:val="21"/>
          <w:szCs w:val="21"/>
          <w:lang w:eastAsia="zh-CN"/>
        </w:rPr>
        <w:t>: 208</w:t>
      </w:r>
      <w:r w:rsidRPr="00175C37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175C37">
        <w:rPr>
          <w:rFonts w:eastAsiaTheme="majorEastAsia"/>
          <w:sz w:val="21"/>
          <w:szCs w:val="21"/>
          <w:lang w:eastAsia="zh-CN"/>
        </w:rPr>
        <w:t>x-hw-soft-version</w:t>
      </w:r>
      <w:proofErr w:type="gramEnd"/>
      <w:r w:rsidRPr="00175C37">
        <w:rPr>
          <w:rFonts w:eastAsiaTheme="majorEastAsia"/>
          <w:sz w:val="21"/>
          <w:szCs w:val="21"/>
          <w:lang w:eastAsia="zh-CN"/>
        </w:rPr>
        <w:t>: 1.30.209.I</w:t>
      </w:r>
      <w:r w:rsidRPr="00175C37">
        <w:rPr>
          <w:rFonts w:eastAsiaTheme="majorEastAsia"/>
          <w:sz w:val="21"/>
          <w:szCs w:val="21"/>
          <w:lang w:eastAsia="zh-CN"/>
        </w:rPr>
        <w:cr/>
        <w:t xml:space="preserve">User-Agent: </w:t>
      </w:r>
      <w:proofErr w:type="spellStart"/>
      <w:r w:rsidRPr="00175C37">
        <w:rPr>
          <w:rFonts w:eastAsiaTheme="majorEastAsia"/>
          <w:sz w:val="21"/>
          <w:szCs w:val="21"/>
          <w:lang w:eastAsia="zh-CN"/>
        </w:rPr>
        <w:t>Dalvik</w:t>
      </w:r>
      <w:proofErr w:type="spellEnd"/>
      <w:r w:rsidRPr="00175C37">
        <w:rPr>
          <w:rFonts w:eastAsiaTheme="majorEastAsia"/>
          <w:sz w:val="21"/>
          <w:szCs w:val="21"/>
          <w:lang w:eastAsia="zh-CN"/>
        </w:rPr>
        <w:t>/1.6.0 (Linux; U; Android 4.4.2; HUAWEI P6-U06 Build/HuaweiP6-U00)</w:t>
      </w:r>
      <w:r w:rsidRPr="00175C37">
        <w:rPr>
          <w:rFonts w:eastAsiaTheme="majorEastAsia"/>
          <w:sz w:val="21"/>
          <w:szCs w:val="21"/>
          <w:lang w:eastAsia="zh-CN"/>
        </w:rPr>
        <w:cr/>
        <w:t>Host: phoneservice3.vmall.com</w:t>
      </w:r>
      <w:r w:rsidRPr="00175C37">
        <w:rPr>
          <w:rFonts w:eastAsiaTheme="majorEastAsia"/>
          <w:sz w:val="21"/>
          <w:szCs w:val="21"/>
          <w:lang w:eastAsia="zh-CN"/>
        </w:rPr>
        <w:cr/>
        <w:t xml:space="preserve">Accept-Encoding: </w:t>
      </w:r>
      <w:proofErr w:type="spellStart"/>
      <w:r w:rsidRPr="00175C37">
        <w:rPr>
          <w:rFonts w:eastAsiaTheme="majorEastAsia"/>
          <w:sz w:val="21"/>
          <w:szCs w:val="21"/>
          <w:lang w:eastAsia="zh-CN"/>
        </w:rPr>
        <w:t>gzip</w:t>
      </w:r>
      <w:proofErr w:type="spellEnd"/>
    </w:p>
    <w:p w:rsidR="00175C37" w:rsidRPr="00B6016B" w:rsidRDefault="00175C37" w:rsidP="00B9157E">
      <w:pPr>
        <w:spacing w:line="400" w:lineRule="exact"/>
        <w:rPr>
          <w:rFonts w:eastAsiaTheme="majorEastAsia"/>
          <w:lang w:eastAsia="zh-CN"/>
        </w:rPr>
      </w:pPr>
    </w:p>
    <w:p w:rsidR="00B9157E" w:rsidRPr="00B6016B" w:rsidRDefault="00B9157E" w:rsidP="00B9157E">
      <w:pPr>
        <w:pStyle w:val="3"/>
        <w:rPr>
          <w:lang w:eastAsia="zh-CN"/>
        </w:rPr>
      </w:pPr>
      <w:bookmarkStart w:id="151" w:name="_Toc417895667"/>
      <w:r w:rsidRPr="00B6016B">
        <w:rPr>
          <w:rFonts w:hint="eastAsia"/>
          <w:lang w:eastAsia="zh-CN"/>
        </w:rPr>
        <w:t>客户端请求省份数据信息形式</w:t>
      </w:r>
      <w:bookmarkEnd w:id="151"/>
    </w:p>
    <w:p w:rsidR="00B9157E" w:rsidRPr="00B6016B" w:rsidRDefault="00B9157E" w:rsidP="00B9157E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URL: </w:t>
      </w:r>
      <w:r w:rsidR="00635EB6">
        <w:rPr>
          <w:rFonts w:eastAsiaTheme="majorEastAsia"/>
          <w:lang w:eastAsia="zh-CN"/>
        </w:rPr>
        <w:fldChar w:fldCharType="begin"/>
      </w:r>
      <w:r w:rsidR="00156524">
        <w:rPr>
          <w:rFonts w:eastAsiaTheme="majorEastAsia"/>
          <w:lang w:eastAsia="zh-CN"/>
        </w:rPr>
        <w:instrText xml:space="preserve"> HYPERLINK "</w:instrText>
      </w:r>
      <w:r w:rsidR="00156524" w:rsidRPr="00156524">
        <w:rPr>
          <w:rFonts w:eastAsiaTheme="majorEastAsia"/>
          <w:lang w:eastAsia="zh-CN"/>
        </w:rPr>
        <w:instrText>http</w:instrText>
      </w:r>
      <w:r w:rsidR="00156524" w:rsidRPr="00156524">
        <w:rPr>
          <w:rFonts w:eastAsiaTheme="majorEastAsia" w:hint="eastAsia"/>
          <w:lang w:eastAsia="zh-CN"/>
        </w:rPr>
        <w:instrText>s</w:instrText>
      </w:r>
      <w:r w:rsidR="00156524" w:rsidRPr="00156524">
        <w:rPr>
          <w:rFonts w:eastAsiaTheme="majorEastAsia"/>
          <w:lang w:eastAsia="zh-CN"/>
        </w:rPr>
        <w:instrText>://HOST:PORT/</w:instrText>
      </w:r>
      <w:r w:rsidR="00156524" w:rsidRPr="00156524">
        <w:rPr>
          <w:rFonts w:eastAsiaTheme="majorEastAsia" w:hint="eastAsia"/>
          <w:lang w:eastAsia="zh-CN"/>
        </w:rPr>
        <w:instrText>osgOvs</w:instrText>
      </w:r>
      <w:r w:rsidR="00156524" w:rsidRPr="00156524">
        <w:rPr>
          <w:rFonts w:eastAsiaTheme="majorEastAsia"/>
          <w:lang w:eastAsia="zh-CN"/>
        </w:rPr>
        <w:instrText>/</w:instrText>
      </w:r>
      <w:r w:rsidR="00156524" w:rsidRPr="00156524">
        <w:rPr>
          <w:rFonts w:eastAsiaTheme="majorEastAsia" w:hint="eastAsia"/>
          <w:lang w:eastAsia="zh-CN"/>
        </w:rPr>
        <w:instrText>provget</w:instrText>
      </w:r>
      <w:r w:rsidR="00156524" w:rsidRPr="00156524">
        <w:rPr>
          <w:rFonts w:eastAsiaTheme="majorEastAsia"/>
          <w:lang w:eastAsia="zh-CN"/>
        </w:rPr>
        <w:instrText>Action.htm</w:instrText>
      </w:r>
      <w:r w:rsidR="00156524">
        <w:rPr>
          <w:rFonts w:eastAsiaTheme="majorEastAsia"/>
          <w:lang w:eastAsia="zh-CN"/>
        </w:rPr>
        <w:instrText xml:space="preserve">" </w:instrText>
      </w:r>
      <w:r w:rsidR="00635EB6">
        <w:rPr>
          <w:rFonts w:eastAsiaTheme="majorEastAsia"/>
          <w:lang w:eastAsia="zh-CN"/>
        </w:rPr>
        <w:fldChar w:fldCharType="separate"/>
      </w:r>
      <w:r w:rsidR="00156524" w:rsidRPr="00F04763">
        <w:rPr>
          <w:rStyle w:val="a7"/>
          <w:rFonts w:eastAsiaTheme="majorEastAsia"/>
          <w:lang w:eastAsia="zh-CN"/>
        </w:rPr>
        <w:t>http</w:t>
      </w:r>
      <w:r w:rsidR="00156524" w:rsidRPr="00F04763">
        <w:rPr>
          <w:rStyle w:val="a7"/>
          <w:rFonts w:eastAsiaTheme="majorEastAsia" w:hint="eastAsia"/>
          <w:lang w:eastAsia="zh-CN"/>
        </w:rPr>
        <w:t>s</w:t>
      </w:r>
      <w:r w:rsidR="00156524" w:rsidRPr="00F04763">
        <w:rPr>
          <w:rStyle w:val="a7"/>
          <w:rFonts w:eastAsiaTheme="majorEastAsia"/>
          <w:lang w:eastAsia="zh-CN"/>
        </w:rPr>
        <w:t>://HOST:PORT/</w:t>
      </w:r>
      <w:ins w:id="152" w:author="z00247655" w:date="2014-08-25T17:48:00Z">
        <w:r w:rsidR="00156524" w:rsidRPr="00F04763">
          <w:rPr>
            <w:rStyle w:val="a7"/>
            <w:rFonts w:eastAsiaTheme="majorEastAsia" w:hint="eastAsia"/>
            <w:lang w:eastAsia="zh-CN"/>
          </w:rPr>
          <w:t>osgOvs</w:t>
        </w:r>
      </w:ins>
      <w:r w:rsidR="00156524" w:rsidRPr="00F04763">
        <w:rPr>
          <w:rStyle w:val="a7"/>
          <w:rFonts w:eastAsiaTheme="majorEastAsia"/>
          <w:lang w:eastAsia="zh-CN"/>
        </w:rPr>
        <w:t>/</w:t>
      </w:r>
      <w:r w:rsidR="00156524" w:rsidRPr="00F04763">
        <w:rPr>
          <w:rStyle w:val="a7"/>
          <w:rFonts w:eastAsiaTheme="majorEastAsia" w:hint="eastAsia"/>
          <w:lang w:eastAsia="zh-CN"/>
        </w:rPr>
        <w:t>provget</w:t>
      </w:r>
      <w:r w:rsidR="00156524" w:rsidRPr="00F04763">
        <w:rPr>
          <w:rStyle w:val="a7"/>
          <w:rFonts w:eastAsiaTheme="majorEastAsia"/>
          <w:lang w:eastAsia="zh-CN"/>
        </w:rPr>
        <w:t>Action.htm</w:t>
      </w:r>
      <w:r w:rsidR="00635EB6">
        <w:rPr>
          <w:rFonts w:eastAsiaTheme="majorEastAsia"/>
          <w:lang w:eastAsia="zh-CN"/>
        </w:rPr>
        <w:fldChar w:fldCharType="end"/>
      </w:r>
    </w:p>
    <w:p w:rsidR="00B9157E" w:rsidRPr="00B6016B" w:rsidRDefault="00B9157E" w:rsidP="00B9157E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HOST: </w:t>
      </w:r>
      <w:r w:rsidRPr="00B6016B">
        <w:rPr>
          <w:rFonts w:eastAsiaTheme="majorEastAsia" w:hint="eastAsia"/>
          <w:lang w:eastAsia="zh-CN"/>
        </w:rPr>
        <w:t>服务器所在的地址</w:t>
      </w:r>
    </w:p>
    <w:p w:rsidR="00B9157E" w:rsidRPr="00B6016B" w:rsidRDefault="00B9157E" w:rsidP="00B9157E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PORT: </w:t>
      </w:r>
      <w:r w:rsidRPr="00B6016B">
        <w:rPr>
          <w:rFonts w:eastAsiaTheme="majorEastAsia" w:hint="eastAsia"/>
          <w:lang w:eastAsia="zh-CN"/>
        </w:rPr>
        <w:t>服务器所在的端口</w:t>
      </w:r>
    </w:p>
    <w:p w:rsidR="00B9157E" w:rsidRDefault="00B9157E" w:rsidP="00B9157E">
      <w:pPr>
        <w:ind w:left="425"/>
        <w:rPr>
          <w:rFonts w:eastAsiaTheme="majorEastAsia"/>
          <w:lang w:eastAsia="zh-CN"/>
        </w:rPr>
      </w:pPr>
    </w:p>
    <w:p w:rsidR="00DC1F53" w:rsidRDefault="001F4A9B" w:rsidP="00B9157E">
      <w:pPr>
        <w:ind w:left="425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xml</w:t>
      </w:r>
      <w:r>
        <w:rPr>
          <w:rFonts w:eastAsiaTheme="majorEastAsia" w:hint="eastAsia"/>
          <w:lang w:eastAsia="zh-CN"/>
        </w:rPr>
        <w:t>参数</w:t>
      </w:r>
      <w:r w:rsidR="00DC1F53">
        <w:rPr>
          <w:rFonts w:eastAsiaTheme="majorEastAsia" w:hint="eastAsia"/>
          <w:lang w:eastAsia="zh-CN"/>
        </w:rPr>
        <w:t>示例：</w:t>
      </w:r>
    </w:p>
    <w:p w:rsidR="008013FD" w:rsidRDefault="008013FD" w:rsidP="00DC1F53">
      <w:pPr>
        <w:ind w:firstLineChars="150" w:firstLine="360"/>
        <w:rPr>
          <w:rFonts w:eastAsiaTheme="majorEastAsia"/>
          <w:lang w:eastAsia="zh-CN"/>
        </w:rPr>
      </w:pPr>
      <w:proofErr w:type="gramStart"/>
      <w:r w:rsidRPr="008013FD">
        <w:rPr>
          <w:rFonts w:eastAsiaTheme="majorEastAsia"/>
          <w:lang w:eastAsia="zh-CN"/>
        </w:rPr>
        <w:t>&lt;?xml</w:t>
      </w:r>
      <w:proofErr w:type="gramEnd"/>
      <w:r w:rsidRPr="008013FD">
        <w:rPr>
          <w:rFonts w:eastAsiaTheme="majorEastAsia"/>
          <w:lang w:eastAsia="zh-CN"/>
        </w:rPr>
        <w:t xml:space="preserve"> version='1.0' encoding='UTF-8' standalone='yes' ?&gt;</w:t>
      </w:r>
    </w:p>
    <w:p w:rsidR="00E04F3F" w:rsidRDefault="008013FD" w:rsidP="00DC1F53">
      <w:pPr>
        <w:ind w:firstLineChars="150" w:firstLine="360"/>
        <w:rPr>
          <w:rFonts w:eastAsiaTheme="majorEastAsia"/>
          <w:lang w:eastAsia="zh-CN"/>
        </w:rPr>
      </w:pPr>
      <w:r w:rsidRPr="008013FD">
        <w:rPr>
          <w:rFonts w:eastAsiaTheme="majorEastAsia"/>
          <w:lang w:eastAsia="zh-CN"/>
        </w:rPr>
        <w:t>&lt;</w:t>
      </w:r>
      <w:proofErr w:type="gramStart"/>
      <w:r w:rsidRPr="008013FD">
        <w:rPr>
          <w:rFonts w:eastAsiaTheme="majorEastAsia"/>
          <w:lang w:eastAsia="zh-CN"/>
        </w:rPr>
        <w:t>request</w:t>
      </w:r>
      <w:proofErr w:type="gramEnd"/>
      <w:r w:rsidRPr="008013FD">
        <w:rPr>
          <w:rFonts w:eastAsiaTheme="majorEastAsia"/>
          <w:lang w:eastAsia="zh-CN"/>
        </w:rPr>
        <w:t>&gt;</w:t>
      </w:r>
      <w:r w:rsidR="00756CE0">
        <w:rPr>
          <w:rFonts w:eastAsiaTheme="majorEastAsia" w:hint="eastAsia"/>
          <w:lang w:eastAsia="zh-CN"/>
        </w:rPr>
        <w:t>&lt;nationMcc&gt;460&lt;/nationMcc&gt;</w:t>
      </w:r>
      <w:r w:rsidR="0083472D">
        <w:rPr>
          <w:rFonts w:eastAsiaTheme="majorEastAsia" w:hint="eastAsia"/>
          <w:lang w:eastAsia="zh-CN"/>
        </w:rPr>
        <w:t>&lt;language&gt;zh-cn&lt;/language&gt;</w:t>
      </w:r>
      <w:r w:rsidRPr="008013FD">
        <w:rPr>
          <w:rFonts w:eastAsiaTheme="majorEastAsia"/>
          <w:lang w:eastAsia="zh-CN"/>
        </w:rPr>
        <w:t>&lt;/request&gt;</w:t>
      </w:r>
    </w:p>
    <w:p w:rsidR="00B9157E" w:rsidRPr="00B6016B" w:rsidRDefault="00B9157E" w:rsidP="00B9157E">
      <w:pPr>
        <w:rPr>
          <w:rFonts w:eastAsiaTheme="majorEastAsia"/>
          <w:lang w:eastAsia="zh-CN"/>
        </w:rPr>
      </w:pPr>
    </w:p>
    <w:p w:rsidR="00B9157E" w:rsidRDefault="00B9157E" w:rsidP="00B9157E">
      <w:pPr>
        <w:spacing w:line="400" w:lineRule="exact"/>
        <w:rPr>
          <w:rFonts w:eastAsiaTheme="majorEastAsia"/>
          <w:lang w:eastAsia="zh-CN"/>
        </w:rPr>
      </w:pPr>
      <w:r w:rsidRPr="00B6016B">
        <w:rPr>
          <w:rFonts w:eastAsiaTheme="majorEastAsia" w:cs="宋体" w:hint="eastAsia"/>
          <w:lang w:eastAsia="zh-CN"/>
        </w:rPr>
        <w:t>简</w:t>
      </w:r>
      <w:r w:rsidRPr="00B6016B">
        <w:rPr>
          <w:rFonts w:eastAsiaTheme="majorEastAsia" w:hint="eastAsia"/>
          <w:lang w:eastAsia="zh-CN"/>
        </w:rPr>
        <w:t>要描述：</w:t>
      </w:r>
      <w:r w:rsidR="004D6F97">
        <w:rPr>
          <w:rFonts w:eastAsiaTheme="majorEastAsia" w:hint="eastAsia"/>
          <w:lang w:eastAsia="zh-CN"/>
        </w:rPr>
        <w:t>以</w:t>
      </w:r>
      <w:r w:rsidR="004D6F97">
        <w:rPr>
          <w:rFonts w:eastAsiaTheme="majorEastAsia" w:hint="eastAsia"/>
          <w:lang w:eastAsia="zh-CN"/>
        </w:rPr>
        <w:t>form</w:t>
      </w:r>
      <w:r w:rsidR="004D6F97">
        <w:rPr>
          <w:rFonts w:eastAsiaTheme="majorEastAsia" w:hint="eastAsia"/>
          <w:lang w:eastAsia="zh-CN"/>
        </w:rPr>
        <w:t>表单的形式提交</w:t>
      </w:r>
      <w:r w:rsidR="004D6F97">
        <w:rPr>
          <w:rFonts w:eastAsiaTheme="majorEastAsia" w:hint="eastAsia"/>
          <w:lang w:eastAsia="zh-CN"/>
        </w:rPr>
        <w:t>xml</w:t>
      </w:r>
      <w:r w:rsidR="004D6F97">
        <w:rPr>
          <w:rFonts w:eastAsiaTheme="majorEastAsia" w:hint="eastAsia"/>
          <w:lang w:eastAsia="zh-CN"/>
        </w:rPr>
        <w:t>参数。</w:t>
      </w:r>
      <w:r w:rsidRPr="00B6016B">
        <w:rPr>
          <w:rFonts w:eastAsiaTheme="majorEastAsia" w:cs="宋体" w:hint="eastAsia"/>
          <w:lang w:eastAsia="zh-CN"/>
        </w:rPr>
        <w:t>服务器端</w:t>
      </w:r>
      <w:r w:rsidR="004D6F97">
        <w:rPr>
          <w:rFonts w:eastAsiaTheme="majorEastAsia" w:cs="宋体" w:hint="eastAsia"/>
          <w:lang w:eastAsia="zh-CN"/>
        </w:rPr>
        <w:t>将</w:t>
      </w:r>
      <w:r w:rsidR="00B6152F">
        <w:rPr>
          <w:rFonts w:eastAsiaTheme="majorEastAsia" w:cs="宋体" w:hint="eastAsia"/>
          <w:lang w:eastAsia="zh-CN"/>
        </w:rPr>
        <w:t>返回给客户端</w:t>
      </w:r>
      <w:r w:rsidRPr="00B6016B">
        <w:rPr>
          <w:rFonts w:eastAsiaTheme="majorEastAsia" w:cs="宋体" w:hint="eastAsia"/>
          <w:lang w:eastAsia="zh-CN"/>
        </w:rPr>
        <w:t>最新的信息</w:t>
      </w:r>
      <w:r w:rsidRPr="00B6016B">
        <w:rPr>
          <w:rFonts w:eastAsiaTheme="majorEastAsia" w:hint="eastAsia"/>
          <w:lang w:eastAsia="zh-CN"/>
        </w:rPr>
        <w:t>。</w:t>
      </w:r>
      <w:r w:rsidR="000B533C" w:rsidRPr="008979F3">
        <w:rPr>
          <w:rFonts w:eastAsiaTheme="majorEastAsia" w:hint="eastAsia"/>
          <w:color w:val="FF0000"/>
          <w:lang w:eastAsia="zh-CN"/>
        </w:rPr>
        <w:t>提交时</w:t>
      </w:r>
      <w:r w:rsidR="000B533C" w:rsidRPr="008979F3">
        <w:rPr>
          <w:rFonts w:eastAsiaTheme="majorEastAsia"/>
          <w:color w:val="FF0000"/>
          <w:lang w:eastAsia="zh-CN"/>
        </w:rPr>
        <w:t>采用</w:t>
      </w:r>
      <w:r w:rsidR="000B533C" w:rsidRPr="008979F3">
        <w:rPr>
          <w:rFonts w:eastAsiaTheme="majorEastAsia"/>
          <w:color w:val="FF0000"/>
          <w:lang w:eastAsia="zh-CN"/>
        </w:rPr>
        <w:t>application/x-www-form-</w:t>
      </w:r>
      <w:proofErr w:type="spellStart"/>
      <w:r w:rsidR="000B533C" w:rsidRPr="008979F3">
        <w:rPr>
          <w:rFonts w:eastAsiaTheme="majorEastAsia"/>
          <w:color w:val="FF0000"/>
          <w:lang w:eastAsia="zh-CN"/>
        </w:rPr>
        <w:t>urlencoded</w:t>
      </w:r>
      <w:proofErr w:type="spellEnd"/>
      <w:r w:rsidR="000B533C" w:rsidRPr="008979F3">
        <w:rPr>
          <w:rFonts w:eastAsiaTheme="majorEastAsia"/>
          <w:color w:val="FF0000"/>
          <w:lang w:eastAsia="zh-CN"/>
        </w:rPr>
        <w:t>形式进行</w:t>
      </w:r>
      <w:r w:rsidR="000B533C" w:rsidRPr="008979F3">
        <w:rPr>
          <w:rFonts w:eastAsiaTheme="majorEastAsia"/>
          <w:color w:val="FF0000"/>
          <w:lang w:eastAsia="zh-CN"/>
        </w:rPr>
        <w:t>post</w:t>
      </w:r>
      <w:r w:rsidR="000B533C" w:rsidRPr="008979F3">
        <w:rPr>
          <w:rFonts w:eastAsiaTheme="majorEastAsia"/>
          <w:color w:val="FF0000"/>
          <w:lang w:eastAsia="zh-CN"/>
        </w:rPr>
        <w:t>提交。</w:t>
      </w:r>
    </w:p>
    <w:p w:rsidR="00B9157E" w:rsidRPr="00B6016B" w:rsidRDefault="00B9157E" w:rsidP="00B9157E">
      <w:pPr>
        <w:pStyle w:val="3"/>
        <w:rPr>
          <w:lang w:eastAsia="zh-CN"/>
        </w:rPr>
      </w:pPr>
      <w:bookmarkStart w:id="153" w:name="_Toc417895668"/>
      <w:r w:rsidRPr="00B6016B">
        <w:rPr>
          <w:rFonts w:hint="eastAsia"/>
          <w:lang w:eastAsia="zh-CN"/>
        </w:rPr>
        <w:t>服务端返回省份信息数据形式</w:t>
      </w:r>
      <w:bookmarkEnd w:id="153"/>
    </w:p>
    <w:p w:rsidR="00C11F1E" w:rsidRPr="00B6152F" w:rsidRDefault="00C11F1E" w:rsidP="00C11F1E">
      <w:pPr>
        <w:spacing w:line="400" w:lineRule="exact"/>
        <w:ind w:firstLine="465"/>
        <w:rPr>
          <w:rFonts w:eastAsiaTheme="majorEastAsia"/>
        </w:rPr>
      </w:pPr>
      <w:r>
        <w:rPr>
          <w:rFonts w:eastAsiaTheme="majorEastAsia" w:hint="eastAsia"/>
          <w:lang w:eastAsia="zh-CN"/>
        </w:rPr>
        <w:t>返回的</w:t>
      </w:r>
      <w:r>
        <w:rPr>
          <w:rFonts w:eastAsiaTheme="majorEastAsia" w:hint="eastAsia"/>
          <w:lang w:eastAsia="zh-CN"/>
        </w:rPr>
        <w:t>xml</w:t>
      </w:r>
      <w:r>
        <w:rPr>
          <w:rFonts w:eastAsiaTheme="majorEastAsia" w:hint="eastAsia"/>
          <w:lang w:eastAsia="zh-CN"/>
        </w:rPr>
        <w:t>中的相关节点和属性</w:t>
      </w:r>
      <w:r w:rsidR="00D076A8">
        <w:rPr>
          <w:rFonts w:eastAsiaTheme="majorEastAsia" w:hint="eastAsia"/>
          <w:lang w:eastAsia="zh-CN"/>
        </w:rPr>
        <w:t>，</w:t>
      </w:r>
      <w:r w:rsidR="00D076A8" w:rsidRPr="00D076A8">
        <w:rPr>
          <w:rFonts w:eastAsiaTheme="majorEastAsia" w:hint="eastAsia"/>
          <w:highlight w:val="yellow"/>
          <w:lang w:eastAsia="zh-CN"/>
        </w:rPr>
        <w:t>返回的结果按省份名称的升序排序</w:t>
      </w:r>
      <w:r>
        <w:rPr>
          <w:rFonts w:eastAsiaTheme="majorEastAsia" w:hint="eastAsia"/>
          <w:lang w:eastAsia="zh-CN"/>
        </w:rPr>
        <w:t>：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1843"/>
        <w:gridCol w:w="2410"/>
        <w:gridCol w:w="2410"/>
      </w:tblGrid>
      <w:tr w:rsidR="00811FEB" w:rsidRPr="00B6016B" w:rsidTr="00811FEB"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FEB" w:rsidRPr="00336533" w:rsidRDefault="00811FEB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节点</w:t>
            </w:r>
            <w:r>
              <w:rPr>
                <w:rFonts w:eastAsiaTheme="majorEastAsia" w:hint="eastAsia"/>
                <w:b/>
                <w:lang w:eastAsia="zh-CN"/>
              </w:rPr>
              <w:t>/</w:t>
            </w:r>
            <w:r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FEB" w:rsidRPr="00336533" w:rsidRDefault="00811FEB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含</w:t>
            </w:r>
            <w:r w:rsidRPr="00336533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FEB" w:rsidRPr="00336533" w:rsidRDefault="00811FEB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336533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811FEB" w:rsidRPr="001B2F9E" w:rsidTr="00811FEB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11FEB" w:rsidRDefault="00811FEB" w:rsidP="00811FEB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  <w:p w:rsidR="00811FEB" w:rsidRDefault="00811FEB" w:rsidP="00811FEB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  <w:p w:rsidR="00811FEB" w:rsidRDefault="00811FEB" w:rsidP="00811FEB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  <w:p w:rsidR="00811FEB" w:rsidRPr="00B6016B" w:rsidRDefault="00811FEB" w:rsidP="00811FEB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  <w:t>response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FEB" w:rsidRPr="00B6016B" w:rsidRDefault="00811FE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FEB" w:rsidRPr="00B6016B" w:rsidRDefault="00811FEB" w:rsidP="003432F4">
            <w:pPr>
              <w:spacing w:line="400" w:lineRule="exact"/>
              <w:rPr>
                <w:rStyle w:val="shorttext"/>
                <w:rFonts w:eastAsiaTheme="majorEastAsia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FEB" w:rsidRPr="00B6016B" w:rsidRDefault="00811FEB" w:rsidP="00D512A3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成功返回</w:t>
            </w:r>
            <w:r w:rsidR="000F2200" w:rsidRPr="000F2200">
              <w:rPr>
                <w:rFonts w:eastAsiaTheme="majorEastAsia"/>
                <w:lang w:eastAsia="zh-CN"/>
              </w:rPr>
              <w:t>700000</w:t>
            </w:r>
            <w:r w:rsidRPr="00B6016B">
              <w:rPr>
                <w:rFonts w:eastAsiaTheme="majorEastAsia" w:hint="eastAsia"/>
                <w:lang w:eastAsia="zh-CN"/>
              </w:rPr>
              <w:t xml:space="preserve">, </w:t>
            </w:r>
            <w:r w:rsidRPr="00B6016B">
              <w:rPr>
                <w:rFonts w:eastAsiaTheme="majorEastAsia" w:hint="eastAsia"/>
                <w:lang w:eastAsia="zh-CN"/>
              </w:rPr>
              <w:t>错误返回</w:t>
            </w:r>
            <w:r w:rsidR="000F2200">
              <w:rPr>
                <w:rFonts w:eastAsiaTheme="majorEastAsia" w:hint="eastAsia"/>
                <w:lang w:eastAsia="zh-CN"/>
              </w:rPr>
              <w:t>错误码</w:t>
            </w:r>
            <w:r w:rsidRPr="00B6016B">
              <w:rPr>
                <w:rFonts w:eastAsiaTheme="majorEastAsia" w:hint="eastAsia"/>
                <w:lang w:eastAsia="zh-CN"/>
              </w:rPr>
              <w:t>。</w:t>
            </w:r>
          </w:p>
        </w:tc>
      </w:tr>
      <w:tr w:rsidR="00811FEB" w:rsidRPr="00B6016B" w:rsidTr="00811FEB"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11FEB" w:rsidRPr="00B6016B" w:rsidRDefault="00811FEB" w:rsidP="00811FEB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FEB" w:rsidRPr="00B6016B" w:rsidRDefault="00811FE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FEB" w:rsidRPr="00B6016B" w:rsidRDefault="00811FEB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服务器时间戳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FEB" w:rsidRPr="00B6016B" w:rsidRDefault="00811FEB" w:rsidP="00D512A3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服务器端将服务器时间返回给客户端</w:t>
            </w:r>
          </w:p>
        </w:tc>
      </w:tr>
      <w:tr w:rsidR="00811FEB" w:rsidRPr="00B6016B" w:rsidTr="00811FEB"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FEB" w:rsidRPr="00B6016B" w:rsidRDefault="00811FEB" w:rsidP="00811FEB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FEB" w:rsidRPr="00B6016B" w:rsidRDefault="00811FE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state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FEB" w:rsidRPr="00B6016B" w:rsidRDefault="00811FE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服</w:t>
            </w:r>
            <w:r w:rsidRPr="00B6016B">
              <w:rPr>
                <w:rStyle w:val="shorttext"/>
                <w:rFonts w:eastAsiaTheme="majorEastAsia" w:cs="宋体" w:hint="eastAsia"/>
                <w:lang w:eastAsia="zh-CN"/>
              </w:rPr>
              <w:t>务</w:t>
            </w:r>
            <w:r w:rsidRPr="00B6016B">
              <w:rPr>
                <w:rStyle w:val="shorttext"/>
                <w:rFonts w:eastAsiaTheme="majorEastAsia" w:cs="Meiryo" w:hint="eastAsia"/>
                <w:lang w:eastAsia="zh-CN"/>
              </w:rPr>
              <w:t>器信息描</w:t>
            </w:r>
            <w:r w:rsidRPr="00B6016B">
              <w:rPr>
                <w:rStyle w:val="shorttext"/>
                <w:rFonts w:eastAsiaTheme="majorEastAsia" w:hint="eastAsia"/>
                <w:lang w:eastAsia="zh-CN"/>
              </w:rPr>
              <w:t>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1FEB" w:rsidRPr="00B6016B" w:rsidRDefault="00811FEB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成功返回</w:t>
            </w:r>
            <w:r w:rsidRPr="00B6016B">
              <w:rPr>
                <w:rFonts w:eastAsiaTheme="majorEastAsia" w:hint="eastAsia"/>
                <w:lang w:eastAsia="zh-CN"/>
              </w:rPr>
              <w:t xml:space="preserve">success, </w:t>
            </w:r>
            <w:r w:rsidRPr="00B6016B">
              <w:rPr>
                <w:rFonts w:eastAsiaTheme="majorEastAsia" w:hint="eastAsia"/>
                <w:lang w:eastAsia="zh-CN"/>
              </w:rPr>
              <w:t>错</w:t>
            </w:r>
            <w:r w:rsidRPr="00B6016B">
              <w:rPr>
                <w:rFonts w:eastAsiaTheme="majorEastAsia" w:hint="eastAsia"/>
                <w:lang w:eastAsia="zh-CN"/>
              </w:rPr>
              <w:lastRenderedPageBreak/>
              <w:t>误返回简单的信息描述，以便排查错误。</w:t>
            </w:r>
          </w:p>
        </w:tc>
      </w:tr>
      <w:tr w:rsidR="00232DB9" w:rsidRPr="00B6016B" w:rsidTr="00811FEB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2DB9" w:rsidRDefault="00232DB9" w:rsidP="00811FEB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  <w:p w:rsidR="00232DB9" w:rsidRDefault="00232DB9" w:rsidP="00811FEB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r</w:t>
            </w:r>
            <w:r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  <w:t>esponse</w:t>
            </w: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-</w:t>
            </w:r>
          </w:p>
          <w:p w:rsidR="00232DB9" w:rsidRDefault="00232DB9" w:rsidP="00D512A3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  <w:r w:rsidRPr="00B6016B"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  <w:t>provinces</w:t>
            </w:r>
          </w:p>
          <w:p w:rsidR="00232DB9" w:rsidRPr="00B6016B" w:rsidRDefault="00232DB9" w:rsidP="00D512A3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232DB9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B6016B">
              <w:rPr>
                <w:rFonts w:eastAsiaTheme="majorEastAsia" w:hint="eastAsia"/>
                <w:lang w:eastAsia="zh-CN"/>
              </w:rPr>
              <w:t>provinceID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232DB9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省份</w:t>
            </w:r>
            <w:r w:rsidRPr="00B6016B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232DB9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用来和城市相关联</w:t>
            </w:r>
          </w:p>
        </w:tc>
      </w:tr>
      <w:tr w:rsidR="00232DB9" w:rsidRPr="00B6016B" w:rsidTr="00811FEB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32DB9" w:rsidRPr="00B6016B" w:rsidRDefault="00232DB9" w:rsidP="00811FEB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232DB9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B6016B">
              <w:rPr>
                <w:rFonts w:eastAsiaTheme="majorEastAsia" w:hint="eastAsia"/>
                <w:lang w:eastAsia="zh-CN"/>
              </w:rPr>
              <w:t>provinceName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232DB9" w:rsidP="003432F4">
            <w:pPr>
              <w:spacing w:line="400" w:lineRule="exact"/>
              <w:rPr>
                <w:rFonts w:eastAsiaTheme="majorEastAsia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省份名称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232DB9" w:rsidP="003432F4">
            <w:pPr>
              <w:spacing w:line="400" w:lineRule="exact"/>
              <w:rPr>
                <w:rFonts w:eastAsiaTheme="majorEastAsia"/>
              </w:rPr>
            </w:pPr>
          </w:p>
        </w:tc>
      </w:tr>
      <w:tr w:rsidR="00232DB9" w:rsidRPr="00B6016B" w:rsidTr="00232DB9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32DB9" w:rsidRPr="00B6016B" w:rsidRDefault="00232DB9" w:rsidP="00811FEB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232DB9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  <w:t>type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232DB9" w:rsidP="00D512A3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1</w:t>
            </w:r>
            <w:r>
              <w:rPr>
                <w:rStyle w:val="shorttext"/>
                <w:rFonts w:eastAsiaTheme="majorEastAsia" w:hint="eastAsia"/>
                <w:lang w:eastAsia="zh-CN"/>
              </w:rPr>
              <w:t>:</w:t>
            </w:r>
            <w:r>
              <w:rPr>
                <w:rStyle w:val="shorttext"/>
                <w:rFonts w:eastAsiaTheme="majorEastAsia" w:hint="eastAsia"/>
                <w:lang w:eastAsia="zh-CN"/>
              </w:rPr>
              <w:t>有效的数据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232DB9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232DB9" w:rsidRPr="00B6016B" w:rsidTr="00811FEB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2DB9" w:rsidRPr="00B6016B" w:rsidRDefault="00232DB9" w:rsidP="00811FEB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CE3098" w:rsidP="003432F4">
            <w:pPr>
              <w:spacing w:line="400" w:lineRule="exact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size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CE3098" w:rsidP="00D512A3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省份数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2DB9" w:rsidRPr="00B6016B" w:rsidRDefault="00232DB9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C11F1E" w:rsidRDefault="00C11F1E" w:rsidP="00B9157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</w:p>
    <w:p w:rsidR="00AE4195" w:rsidRPr="00C11F1E" w:rsidRDefault="00AE4195" w:rsidP="00B9157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proofErr w:type="gramStart"/>
      <w:r w:rsidRPr="00AE4195">
        <w:rPr>
          <w:rFonts w:eastAsiaTheme="majorEastAsia" w:cs="Times New Roman"/>
          <w:color w:val="000000"/>
          <w:kern w:val="0"/>
          <w:lang w:eastAsia="zh-CN" w:bidi="ar-SA"/>
        </w:rPr>
        <w:t>&lt;?xml</w:t>
      </w:r>
      <w:proofErr w:type="gramEnd"/>
      <w:r w:rsidRPr="00AE4195">
        <w:rPr>
          <w:rFonts w:eastAsiaTheme="majorEastAsia" w:cs="Times New Roman"/>
          <w:color w:val="000000"/>
          <w:kern w:val="0"/>
          <w:lang w:eastAsia="zh-CN" w:bidi="ar-SA"/>
        </w:rPr>
        <w:t xml:space="preserve"> version="1.0" encoding="UTF-8"?&gt;</w:t>
      </w:r>
    </w:p>
    <w:p w:rsidR="00D512A3" w:rsidRDefault="00D512A3" w:rsidP="00D512A3">
      <w:pPr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&lt;response code="700000"&gt;</w:t>
      </w:r>
    </w:p>
    <w:p w:rsidR="00D512A3" w:rsidRDefault="00D512A3" w:rsidP="00D512A3">
      <w:pPr>
        <w:ind w:firstLineChars="200" w:firstLine="48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</w:t>
      </w:r>
      <w:proofErr w:type="gram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stamp&gt;</w:t>
      </w:r>
      <w:proofErr w:type="gram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2013-11-19 12:39:23&lt;/stamp&gt;</w:t>
      </w:r>
    </w:p>
    <w:p w:rsidR="00D512A3" w:rsidRDefault="00D512A3" w:rsidP="00D512A3">
      <w:pPr>
        <w:ind w:firstLineChars="200" w:firstLine="48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</w:t>
      </w:r>
      <w:proofErr w:type="gram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state&gt;</w:t>
      </w:r>
      <w:proofErr w:type="spellStart"/>
      <w:proofErr w:type="gram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scccess</w:t>
      </w:r>
      <w:proofErr w:type="spell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&lt;/state&gt;</w:t>
      </w:r>
    </w:p>
    <w:p w:rsidR="00D512A3" w:rsidRDefault="00D512A3" w:rsidP="00D512A3">
      <w:pPr>
        <w:ind w:firstLineChars="200" w:firstLine="48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&lt;provinces size="2" type="1"&gt;</w:t>
      </w:r>
    </w:p>
    <w:p w:rsidR="00232DB9" w:rsidRDefault="00D512A3" w:rsidP="00D512A3">
      <w:pPr>
        <w:ind w:firstLineChars="400" w:firstLine="96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</w:t>
      </w:r>
      <w:proofErr w:type="gram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province</w:t>
      </w:r>
      <w:proofErr w:type="gram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&gt;</w:t>
      </w:r>
    </w:p>
    <w:p w:rsidR="00D512A3" w:rsidRDefault="00D512A3" w:rsidP="00232DB9">
      <w:pPr>
        <w:ind w:firstLineChars="500" w:firstLine="120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</w:t>
      </w:r>
      <w:proofErr w:type="spellStart"/>
      <w:proofErr w:type="gram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provinceId</w:t>
      </w:r>
      <w:proofErr w:type="spell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&gt;</w:t>
      </w:r>
      <w:proofErr w:type="gram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2&lt;/</w:t>
      </w:r>
      <w:proofErr w:type="spell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provinceId</w:t>
      </w:r>
      <w:proofErr w:type="spell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&gt;</w:t>
      </w:r>
    </w:p>
    <w:p w:rsidR="00232DB9" w:rsidRDefault="00D512A3" w:rsidP="00232DB9">
      <w:pPr>
        <w:ind w:firstLineChars="500" w:firstLine="120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</w:t>
      </w:r>
      <w:proofErr w:type="spellStart"/>
      <w:proofErr w:type="gram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provinceName</w:t>
      </w:r>
      <w:proofErr w:type="spell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&gt;</w:t>
      </w:r>
      <w:proofErr w:type="gram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Germany2&lt;/</w:t>
      </w:r>
      <w:proofErr w:type="spell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provinceName</w:t>
      </w:r>
      <w:proofErr w:type="spell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&gt;</w:t>
      </w:r>
    </w:p>
    <w:p w:rsidR="00232DB9" w:rsidRDefault="00D512A3" w:rsidP="00D512A3">
      <w:pPr>
        <w:ind w:firstLineChars="400" w:firstLine="96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&lt;/province&gt;</w:t>
      </w:r>
    </w:p>
    <w:p w:rsidR="00232DB9" w:rsidRDefault="00D512A3" w:rsidP="00D512A3">
      <w:pPr>
        <w:ind w:firstLineChars="400" w:firstLine="96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</w:t>
      </w:r>
      <w:proofErr w:type="gram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province</w:t>
      </w:r>
      <w:proofErr w:type="gram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&gt;</w:t>
      </w:r>
    </w:p>
    <w:p w:rsidR="00232DB9" w:rsidRDefault="00D512A3" w:rsidP="00232DB9">
      <w:pPr>
        <w:ind w:firstLineChars="500" w:firstLine="120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</w:t>
      </w:r>
      <w:proofErr w:type="spellStart"/>
      <w:proofErr w:type="gram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provinceId</w:t>
      </w:r>
      <w:proofErr w:type="spell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&gt;</w:t>
      </w:r>
      <w:proofErr w:type="gram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1&lt;/</w:t>
      </w:r>
      <w:proofErr w:type="spell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provinceId</w:t>
      </w:r>
      <w:proofErr w:type="spell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&gt;</w:t>
      </w:r>
    </w:p>
    <w:p w:rsidR="00232DB9" w:rsidRDefault="00D512A3" w:rsidP="00232DB9">
      <w:pPr>
        <w:ind w:firstLineChars="500" w:firstLine="120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</w:t>
      </w:r>
      <w:proofErr w:type="spellStart"/>
      <w:proofErr w:type="gram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provinceName</w:t>
      </w:r>
      <w:proofErr w:type="spell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&gt;</w:t>
      </w:r>
      <w:proofErr w:type="gram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Germany&lt;/</w:t>
      </w:r>
      <w:proofErr w:type="spellStart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provinceName</w:t>
      </w:r>
      <w:proofErr w:type="spellEnd"/>
      <w:r w:rsidRPr="00D512A3">
        <w:rPr>
          <w:rFonts w:eastAsiaTheme="majorEastAsia" w:cs="Times New Roman"/>
          <w:color w:val="000000"/>
          <w:kern w:val="0"/>
          <w:lang w:eastAsia="zh-CN" w:bidi="ar-SA"/>
        </w:rPr>
        <w:t>&gt;</w:t>
      </w:r>
    </w:p>
    <w:p w:rsidR="00232DB9" w:rsidRDefault="00D512A3" w:rsidP="00232DB9">
      <w:pPr>
        <w:ind w:firstLineChars="400" w:firstLine="96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&lt;/province&gt;</w:t>
      </w:r>
    </w:p>
    <w:p w:rsidR="00232DB9" w:rsidRDefault="00232DB9" w:rsidP="00232DB9">
      <w:pPr>
        <w:ind w:firstLineChars="400" w:firstLine="96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/>
          <w:color w:val="000000"/>
          <w:kern w:val="0"/>
          <w:lang w:eastAsia="zh-CN" w:bidi="ar-SA"/>
        </w:rPr>
        <w:t>……</w:t>
      </w:r>
    </w:p>
    <w:p w:rsidR="00232DB9" w:rsidRDefault="00D512A3" w:rsidP="00232DB9">
      <w:pPr>
        <w:ind w:firstLineChars="200" w:firstLine="480"/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&lt;/provinces&gt;</w:t>
      </w:r>
    </w:p>
    <w:p w:rsidR="00D512A3" w:rsidRPr="00D512A3" w:rsidRDefault="00D512A3" w:rsidP="00232DB9">
      <w:pPr>
        <w:rPr>
          <w:rFonts w:eastAsiaTheme="majorEastAsia" w:cs="Times New Roman"/>
          <w:color w:val="000000"/>
          <w:kern w:val="0"/>
          <w:lang w:eastAsia="zh-CN" w:bidi="ar-SA"/>
        </w:rPr>
      </w:pPr>
      <w:r w:rsidRPr="00D512A3">
        <w:rPr>
          <w:rFonts w:eastAsiaTheme="majorEastAsia" w:cs="Times New Roman"/>
          <w:color w:val="000000"/>
          <w:kern w:val="0"/>
          <w:lang w:eastAsia="zh-CN" w:bidi="ar-SA"/>
        </w:rPr>
        <w:t>&lt;/response&gt;</w:t>
      </w:r>
    </w:p>
    <w:p w:rsidR="00B9157E" w:rsidRPr="00B6016B" w:rsidRDefault="00B9157E" w:rsidP="00B9157E">
      <w:pPr>
        <w:spacing w:line="400" w:lineRule="exact"/>
        <w:rPr>
          <w:rFonts w:eastAsiaTheme="majorEastAsia" w:cs="Times New Roman"/>
          <w:color w:val="000000"/>
          <w:kern w:val="0"/>
          <w:lang w:eastAsia="zh-CN" w:bidi="ar-SA"/>
        </w:rPr>
      </w:pPr>
    </w:p>
    <w:p w:rsidR="00B9157E" w:rsidRPr="00B6016B" w:rsidRDefault="00443F81" w:rsidP="00B9157E">
      <w:pPr>
        <w:pStyle w:val="2"/>
      </w:pPr>
      <w:bookmarkStart w:id="154" w:name="_Toc417895669"/>
      <w:r>
        <w:rPr>
          <w:rFonts w:hint="eastAsia"/>
        </w:rPr>
        <w:t>获取城市</w:t>
      </w:r>
      <w:proofErr w:type="spellStart"/>
      <w:r w:rsidR="00B9157E" w:rsidRPr="00B6016B">
        <w:rPr>
          <w:rFonts w:hint="eastAsia"/>
        </w:rPr>
        <w:t>cityInfoRequest</w:t>
      </w:r>
      <w:bookmarkEnd w:id="154"/>
      <w:proofErr w:type="spellEnd"/>
    </w:p>
    <w:p w:rsidR="00B9157E" w:rsidRDefault="00B9157E" w:rsidP="00B9157E">
      <w:pPr>
        <w:spacing w:line="400" w:lineRule="exact"/>
        <w:rPr>
          <w:rFonts w:eastAsiaTheme="majorEastAsia"/>
          <w:lang w:eastAsia="zh-CN"/>
        </w:rPr>
      </w:pPr>
      <w:r w:rsidRPr="00B6016B">
        <w:rPr>
          <w:rFonts w:eastAsiaTheme="majorEastAsia" w:cs="宋体" w:hint="eastAsia"/>
          <w:lang w:eastAsia="zh-CN"/>
        </w:rPr>
        <w:t>简</w:t>
      </w:r>
      <w:r w:rsidRPr="00B6016B">
        <w:rPr>
          <w:rFonts w:eastAsiaTheme="majorEastAsia" w:hint="eastAsia"/>
          <w:lang w:eastAsia="zh-CN"/>
        </w:rPr>
        <w:t>要描述：</w:t>
      </w:r>
      <w:r w:rsidRPr="00B6016B">
        <w:rPr>
          <w:rFonts w:eastAsiaTheme="majorEastAsia" w:cs="宋体" w:hint="eastAsia"/>
          <w:lang w:eastAsia="zh-CN"/>
        </w:rPr>
        <w:t>该请</w:t>
      </w:r>
      <w:r w:rsidRPr="00B6016B">
        <w:rPr>
          <w:rFonts w:eastAsiaTheme="majorEastAsia" w:cs="Meiryo" w:hint="eastAsia"/>
          <w:lang w:eastAsia="zh-CN"/>
        </w:rPr>
        <w:t>求</w:t>
      </w:r>
      <w:r w:rsidRPr="00B6016B">
        <w:rPr>
          <w:rFonts w:eastAsiaTheme="majorEastAsia" w:hint="eastAsia"/>
          <w:lang w:eastAsia="zh-CN"/>
        </w:rPr>
        <w:t>用于向服务器查询城市信息的数据。</w:t>
      </w:r>
    </w:p>
    <w:p w:rsidR="00697E97" w:rsidRDefault="00697E97" w:rsidP="00697E97">
      <w:pPr>
        <w:spacing w:line="400" w:lineRule="exact"/>
        <w:rPr>
          <w:rFonts w:eastAsiaTheme="majorEastAsia"/>
          <w:lang w:eastAsia="zh-CN"/>
        </w:rPr>
      </w:pPr>
    </w:p>
    <w:tbl>
      <w:tblPr>
        <w:tblW w:w="7482" w:type="dxa"/>
        <w:jc w:val="center"/>
        <w:tblInd w:w="1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53"/>
        <w:gridCol w:w="912"/>
        <w:gridCol w:w="1322"/>
        <w:gridCol w:w="3895"/>
      </w:tblGrid>
      <w:tr w:rsidR="00697E97" w:rsidRPr="00697E97" w:rsidTr="000B533C">
        <w:trPr>
          <w:jc w:val="center"/>
        </w:trPr>
        <w:tc>
          <w:tcPr>
            <w:tcW w:w="1353" w:type="dxa"/>
            <w:shd w:val="clear" w:color="auto" w:fill="C0C0C0"/>
          </w:tcPr>
          <w:p w:rsidR="00697E97" w:rsidRPr="00697E97" w:rsidRDefault="00697E97" w:rsidP="003432F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hint="eastAsia"/>
                <w:b/>
                <w:lang w:eastAsia="zh-CN"/>
              </w:rPr>
              <w:t>参数</w:t>
            </w:r>
            <w:r w:rsidRPr="00697E97">
              <w:rPr>
                <w:rFonts w:asciiTheme="minorEastAsia" w:eastAsiaTheme="minorEastAsia" w:hAnsiTheme="minorEastAsia" w:hint="eastAsia"/>
                <w:b/>
              </w:rPr>
              <w:t>名称</w:t>
            </w:r>
          </w:p>
        </w:tc>
        <w:tc>
          <w:tcPr>
            <w:tcW w:w="912" w:type="dxa"/>
            <w:shd w:val="clear" w:color="auto" w:fill="C0C0C0"/>
          </w:tcPr>
          <w:p w:rsidR="00697E97" w:rsidRPr="00697E97" w:rsidRDefault="00697E97" w:rsidP="003432F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cs="宋体" w:hint="eastAsia"/>
                <w:b/>
              </w:rPr>
              <w:t>类</w:t>
            </w:r>
            <w:r w:rsidRPr="00697E97">
              <w:rPr>
                <w:rFonts w:asciiTheme="minorEastAsia" w:eastAsiaTheme="minorEastAsia" w:hAnsiTheme="minorEastAsia" w:cs="MS Gothic" w:hint="eastAsia"/>
                <w:b/>
              </w:rPr>
              <w:t>型</w:t>
            </w:r>
          </w:p>
        </w:tc>
        <w:tc>
          <w:tcPr>
            <w:tcW w:w="1322" w:type="dxa"/>
            <w:shd w:val="clear" w:color="auto" w:fill="C0C0C0"/>
          </w:tcPr>
          <w:p w:rsidR="00697E97" w:rsidRPr="00697E97" w:rsidRDefault="00697E97" w:rsidP="003432F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hint="eastAsia"/>
                <w:b/>
              </w:rPr>
              <w:t>是否可</w:t>
            </w:r>
            <w:r w:rsidRPr="00697E97">
              <w:rPr>
                <w:rFonts w:asciiTheme="minorEastAsia" w:eastAsiaTheme="minorEastAsia" w:hAnsiTheme="minorEastAsia" w:cs="宋体" w:hint="eastAsia"/>
                <w:b/>
              </w:rPr>
              <w:t>选</w:t>
            </w:r>
          </w:p>
        </w:tc>
        <w:tc>
          <w:tcPr>
            <w:tcW w:w="3895" w:type="dxa"/>
            <w:shd w:val="clear" w:color="auto" w:fill="C0C0C0"/>
          </w:tcPr>
          <w:p w:rsidR="00697E97" w:rsidRPr="00697E97" w:rsidRDefault="00697E97" w:rsidP="003432F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97E97">
              <w:rPr>
                <w:rFonts w:asciiTheme="minorEastAsia" w:eastAsiaTheme="minorEastAsia" w:hAnsiTheme="minorEastAsia" w:cs="宋体" w:hint="eastAsia"/>
                <w:b/>
              </w:rPr>
              <w:t>说</w:t>
            </w:r>
            <w:r w:rsidRPr="00697E97">
              <w:rPr>
                <w:rFonts w:asciiTheme="minorEastAsia" w:eastAsiaTheme="minorEastAsia" w:hAnsiTheme="minorEastAsia" w:cs="Meiryo" w:hint="eastAsia"/>
                <w:b/>
              </w:rPr>
              <w:t>明</w:t>
            </w:r>
          </w:p>
        </w:tc>
      </w:tr>
      <w:tr w:rsidR="00697E97" w:rsidTr="000B533C">
        <w:trPr>
          <w:trHeight w:val="293"/>
          <w:jc w:val="center"/>
        </w:trPr>
        <w:tc>
          <w:tcPr>
            <w:tcW w:w="1353" w:type="dxa"/>
          </w:tcPr>
          <w:p w:rsidR="00697E97" w:rsidRPr="009347AA" w:rsidRDefault="00697E97" w:rsidP="003432F4">
            <w:pPr>
              <w:ind w:firstLine="440"/>
              <w:jc w:val="center"/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xml</w:t>
            </w:r>
          </w:p>
        </w:tc>
        <w:tc>
          <w:tcPr>
            <w:tcW w:w="912" w:type="dxa"/>
          </w:tcPr>
          <w:p w:rsidR="00697E97" w:rsidRDefault="00697E97" w:rsidP="003432F4">
            <w:r>
              <w:rPr>
                <w:rFonts w:hint="eastAsia"/>
              </w:rPr>
              <w:t>String</w:t>
            </w:r>
          </w:p>
        </w:tc>
        <w:tc>
          <w:tcPr>
            <w:tcW w:w="1322" w:type="dxa"/>
          </w:tcPr>
          <w:p w:rsidR="00697E97" w:rsidRDefault="00697E97" w:rsidP="003432F4">
            <w:r>
              <w:rPr>
                <w:rFonts w:hint="eastAsia"/>
              </w:rPr>
              <w:t>M</w:t>
            </w:r>
          </w:p>
        </w:tc>
        <w:tc>
          <w:tcPr>
            <w:tcW w:w="3895" w:type="dxa"/>
          </w:tcPr>
          <w:p w:rsidR="00697E97" w:rsidRDefault="008D104C" w:rsidP="003432F4">
            <w:r>
              <w:rPr>
                <w:rFonts w:eastAsiaTheme="majorEastAsia" w:hint="eastAsia"/>
                <w:lang w:eastAsia="zh-CN"/>
              </w:rPr>
              <w:t>请求用的</w:t>
            </w:r>
            <w:r>
              <w:rPr>
                <w:rFonts w:eastAsiaTheme="majorEastAsia" w:hint="eastAsia"/>
                <w:lang w:eastAsia="zh-CN"/>
              </w:rPr>
              <w:t>xml</w:t>
            </w:r>
            <w:r>
              <w:rPr>
                <w:rFonts w:eastAsiaTheme="majorEastAsia" w:hint="eastAsia"/>
                <w:lang w:eastAsia="zh-CN"/>
              </w:rPr>
              <w:t>（不大于</w:t>
            </w:r>
            <w:r>
              <w:rPr>
                <w:rFonts w:eastAsiaTheme="majorEastAsia" w:hint="eastAsia"/>
                <w:lang w:eastAsia="zh-CN"/>
              </w:rPr>
              <w:t>200</w:t>
            </w:r>
            <w:r>
              <w:rPr>
                <w:rFonts w:eastAsiaTheme="majorEastAsia" w:hint="eastAsia"/>
                <w:lang w:eastAsia="zh-CN"/>
              </w:rPr>
              <w:t>字符）</w:t>
            </w:r>
          </w:p>
        </w:tc>
      </w:tr>
    </w:tbl>
    <w:p w:rsidR="00697E97" w:rsidRPr="009347AA" w:rsidRDefault="00697E97" w:rsidP="00697E97">
      <w:pPr>
        <w:spacing w:line="400" w:lineRule="exact"/>
        <w:rPr>
          <w:rFonts w:eastAsiaTheme="majorEastAsia"/>
          <w:lang w:eastAsia="zh-CN"/>
        </w:rPr>
      </w:pPr>
    </w:p>
    <w:p w:rsidR="00697E97" w:rsidRDefault="00697E97" w:rsidP="00697E97">
      <w:pPr>
        <w:spacing w:line="400" w:lineRule="exact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请求的</w:t>
      </w:r>
      <w:r>
        <w:rPr>
          <w:rFonts w:eastAsiaTheme="majorEastAsia" w:hint="eastAsia"/>
          <w:lang w:eastAsia="zh-CN"/>
        </w:rPr>
        <w:t>xml</w:t>
      </w:r>
      <w:r>
        <w:rPr>
          <w:rFonts w:eastAsiaTheme="majorEastAsia" w:hint="eastAsia"/>
          <w:lang w:eastAsia="zh-CN"/>
        </w:rPr>
        <w:t>参数中的相关节点和属性：</w:t>
      </w:r>
    </w:p>
    <w:tbl>
      <w:tblPr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6"/>
        <w:gridCol w:w="1732"/>
        <w:gridCol w:w="1276"/>
        <w:gridCol w:w="3736"/>
      </w:tblGrid>
      <w:tr w:rsidR="0084152A" w:rsidRPr="00B6016B" w:rsidTr="004510EA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52A" w:rsidRPr="00336533" w:rsidRDefault="0084152A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节点</w:t>
            </w:r>
            <w:r>
              <w:rPr>
                <w:rFonts w:eastAsiaTheme="majorEastAsia" w:hint="eastAsia"/>
                <w:b/>
                <w:lang w:eastAsia="zh-CN"/>
              </w:rPr>
              <w:t>/</w:t>
            </w:r>
            <w:r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52A" w:rsidRPr="00336533" w:rsidRDefault="0084152A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含</w:t>
            </w:r>
            <w:r w:rsidRPr="00336533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52A" w:rsidRPr="00336533" w:rsidRDefault="0084152A" w:rsidP="003432F4">
            <w:pPr>
              <w:spacing w:line="400" w:lineRule="exact"/>
              <w:jc w:val="center"/>
              <w:rPr>
                <w:rFonts w:eastAsiaTheme="majorEastAsia" w:cs="宋体"/>
                <w:b/>
                <w:lang w:eastAsia="zh-CN"/>
              </w:rPr>
            </w:pPr>
            <w:r>
              <w:rPr>
                <w:rFonts w:eastAsiaTheme="majorEastAsia" w:cs="宋体" w:hint="eastAsia"/>
                <w:b/>
                <w:lang w:eastAsia="zh-CN"/>
              </w:rPr>
              <w:t>是否可选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52A" w:rsidRPr="00336533" w:rsidRDefault="0084152A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336533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84152A" w:rsidRPr="00B6016B" w:rsidTr="004510EA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52A" w:rsidRPr="00F5016D" w:rsidRDefault="0084152A" w:rsidP="00FC3474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>
              <w:rPr>
                <w:rFonts w:eastAsiaTheme="majorEastAsia" w:hint="eastAsia"/>
                <w:lang w:eastAsia="zh-CN"/>
              </w:rPr>
              <w:t>nationMcc</w:t>
            </w:r>
            <w:proofErr w:type="spellEnd"/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52A" w:rsidRDefault="0084152A" w:rsidP="00200453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移动国家码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52A" w:rsidRDefault="00872F61" w:rsidP="008C17FB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M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52A" w:rsidRPr="00B6016B" w:rsidRDefault="0084152A" w:rsidP="008C17FB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如</w:t>
            </w:r>
            <w:r>
              <w:rPr>
                <w:rFonts w:eastAsiaTheme="majorEastAsia" w:hint="eastAsia"/>
                <w:lang w:eastAsia="zh-CN"/>
              </w:rPr>
              <w:t>460</w:t>
            </w:r>
            <w:r>
              <w:rPr>
                <w:rFonts w:eastAsiaTheme="majorEastAsia" w:hint="eastAsia"/>
                <w:lang w:eastAsia="zh-CN"/>
              </w:rPr>
              <w:t>；</w:t>
            </w:r>
          </w:p>
        </w:tc>
      </w:tr>
      <w:tr w:rsidR="0084152A" w:rsidRPr="00B6016B" w:rsidTr="004510EA"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52A" w:rsidRDefault="0084152A" w:rsidP="00FC3474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language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52A" w:rsidRDefault="0084152A" w:rsidP="00200453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语言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52A" w:rsidRDefault="00872F61" w:rsidP="002C13A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M</w:t>
            </w:r>
          </w:p>
        </w:tc>
        <w:tc>
          <w:tcPr>
            <w:tcW w:w="3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4152A" w:rsidRDefault="0084152A" w:rsidP="002C13A6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如</w:t>
            </w:r>
            <w:proofErr w:type="spellStart"/>
            <w:r>
              <w:rPr>
                <w:rFonts w:eastAsiaTheme="majorEastAsia" w:hint="eastAsia"/>
                <w:lang w:eastAsia="zh-CN"/>
              </w:rPr>
              <w:t>zh-cn</w:t>
            </w:r>
            <w:proofErr w:type="spellEnd"/>
            <w:r>
              <w:rPr>
                <w:rFonts w:eastAsiaTheme="majorEastAsia" w:hint="eastAsia"/>
                <w:lang w:eastAsia="zh-CN"/>
              </w:rPr>
              <w:t>；</w:t>
            </w:r>
          </w:p>
        </w:tc>
      </w:tr>
    </w:tbl>
    <w:p w:rsidR="00EB5201" w:rsidRDefault="00EB5201" w:rsidP="00EB5201">
      <w:pPr>
        <w:spacing w:line="400" w:lineRule="exact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请求</w:t>
      </w:r>
      <w:r>
        <w:rPr>
          <w:rFonts w:eastAsiaTheme="majorEastAsia" w:hint="eastAsia"/>
          <w:lang w:eastAsia="zh-CN"/>
        </w:rPr>
        <w:t>header</w:t>
      </w:r>
      <w:r>
        <w:rPr>
          <w:rFonts w:eastAsiaTheme="majorEastAsia" w:hint="eastAsia"/>
          <w:lang w:eastAsia="zh-CN"/>
        </w:rPr>
        <w:t>参数：</w:t>
      </w:r>
    </w:p>
    <w:tbl>
      <w:tblPr>
        <w:tblStyle w:val="af3"/>
        <w:tblW w:w="0" w:type="auto"/>
        <w:tblLook w:val="04A0"/>
      </w:tblPr>
      <w:tblGrid>
        <w:gridCol w:w="2518"/>
        <w:gridCol w:w="1134"/>
        <w:gridCol w:w="3102"/>
        <w:gridCol w:w="1768"/>
      </w:tblGrid>
      <w:tr w:rsidR="00EB5201" w:rsidTr="008D3E3C">
        <w:tc>
          <w:tcPr>
            <w:tcW w:w="2518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参数名</w:t>
            </w:r>
          </w:p>
        </w:tc>
        <w:tc>
          <w:tcPr>
            <w:tcW w:w="1134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类型</w:t>
            </w:r>
          </w:p>
        </w:tc>
        <w:tc>
          <w:tcPr>
            <w:tcW w:w="3102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1768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EB5201" w:rsidTr="008D3E3C">
        <w:tc>
          <w:tcPr>
            <w:tcW w:w="2518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554446">
              <w:rPr>
                <w:rFonts w:eastAsiaTheme="majorEastAsia"/>
                <w:lang w:eastAsia="zh-CN"/>
              </w:rPr>
              <w:lastRenderedPageBreak/>
              <w:t>x-hw-device-id</w:t>
            </w:r>
          </w:p>
        </w:tc>
        <w:tc>
          <w:tcPr>
            <w:tcW w:w="1134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D326B6">
              <w:rPr>
                <w:rFonts w:eastAsiaTheme="majorEastAsia"/>
                <w:lang w:eastAsia="zh-CN"/>
              </w:rPr>
              <w:t>I</w:t>
            </w:r>
            <w:r w:rsidRPr="00D326B6">
              <w:rPr>
                <w:rFonts w:eastAsiaTheme="majorEastAsia" w:hint="eastAsia"/>
                <w:lang w:eastAsia="zh-CN"/>
              </w:rPr>
              <w:t>mei</w:t>
            </w:r>
            <w:proofErr w:type="spellEnd"/>
            <w:r w:rsidRPr="00D326B6">
              <w:rPr>
                <w:rFonts w:eastAsiaTheme="majorEastAsia" w:hint="eastAsia"/>
                <w:lang w:eastAsia="zh-CN"/>
              </w:rPr>
              <w:t>号</w:t>
            </w:r>
            <w:r w:rsidRPr="00D326B6">
              <w:rPr>
                <w:rFonts w:eastAsiaTheme="majorEastAsia" w:hint="eastAsia"/>
                <w:lang w:eastAsia="zh-CN"/>
              </w:rPr>
              <w:t xml:space="preserve"> </w:t>
            </w:r>
            <w:r w:rsidRPr="00D326B6">
              <w:rPr>
                <w:rFonts w:eastAsiaTheme="majorEastAsia" w:hint="eastAsia"/>
                <w:lang w:eastAsia="zh-CN"/>
              </w:rPr>
              <w:t>第</w:t>
            </w:r>
            <w:r w:rsidRPr="00D326B6">
              <w:rPr>
                <w:rFonts w:eastAsiaTheme="majorEastAsia" w:hint="eastAsia"/>
                <w:lang w:eastAsia="zh-CN"/>
              </w:rPr>
              <w:t>6</w:t>
            </w:r>
            <w:r w:rsidRPr="00D326B6">
              <w:rPr>
                <w:rFonts w:eastAsiaTheme="majorEastAsia" w:hint="eastAsia"/>
                <w:lang w:eastAsia="zh-CN"/>
              </w:rPr>
              <w:t>到</w:t>
            </w:r>
            <w:r w:rsidRPr="00D326B6">
              <w:rPr>
                <w:rFonts w:eastAsiaTheme="majorEastAsia" w:hint="eastAsia"/>
                <w:lang w:eastAsia="zh-CN"/>
              </w:rPr>
              <w:t>12</w:t>
            </w:r>
            <w:r w:rsidRPr="00D326B6">
              <w:rPr>
                <w:rFonts w:eastAsiaTheme="majorEastAsia" w:hint="eastAsia"/>
                <w:lang w:eastAsia="zh-CN"/>
              </w:rPr>
              <w:t>位匿名化处理加随机数</w:t>
            </w:r>
          </w:p>
        </w:tc>
        <w:tc>
          <w:tcPr>
            <w:tcW w:w="1768" w:type="dxa"/>
          </w:tcPr>
          <w:p w:rsidR="00EB5201" w:rsidRPr="00D326B6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EB5201" w:rsidTr="008D3E3C">
        <w:tc>
          <w:tcPr>
            <w:tcW w:w="2518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50181">
              <w:rPr>
                <w:rFonts w:eastAsiaTheme="majorEastAsia"/>
                <w:lang w:eastAsia="zh-CN"/>
              </w:rPr>
              <w:t>x-hw-device-type</w:t>
            </w:r>
          </w:p>
        </w:tc>
        <w:tc>
          <w:tcPr>
            <w:tcW w:w="1134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ins w:id="155" w:author="z00247655" w:date="2014-08-25T17:33:00Z">
              <w:r w:rsidRPr="000278F2">
                <w:rPr>
                  <w:rFonts w:eastAsiaTheme="majorEastAsia" w:hint="eastAsia"/>
                  <w:lang w:eastAsia="zh-CN"/>
                </w:rPr>
                <w:t>机型类型，例如</w:t>
              </w:r>
              <w:r w:rsidRPr="000278F2">
                <w:rPr>
                  <w:rFonts w:eastAsiaTheme="majorEastAsia" w:hint="eastAsia"/>
                  <w:lang w:eastAsia="zh-CN"/>
                </w:rPr>
                <w:t>Honor3C</w:t>
              </w:r>
              <w:r w:rsidRPr="000278F2">
                <w:rPr>
                  <w:rFonts w:eastAsiaTheme="majorEastAsia" w:hint="eastAsia"/>
                  <w:lang w:eastAsia="zh-CN"/>
                </w:rPr>
                <w:t>；</w:t>
              </w:r>
            </w:ins>
          </w:p>
        </w:tc>
        <w:tc>
          <w:tcPr>
            <w:tcW w:w="1768" w:type="dxa"/>
          </w:tcPr>
          <w:p w:rsidR="00EB5201" w:rsidRPr="000278F2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EB5201" w:rsidTr="008D3E3C">
        <w:tc>
          <w:tcPr>
            <w:tcW w:w="2518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59720A">
              <w:rPr>
                <w:rFonts w:eastAsiaTheme="majorEastAsia"/>
                <w:lang w:eastAsia="zh-CN"/>
              </w:rPr>
              <w:t>x-hw-country-code</w:t>
            </w:r>
          </w:p>
        </w:tc>
        <w:tc>
          <w:tcPr>
            <w:tcW w:w="1134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FE2646">
              <w:rPr>
                <w:rFonts w:eastAsiaTheme="majorEastAsia" w:hint="eastAsia"/>
                <w:lang w:eastAsia="zh-CN"/>
              </w:rPr>
              <w:t>移动国家码</w:t>
            </w:r>
          </w:p>
        </w:tc>
        <w:tc>
          <w:tcPr>
            <w:tcW w:w="1768" w:type="dxa"/>
          </w:tcPr>
          <w:p w:rsidR="00EB5201" w:rsidRPr="00FE2646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EB5201" w:rsidTr="008D3E3C">
        <w:tc>
          <w:tcPr>
            <w:tcW w:w="2518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8F7A86">
              <w:rPr>
                <w:rFonts w:eastAsiaTheme="majorEastAsia"/>
                <w:lang w:eastAsia="zh-CN"/>
              </w:rPr>
              <w:t>x-hw-soft-version</w:t>
            </w:r>
          </w:p>
        </w:tc>
        <w:tc>
          <w:tcPr>
            <w:tcW w:w="1134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>
              <w:rPr>
                <w:rFonts w:eastAsiaTheme="majorEastAsia" w:hint="eastAsia"/>
                <w:lang w:eastAsia="zh-CN"/>
              </w:rPr>
              <w:t>HiCare</w:t>
            </w:r>
            <w:proofErr w:type="spellEnd"/>
            <w:r>
              <w:rPr>
                <w:rFonts w:eastAsiaTheme="majorEastAsia" w:hint="eastAsia"/>
                <w:lang w:eastAsia="zh-CN"/>
              </w:rPr>
              <w:t>版本号</w:t>
            </w:r>
          </w:p>
        </w:tc>
        <w:tc>
          <w:tcPr>
            <w:tcW w:w="1768" w:type="dxa"/>
          </w:tcPr>
          <w:p w:rsidR="00EB5201" w:rsidRDefault="00EB5201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B9157E" w:rsidRDefault="00B9157E" w:rsidP="00B9157E">
      <w:pPr>
        <w:spacing w:line="400" w:lineRule="exact"/>
        <w:rPr>
          <w:rFonts w:eastAsiaTheme="majorEastAsia"/>
          <w:lang w:eastAsia="zh-CN"/>
        </w:rPr>
      </w:pPr>
    </w:p>
    <w:p w:rsidR="005C1995" w:rsidRPr="005C1995" w:rsidRDefault="005C1995" w:rsidP="005C1995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5C1995">
        <w:rPr>
          <w:rFonts w:eastAsiaTheme="majorEastAsia"/>
          <w:sz w:val="21"/>
          <w:szCs w:val="21"/>
          <w:lang w:eastAsia="zh-CN"/>
        </w:rPr>
        <w:t>POST /</w:t>
      </w:r>
      <w:proofErr w:type="spellStart"/>
      <w:r w:rsidRPr="005C1995">
        <w:rPr>
          <w:rFonts w:eastAsiaTheme="majorEastAsia"/>
          <w:sz w:val="21"/>
          <w:szCs w:val="21"/>
          <w:lang w:eastAsia="zh-CN"/>
        </w:rPr>
        <w:t>osgOvs</w:t>
      </w:r>
      <w:proofErr w:type="spellEnd"/>
      <w:r w:rsidRPr="005C1995">
        <w:rPr>
          <w:rFonts w:eastAsiaTheme="majorEastAsia"/>
          <w:sz w:val="21"/>
          <w:szCs w:val="21"/>
          <w:lang w:eastAsia="zh-CN"/>
        </w:rPr>
        <w:t>/citygetAction.htm HTTP/1.1</w:t>
      </w:r>
      <w:r w:rsidRPr="005C1995">
        <w:rPr>
          <w:rFonts w:eastAsiaTheme="majorEastAsia"/>
          <w:sz w:val="21"/>
          <w:szCs w:val="21"/>
          <w:lang w:eastAsia="zh-CN"/>
        </w:rPr>
        <w:cr/>
        <w:t>Connection: keep-alive</w:t>
      </w:r>
      <w:r w:rsidRPr="005C1995">
        <w:rPr>
          <w:rFonts w:eastAsiaTheme="majorEastAsia"/>
          <w:sz w:val="21"/>
          <w:szCs w:val="21"/>
          <w:lang w:eastAsia="zh-CN"/>
        </w:rPr>
        <w:cr/>
      </w:r>
      <w:proofErr w:type="spellStart"/>
      <w:r w:rsidRPr="005C1995">
        <w:rPr>
          <w:rFonts w:eastAsiaTheme="majorEastAsia"/>
          <w:sz w:val="21"/>
          <w:szCs w:val="21"/>
          <w:lang w:eastAsia="zh-CN"/>
        </w:rPr>
        <w:t>Charset</w:t>
      </w:r>
      <w:proofErr w:type="spellEnd"/>
      <w:r w:rsidRPr="005C1995">
        <w:rPr>
          <w:rFonts w:eastAsiaTheme="majorEastAsia"/>
          <w:sz w:val="21"/>
          <w:szCs w:val="21"/>
          <w:lang w:eastAsia="zh-CN"/>
        </w:rPr>
        <w:t>: UTF-8</w:t>
      </w:r>
      <w:r w:rsidRPr="005C1995">
        <w:rPr>
          <w:rFonts w:eastAsiaTheme="majorEastAsia"/>
          <w:sz w:val="21"/>
          <w:szCs w:val="21"/>
          <w:lang w:eastAsia="zh-CN"/>
        </w:rPr>
        <w:cr/>
        <w:t>Content-Type: application/x-www-form-</w:t>
      </w:r>
      <w:proofErr w:type="spellStart"/>
      <w:r w:rsidRPr="005C1995">
        <w:rPr>
          <w:rFonts w:eastAsiaTheme="majorEastAsia"/>
          <w:sz w:val="21"/>
          <w:szCs w:val="21"/>
          <w:lang w:eastAsia="zh-CN"/>
        </w:rPr>
        <w:t>urlencoded</w:t>
      </w:r>
      <w:proofErr w:type="spellEnd"/>
      <w:r w:rsidRPr="005C1995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5C1995">
        <w:rPr>
          <w:rFonts w:eastAsiaTheme="majorEastAsia"/>
          <w:sz w:val="21"/>
          <w:szCs w:val="21"/>
          <w:lang w:eastAsia="zh-CN"/>
        </w:rPr>
        <w:t>x-hw-device-id</w:t>
      </w:r>
      <w:proofErr w:type="gramEnd"/>
      <w:r w:rsidRPr="005C1995">
        <w:rPr>
          <w:rFonts w:eastAsiaTheme="majorEastAsia"/>
          <w:sz w:val="21"/>
          <w:szCs w:val="21"/>
          <w:lang w:eastAsia="zh-CN"/>
        </w:rPr>
        <w:t>: 86050*******343186377128</w:t>
      </w:r>
      <w:r w:rsidRPr="005C1995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5C1995">
        <w:rPr>
          <w:rFonts w:eastAsiaTheme="majorEastAsia"/>
          <w:sz w:val="21"/>
          <w:szCs w:val="21"/>
          <w:lang w:eastAsia="zh-CN"/>
        </w:rPr>
        <w:t>x-hw-device-type</w:t>
      </w:r>
      <w:proofErr w:type="gramEnd"/>
      <w:r w:rsidRPr="005C1995">
        <w:rPr>
          <w:rFonts w:eastAsiaTheme="majorEastAsia"/>
          <w:sz w:val="21"/>
          <w:szCs w:val="21"/>
          <w:lang w:eastAsia="zh-CN"/>
        </w:rPr>
        <w:t>: HUAWEI+P6-U06</w:t>
      </w:r>
      <w:r w:rsidRPr="005C1995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5C1995">
        <w:rPr>
          <w:rFonts w:eastAsiaTheme="majorEastAsia"/>
          <w:sz w:val="21"/>
          <w:szCs w:val="21"/>
          <w:lang w:eastAsia="zh-CN"/>
        </w:rPr>
        <w:t>x-hw-country-code</w:t>
      </w:r>
      <w:proofErr w:type="gramEnd"/>
      <w:r w:rsidRPr="005C1995">
        <w:rPr>
          <w:rFonts w:eastAsiaTheme="majorEastAsia"/>
          <w:sz w:val="21"/>
          <w:szCs w:val="21"/>
          <w:lang w:eastAsia="zh-CN"/>
        </w:rPr>
        <w:t>: 208</w:t>
      </w:r>
      <w:r w:rsidRPr="005C1995">
        <w:rPr>
          <w:rFonts w:eastAsiaTheme="majorEastAsia"/>
          <w:sz w:val="21"/>
          <w:szCs w:val="21"/>
          <w:lang w:eastAsia="zh-CN"/>
        </w:rPr>
        <w:cr/>
      </w:r>
      <w:proofErr w:type="gramStart"/>
      <w:r w:rsidRPr="005C1995">
        <w:rPr>
          <w:rFonts w:eastAsiaTheme="majorEastAsia"/>
          <w:sz w:val="21"/>
          <w:szCs w:val="21"/>
          <w:lang w:eastAsia="zh-CN"/>
        </w:rPr>
        <w:t>x-hw-soft-version</w:t>
      </w:r>
      <w:proofErr w:type="gramEnd"/>
      <w:r w:rsidRPr="005C1995">
        <w:rPr>
          <w:rFonts w:eastAsiaTheme="majorEastAsia"/>
          <w:sz w:val="21"/>
          <w:szCs w:val="21"/>
          <w:lang w:eastAsia="zh-CN"/>
        </w:rPr>
        <w:t>: 1.30.209.I</w:t>
      </w:r>
      <w:r w:rsidRPr="005C1995">
        <w:rPr>
          <w:rFonts w:eastAsiaTheme="majorEastAsia"/>
          <w:sz w:val="21"/>
          <w:szCs w:val="21"/>
          <w:lang w:eastAsia="zh-CN"/>
        </w:rPr>
        <w:cr/>
        <w:t xml:space="preserve">User-Agent: </w:t>
      </w:r>
      <w:proofErr w:type="spellStart"/>
      <w:r w:rsidRPr="005C1995">
        <w:rPr>
          <w:rFonts w:eastAsiaTheme="majorEastAsia"/>
          <w:sz w:val="21"/>
          <w:szCs w:val="21"/>
          <w:lang w:eastAsia="zh-CN"/>
        </w:rPr>
        <w:t>Dalvik</w:t>
      </w:r>
      <w:proofErr w:type="spellEnd"/>
      <w:r w:rsidRPr="005C1995">
        <w:rPr>
          <w:rFonts w:eastAsiaTheme="majorEastAsia"/>
          <w:sz w:val="21"/>
          <w:szCs w:val="21"/>
          <w:lang w:eastAsia="zh-CN"/>
        </w:rPr>
        <w:t>/1.6.0 (Linux; U; Android 4.4.2; HUAWEI P6-U06 Build/HuaweiP6-U00)</w:t>
      </w:r>
      <w:r w:rsidRPr="005C1995">
        <w:rPr>
          <w:rFonts w:eastAsiaTheme="majorEastAsia"/>
          <w:sz w:val="21"/>
          <w:szCs w:val="21"/>
          <w:lang w:eastAsia="zh-CN"/>
        </w:rPr>
        <w:cr/>
        <w:t>Host: phoneservice3.vmall.com</w:t>
      </w:r>
      <w:r w:rsidRPr="005C1995">
        <w:rPr>
          <w:rFonts w:eastAsiaTheme="majorEastAsia"/>
          <w:sz w:val="21"/>
          <w:szCs w:val="21"/>
          <w:lang w:eastAsia="zh-CN"/>
        </w:rPr>
        <w:cr/>
        <w:t xml:space="preserve">Accept-Encoding: </w:t>
      </w:r>
      <w:proofErr w:type="spellStart"/>
      <w:r w:rsidRPr="005C1995">
        <w:rPr>
          <w:rFonts w:eastAsiaTheme="majorEastAsia"/>
          <w:sz w:val="21"/>
          <w:szCs w:val="21"/>
          <w:lang w:eastAsia="zh-CN"/>
        </w:rPr>
        <w:t>gzip</w:t>
      </w:r>
      <w:proofErr w:type="spellEnd"/>
    </w:p>
    <w:p w:rsidR="005C1995" w:rsidRPr="00B6016B" w:rsidRDefault="005C1995" w:rsidP="00B9157E">
      <w:pPr>
        <w:spacing w:line="400" w:lineRule="exact"/>
        <w:rPr>
          <w:rFonts w:eastAsiaTheme="majorEastAsia"/>
          <w:lang w:eastAsia="zh-CN"/>
        </w:rPr>
      </w:pPr>
    </w:p>
    <w:p w:rsidR="00B9157E" w:rsidRPr="00B6016B" w:rsidRDefault="00B9157E" w:rsidP="00B9157E">
      <w:pPr>
        <w:pStyle w:val="3"/>
        <w:rPr>
          <w:kern w:val="0"/>
          <w:lang w:eastAsia="zh-CN" w:bidi="ar-SA"/>
        </w:rPr>
      </w:pPr>
      <w:bookmarkStart w:id="156" w:name="_Toc417895670"/>
      <w:r w:rsidRPr="00B6016B">
        <w:rPr>
          <w:rFonts w:hint="eastAsia"/>
          <w:kern w:val="0"/>
          <w:lang w:eastAsia="zh-CN" w:bidi="ar-SA"/>
        </w:rPr>
        <w:t>客户端请求城市信息数据形式</w:t>
      </w:r>
      <w:bookmarkEnd w:id="156"/>
    </w:p>
    <w:p w:rsidR="00B9157E" w:rsidRPr="00B6016B" w:rsidRDefault="00B9157E" w:rsidP="00B9157E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URL: </w:t>
      </w:r>
      <w:r w:rsidR="00635EB6">
        <w:rPr>
          <w:rFonts w:eastAsiaTheme="majorEastAsia"/>
          <w:lang w:eastAsia="zh-CN"/>
        </w:rPr>
        <w:fldChar w:fldCharType="begin"/>
      </w:r>
      <w:r w:rsidR="00E804C3">
        <w:rPr>
          <w:rFonts w:eastAsiaTheme="majorEastAsia"/>
          <w:lang w:eastAsia="zh-CN"/>
        </w:rPr>
        <w:instrText xml:space="preserve"> HYPERLINK "</w:instrText>
      </w:r>
      <w:r w:rsidR="00E804C3" w:rsidRPr="00E804C3">
        <w:rPr>
          <w:rFonts w:eastAsiaTheme="majorEastAsia"/>
          <w:lang w:eastAsia="zh-CN"/>
        </w:rPr>
        <w:instrText>http://HOST:PORT/osgOvs/</w:instrText>
      </w:r>
      <w:r w:rsidR="00E804C3" w:rsidRPr="00E804C3">
        <w:rPr>
          <w:rFonts w:eastAsiaTheme="majorEastAsia" w:cs="Times New Roman"/>
          <w:lang w:eastAsia="zh-CN"/>
        </w:rPr>
        <w:instrText>cityget</w:instrText>
      </w:r>
      <w:r w:rsidR="00E804C3" w:rsidRPr="00E804C3">
        <w:rPr>
          <w:rFonts w:eastAsiaTheme="majorEastAsia"/>
          <w:lang w:eastAsia="zh-CN"/>
        </w:rPr>
        <w:instrText>Action.htm</w:instrText>
      </w:r>
      <w:r w:rsidR="00E804C3">
        <w:rPr>
          <w:rFonts w:eastAsiaTheme="majorEastAsia"/>
          <w:lang w:eastAsia="zh-CN"/>
        </w:rPr>
        <w:instrText xml:space="preserve">" </w:instrText>
      </w:r>
      <w:r w:rsidR="00635EB6">
        <w:rPr>
          <w:rFonts w:eastAsiaTheme="majorEastAsia"/>
          <w:lang w:eastAsia="zh-CN"/>
        </w:rPr>
        <w:fldChar w:fldCharType="separate"/>
      </w:r>
      <w:r w:rsidR="00E804C3" w:rsidRPr="00F04763">
        <w:rPr>
          <w:rStyle w:val="a7"/>
          <w:rFonts w:eastAsiaTheme="majorEastAsia"/>
          <w:lang w:eastAsia="zh-CN"/>
        </w:rPr>
        <w:t>http://HOST:PORT/</w:t>
      </w:r>
      <w:ins w:id="157" w:author="z00247655" w:date="2014-08-25T17:48:00Z">
        <w:r w:rsidR="00E804C3" w:rsidRPr="00F04763">
          <w:rPr>
            <w:rStyle w:val="a7"/>
            <w:rFonts w:eastAsiaTheme="majorEastAsia"/>
            <w:lang w:eastAsia="zh-CN"/>
          </w:rPr>
          <w:t>osgOvs</w:t>
        </w:r>
      </w:ins>
      <w:r w:rsidR="00E804C3" w:rsidRPr="00F04763">
        <w:rPr>
          <w:rStyle w:val="a7"/>
          <w:rFonts w:eastAsiaTheme="majorEastAsia"/>
          <w:lang w:eastAsia="zh-CN"/>
        </w:rPr>
        <w:t>/</w:t>
      </w:r>
      <w:r w:rsidR="00E804C3" w:rsidRPr="00F04763">
        <w:rPr>
          <w:rStyle w:val="a7"/>
          <w:rFonts w:eastAsiaTheme="majorEastAsia" w:cs="Times New Roman"/>
          <w:lang w:eastAsia="zh-CN"/>
        </w:rPr>
        <w:t>cityget</w:t>
      </w:r>
      <w:r w:rsidR="00E804C3" w:rsidRPr="00F04763">
        <w:rPr>
          <w:rStyle w:val="a7"/>
          <w:rFonts w:eastAsiaTheme="majorEastAsia"/>
          <w:lang w:eastAsia="zh-CN"/>
        </w:rPr>
        <w:t>Action.htm</w:t>
      </w:r>
      <w:r w:rsidR="00635EB6">
        <w:rPr>
          <w:rFonts w:eastAsiaTheme="majorEastAsia"/>
          <w:lang w:eastAsia="zh-CN"/>
        </w:rPr>
        <w:fldChar w:fldCharType="end"/>
      </w:r>
    </w:p>
    <w:p w:rsidR="00B9157E" w:rsidRPr="00B6016B" w:rsidRDefault="00B9157E" w:rsidP="00B9157E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HOST: </w:t>
      </w:r>
      <w:r w:rsidRPr="00B6016B">
        <w:rPr>
          <w:rFonts w:eastAsiaTheme="majorEastAsia" w:hint="eastAsia"/>
          <w:lang w:eastAsia="zh-CN"/>
        </w:rPr>
        <w:t>服务器所在的地址</w:t>
      </w:r>
    </w:p>
    <w:p w:rsidR="00B9157E" w:rsidRPr="00B6016B" w:rsidRDefault="00B9157E" w:rsidP="00B9157E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PORT: </w:t>
      </w:r>
      <w:r w:rsidRPr="00B6016B">
        <w:rPr>
          <w:rFonts w:eastAsiaTheme="majorEastAsia" w:hint="eastAsia"/>
          <w:lang w:eastAsia="zh-CN"/>
        </w:rPr>
        <w:t>服务器所在的端口</w:t>
      </w:r>
    </w:p>
    <w:p w:rsidR="00697E97" w:rsidRDefault="00697E97" w:rsidP="00697E97">
      <w:pPr>
        <w:ind w:left="425"/>
        <w:rPr>
          <w:rFonts w:eastAsiaTheme="majorEastAsia"/>
          <w:lang w:eastAsia="zh-CN"/>
        </w:rPr>
      </w:pPr>
    </w:p>
    <w:p w:rsidR="00697E97" w:rsidRDefault="00697E97" w:rsidP="00697E97">
      <w:pPr>
        <w:ind w:left="425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xml</w:t>
      </w:r>
      <w:r>
        <w:rPr>
          <w:rFonts w:eastAsiaTheme="majorEastAsia" w:hint="eastAsia"/>
          <w:lang w:eastAsia="zh-CN"/>
        </w:rPr>
        <w:t>参数示例：</w:t>
      </w:r>
    </w:p>
    <w:p w:rsidR="00AC77D5" w:rsidRDefault="00AC77D5" w:rsidP="00AC77D5">
      <w:pPr>
        <w:ind w:firstLineChars="150" w:firstLine="360"/>
        <w:rPr>
          <w:rFonts w:eastAsiaTheme="majorEastAsia"/>
          <w:lang w:eastAsia="zh-CN"/>
        </w:rPr>
      </w:pPr>
      <w:proofErr w:type="gramStart"/>
      <w:r w:rsidRPr="008013FD">
        <w:rPr>
          <w:rFonts w:eastAsiaTheme="majorEastAsia"/>
          <w:lang w:eastAsia="zh-CN"/>
        </w:rPr>
        <w:t>&lt;?xml</w:t>
      </w:r>
      <w:proofErr w:type="gramEnd"/>
      <w:r w:rsidRPr="008013FD">
        <w:rPr>
          <w:rFonts w:eastAsiaTheme="majorEastAsia"/>
          <w:lang w:eastAsia="zh-CN"/>
        </w:rPr>
        <w:t xml:space="preserve"> version='1.0' encoding='UTF-8' ?&gt;</w:t>
      </w:r>
    </w:p>
    <w:p w:rsidR="00AC77D5" w:rsidRDefault="00AC77D5" w:rsidP="00AC77D5">
      <w:pPr>
        <w:ind w:left="425"/>
        <w:rPr>
          <w:rFonts w:eastAsiaTheme="majorEastAsia"/>
          <w:lang w:eastAsia="zh-CN"/>
        </w:rPr>
      </w:pPr>
      <w:r w:rsidRPr="008013FD">
        <w:rPr>
          <w:rFonts w:eastAsiaTheme="majorEastAsia"/>
          <w:lang w:eastAsia="zh-CN"/>
        </w:rPr>
        <w:t>&lt;</w:t>
      </w:r>
      <w:proofErr w:type="gramStart"/>
      <w:r w:rsidRPr="008013FD">
        <w:rPr>
          <w:rFonts w:eastAsiaTheme="majorEastAsia"/>
          <w:lang w:eastAsia="zh-CN"/>
        </w:rPr>
        <w:t>request</w:t>
      </w:r>
      <w:proofErr w:type="gramEnd"/>
      <w:r w:rsidRPr="008013FD">
        <w:rPr>
          <w:rFonts w:eastAsiaTheme="majorEastAsia"/>
          <w:lang w:eastAsia="zh-CN"/>
        </w:rPr>
        <w:t>&gt;</w:t>
      </w:r>
      <w:r w:rsidR="00901EB5">
        <w:rPr>
          <w:rFonts w:eastAsiaTheme="majorEastAsia" w:hint="eastAsia"/>
          <w:lang w:eastAsia="zh-CN"/>
        </w:rPr>
        <w:t>&lt;nationMcc&gt;460&lt;/nationMcc&gt;</w:t>
      </w:r>
      <w:r w:rsidR="00114479">
        <w:rPr>
          <w:rFonts w:eastAsiaTheme="majorEastAsia" w:hint="eastAsia"/>
          <w:lang w:eastAsia="zh-CN"/>
        </w:rPr>
        <w:t>&lt;language&gt;</w:t>
      </w:r>
      <w:r w:rsidR="00A93F4E">
        <w:rPr>
          <w:rFonts w:eastAsiaTheme="majorEastAsia" w:hint="eastAsia"/>
          <w:lang w:eastAsia="zh-CN"/>
        </w:rPr>
        <w:t>zh-cn</w:t>
      </w:r>
      <w:r w:rsidR="00114479">
        <w:rPr>
          <w:rFonts w:eastAsiaTheme="majorEastAsia" w:hint="eastAsia"/>
          <w:lang w:eastAsia="zh-CN"/>
        </w:rPr>
        <w:t>&lt;/language&gt;</w:t>
      </w:r>
      <w:r w:rsidRPr="008013FD">
        <w:rPr>
          <w:rFonts w:eastAsiaTheme="majorEastAsia"/>
          <w:lang w:eastAsia="zh-CN"/>
        </w:rPr>
        <w:t>&lt;/request&gt;</w:t>
      </w:r>
    </w:p>
    <w:p w:rsidR="00697E97" w:rsidRPr="00B6016B" w:rsidRDefault="00697E97" w:rsidP="00697E97">
      <w:pPr>
        <w:rPr>
          <w:rFonts w:eastAsiaTheme="majorEastAsia"/>
          <w:lang w:eastAsia="zh-CN"/>
        </w:rPr>
      </w:pPr>
    </w:p>
    <w:p w:rsidR="00697E97" w:rsidRDefault="00697E97" w:rsidP="00697E97">
      <w:pPr>
        <w:spacing w:line="400" w:lineRule="exact"/>
        <w:rPr>
          <w:rFonts w:eastAsiaTheme="majorEastAsia"/>
          <w:lang w:eastAsia="zh-CN"/>
        </w:rPr>
      </w:pPr>
      <w:r w:rsidRPr="00B6016B">
        <w:rPr>
          <w:rFonts w:eastAsiaTheme="majorEastAsia" w:cs="宋体" w:hint="eastAsia"/>
          <w:lang w:eastAsia="zh-CN"/>
        </w:rPr>
        <w:t>简</w:t>
      </w:r>
      <w:r w:rsidRPr="00B6016B">
        <w:rPr>
          <w:rFonts w:eastAsiaTheme="majorEastAsia" w:hint="eastAsia"/>
          <w:lang w:eastAsia="zh-CN"/>
        </w:rPr>
        <w:t>要描述：</w:t>
      </w:r>
      <w:r>
        <w:rPr>
          <w:rFonts w:eastAsiaTheme="majorEastAsia" w:hint="eastAsia"/>
          <w:lang w:eastAsia="zh-CN"/>
        </w:rPr>
        <w:t>以</w:t>
      </w:r>
      <w:r>
        <w:rPr>
          <w:rFonts w:eastAsiaTheme="majorEastAsia" w:hint="eastAsia"/>
          <w:lang w:eastAsia="zh-CN"/>
        </w:rPr>
        <w:t>form</w:t>
      </w:r>
      <w:r>
        <w:rPr>
          <w:rFonts w:eastAsiaTheme="majorEastAsia" w:hint="eastAsia"/>
          <w:lang w:eastAsia="zh-CN"/>
        </w:rPr>
        <w:t>表单的形式提交</w:t>
      </w:r>
      <w:r>
        <w:rPr>
          <w:rFonts w:eastAsiaTheme="majorEastAsia" w:hint="eastAsia"/>
          <w:lang w:eastAsia="zh-CN"/>
        </w:rPr>
        <w:t>xml</w:t>
      </w:r>
      <w:r w:rsidR="0047391C">
        <w:rPr>
          <w:rFonts w:eastAsiaTheme="majorEastAsia" w:hint="eastAsia"/>
          <w:lang w:eastAsia="zh-CN"/>
        </w:rPr>
        <w:t>参数</w:t>
      </w:r>
      <w:r>
        <w:rPr>
          <w:rFonts w:eastAsiaTheme="majorEastAsia" w:hint="eastAsia"/>
          <w:lang w:eastAsia="zh-CN"/>
        </w:rPr>
        <w:t>。</w:t>
      </w:r>
      <w:r w:rsidRPr="00B6016B">
        <w:rPr>
          <w:rFonts w:eastAsiaTheme="majorEastAsia" w:cs="宋体" w:hint="eastAsia"/>
          <w:lang w:eastAsia="zh-CN"/>
        </w:rPr>
        <w:t>服务器端</w:t>
      </w:r>
      <w:r>
        <w:rPr>
          <w:rFonts w:eastAsiaTheme="majorEastAsia" w:cs="宋体" w:hint="eastAsia"/>
          <w:lang w:eastAsia="zh-CN"/>
        </w:rPr>
        <w:t>将返回给客户端</w:t>
      </w:r>
      <w:r w:rsidRPr="00B6016B">
        <w:rPr>
          <w:rFonts w:eastAsiaTheme="majorEastAsia" w:cs="宋体" w:hint="eastAsia"/>
          <w:lang w:eastAsia="zh-CN"/>
        </w:rPr>
        <w:t>最新的城市信息</w:t>
      </w:r>
      <w:r w:rsidRPr="00B6016B">
        <w:rPr>
          <w:rFonts w:eastAsiaTheme="majorEastAsia" w:hint="eastAsia"/>
          <w:lang w:eastAsia="zh-CN"/>
        </w:rPr>
        <w:t>。</w:t>
      </w:r>
      <w:r w:rsidR="000B533C" w:rsidRPr="008979F3">
        <w:rPr>
          <w:rFonts w:eastAsiaTheme="majorEastAsia" w:hint="eastAsia"/>
          <w:color w:val="FF0000"/>
          <w:lang w:eastAsia="zh-CN"/>
        </w:rPr>
        <w:t>提交时</w:t>
      </w:r>
      <w:r w:rsidR="000B533C" w:rsidRPr="008979F3">
        <w:rPr>
          <w:rFonts w:eastAsiaTheme="majorEastAsia"/>
          <w:color w:val="FF0000"/>
          <w:lang w:eastAsia="zh-CN"/>
        </w:rPr>
        <w:t>采用</w:t>
      </w:r>
      <w:r w:rsidR="000B533C" w:rsidRPr="008979F3">
        <w:rPr>
          <w:rFonts w:eastAsiaTheme="majorEastAsia"/>
          <w:color w:val="FF0000"/>
          <w:lang w:eastAsia="zh-CN"/>
        </w:rPr>
        <w:t>application/x-www-form-</w:t>
      </w:r>
      <w:proofErr w:type="spellStart"/>
      <w:r w:rsidR="000B533C" w:rsidRPr="008979F3">
        <w:rPr>
          <w:rFonts w:eastAsiaTheme="majorEastAsia"/>
          <w:color w:val="FF0000"/>
          <w:lang w:eastAsia="zh-CN"/>
        </w:rPr>
        <w:t>urlencoded</w:t>
      </w:r>
      <w:proofErr w:type="spellEnd"/>
      <w:r w:rsidR="000B533C" w:rsidRPr="008979F3">
        <w:rPr>
          <w:rFonts w:eastAsiaTheme="majorEastAsia"/>
          <w:color w:val="FF0000"/>
          <w:lang w:eastAsia="zh-CN"/>
        </w:rPr>
        <w:t>形式进行</w:t>
      </w:r>
      <w:r w:rsidR="000B533C" w:rsidRPr="008979F3">
        <w:rPr>
          <w:rFonts w:eastAsiaTheme="majorEastAsia"/>
          <w:color w:val="FF0000"/>
          <w:lang w:eastAsia="zh-CN"/>
        </w:rPr>
        <w:t>post</w:t>
      </w:r>
      <w:r w:rsidR="000B533C" w:rsidRPr="008979F3">
        <w:rPr>
          <w:rFonts w:eastAsiaTheme="majorEastAsia"/>
          <w:color w:val="FF0000"/>
          <w:lang w:eastAsia="zh-CN"/>
        </w:rPr>
        <w:t>提交。</w:t>
      </w:r>
    </w:p>
    <w:p w:rsidR="00B9157E" w:rsidRPr="00B6016B" w:rsidRDefault="00B9157E" w:rsidP="00B9157E">
      <w:pPr>
        <w:pStyle w:val="3"/>
        <w:rPr>
          <w:lang w:eastAsia="zh-CN"/>
        </w:rPr>
      </w:pPr>
      <w:bookmarkStart w:id="158" w:name="_Toc417895671"/>
      <w:r w:rsidRPr="00B6016B">
        <w:rPr>
          <w:rFonts w:hint="eastAsia"/>
          <w:lang w:eastAsia="zh-CN"/>
        </w:rPr>
        <w:lastRenderedPageBreak/>
        <w:t>服务端返回城市信息的形式</w:t>
      </w:r>
      <w:bookmarkEnd w:id="158"/>
    </w:p>
    <w:p w:rsidR="00697E97" w:rsidRDefault="00697E97" w:rsidP="00697E9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返回的</w:t>
      </w:r>
      <w:r>
        <w:rPr>
          <w:rFonts w:eastAsiaTheme="majorEastAsia" w:hint="eastAsia"/>
          <w:lang w:eastAsia="zh-CN"/>
        </w:rPr>
        <w:t>xml</w:t>
      </w:r>
      <w:r>
        <w:rPr>
          <w:rFonts w:eastAsiaTheme="majorEastAsia" w:hint="eastAsia"/>
          <w:lang w:eastAsia="zh-CN"/>
        </w:rPr>
        <w:t>中的相关节点和属性</w:t>
      </w:r>
      <w:r w:rsidR="00D076A8">
        <w:rPr>
          <w:rFonts w:eastAsiaTheme="majorEastAsia" w:hint="eastAsia"/>
          <w:lang w:eastAsia="zh-CN"/>
        </w:rPr>
        <w:t>，</w:t>
      </w:r>
      <w:r w:rsidR="00D076A8">
        <w:rPr>
          <w:rFonts w:eastAsiaTheme="majorEastAsia" w:hint="eastAsia"/>
          <w:lang w:eastAsia="zh-CN"/>
        </w:rPr>
        <w:t xml:space="preserve"> </w:t>
      </w:r>
      <w:r w:rsidR="00D076A8" w:rsidRPr="00D076A8">
        <w:rPr>
          <w:rFonts w:eastAsiaTheme="majorEastAsia" w:hint="eastAsia"/>
          <w:highlight w:val="yellow"/>
          <w:lang w:eastAsia="zh-CN"/>
        </w:rPr>
        <w:t>返回的结果按城市名称的升序排序</w:t>
      </w:r>
      <w:r>
        <w:rPr>
          <w:rFonts w:eastAsiaTheme="majorEastAsia" w:hint="eastAsia"/>
          <w:lang w:eastAsia="zh-CN"/>
        </w:rPr>
        <w:t>：</w:t>
      </w:r>
    </w:p>
    <w:p w:rsidR="00697E97" w:rsidRDefault="00697E97" w:rsidP="00697E9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/>
          <w:lang w:eastAsia="zh-CN"/>
        </w:rPr>
      </w:pPr>
    </w:p>
    <w:tbl>
      <w:tblPr>
        <w:tblW w:w="836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9"/>
        <w:gridCol w:w="1701"/>
        <w:gridCol w:w="2410"/>
        <w:gridCol w:w="2693"/>
      </w:tblGrid>
      <w:tr w:rsidR="00697E97" w:rsidRPr="00B6016B" w:rsidTr="00FF7877">
        <w:tc>
          <w:tcPr>
            <w:tcW w:w="3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E97" w:rsidRPr="00336533" w:rsidRDefault="00697E97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节点</w:t>
            </w:r>
            <w:r>
              <w:rPr>
                <w:rFonts w:eastAsiaTheme="majorEastAsia" w:hint="eastAsia"/>
                <w:b/>
                <w:lang w:eastAsia="zh-CN"/>
              </w:rPr>
              <w:t>/</w:t>
            </w:r>
            <w:r>
              <w:rPr>
                <w:rFonts w:eastAsiaTheme="majorEastAsia" w:hint="eastAsia"/>
                <w:b/>
                <w:lang w:eastAsia="zh-CN"/>
              </w:rPr>
              <w:t>属性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E97" w:rsidRPr="00336533" w:rsidRDefault="00697E97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hint="eastAsia"/>
                <w:b/>
                <w:lang w:eastAsia="zh-CN"/>
              </w:rPr>
              <w:t>含</w:t>
            </w:r>
            <w:r w:rsidRPr="00336533">
              <w:rPr>
                <w:rFonts w:eastAsiaTheme="majorEastAsia" w:cs="宋体" w:hint="eastAsia"/>
                <w:b/>
                <w:lang w:eastAsia="zh-CN"/>
              </w:rPr>
              <w:t>义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E97" w:rsidRPr="00336533" w:rsidRDefault="00697E97" w:rsidP="003432F4">
            <w:pPr>
              <w:spacing w:line="400" w:lineRule="exact"/>
              <w:jc w:val="center"/>
              <w:rPr>
                <w:rFonts w:eastAsiaTheme="majorEastAsia"/>
                <w:b/>
                <w:lang w:eastAsia="zh-CN"/>
              </w:rPr>
            </w:pPr>
            <w:r w:rsidRPr="00336533">
              <w:rPr>
                <w:rFonts w:eastAsiaTheme="majorEastAsia" w:cs="宋体" w:hint="eastAsia"/>
                <w:b/>
                <w:lang w:eastAsia="zh-CN"/>
              </w:rPr>
              <w:t>备</w:t>
            </w:r>
            <w:r w:rsidRPr="00336533">
              <w:rPr>
                <w:rFonts w:eastAsiaTheme="majorEastAsia" w:hint="eastAsia"/>
                <w:b/>
                <w:lang w:eastAsia="zh-CN"/>
              </w:rPr>
              <w:t>注</w:t>
            </w:r>
          </w:p>
        </w:tc>
      </w:tr>
      <w:tr w:rsidR="00697E97" w:rsidRPr="001B2F9E" w:rsidTr="00FF7877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97E97" w:rsidRDefault="00697E97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  <w:p w:rsidR="00697E97" w:rsidRDefault="00697E97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  <w:p w:rsidR="00697E97" w:rsidRDefault="00697E97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</w:p>
          <w:p w:rsidR="00697E97" w:rsidRPr="00B6016B" w:rsidRDefault="00697E97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  <w:t>response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E97" w:rsidRPr="00B6016B" w:rsidRDefault="00697E97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E97" w:rsidRPr="00B6016B" w:rsidRDefault="00697E97" w:rsidP="003432F4">
            <w:pPr>
              <w:spacing w:line="400" w:lineRule="exact"/>
              <w:rPr>
                <w:rStyle w:val="shorttext"/>
                <w:rFonts w:eastAsiaTheme="majorEastAsia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服务器返回状态码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E97" w:rsidRPr="00B6016B" w:rsidRDefault="00FF7877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成功返回</w:t>
            </w:r>
            <w:r w:rsidRPr="000F2200">
              <w:rPr>
                <w:rFonts w:eastAsiaTheme="majorEastAsia"/>
                <w:lang w:eastAsia="zh-CN"/>
              </w:rPr>
              <w:t>700000</w:t>
            </w:r>
            <w:r w:rsidRPr="00B6016B">
              <w:rPr>
                <w:rFonts w:eastAsiaTheme="majorEastAsia" w:hint="eastAsia"/>
                <w:lang w:eastAsia="zh-CN"/>
              </w:rPr>
              <w:t xml:space="preserve">, </w:t>
            </w:r>
            <w:r w:rsidRPr="00B6016B">
              <w:rPr>
                <w:rFonts w:eastAsiaTheme="majorEastAsia" w:hint="eastAsia"/>
                <w:lang w:eastAsia="zh-CN"/>
              </w:rPr>
              <w:t>错误返回</w:t>
            </w:r>
            <w:r>
              <w:rPr>
                <w:rFonts w:eastAsiaTheme="majorEastAsia" w:hint="eastAsia"/>
                <w:lang w:eastAsia="zh-CN"/>
              </w:rPr>
              <w:t>错误码</w:t>
            </w:r>
            <w:r w:rsidRPr="00B6016B">
              <w:rPr>
                <w:rFonts w:eastAsiaTheme="majorEastAsia" w:hint="eastAsia"/>
                <w:lang w:eastAsia="zh-CN"/>
              </w:rPr>
              <w:t>。</w:t>
            </w:r>
          </w:p>
        </w:tc>
      </w:tr>
      <w:tr w:rsidR="00697E97" w:rsidRPr="00B6016B" w:rsidTr="00FF7877"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97E97" w:rsidRPr="00B6016B" w:rsidRDefault="00697E97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E97" w:rsidRPr="00B6016B" w:rsidRDefault="00697E97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stamp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E97" w:rsidRPr="00B6016B" w:rsidRDefault="00697E97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服务器时间戳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E97" w:rsidRPr="00B6016B" w:rsidRDefault="00FF7877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服务器端将服务器时间返回给客户端</w:t>
            </w:r>
          </w:p>
        </w:tc>
      </w:tr>
      <w:tr w:rsidR="00697E97" w:rsidRPr="00B6016B" w:rsidTr="00FF7877">
        <w:tc>
          <w:tcPr>
            <w:tcW w:w="15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7E97" w:rsidRPr="00B6016B" w:rsidRDefault="00697E97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E97" w:rsidRPr="00B6016B" w:rsidRDefault="00697E97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state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E97" w:rsidRPr="00B6016B" w:rsidRDefault="00697E97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服</w:t>
            </w:r>
            <w:r w:rsidRPr="00B6016B">
              <w:rPr>
                <w:rStyle w:val="shorttext"/>
                <w:rFonts w:eastAsiaTheme="majorEastAsia" w:cs="宋体" w:hint="eastAsia"/>
                <w:lang w:eastAsia="zh-CN"/>
              </w:rPr>
              <w:t>务</w:t>
            </w:r>
            <w:r w:rsidRPr="00B6016B">
              <w:rPr>
                <w:rStyle w:val="shorttext"/>
                <w:rFonts w:eastAsiaTheme="majorEastAsia" w:cs="Meiryo" w:hint="eastAsia"/>
                <w:lang w:eastAsia="zh-CN"/>
              </w:rPr>
              <w:t>器信息描</w:t>
            </w:r>
            <w:r w:rsidRPr="00B6016B">
              <w:rPr>
                <w:rStyle w:val="shorttext"/>
                <w:rFonts w:eastAsiaTheme="majorEastAsia" w:hint="eastAsia"/>
                <w:lang w:eastAsia="zh-CN"/>
              </w:rPr>
              <w:t>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7E97" w:rsidRPr="00B6016B" w:rsidRDefault="00FF7877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成功返回</w:t>
            </w:r>
            <w:r w:rsidRPr="00B6016B">
              <w:rPr>
                <w:rFonts w:eastAsiaTheme="majorEastAsia" w:hint="eastAsia"/>
                <w:lang w:eastAsia="zh-CN"/>
              </w:rPr>
              <w:t xml:space="preserve">success, </w:t>
            </w:r>
            <w:r w:rsidRPr="00B6016B">
              <w:rPr>
                <w:rFonts w:eastAsiaTheme="majorEastAsia" w:hint="eastAsia"/>
                <w:lang w:eastAsia="zh-CN"/>
              </w:rPr>
              <w:t>错误返回简单的信息描述，以便排查错误。</w:t>
            </w:r>
          </w:p>
        </w:tc>
      </w:tr>
      <w:tr w:rsidR="000053BE" w:rsidRPr="00B6016B" w:rsidTr="00FF7877"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53BE" w:rsidRDefault="000053BE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  <w:p w:rsidR="000053BE" w:rsidRDefault="000053BE" w:rsidP="003432F4">
            <w:pPr>
              <w:spacing w:line="400" w:lineRule="exact"/>
              <w:jc w:val="center"/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r</w:t>
            </w:r>
            <w:r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  <w:t>esponse</w:t>
            </w: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-</w:t>
            </w:r>
          </w:p>
          <w:p w:rsidR="000053BE" w:rsidRPr="00B6016B" w:rsidRDefault="000053BE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  <w:proofErr w:type="spellStart"/>
            <w:r w:rsidRPr="00B6016B"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  <w:t>citys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BE" w:rsidRPr="00B6016B" w:rsidRDefault="000053BE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B6016B">
              <w:rPr>
                <w:rFonts w:eastAsiaTheme="majorEastAsia" w:hint="eastAsia"/>
                <w:lang w:eastAsia="zh-CN"/>
              </w:rPr>
              <w:t>cityId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BE" w:rsidRPr="00B6016B" w:rsidRDefault="000053BE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城市</w:t>
            </w:r>
            <w:r w:rsidRPr="00B6016B">
              <w:rPr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53BE" w:rsidRPr="00B6016B" w:rsidRDefault="000053BE" w:rsidP="00FF7877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hint="eastAsia"/>
                <w:lang w:eastAsia="zh-CN"/>
              </w:rPr>
              <w:t>用来和</w:t>
            </w:r>
            <w:r w:rsidR="00FF7877">
              <w:rPr>
                <w:rFonts w:eastAsiaTheme="majorEastAsia" w:hint="eastAsia"/>
                <w:lang w:eastAsia="zh-CN"/>
              </w:rPr>
              <w:t>服务网点</w:t>
            </w:r>
            <w:r w:rsidRPr="00B6016B">
              <w:rPr>
                <w:rFonts w:eastAsiaTheme="majorEastAsia" w:hint="eastAsia"/>
                <w:lang w:eastAsia="zh-CN"/>
              </w:rPr>
              <w:t>相关联</w:t>
            </w:r>
          </w:p>
        </w:tc>
      </w:tr>
      <w:tr w:rsidR="001F32D0" w:rsidRPr="00B6016B" w:rsidTr="00FF7877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F32D0" w:rsidRPr="00B6016B" w:rsidRDefault="001F32D0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B6016B">
              <w:rPr>
                <w:rFonts w:eastAsiaTheme="majorEastAsia" w:hint="eastAsia"/>
                <w:lang w:eastAsia="zh-CN"/>
              </w:rPr>
              <w:t>cityName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Fonts w:eastAsiaTheme="majorEastAsia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城市名称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Fonts w:eastAsiaTheme="majorEastAsia"/>
              </w:rPr>
            </w:pPr>
          </w:p>
        </w:tc>
      </w:tr>
      <w:tr w:rsidR="001F32D0" w:rsidRPr="00B6016B" w:rsidTr="00FF7877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F32D0" w:rsidRPr="00B6016B" w:rsidRDefault="001F32D0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B6016B">
              <w:rPr>
                <w:rFonts w:eastAsiaTheme="majorEastAsia" w:hint="eastAsia"/>
                <w:lang w:eastAsia="zh-CN"/>
              </w:rPr>
              <w:t>provinceId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城市对应的省份</w:t>
            </w:r>
            <w:r w:rsidRPr="00B6016B">
              <w:rPr>
                <w:rStyle w:val="shorttext"/>
                <w:rFonts w:eastAsiaTheme="majorEastAsia" w:hint="eastAsia"/>
                <w:lang w:eastAsia="zh-CN"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Fonts w:eastAsiaTheme="majorEastAsia"/>
              </w:rPr>
            </w:pPr>
          </w:p>
        </w:tc>
      </w:tr>
      <w:tr w:rsidR="001F32D0" w:rsidRPr="00B6016B" w:rsidTr="00FF7877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F32D0" w:rsidRPr="00B6016B" w:rsidRDefault="001F32D0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size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>
              <w:rPr>
                <w:rStyle w:val="shorttext"/>
                <w:rFonts w:eastAsiaTheme="majorEastAsia" w:hint="eastAsia"/>
                <w:lang w:eastAsia="zh-CN"/>
              </w:rPr>
              <w:t>城市数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Fonts w:eastAsiaTheme="majorEastAsia"/>
              </w:rPr>
            </w:pPr>
          </w:p>
        </w:tc>
      </w:tr>
      <w:tr w:rsidR="001F32D0" w:rsidRPr="00B6016B" w:rsidTr="00FF7877">
        <w:trPr>
          <w:trHeight w:val="445"/>
        </w:trPr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F32D0" w:rsidRPr="00B6016B" w:rsidRDefault="001F32D0" w:rsidP="003432F4">
            <w:pPr>
              <w:spacing w:line="400" w:lineRule="exact"/>
              <w:jc w:val="center"/>
              <w:rPr>
                <w:rFonts w:eastAsiaTheme="majorEastAsia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6016B"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  <w:t>type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Style w:val="shorttext"/>
                <w:rFonts w:eastAsiaTheme="majorEastAsia"/>
                <w:lang w:eastAsia="zh-CN"/>
              </w:rPr>
            </w:pPr>
            <w:r w:rsidRPr="00B6016B">
              <w:rPr>
                <w:rStyle w:val="shorttext"/>
                <w:rFonts w:eastAsiaTheme="majorEastAsia" w:hint="eastAsia"/>
                <w:lang w:eastAsia="zh-CN"/>
              </w:rPr>
              <w:t>1</w:t>
            </w:r>
            <w:r>
              <w:rPr>
                <w:rStyle w:val="shorttext"/>
                <w:rFonts w:eastAsiaTheme="majorEastAsia" w:hint="eastAsia"/>
                <w:lang w:eastAsia="zh-CN"/>
              </w:rPr>
              <w:t>:</w:t>
            </w:r>
            <w:r>
              <w:rPr>
                <w:rStyle w:val="shorttext"/>
                <w:rFonts w:eastAsiaTheme="majorEastAsia" w:hint="eastAsia"/>
                <w:lang w:eastAsia="zh-CN"/>
              </w:rPr>
              <w:t>有效的数据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32D0" w:rsidRPr="00B6016B" w:rsidRDefault="001F32D0" w:rsidP="003432F4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697E97" w:rsidRDefault="00697E97" w:rsidP="00697E9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/>
          <w:lang w:eastAsia="zh-CN"/>
        </w:rPr>
      </w:pPr>
    </w:p>
    <w:p w:rsidR="00AE4195" w:rsidRPr="00697E97" w:rsidRDefault="00AE4195" w:rsidP="00697E9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/>
          <w:lang w:eastAsia="zh-CN"/>
        </w:rPr>
      </w:pPr>
      <w:proofErr w:type="gramStart"/>
      <w:r w:rsidRPr="00AE4195">
        <w:rPr>
          <w:rFonts w:eastAsiaTheme="majorEastAsia"/>
          <w:lang w:eastAsia="zh-CN"/>
        </w:rPr>
        <w:t>&lt;?xml</w:t>
      </w:r>
      <w:proofErr w:type="gramEnd"/>
      <w:r w:rsidRPr="00AE4195">
        <w:rPr>
          <w:rFonts w:eastAsiaTheme="majorEastAsia"/>
          <w:lang w:eastAsia="zh-CN"/>
        </w:rPr>
        <w:t xml:space="preserve"> version="1.0" encoding="UTF-8"?&gt;</w:t>
      </w:r>
    </w:p>
    <w:p w:rsidR="001A55B1" w:rsidRDefault="001A55B1" w:rsidP="00B9157E">
      <w:pPr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&lt;response code="700000"&gt;</w:t>
      </w:r>
    </w:p>
    <w:p w:rsidR="001A55B1" w:rsidRDefault="001A55B1" w:rsidP="001A55B1">
      <w:pPr>
        <w:ind w:firstLineChars="200" w:firstLine="48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</w:t>
      </w:r>
      <w:proofErr w:type="gramStart"/>
      <w:r w:rsidRPr="001A55B1">
        <w:rPr>
          <w:rFonts w:eastAsiaTheme="majorEastAsia" w:cs="Times New Roman"/>
          <w:lang w:eastAsia="zh-CN"/>
        </w:rPr>
        <w:t>stamp&gt;</w:t>
      </w:r>
      <w:proofErr w:type="gramEnd"/>
      <w:r w:rsidRPr="001A55B1">
        <w:rPr>
          <w:rFonts w:eastAsiaTheme="majorEastAsia" w:cs="Times New Roman"/>
          <w:lang w:eastAsia="zh-CN"/>
        </w:rPr>
        <w:t>2013-11-19 12:39:13&lt;/stamp&gt;</w:t>
      </w:r>
    </w:p>
    <w:p w:rsidR="001A55B1" w:rsidRDefault="001A55B1" w:rsidP="001A55B1">
      <w:pPr>
        <w:ind w:firstLineChars="200" w:firstLine="48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</w:t>
      </w:r>
      <w:proofErr w:type="gramStart"/>
      <w:r w:rsidRPr="001A55B1">
        <w:rPr>
          <w:rFonts w:eastAsiaTheme="majorEastAsia" w:cs="Times New Roman"/>
          <w:lang w:eastAsia="zh-CN"/>
        </w:rPr>
        <w:t>state&gt;</w:t>
      </w:r>
      <w:proofErr w:type="spellStart"/>
      <w:proofErr w:type="gramEnd"/>
      <w:r w:rsidRPr="001A55B1">
        <w:rPr>
          <w:rFonts w:eastAsiaTheme="majorEastAsia" w:cs="Times New Roman"/>
          <w:lang w:eastAsia="zh-CN"/>
        </w:rPr>
        <w:t>scccess</w:t>
      </w:r>
      <w:proofErr w:type="spellEnd"/>
      <w:r w:rsidRPr="001A55B1">
        <w:rPr>
          <w:rFonts w:eastAsiaTheme="majorEastAsia" w:cs="Times New Roman"/>
          <w:lang w:eastAsia="zh-CN"/>
        </w:rPr>
        <w:t>&lt;/state&gt;</w:t>
      </w:r>
    </w:p>
    <w:p w:rsidR="001A55B1" w:rsidRDefault="001A55B1" w:rsidP="001A55B1">
      <w:pPr>
        <w:ind w:firstLineChars="200" w:firstLine="48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</w:t>
      </w:r>
      <w:proofErr w:type="spellStart"/>
      <w:r w:rsidRPr="001A55B1">
        <w:rPr>
          <w:rFonts w:eastAsiaTheme="majorEastAsia" w:cs="Times New Roman"/>
          <w:lang w:eastAsia="zh-CN"/>
        </w:rPr>
        <w:t>citys</w:t>
      </w:r>
      <w:proofErr w:type="spellEnd"/>
      <w:r w:rsidRPr="001A55B1">
        <w:rPr>
          <w:rFonts w:eastAsiaTheme="majorEastAsia" w:cs="Times New Roman"/>
          <w:lang w:eastAsia="zh-CN"/>
        </w:rPr>
        <w:t xml:space="preserve"> size="2" type="1"&gt;</w:t>
      </w:r>
    </w:p>
    <w:p w:rsidR="001A55B1" w:rsidRDefault="001A55B1" w:rsidP="00AE4195">
      <w:pPr>
        <w:ind w:firstLineChars="250" w:firstLine="60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</w:t>
      </w:r>
      <w:proofErr w:type="gramStart"/>
      <w:r w:rsidRPr="001A55B1">
        <w:rPr>
          <w:rFonts w:eastAsiaTheme="majorEastAsia" w:cs="Times New Roman"/>
          <w:lang w:eastAsia="zh-CN"/>
        </w:rPr>
        <w:t>city</w:t>
      </w:r>
      <w:proofErr w:type="gramEnd"/>
      <w:r w:rsidRPr="001A55B1">
        <w:rPr>
          <w:rFonts w:eastAsiaTheme="majorEastAsia" w:cs="Times New Roman"/>
          <w:lang w:eastAsia="zh-CN"/>
        </w:rPr>
        <w:t>&gt;</w:t>
      </w:r>
    </w:p>
    <w:p w:rsidR="001A55B1" w:rsidRDefault="001A55B1" w:rsidP="00AE4195">
      <w:pPr>
        <w:ind w:firstLineChars="300" w:firstLine="72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</w:t>
      </w:r>
      <w:proofErr w:type="spellStart"/>
      <w:proofErr w:type="gramStart"/>
      <w:r w:rsidRPr="001A55B1">
        <w:rPr>
          <w:rFonts w:eastAsiaTheme="majorEastAsia" w:cs="Times New Roman"/>
          <w:lang w:eastAsia="zh-CN"/>
        </w:rPr>
        <w:t>cityId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  <w:proofErr w:type="gramEnd"/>
      <w:r w:rsidRPr="001A55B1">
        <w:rPr>
          <w:rFonts w:eastAsiaTheme="majorEastAsia" w:cs="Times New Roman"/>
          <w:lang w:eastAsia="zh-CN"/>
        </w:rPr>
        <w:t>2&lt;/</w:t>
      </w:r>
      <w:proofErr w:type="spellStart"/>
      <w:r w:rsidRPr="001A55B1">
        <w:rPr>
          <w:rFonts w:eastAsiaTheme="majorEastAsia" w:cs="Times New Roman"/>
          <w:lang w:eastAsia="zh-CN"/>
        </w:rPr>
        <w:t>cityId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</w:p>
    <w:p w:rsidR="001A55B1" w:rsidRDefault="001A55B1" w:rsidP="00AE4195">
      <w:pPr>
        <w:ind w:firstLineChars="300" w:firstLine="72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</w:t>
      </w:r>
      <w:proofErr w:type="spellStart"/>
      <w:proofErr w:type="gramStart"/>
      <w:r w:rsidRPr="001A55B1">
        <w:rPr>
          <w:rFonts w:eastAsiaTheme="majorEastAsia" w:cs="Times New Roman"/>
          <w:lang w:eastAsia="zh-CN"/>
        </w:rPr>
        <w:t>cityName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  <w:proofErr w:type="gramEnd"/>
      <w:r w:rsidRPr="001A55B1">
        <w:rPr>
          <w:rFonts w:eastAsiaTheme="majorEastAsia" w:cs="Times New Roman"/>
          <w:lang w:eastAsia="zh-CN"/>
        </w:rPr>
        <w:t>Stuttgart&lt;/</w:t>
      </w:r>
      <w:proofErr w:type="spellStart"/>
      <w:r w:rsidRPr="001A55B1">
        <w:rPr>
          <w:rFonts w:eastAsiaTheme="majorEastAsia" w:cs="Times New Roman"/>
          <w:lang w:eastAsia="zh-CN"/>
        </w:rPr>
        <w:t>cityName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</w:p>
    <w:p w:rsidR="001A55B1" w:rsidRDefault="001A55B1" w:rsidP="00AE4195">
      <w:pPr>
        <w:ind w:firstLineChars="300" w:firstLine="72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</w:t>
      </w:r>
      <w:proofErr w:type="spellStart"/>
      <w:proofErr w:type="gramStart"/>
      <w:r w:rsidRPr="001A55B1">
        <w:rPr>
          <w:rFonts w:eastAsiaTheme="majorEastAsia" w:cs="Times New Roman"/>
          <w:lang w:eastAsia="zh-CN"/>
        </w:rPr>
        <w:t>provinceId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  <w:proofErr w:type="gramEnd"/>
      <w:r w:rsidRPr="001A55B1">
        <w:rPr>
          <w:rFonts w:eastAsiaTheme="majorEastAsia" w:cs="Times New Roman"/>
          <w:lang w:eastAsia="zh-CN"/>
        </w:rPr>
        <w:t>1&lt;/</w:t>
      </w:r>
      <w:proofErr w:type="spellStart"/>
      <w:r w:rsidRPr="001A55B1">
        <w:rPr>
          <w:rFonts w:eastAsiaTheme="majorEastAsia" w:cs="Times New Roman"/>
          <w:lang w:eastAsia="zh-CN"/>
        </w:rPr>
        <w:t>provinceId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</w:p>
    <w:p w:rsidR="001A55B1" w:rsidRDefault="001A55B1" w:rsidP="001A55B1">
      <w:pPr>
        <w:ind w:firstLineChars="250" w:firstLine="60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&lt;/city&gt;</w:t>
      </w:r>
    </w:p>
    <w:p w:rsidR="001A55B1" w:rsidRDefault="001A55B1" w:rsidP="001A55B1">
      <w:pPr>
        <w:ind w:firstLineChars="250" w:firstLine="60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</w:t>
      </w:r>
      <w:proofErr w:type="gramStart"/>
      <w:r w:rsidRPr="001A55B1">
        <w:rPr>
          <w:rFonts w:eastAsiaTheme="majorEastAsia" w:cs="Times New Roman"/>
          <w:lang w:eastAsia="zh-CN"/>
        </w:rPr>
        <w:t>city</w:t>
      </w:r>
      <w:proofErr w:type="gramEnd"/>
      <w:r w:rsidRPr="001A55B1">
        <w:rPr>
          <w:rFonts w:eastAsiaTheme="majorEastAsia" w:cs="Times New Roman"/>
          <w:lang w:eastAsia="zh-CN"/>
        </w:rPr>
        <w:t>&gt;</w:t>
      </w:r>
    </w:p>
    <w:p w:rsidR="001A55B1" w:rsidRDefault="001A55B1" w:rsidP="00AC7A4E">
      <w:pPr>
        <w:ind w:firstLineChars="350" w:firstLine="84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</w:t>
      </w:r>
      <w:proofErr w:type="spellStart"/>
      <w:proofErr w:type="gramStart"/>
      <w:r w:rsidRPr="001A55B1">
        <w:rPr>
          <w:rFonts w:eastAsiaTheme="majorEastAsia" w:cs="Times New Roman"/>
          <w:lang w:eastAsia="zh-CN"/>
        </w:rPr>
        <w:t>cityId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  <w:proofErr w:type="gramEnd"/>
      <w:r w:rsidRPr="001A55B1">
        <w:rPr>
          <w:rFonts w:eastAsiaTheme="majorEastAsia" w:cs="Times New Roman"/>
          <w:lang w:eastAsia="zh-CN"/>
        </w:rPr>
        <w:t>1&lt;/</w:t>
      </w:r>
      <w:proofErr w:type="spellStart"/>
      <w:r w:rsidRPr="001A55B1">
        <w:rPr>
          <w:rFonts w:eastAsiaTheme="majorEastAsia" w:cs="Times New Roman"/>
          <w:lang w:eastAsia="zh-CN"/>
        </w:rPr>
        <w:t>cityId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</w:p>
    <w:p w:rsidR="001A55B1" w:rsidRDefault="001A55B1" w:rsidP="00AC7A4E">
      <w:pPr>
        <w:ind w:firstLineChars="350" w:firstLine="84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</w:t>
      </w:r>
      <w:proofErr w:type="spellStart"/>
      <w:proofErr w:type="gramStart"/>
      <w:r w:rsidRPr="001A55B1">
        <w:rPr>
          <w:rFonts w:eastAsiaTheme="majorEastAsia" w:cs="Times New Roman"/>
          <w:lang w:eastAsia="zh-CN"/>
        </w:rPr>
        <w:t>cityName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  <w:proofErr w:type="gramEnd"/>
      <w:r w:rsidRPr="001A55B1">
        <w:rPr>
          <w:rFonts w:eastAsiaTheme="majorEastAsia" w:cs="Times New Roman"/>
          <w:lang w:eastAsia="zh-CN"/>
        </w:rPr>
        <w:t>Berlin&lt;/</w:t>
      </w:r>
      <w:proofErr w:type="spellStart"/>
      <w:r w:rsidRPr="001A55B1">
        <w:rPr>
          <w:rFonts w:eastAsiaTheme="majorEastAsia" w:cs="Times New Roman"/>
          <w:lang w:eastAsia="zh-CN"/>
        </w:rPr>
        <w:t>cityName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</w:p>
    <w:p w:rsidR="001A55B1" w:rsidRDefault="001A55B1" w:rsidP="00AC7A4E">
      <w:pPr>
        <w:ind w:firstLineChars="350" w:firstLine="84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</w:t>
      </w:r>
      <w:proofErr w:type="spellStart"/>
      <w:proofErr w:type="gramStart"/>
      <w:r w:rsidRPr="001A55B1">
        <w:rPr>
          <w:rFonts w:eastAsiaTheme="majorEastAsia" w:cs="Times New Roman"/>
          <w:lang w:eastAsia="zh-CN"/>
        </w:rPr>
        <w:t>provinceId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  <w:proofErr w:type="gramEnd"/>
      <w:r w:rsidRPr="001A55B1">
        <w:rPr>
          <w:rFonts w:eastAsiaTheme="majorEastAsia" w:cs="Times New Roman"/>
          <w:lang w:eastAsia="zh-CN"/>
        </w:rPr>
        <w:t>1&lt;/</w:t>
      </w:r>
      <w:proofErr w:type="spellStart"/>
      <w:r w:rsidRPr="001A55B1">
        <w:rPr>
          <w:rFonts w:eastAsiaTheme="majorEastAsia" w:cs="Times New Roman"/>
          <w:lang w:eastAsia="zh-CN"/>
        </w:rPr>
        <w:t>provinceId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</w:p>
    <w:p w:rsidR="001A55B1" w:rsidRDefault="001A55B1" w:rsidP="001A55B1">
      <w:pPr>
        <w:ind w:firstLineChars="300" w:firstLine="72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&lt;/city&gt;</w:t>
      </w:r>
    </w:p>
    <w:p w:rsidR="00FB44C7" w:rsidRDefault="00FB44C7" w:rsidP="001A55B1">
      <w:pPr>
        <w:ind w:firstLineChars="300" w:firstLine="720"/>
        <w:rPr>
          <w:rFonts w:eastAsiaTheme="majorEastAsia" w:cs="Times New Roman"/>
          <w:lang w:eastAsia="zh-CN"/>
        </w:rPr>
      </w:pPr>
      <w:r>
        <w:rPr>
          <w:rFonts w:eastAsiaTheme="majorEastAsia" w:cs="Times New Roman"/>
          <w:lang w:eastAsia="zh-CN"/>
        </w:rPr>
        <w:t>……</w:t>
      </w:r>
    </w:p>
    <w:p w:rsidR="001A55B1" w:rsidRDefault="001A55B1" w:rsidP="001A55B1">
      <w:pPr>
        <w:ind w:firstLineChars="200" w:firstLine="480"/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&lt;/</w:t>
      </w:r>
      <w:proofErr w:type="spellStart"/>
      <w:r w:rsidRPr="001A55B1">
        <w:rPr>
          <w:rFonts w:eastAsiaTheme="majorEastAsia" w:cs="Times New Roman"/>
          <w:lang w:eastAsia="zh-CN"/>
        </w:rPr>
        <w:t>citys</w:t>
      </w:r>
      <w:proofErr w:type="spellEnd"/>
      <w:r w:rsidRPr="001A55B1">
        <w:rPr>
          <w:rFonts w:eastAsiaTheme="majorEastAsia" w:cs="Times New Roman"/>
          <w:lang w:eastAsia="zh-CN"/>
        </w:rPr>
        <w:t>&gt;</w:t>
      </w:r>
    </w:p>
    <w:p w:rsidR="001A55B1" w:rsidRPr="00B6016B" w:rsidRDefault="001A55B1" w:rsidP="001A55B1">
      <w:pPr>
        <w:rPr>
          <w:rFonts w:eastAsiaTheme="majorEastAsia" w:cs="Times New Roman"/>
          <w:lang w:eastAsia="zh-CN"/>
        </w:rPr>
      </w:pPr>
      <w:r w:rsidRPr="001A55B1">
        <w:rPr>
          <w:rFonts w:eastAsiaTheme="majorEastAsia" w:cs="Times New Roman"/>
          <w:lang w:eastAsia="zh-CN"/>
        </w:rPr>
        <w:t>&lt;/response&gt;</w:t>
      </w:r>
    </w:p>
    <w:p w:rsidR="00DD47B4" w:rsidRDefault="00DD47B4" w:rsidP="002B3E5E">
      <w:pPr>
        <w:spacing w:line="400" w:lineRule="exact"/>
        <w:rPr>
          <w:rFonts w:eastAsiaTheme="majorEastAsia"/>
          <w:lang w:eastAsia="zh-CN"/>
        </w:rPr>
      </w:pPr>
    </w:p>
    <w:p w:rsidR="00D95411" w:rsidRPr="00B6016B" w:rsidRDefault="00DF688A" w:rsidP="00D95411">
      <w:pPr>
        <w:pStyle w:val="2"/>
      </w:pPr>
      <w:bookmarkStart w:id="159" w:name="_Toc417895672"/>
      <w:r>
        <w:rPr>
          <w:rFonts w:hint="eastAsia"/>
        </w:rPr>
        <w:lastRenderedPageBreak/>
        <w:t>获取归属站点</w:t>
      </w:r>
      <w:proofErr w:type="spellStart"/>
      <w:r w:rsidR="0055243B">
        <w:rPr>
          <w:rFonts w:hint="eastAsia"/>
        </w:rPr>
        <w:t>getDestSite</w:t>
      </w:r>
      <w:r w:rsidR="00D95411" w:rsidRPr="00B6016B">
        <w:rPr>
          <w:rFonts w:hint="eastAsia"/>
        </w:rPr>
        <w:t>Request</w:t>
      </w:r>
      <w:bookmarkEnd w:id="159"/>
      <w:proofErr w:type="spellEnd"/>
    </w:p>
    <w:p w:rsidR="00D95411" w:rsidRPr="00B6016B" w:rsidRDefault="00D95411" w:rsidP="00D95411">
      <w:pPr>
        <w:spacing w:line="400" w:lineRule="exact"/>
        <w:rPr>
          <w:rFonts w:eastAsiaTheme="majorEastAsia"/>
          <w:lang w:eastAsia="zh-CN"/>
        </w:rPr>
      </w:pPr>
      <w:r w:rsidRPr="00B6016B">
        <w:rPr>
          <w:rFonts w:eastAsiaTheme="majorEastAsia" w:cs="宋体" w:hint="eastAsia"/>
          <w:lang w:eastAsia="zh-CN"/>
        </w:rPr>
        <w:t>简</w:t>
      </w:r>
      <w:r w:rsidRPr="00B6016B">
        <w:rPr>
          <w:rFonts w:eastAsiaTheme="majorEastAsia" w:hint="eastAsia"/>
          <w:lang w:eastAsia="zh-CN"/>
        </w:rPr>
        <w:t>要描述：</w:t>
      </w:r>
      <w:r w:rsidR="0016006C" w:rsidRPr="00B6016B">
        <w:rPr>
          <w:rFonts w:eastAsiaTheme="majorEastAsia" w:cs="宋体" w:hint="eastAsia"/>
          <w:lang w:eastAsia="zh-CN"/>
        </w:rPr>
        <w:t>该请</w:t>
      </w:r>
      <w:r w:rsidR="0016006C" w:rsidRPr="00B6016B">
        <w:rPr>
          <w:rFonts w:eastAsiaTheme="majorEastAsia" w:cs="Meiryo" w:hint="eastAsia"/>
          <w:lang w:eastAsia="zh-CN"/>
        </w:rPr>
        <w:t>求</w:t>
      </w:r>
      <w:r w:rsidR="0016006C" w:rsidRPr="00B6016B">
        <w:rPr>
          <w:rFonts w:eastAsiaTheme="majorEastAsia" w:hint="eastAsia"/>
          <w:lang w:eastAsia="zh-CN"/>
        </w:rPr>
        <w:t>用于向服务器查询</w:t>
      </w:r>
      <w:r w:rsidR="00DB324E">
        <w:rPr>
          <w:rFonts w:eastAsiaTheme="majorEastAsia" w:hint="eastAsia"/>
          <w:lang w:eastAsia="zh-CN"/>
        </w:rPr>
        <w:t>所在国家服务器地址</w:t>
      </w:r>
      <w:r w:rsidR="0016006C" w:rsidRPr="00B6016B">
        <w:rPr>
          <w:rFonts w:eastAsiaTheme="majorEastAsia" w:hint="eastAsia"/>
          <w:lang w:eastAsia="zh-CN"/>
        </w:rPr>
        <w:t>的数据</w:t>
      </w:r>
      <w:r w:rsidRPr="00B6016B">
        <w:rPr>
          <w:rFonts w:eastAsiaTheme="majorEastAsia" w:hint="eastAsia"/>
          <w:lang w:eastAsia="zh-CN"/>
        </w:rPr>
        <w:t>。</w:t>
      </w:r>
      <w:r>
        <w:rPr>
          <w:rFonts w:eastAsiaTheme="majorEastAsia" w:hint="eastAsia"/>
          <w:lang w:eastAsia="zh-CN"/>
        </w:rPr>
        <w:t>采用</w:t>
      </w:r>
      <w:r>
        <w:rPr>
          <w:rFonts w:eastAsiaTheme="majorEastAsia" w:hint="eastAsia"/>
          <w:lang w:eastAsia="zh-CN"/>
        </w:rPr>
        <w:t>https</w:t>
      </w:r>
      <w:r>
        <w:rPr>
          <w:rFonts w:eastAsiaTheme="majorEastAsia" w:hint="eastAsia"/>
          <w:lang w:eastAsia="zh-CN"/>
        </w:rPr>
        <w:t>提交。</w:t>
      </w:r>
    </w:p>
    <w:p w:rsidR="00D95411" w:rsidRPr="00B6016B" w:rsidRDefault="00D95411" w:rsidP="00D95411">
      <w:pPr>
        <w:pStyle w:val="3"/>
        <w:rPr>
          <w:lang w:eastAsia="zh-CN"/>
        </w:rPr>
      </w:pPr>
      <w:bookmarkStart w:id="160" w:name="_Toc417895673"/>
      <w:r>
        <w:rPr>
          <w:rFonts w:hint="eastAsia"/>
          <w:lang w:eastAsia="zh-CN"/>
        </w:rPr>
        <w:t>客户端请求的数据</w:t>
      </w:r>
      <w:r w:rsidRPr="00B6016B">
        <w:rPr>
          <w:rFonts w:hint="eastAsia"/>
          <w:lang w:eastAsia="zh-CN"/>
        </w:rPr>
        <w:t>形式</w:t>
      </w:r>
      <w:bookmarkEnd w:id="160"/>
    </w:p>
    <w:p w:rsidR="00D95411" w:rsidRPr="00B6016B" w:rsidRDefault="00D95411" w:rsidP="00D95411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URL: </w:t>
      </w:r>
      <w:r w:rsidR="00635EB6">
        <w:rPr>
          <w:rFonts w:eastAsiaTheme="majorEastAsia"/>
          <w:lang w:eastAsia="zh-CN"/>
        </w:rPr>
        <w:fldChar w:fldCharType="begin"/>
      </w:r>
      <w:r w:rsidR="000072AD">
        <w:rPr>
          <w:rFonts w:eastAsiaTheme="majorEastAsia"/>
          <w:lang w:eastAsia="zh-CN"/>
        </w:rPr>
        <w:instrText xml:space="preserve"> HYPERLINK "</w:instrText>
      </w:r>
      <w:r w:rsidR="00CA35A9" w:rsidRPr="00CA35A9">
        <w:instrText>https://HOST:PORT/osgOvs/getDestSite.htm?countryCode=MCC</w:instrText>
      </w:r>
      <w:r w:rsidR="000072AD">
        <w:rPr>
          <w:rFonts w:eastAsiaTheme="majorEastAsia"/>
          <w:lang w:eastAsia="zh-CN"/>
        </w:rPr>
        <w:instrText xml:space="preserve">" </w:instrText>
      </w:r>
      <w:r w:rsidR="00635EB6">
        <w:rPr>
          <w:rFonts w:eastAsiaTheme="majorEastAsia"/>
          <w:lang w:eastAsia="zh-CN"/>
        </w:rPr>
        <w:fldChar w:fldCharType="separate"/>
      </w:r>
      <w:r w:rsidR="000072AD" w:rsidRPr="00F817DD">
        <w:rPr>
          <w:rStyle w:val="a7"/>
          <w:rFonts w:eastAsiaTheme="majorEastAsia"/>
          <w:lang w:eastAsia="zh-CN"/>
        </w:rPr>
        <w:t>http</w:t>
      </w:r>
      <w:r w:rsidR="000072AD" w:rsidRPr="00F817DD">
        <w:rPr>
          <w:rStyle w:val="a7"/>
          <w:rFonts w:eastAsiaTheme="majorEastAsia" w:hint="eastAsia"/>
          <w:lang w:eastAsia="zh-CN"/>
        </w:rPr>
        <w:t>s</w:t>
      </w:r>
      <w:r w:rsidR="000072AD" w:rsidRPr="00F817DD">
        <w:rPr>
          <w:rStyle w:val="a7"/>
          <w:rFonts w:eastAsiaTheme="majorEastAsia"/>
          <w:lang w:eastAsia="zh-CN"/>
        </w:rPr>
        <w:t>://HOST:PORT/</w:t>
      </w:r>
      <w:ins w:id="161" w:author="z00247655" w:date="2014-08-25T17:48:00Z">
        <w:r w:rsidR="000072AD" w:rsidRPr="00F817DD">
          <w:rPr>
            <w:rStyle w:val="a7"/>
            <w:rFonts w:eastAsiaTheme="majorEastAsia" w:hint="eastAsia"/>
            <w:lang w:eastAsia="zh-CN"/>
          </w:rPr>
          <w:t>osgOvs</w:t>
        </w:r>
      </w:ins>
      <w:r w:rsidR="000072AD" w:rsidRPr="00F817DD">
        <w:rPr>
          <w:rStyle w:val="a7"/>
          <w:rFonts w:eastAsiaTheme="majorEastAsia"/>
          <w:lang w:eastAsia="zh-CN"/>
        </w:rPr>
        <w:t>/</w:t>
      </w:r>
      <w:r w:rsidR="000072AD" w:rsidRPr="00F817DD">
        <w:rPr>
          <w:rStyle w:val="a7"/>
          <w:rFonts w:eastAsiaTheme="majorEastAsia"/>
          <w:iCs/>
          <w:lang w:eastAsia="zh-CN"/>
        </w:rPr>
        <w:t>getDestSite</w:t>
      </w:r>
      <w:r w:rsidR="000072AD" w:rsidRPr="00F817DD">
        <w:rPr>
          <w:rStyle w:val="a7"/>
          <w:rFonts w:eastAsiaTheme="majorEastAsia"/>
          <w:lang w:eastAsia="zh-CN"/>
        </w:rPr>
        <w:t>.ht</w:t>
      </w:r>
      <w:r w:rsidR="00D00A69">
        <w:rPr>
          <w:rStyle w:val="a7"/>
          <w:rFonts w:eastAsiaTheme="majorEastAsia"/>
          <w:lang w:eastAsia="zh-CN"/>
        </w:rPr>
        <w:t>m?countryCode=MCC</w:t>
      </w:r>
      <w:ins w:id="162" w:author="z00247655" w:date="2014-08-25T17:48:00Z">
        <w:r w:rsidR="00635EB6">
          <w:rPr>
            <w:rFonts w:eastAsiaTheme="majorEastAsia"/>
            <w:lang w:eastAsia="zh-CN"/>
          </w:rPr>
          <w:fldChar w:fldCharType="end"/>
        </w:r>
      </w:ins>
      <w:r w:rsidR="008436FA">
        <w:rPr>
          <w:rFonts w:eastAsiaTheme="majorEastAsia" w:hint="eastAsia"/>
          <w:lang w:eastAsia="zh-CN"/>
        </w:rPr>
        <w:t xml:space="preserve"> </w:t>
      </w:r>
    </w:p>
    <w:p w:rsidR="00D95411" w:rsidRDefault="00D95411" w:rsidP="00D95411">
      <w:pPr>
        <w:spacing w:line="400" w:lineRule="exact"/>
        <w:ind w:firstLine="576"/>
        <w:rPr>
          <w:rFonts w:eastAsiaTheme="majorEastAsia"/>
          <w:lang w:eastAsia="zh-CN"/>
        </w:rPr>
      </w:pPr>
    </w:p>
    <w:p w:rsidR="00D95411" w:rsidRPr="00B6016B" w:rsidRDefault="00D95411" w:rsidP="00D95411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HOST: </w:t>
      </w:r>
      <w:r w:rsidRPr="00B6016B">
        <w:rPr>
          <w:rFonts w:eastAsiaTheme="majorEastAsia" w:hint="eastAsia"/>
          <w:lang w:eastAsia="zh-CN"/>
        </w:rPr>
        <w:t>服务器所在的地址</w:t>
      </w:r>
    </w:p>
    <w:p w:rsidR="00D95411" w:rsidRDefault="00D95411" w:rsidP="00D95411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PORT: </w:t>
      </w:r>
      <w:r w:rsidRPr="00B6016B">
        <w:rPr>
          <w:rFonts w:eastAsiaTheme="majorEastAsia" w:hint="eastAsia"/>
          <w:lang w:eastAsia="zh-CN"/>
        </w:rPr>
        <w:t>服务器所在的端口</w:t>
      </w:r>
    </w:p>
    <w:p w:rsidR="00366ED7" w:rsidRDefault="00366ED7" w:rsidP="00D95411">
      <w:pPr>
        <w:spacing w:line="400" w:lineRule="exact"/>
        <w:ind w:firstLine="576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 xml:space="preserve">MCC: </w:t>
      </w:r>
      <w:r>
        <w:rPr>
          <w:rFonts w:eastAsiaTheme="majorEastAsia" w:hint="eastAsia"/>
          <w:lang w:eastAsia="zh-CN"/>
        </w:rPr>
        <w:t>所在国家的移动国家码</w:t>
      </w:r>
    </w:p>
    <w:p w:rsidR="00D95411" w:rsidRPr="00B6016B" w:rsidRDefault="00D95411" w:rsidP="00D95411">
      <w:pPr>
        <w:spacing w:line="400" w:lineRule="exact"/>
        <w:ind w:firstLine="576"/>
        <w:rPr>
          <w:rFonts w:eastAsiaTheme="majorEastAsia"/>
          <w:lang w:eastAsia="zh-CN"/>
        </w:rPr>
      </w:pPr>
    </w:p>
    <w:p w:rsidR="00D95411" w:rsidRDefault="00D95411" w:rsidP="00D95411">
      <w:pPr>
        <w:spacing w:line="400" w:lineRule="exact"/>
        <w:ind w:firstLine="576"/>
        <w:rPr>
          <w:rFonts w:eastAsiaTheme="majorEastAsia"/>
          <w:lang w:eastAsia="zh-CN"/>
        </w:rPr>
      </w:pPr>
      <w:r w:rsidRPr="00D1495E">
        <w:rPr>
          <w:rFonts w:eastAsiaTheme="majorEastAsia"/>
          <w:lang w:eastAsia="zh-CN"/>
        </w:rPr>
        <w:t>以</w:t>
      </w:r>
      <w:r w:rsidR="00B66811">
        <w:rPr>
          <w:rFonts w:eastAsiaTheme="majorEastAsia" w:hint="eastAsia"/>
          <w:lang w:eastAsia="zh-CN"/>
        </w:rPr>
        <w:t>GET</w:t>
      </w:r>
      <w:r w:rsidR="00B66811">
        <w:rPr>
          <w:rFonts w:eastAsiaTheme="majorEastAsia" w:hint="eastAsia"/>
          <w:lang w:eastAsia="zh-CN"/>
        </w:rPr>
        <w:t>方法</w:t>
      </w:r>
      <w:r w:rsidRPr="00D1495E">
        <w:rPr>
          <w:rFonts w:eastAsiaTheme="majorEastAsia"/>
          <w:lang w:eastAsia="zh-CN"/>
        </w:rPr>
        <w:t>提交。提交的内容包括：</w:t>
      </w:r>
      <w:proofErr w:type="spellStart"/>
      <w:r w:rsidR="00AA7A3A">
        <w:rPr>
          <w:rFonts w:eastAsiaTheme="majorEastAsia" w:hint="eastAsia"/>
          <w:lang w:eastAsia="zh-CN"/>
        </w:rPr>
        <w:t>countryCode</w:t>
      </w:r>
      <w:proofErr w:type="spellEnd"/>
      <w:r>
        <w:rPr>
          <w:rFonts w:eastAsiaTheme="majorEastAsia" w:hint="eastAsia"/>
          <w:lang w:eastAsia="zh-CN"/>
        </w:rPr>
        <w:t>参数。</w:t>
      </w:r>
    </w:p>
    <w:p w:rsidR="00D95411" w:rsidRDefault="00D95411" w:rsidP="00D95411">
      <w:pPr>
        <w:spacing w:line="400" w:lineRule="exact"/>
        <w:ind w:firstLine="576"/>
        <w:rPr>
          <w:rFonts w:eastAsiaTheme="majorEastAsia"/>
          <w:lang w:eastAsia="zh-CN"/>
        </w:rPr>
      </w:pPr>
      <w:r w:rsidRPr="00D1495E">
        <w:rPr>
          <w:rFonts w:eastAsiaTheme="majorEastAsia"/>
          <w:lang w:eastAsia="zh-CN"/>
        </w:rPr>
        <w:t>请求参数说明：</w:t>
      </w:r>
    </w:p>
    <w:tbl>
      <w:tblPr>
        <w:tblW w:w="8176" w:type="dxa"/>
        <w:jc w:val="center"/>
        <w:tblInd w:w="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879"/>
        <w:gridCol w:w="604"/>
        <w:gridCol w:w="4922"/>
      </w:tblGrid>
      <w:tr w:rsidR="00D95411" w:rsidTr="009121E4">
        <w:trPr>
          <w:jc w:val="center"/>
        </w:trPr>
        <w:tc>
          <w:tcPr>
            <w:tcW w:w="1771" w:type="dxa"/>
            <w:shd w:val="clear" w:color="auto" w:fill="C0C0C0"/>
          </w:tcPr>
          <w:p w:rsidR="00D95411" w:rsidRDefault="00D95411" w:rsidP="00FC347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79" w:type="dxa"/>
            <w:shd w:val="clear" w:color="auto" w:fill="C0C0C0"/>
          </w:tcPr>
          <w:p w:rsidR="00D95411" w:rsidRDefault="00D95411" w:rsidP="00FC3474">
            <w:r>
              <w:rPr>
                <w:rFonts w:hint="eastAsia"/>
              </w:rPr>
              <w:t>类型</w:t>
            </w:r>
          </w:p>
        </w:tc>
        <w:tc>
          <w:tcPr>
            <w:tcW w:w="604" w:type="dxa"/>
            <w:shd w:val="clear" w:color="auto" w:fill="C0C0C0"/>
          </w:tcPr>
          <w:p w:rsidR="00D95411" w:rsidRDefault="00D95411" w:rsidP="00FC3474">
            <w:r>
              <w:rPr>
                <w:rFonts w:hint="eastAsia"/>
              </w:rPr>
              <w:t>是否可</w:t>
            </w:r>
            <w:r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4922" w:type="dxa"/>
            <w:shd w:val="clear" w:color="auto" w:fill="C0C0C0"/>
          </w:tcPr>
          <w:p w:rsidR="00D95411" w:rsidRDefault="00D95411" w:rsidP="00FC3474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ascii="Meiryo" w:eastAsia="Meiryo" w:hAnsi="Meiryo" w:cs="Meiryo" w:hint="eastAsia"/>
              </w:rPr>
              <w:t>明</w:t>
            </w:r>
          </w:p>
        </w:tc>
      </w:tr>
      <w:tr w:rsidR="00D95411" w:rsidTr="009121E4">
        <w:trPr>
          <w:trHeight w:val="483"/>
          <w:jc w:val="center"/>
        </w:trPr>
        <w:tc>
          <w:tcPr>
            <w:tcW w:w="1771" w:type="dxa"/>
          </w:tcPr>
          <w:p w:rsidR="00D95411" w:rsidRPr="00612FE7" w:rsidRDefault="00612FE7" w:rsidP="00854D45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countryCode</w:t>
            </w:r>
            <w:proofErr w:type="spellEnd"/>
          </w:p>
        </w:tc>
        <w:tc>
          <w:tcPr>
            <w:tcW w:w="879" w:type="dxa"/>
          </w:tcPr>
          <w:p w:rsidR="00D95411" w:rsidRDefault="00D95411" w:rsidP="00FC3474">
            <w:r>
              <w:rPr>
                <w:rFonts w:hint="eastAsia"/>
              </w:rPr>
              <w:t>String</w:t>
            </w:r>
          </w:p>
        </w:tc>
        <w:tc>
          <w:tcPr>
            <w:tcW w:w="604" w:type="dxa"/>
          </w:tcPr>
          <w:p w:rsidR="00D95411" w:rsidRDefault="00D95411" w:rsidP="00FC3474">
            <w:r>
              <w:rPr>
                <w:rFonts w:hint="eastAsia"/>
              </w:rPr>
              <w:t>M</w:t>
            </w:r>
          </w:p>
        </w:tc>
        <w:tc>
          <w:tcPr>
            <w:tcW w:w="4922" w:type="dxa"/>
          </w:tcPr>
          <w:p w:rsidR="00D95411" w:rsidRDefault="00590D17" w:rsidP="00FC3474">
            <w:r>
              <w:rPr>
                <w:rFonts w:eastAsiaTheme="majorEastAsia" w:hint="eastAsia"/>
                <w:lang w:eastAsia="zh-CN"/>
              </w:rPr>
              <w:t>移动国家码</w:t>
            </w:r>
          </w:p>
        </w:tc>
      </w:tr>
      <w:tr w:rsidR="00155F38" w:rsidTr="009121E4">
        <w:trPr>
          <w:trHeight w:val="483"/>
          <w:jc w:val="center"/>
          <w:ins w:id="163" w:author="liquanlin" w:date="2014-08-29T11:36:00Z"/>
        </w:trPr>
        <w:tc>
          <w:tcPr>
            <w:tcW w:w="1771" w:type="dxa"/>
          </w:tcPr>
          <w:p w:rsidR="00155F38" w:rsidRDefault="00155F38" w:rsidP="00854D45">
            <w:pPr>
              <w:jc w:val="center"/>
              <w:rPr>
                <w:ins w:id="164" w:author="liquanlin" w:date="2014-08-29T11:36:00Z"/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proofErr w:type="spellStart"/>
            <w:ins w:id="165" w:author="liquanlin" w:date="2014-08-29T11:36:00Z">
              <w:r>
                <w:rPr>
                  <w:rFonts w:eastAsiaTheme="minorEastAsia"/>
                  <w:lang w:eastAsia="zh-CN"/>
                </w:rPr>
                <w:t>dst</w:t>
              </w:r>
              <w:r>
                <w:rPr>
                  <w:rFonts w:eastAsiaTheme="minorEastAsia" w:hint="eastAsia"/>
                  <w:lang w:eastAsia="zh-CN"/>
                </w:rPr>
                <w:t>RegionCode</w:t>
              </w:r>
              <w:proofErr w:type="spellEnd"/>
            </w:ins>
          </w:p>
        </w:tc>
        <w:tc>
          <w:tcPr>
            <w:tcW w:w="879" w:type="dxa"/>
          </w:tcPr>
          <w:p w:rsidR="00155F38" w:rsidRDefault="00155F38" w:rsidP="00FC3474">
            <w:pPr>
              <w:rPr>
                <w:ins w:id="166" w:author="liquanlin" w:date="2014-08-29T11:36:00Z"/>
              </w:rPr>
            </w:pPr>
            <w:ins w:id="167" w:author="liquanlin" w:date="2014-08-29T11:36:00Z">
              <w:r>
                <w:rPr>
                  <w:rFonts w:eastAsiaTheme="minorEastAsia" w:hint="eastAsia"/>
                  <w:lang w:eastAsia="zh-CN"/>
                </w:rPr>
                <w:t>String</w:t>
              </w:r>
            </w:ins>
          </w:p>
        </w:tc>
        <w:tc>
          <w:tcPr>
            <w:tcW w:w="604" w:type="dxa"/>
          </w:tcPr>
          <w:p w:rsidR="00155F38" w:rsidRDefault="00155F38" w:rsidP="00FC3474">
            <w:pPr>
              <w:rPr>
                <w:ins w:id="168" w:author="liquanlin" w:date="2014-08-29T11:36:00Z"/>
              </w:rPr>
            </w:pPr>
            <w:ins w:id="169" w:author="liquanlin" w:date="2014-08-29T11:36:00Z">
              <w:r>
                <w:rPr>
                  <w:rFonts w:eastAsiaTheme="minorEastAsia" w:hint="eastAsia"/>
                  <w:lang w:eastAsia="zh-CN"/>
                </w:rPr>
                <w:t>O</w:t>
              </w:r>
            </w:ins>
          </w:p>
        </w:tc>
        <w:tc>
          <w:tcPr>
            <w:tcW w:w="4922" w:type="dxa"/>
          </w:tcPr>
          <w:p w:rsidR="00155F38" w:rsidRDefault="00155F38" w:rsidP="008D3E3C">
            <w:pPr>
              <w:rPr>
                <w:ins w:id="170" w:author="liquanlin" w:date="2014-08-29T11:36:00Z"/>
                <w:rFonts w:eastAsiaTheme="minorEastAsia"/>
                <w:lang w:eastAsia="zh-CN"/>
              </w:rPr>
            </w:pPr>
            <w:ins w:id="171" w:author="liquanlin" w:date="2014-08-29T11:36:00Z">
              <w:r>
                <w:rPr>
                  <w:rFonts w:eastAsiaTheme="minorEastAsia" w:hint="eastAsia"/>
                  <w:lang w:eastAsia="zh-CN"/>
                </w:rPr>
                <w:t>此手机所发往国家的国际码信息，客户端通过</w:t>
              </w:r>
              <w:proofErr w:type="spellStart"/>
              <w:r w:rsidRPr="00225172">
                <w:rPr>
                  <w:rFonts w:eastAsiaTheme="minorEastAsia"/>
                  <w:lang w:eastAsia="zh-CN"/>
                </w:rPr>
                <w:t>SystemProperties.get</w:t>
              </w:r>
              <w:proofErr w:type="spellEnd"/>
              <w:r w:rsidRPr="00225172">
                <w:rPr>
                  <w:rFonts w:eastAsiaTheme="minorEastAsia"/>
                  <w:lang w:eastAsia="zh-CN"/>
                </w:rPr>
                <w:t>(“</w:t>
              </w:r>
              <w:proofErr w:type="spellStart"/>
              <w:r w:rsidRPr="00225172">
                <w:rPr>
                  <w:rFonts w:eastAsiaTheme="minorEastAsia"/>
                  <w:lang w:eastAsia="zh-CN"/>
                </w:rPr>
                <w:t>ro.product.locale.region</w:t>
              </w:r>
              <w:proofErr w:type="spellEnd"/>
              <w:r w:rsidRPr="00225172">
                <w:rPr>
                  <w:rFonts w:eastAsiaTheme="minorEastAsia"/>
                  <w:lang w:eastAsia="zh-CN"/>
                </w:rPr>
                <w:t>”)</w:t>
              </w:r>
              <w:r w:rsidRPr="00225172">
                <w:rPr>
                  <w:rFonts w:eastAsiaTheme="minorEastAsia" w:hint="eastAsia"/>
                  <w:lang w:eastAsia="zh-CN"/>
                </w:rPr>
                <w:t>读取</w:t>
              </w:r>
            </w:ins>
          </w:p>
          <w:p w:rsidR="00155F38" w:rsidRDefault="00155F38" w:rsidP="00FC3474">
            <w:pPr>
              <w:rPr>
                <w:rFonts w:eastAsiaTheme="minorEastAsia"/>
                <w:lang w:eastAsia="zh-CN"/>
              </w:rPr>
            </w:pPr>
            <w:ins w:id="172" w:author="liquanlin" w:date="2014-08-29T11:36:00Z">
              <w:r>
                <w:rPr>
                  <w:rFonts w:eastAsiaTheme="minorEastAsia" w:hint="eastAsia"/>
                  <w:lang w:eastAsia="zh-CN"/>
                </w:rPr>
                <w:t>注：和</w:t>
              </w:r>
              <w:r>
                <w:rPr>
                  <w:rFonts w:eastAsiaTheme="minorEastAsia" w:hint="eastAsia"/>
                  <w:lang w:eastAsia="zh-CN"/>
                </w:rPr>
                <w:t>PLMN</w:t>
              </w:r>
              <w:r>
                <w:rPr>
                  <w:rFonts w:eastAsiaTheme="minorEastAsia" w:hint="eastAsia"/>
                  <w:lang w:eastAsia="zh-CN"/>
                </w:rPr>
                <w:t>中的</w:t>
              </w:r>
              <w:r>
                <w:rPr>
                  <w:rFonts w:eastAsiaTheme="minorEastAsia" w:hint="eastAsia"/>
                  <w:lang w:eastAsia="zh-CN"/>
                </w:rPr>
                <w:t>MNC</w:t>
              </w:r>
              <w:r>
                <w:rPr>
                  <w:rFonts w:eastAsiaTheme="minorEastAsia" w:hint="eastAsia"/>
                  <w:lang w:eastAsia="zh-CN"/>
                </w:rPr>
                <w:t>不是一个规范</w:t>
              </w:r>
            </w:ins>
            <w:r w:rsidR="00660006">
              <w:rPr>
                <w:rFonts w:eastAsiaTheme="minorEastAsia" w:hint="eastAsia"/>
                <w:lang w:eastAsia="zh-CN"/>
              </w:rPr>
              <w:t>。</w:t>
            </w:r>
          </w:p>
          <w:p w:rsidR="00660006" w:rsidRDefault="00660006" w:rsidP="000A68CC">
            <w:pPr>
              <w:rPr>
                <w:ins w:id="173" w:author="liquanlin" w:date="2014-08-29T11:36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备用字段，暂时未</w:t>
            </w:r>
            <w:r w:rsidR="000A68CC">
              <w:rPr>
                <w:rFonts w:eastAsiaTheme="majorEastAsia" w:hint="eastAsia"/>
                <w:lang w:eastAsia="zh-CN"/>
              </w:rPr>
              <w:t>起</w:t>
            </w:r>
            <w:r>
              <w:rPr>
                <w:rFonts w:eastAsiaTheme="majorEastAsia" w:hint="eastAsia"/>
                <w:lang w:eastAsia="zh-CN"/>
              </w:rPr>
              <w:t>作用</w:t>
            </w:r>
          </w:p>
        </w:tc>
      </w:tr>
      <w:tr w:rsidR="009121E4" w:rsidTr="009121E4">
        <w:trPr>
          <w:trHeight w:val="483"/>
          <w:jc w:val="center"/>
          <w:ins w:id="174" w:author="liquanlin" w:date="2014-08-29T11:36:00Z"/>
        </w:trPr>
        <w:tc>
          <w:tcPr>
            <w:tcW w:w="1771" w:type="dxa"/>
          </w:tcPr>
          <w:p w:rsidR="009121E4" w:rsidRDefault="009121E4" w:rsidP="008D3E3C">
            <w:pPr>
              <w:jc w:val="center"/>
              <w:rPr>
                <w:ins w:id="175" w:author="liquanlin" w:date="2014-08-29T11:36:00Z"/>
                <w:rFonts w:eastAsiaTheme="minorEastAsia"/>
                <w:lang w:eastAsia="zh-CN"/>
              </w:rPr>
            </w:pPr>
            <w:proofErr w:type="spellStart"/>
            <w:ins w:id="176" w:author="liquanlin" w:date="2014-08-29T11:37:00Z">
              <w:r>
                <w:rPr>
                  <w:rFonts w:eastAsiaTheme="minorEastAsia"/>
                  <w:lang w:eastAsia="zh-CN"/>
                </w:rPr>
                <w:t>device</w:t>
              </w:r>
              <w:r>
                <w:rPr>
                  <w:rFonts w:eastAsiaTheme="minorEastAsia" w:hint="eastAsia"/>
                  <w:lang w:eastAsia="zh-CN"/>
                </w:rPr>
                <w:t>Type</w:t>
              </w:r>
            </w:ins>
            <w:proofErr w:type="spellEnd"/>
          </w:p>
        </w:tc>
        <w:tc>
          <w:tcPr>
            <w:tcW w:w="879" w:type="dxa"/>
          </w:tcPr>
          <w:p w:rsidR="009121E4" w:rsidRDefault="009121E4" w:rsidP="00FC3474">
            <w:pPr>
              <w:rPr>
                <w:ins w:id="177" w:author="liquanlin" w:date="2014-08-29T11:36:00Z"/>
                <w:rFonts w:eastAsiaTheme="minorEastAsia"/>
                <w:lang w:eastAsia="zh-CN"/>
              </w:rPr>
            </w:pPr>
            <w:ins w:id="178" w:author="liquanlin" w:date="2014-08-29T11:37:00Z">
              <w:r>
                <w:rPr>
                  <w:rFonts w:eastAsiaTheme="minorEastAsia" w:hint="eastAsia"/>
                  <w:lang w:eastAsia="zh-CN"/>
                </w:rPr>
                <w:t>String</w:t>
              </w:r>
            </w:ins>
          </w:p>
        </w:tc>
        <w:tc>
          <w:tcPr>
            <w:tcW w:w="604" w:type="dxa"/>
          </w:tcPr>
          <w:p w:rsidR="009121E4" w:rsidRDefault="00F55503" w:rsidP="00FC3474">
            <w:pPr>
              <w:rPr>
                <w:ins w:id="179" w:author="liquanlin" w:date="2014-08-29T11:36:00Z"/>
                <w:rFonts w:eastAsiaTheme="minorEastAsia"/>
                <w:lang w:eastAsia="zh-CN"/>
              </w:rPr>
            </w:pPr>
            <w:ins w:id="180" w:author="liquanlin" w:date="2014-08-30T09:41:00Z">
              <w:r>
                <w:rPr>
                  <w:rFonts w:eastAsiaTheme="minorEastAsia" w:hint="eastAsia"/>
                  <w:lang w:eastAsia="zh-CN"/>
                </w:rPr>
                <w:t>O</w:t>
              </w:r>
            </w:ins>
          </w:p>
        </w:tc>
        <w:tc>
          <w:tcPr>
            <w:tcW w:w="4922" w:type="dxa"/>
          </w:tcPr>
          <w:p w:rsidR="009121E4" w:rsidRDefault="009121E4" w:rsidP="008D3E3C">
            <w:pPr>
              <w:rPr>
                <w:ins w:id="181" w:author="liquanlin" w:date="2014-08-29T11:36:00Z"/>
                <w:rFonts w:eastAsiaTheme="minorEastAsia"/>
                <w:lang w:eastAsia="zh-CN"/>
              </w:rPr>
            </w:pPr>
            <w:ins w:id="182" w:author="liquanlin" w:date="2014-08-29T11:37:00Z">
              <w:r>
                <w:rPr>
                  <w:rFonts w:eastAsiaTheme="minorEastAsia" w:hint="eastAsia"/>
                  <w:lang w:eastAsia="zh-CN"/>
                </w:rPr>
                <w:t>机型类型，例如</w:t>
              </w:r>
              <w:r>
                <w:rPr>
                  <w:rFonts w:eastAsiaTheme="minorEastAsia" w:hint="eastAsia"/>
                  <w:lang w:eastAsia="zh-CN"/>
                </w:rPr>
                <w:t>Honor3C</w:t>
              </w:r>
            </w:ins>
          </w:p>
        </w:tc>
      </w:tr>
    </w:tbl>
    <w:p w:rsidR="000B17EB" w:rsidRDefault="000B17EB" w:rsidP="000B17EB">
      <w:pPr>
        <w:spacing w:line="400" w:lineRule="exact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请求</w:t>
      </w:r>
      <w:r>
        <w:rPr>
          <w:rFonts w:eastAsiaTheme="majorEastAsia" w:hint="eastAsia"/>
          <w:lang w:eastAsia="zh-CN"/>
        </w:rPr>
        <w:t>header</w:t>
      </w:r>
      <w:r>
        <w:rPr>
          <w:rFonts w:eastAsiaTheme="majorEastAsia" w:hint="eastAsia"/>
          <w:lang w:eastAsia="zh-CN"/>
        </w:rPr>
        <w:t>参数：</w:t>
      </w:r>
    </w:p>
    <w:tbl>
      <w:tblPr>
        <w:tblStyle w:val="af3"/>
        <w:tblW w:w="0" w:type="auto"/>
        <w:tblLook w:val="04A0"/>
      </w:tblPr>
      <w:tblGrid>
        <w:gridCol w:w="2518"/>
        <w:gridCol w:w="1134"/>
        <w:gridCol w:w="3102"/>
        <w:gridCol w:w="1768"/>
      </w:tblGrid>
      <w:tr w:rsidR="000B17EB" w:rsidTr="008D3E3C">
        <w:tc>
          <w:tcPr>
            <w:tcW w:w="2518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参数名</w:t>
            </w:r>
          </w:p>
        </w:tc>
        <w:tc>
          <w:tcPr>
            <w:tcW w:w="1134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类型</w:t>
            </w:r>
          </w:p>
        </w:tc>
        <w:tc>
          <w:tcPr>
            <w:tcW w:w="3102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1768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0B17EB" w:rsidTr="008D3E3C">
        <w:tc>
          <w:tcPr>
            <w:tcW w:w="2518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554446">
              <w:rPr>
                <w:rFonts w:eastAsiaTheme="majorEastAsia"/>
                <w:lang w:eastAsia="zh-CN"/>
              </w:rPr>
              <w:t>x-hw-device-id</w:t>
            </w:r>
          </w:p>
        </w:tc>
        <w:tc>
          <w:tcPr>
            <w:tcW w:w="1134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D326B6">
              <w:rPr>
                <w:rFonts w:eastAsiaTheme="majorEastAsia"/>
                <w:lang w:eastAsia="zh-CN"/>
              </w:rPr>
              <w:t>I</w:t>
            </w:r>
            <w:r w:rsidRPr="00D326B6">
              <w:rPr>
                <w:rFonts w:eastAsiaTheme="majorEastAsia" w:hint="eastAsia"/>
                <w:lang w:eastAsia="zh-CN"/>
              </w:rPr>
              <w:t>mei</w:t>
            </w:r>
            <w:proofErr w:type="spellEnd"/>
            <w:r w:rsidRPr="00D326B6">
              <w:rPr>
                <w:rFonts w:eastAsiaTheme="majorEastAsia" w:hint="eastAsia"/>
                <w:lang w:eastAsia="zh-CN"/>
              </w:rPr>
              <w:t>号</w:t>
            </w:r>
            <w:r w:rsidRPr="00D326B6">
              <w:rPr>
                <w:rFonts w:eastAsiaTheme="majorEastAsia" w:hint="eastAsia"/>
                <w:lang w:eastAsia="zh-CN"/>
              </w:rPr>
              <w:t xml:space="preserve"> </w:t>
            </w:r>
            <w:r w:rsidRPr="00D326B6">
              <w:rPr>
                <w:rFonts w:eastAsiaTheme="majorEastAsia" w:hint="eastAsia"/>
                <w:lang w:eastAsia="zh-CN"/>
              </w:rPr>
              <w:t>第</w:t>
            </w:r>
            <w:r w:rsidRPr="00D326B6">
              <w:rPr>
                <w:rFonts w:eastAsiaTheme="majorEastAsia" w:hint="eastAsia"/>
                <w:lang w:eastAsia="zh-CN"/>
              </w:rPr>
              <w:t>6</w:t>
            </w:r>
            <w:r w:rsidRPr="00D326B6">
              <w:rPr>
                <w:rFonts w:eastAsiaTheme="majorEastAsia" w:hint="eastAsia"/>
                <w:lang w:eastAsia="zh-CN"/>
              </w:rPr>
              <w:t>到</w:t>
            </w:r>
            <w:r w:rsidRPr="00D326B6">
              <w:rPr>
                <w:rFonts w:eastAsiaTheme="majorEastAsia" w:hint="eastAsia"/>
                <w:lang w:eastAsia="zh-CN"/>
              </w:rPr>
              <w:t>12</w:t>
            </w:r>
            <w:r w:rsidRPr="00D326B6">
              <w:rPr>
                <w:rFonts w:eastAsiaTheme="majorEastAsia" w:hint="eastAsia"/>
                <w:lang w:eastAsia="zh-CN"/>
              </w:rPr>
              <w:t>位匿名化处理加随机数</w:t>
            </w:r>
          </w:p>
        </w:tc>
        <w:tc>
          <w:tcPr>
            <w:tcW w:w="1768" w:type="dxa"/>
          </w:tcPr>
          <w:p w:rsidR="000B17EB" w:rsidRPr="00D326B6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0B17EB" w:rsidTr="008D3E3C">
        <w:tc>
          <w:tcPr>
            <w:tcW w:w="2518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50181">
              <w:rPr>
                <w:rFonts w:eastAsiaTheme="majorEastAsia"/>
                <w:lang w:eastAsia="zh-CN"/>
              </w:rPr>
              <w:t>x-hw-device-type</w:t>
            </w:r>
          </w:p>
        </w:tc>
        <w:tc>
          <w:tcPr>
            <w:tcW w:w="1134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ins w:id="183" w:author="z00247655" w:date="2014-08-25T17:33:00Z">
              <w:r w:rsidRPr="000278F2">
                <w:rPr>
                  <w:rFonts w:eastAsiaTheme="majorEastAsia" w:hint="eastAsia"/>
                  <w:lang w:eastAsia="zh-CN"/>
                </w:rPr>
                <w:t>机型类型，例如</w:t>
              </w:r>
              <w:r w:rsidRPr="000278F2">
                <w:rPr>
                  <w:rFonts w:eastAsiaTheme="majorEastAsia" w:hint="eastAsia"/>
                  <w:lang w:eastAsia="zh-CN"/>
                </w:rPr>
                <w:t>Honor3C</w:t>
              </w:r>
              <w:r w:rsidRPr="000278F2">
                <w:rPr>
                  <w:rFonts w:eastAsiaTheme="majorEastAsia" w:hint="eastAsia"/>
                  <w:lang w:eastAsia="zh-CN"/>
                </w:rPr>
                <w:t>；</w:t>
              </w:r>
            </w:ins>
          </w:p>
        </w:tc>
        <w:tc>
          <w:tcPr>
            <w:tcW w:w="1768" w:type="dxa"/>
          </w:tcPr>
          <w:p w:rsidR="000B17EB" w:rsidRPr="000278F2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0B17EB" w:rsidTr="008D3E3C">
        <w:tc>
          <w:tcPr>
            <w:tcW w:w="2518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59720A">
              <w:rPr>
                <w:rFonts w:eastAsiaTheme="majorEastAsia"/>
                <w:lang w:eastAsia="zh-CN"/>
              </w:rPr>
              <w:t>x-hw-country-code</w:t>
            </w:r>
          </w:p>
        </w:tc>
        <w:tc>
          <w:tcPr>
            <w:tcW w:w="1134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FE2646">
              <w:rPr>
                <w:rFonts w:eastAsiaTheme="majorEastAsia" w:hint="eastAsia"/>
                <w:lang w:eastAsia="zh-CN"/>
              </w:rPr>
              <w:t>移动国家码</w:t>
            </w:r>
          </w:p>
        </w:tc>
        <w:tc>
          <w:tcPr>
            <w:tcW w:w="1768" w:type="dxa"/>
          </w:tcPr>
          <w:p w:rsidR="000B17EB" w:rsidRPr="00FE2646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0B17EB" w:rsidTr="008D3E3C">
        <w:tc>
          <w:tcPr>
            <w:tcW w:w="2518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8F7A86">
              <w:rPr>
                <w:rFonts w:eastAsiaTheme="majorEastAsia"/>
                <w:lang w:eastAsia="zh-CN"/>
              </w:rPr>
              <w:t>x-hw-soft-version</w:t>
            </w:r>
          </w:p>
        </w:tc>
        <w:tc>
          <w:tcPr>
            <w:tcW w:w="1134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>
              <w:rPr>
                <w:rFonts w:eastAsiaTheme="majorEastAsia" w:hint="eastAsia"/>
                <w:lang w:eastAsia="zh-CN"/>
              </w:rPr>
              <w:t>HiCare</w:t>
            </w:r>
            <w:proofErr w:type="spellEnd"/>
            <w:r>
              <w:rPr>
                <w:rFonts w:eastAsiaTheme="majorEastAsia" w:hint="eastAsia"/>
                <w:lang w:eastAsia="zh-CN"/>
              </w:rPr>
              <w:t>版本号</w:t>
            </w:r>
          </w:p>
        </w:tc>
        <w:tc>
          <w:tcPr>
            <w:tcW w:w="1768" w:type="dxa"/>
          </w:tcPr>
          <w:p w:rsidR="000B17EB" w:rsidRDefault="000B17EB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D95411" w:rsidRDefault="00D95411" w:rsidP="00D95411">
      <w:pPr>
        <w:spacing w:line="400" w:lineRule="exact"/>
        <w:ind w:firstLine="576"/>
        <w:rPr>
          <w:rFonts w:eastAsiaTheme="majorEastAsia"/>
          <w:lang w:eastAsia="zh-CN"/>
        </w:rPr>
      </w:pPr>
    </w:p>
    <w:p w:rsidR="005912FB" w:rsidRPr="005912FB" w:rsidRDefault="005912FB" w:rsidP="00F87E1F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5912FB">
        <w:rPr>
          <w:rFonts w:eastAsiaTheme="majorEastAsia"/>
          <w:sz w:val="21"/>
          <w:szCs w:val="21"/>
          <w:lang w:eastAsia="zh-CN"/>
        </w:rPr>
        <w:t>GET /osgOvs/getDestSite.do?countryCode=208&amp;dstRegionCode=CN&amp;deviceType=HUAWEI+P6-U06 HTTP/1.1</w:t>
      </w:r>
    </w:p>
    <w:p w:rsidR="005912FB" w:rsidRPr="005912FB" w:rsidRDefault="005912FB" w:rsidP="00F87E1F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proofErr w:type="spellStart"/>
      <w:r w:rsidRPr="005912FB">
        <w:rPr>
          <w:rFonts w:eastAsiaTheme="majorEastAsia"/>
          <w:sz w:val="21"/>
          <w:szCs w:val="21"/>
          <w:lang w:eastAsia="zh-CN"/>
        </w:rPr>
        <w:t>Charset</w:t>
      </w:r>
      <w:proofErr w:type="spellEnd"/>
      <w:r w:rsidRPr="005912FB">
        <w:rPr>
          <w:rFonts w:eastAsiaTheme="majorEastAsia"/>
          <w:sz w:val="21"/>
          <w:szCs w:val="21"/>
          <w:lang w:eastAsia="zh-CN"/>
        </w:rPr>
        <w:t>: UTF-8</w:t>
      </w:r>
    </w:p>
    <w:p w:rsidR="005912FB" w:rsidRPr="005912FB" w:rsidRDefault="005912FB" w:rsidP="00F87E1F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proofErr w:type="gramStart"/>
      <w:r w:rsidRPr="005912FB">
        <w:rPr>
          <w:rFonts w:eastAsiaTheme="majorEastAsia"/>
          <w:sz w:val="21"/>
          <w:szCs w:val="21"/>
          <w:lang w:eastAsia="zh-CN"/>
        </w:rPr>
        <w:t>x-hw-device-id</w:t>
      </w:r>
      <w:proofErr w:type="gramEnd"/>
      <w:r w:rsidRPr="005912FB">
        <w:rPr>
          <w:rFonts w:eastAsiaTheme="majorEastAsia"/>
          <w:sz w:val="21"/>
          <w:szCs w:val="21"/>
          <w:lang w:eastAsia="zh-CN"/>
        </w:rPr>
        <w:t>: 86050*******343186377128</w:t>
      </w:r>
    </w:p>
    <w:p w:rsidR="005912FB" w:rsidRPr="005912FB" w:rsidRDefault="005912FB" w:rsidP="00F87E1F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proofErr w:type="gramStart"/>
      <w:r w:rsidRPr="005912FB">
        <w:rPr>
          <w:rFonts w:eastAsiaTheme="majorEastAsia"/>
          <w:sz w:val="21"/>
          <w:szCs w:val="21"/>
          <w:lang w:eastAsia="zh-CN"/>
        </w:rPr>
        <w:t>x-hw-device-type</w:t>
      </w:r>
      <w:proofErr w:type="gramEnd"/>
      <w:r w:rsidRPr="005912FB">
        <w:rPr>
          <w:rFonts w:eastAsiaTheme="majorEastAsia"/>
          <w:sz w:val="21"/>
          <w:szCs w:val="21"/>
          <w:lang w:eastAsia="zh-CN"/>
        </w:rPr>
        <w:t>: HUAWEI+P6-U06</w:t>
      </w:r>
    </w:p>
    <w:p w:rsidR="005912FB" w:rsidRPr="005912FB" w:rsidRDefault="005912FB" w:rsidP="00F87E1F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proofErr w:type="gramStart"/>
      <w:r w:rsidRPr="005912FB">
        <w:rPr>
          <w:rFonts w:eastAsiaTheme="majorEastAsia"/>
          <w:sz w:val="21"/>
          <w:szCs w:val="21"/>
          <w:lang w:eastAsia="zh-CN"/>
        </w:rPr>
        <w:t>x-hw-country-code</w:t>
      </w:r>
      <w:proofErr w:type="gramEnd"/>
      <w:r w:rsidRPr="005912FB">
        <w:rPr>
          <w:rFonts w:eastAsiaTheme="majorEastAsia"/>
          <w:sz w:val="21"/>
          <w:szCs w:val="21"/>
          <w:lang w:eastAsia="zh-CN"/>
        </w:rPr>
        <w:t>: 208</w:t>
      </w:r>
    </w:p>
    <w:p w:rsidR="005912FB" w:rsidRPr="005912FB" w:rsidRDefault="005912FB" w:rsidP="00F87E1F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proofErr w:type="gramStart"/>
      <w:r w:rsidRPr="005912FB">
        <w:rPr>
          <w:rFonts w:eastAsiaTheme="majorEastAsia"/>
          <w:sz w:val="21"/>
          <w:szCs w:val="21"/>
          <w:lang w:eastAsia="zh-CN"/>
        </w:rPr>
        <w:t>x-hw-soft-version</w:t>
      </w:r>
      <w:proofErr w:type="gramEnd"/>
      <w:r w:rsidRPr="005912FB">
        <w:rPr>
          <w:rFonts w:eastAsiaTheme="majorEastAsia"/>
          <w:sz w:val="21"/>
          <w:szCs w:val="21"/>
          <w:lang w:eastAsia="zh-CN"/>
        </w:rPr>
        <w:t>: 1.30.209.I</w:t>
      </w:r>
    </w:p>
    <w:p w:rsidR="005912FB" w:rsidRPr="005912FB" w:rsidRDefault="005912FB" w:rsidP="00F87E1F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5912FB">
        <w:rPr>
          <w:rFonts w:eastAsiaTheme="majorEastAsia"/>
          <w:sz w:val="21"/>
          <w:szCs w:val="21"/>
          <w:lang w:eastAsia="zh-CN"/>
        </w:rPr>
        <w:t xml:space="preserve">User-Agent: </w:t>
      </w:r>
      <w:proofErr w:type="spellStart"/>
      <w:r w:rsidRPr="005912FB">
        <w:rPr>
          <w:rFonts w:eastAsiaTheme="majorEastAsia"/>
          <w:sz w:val="21"/>
          <w:szCs w:val="21"/>
          <w:lang w:eastAsia="zh-CN"/>
        </w:rPr>
        <w:t>Dalvik</w:t>
      </w:r>
      <w:proofErr w:type="spellEnd"/>
      <w:r w:rsidRPr="005912FB">
        <w:rPr>
          <w:rFonts w:eastAsiaTheme="majorEastAsia"/>
          <w:sz w:val="21"/>
          <w:szCs w:val="21"/>
          <w:lang w:eastAsia="zh-CN"/>
        </w:rPr>
        <w:t>/1.6.0 (Linux; U; Android 4.4.2; HUAWEI P6-U06 Build/HuaweiP6-U00)</w:t>
      </w:r>
    </w:p>
    <w:p w:rsidR="005912FB" w:rsidRPr="005912FB" w:rsidRDefault="005912FB" w:rsidP="00F87E1F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5912FB">
        <w:rPr>
          <w:rFonts w:eastAsiaTheme="majorEastAsia"/>
          <w:sz w:val="21"/>
          <w:szCs w:val="21"/>
          <w:lang w:eastAsia="zh-CN"/>
        </w:rPr>
        <w:t>Host: phoneservice.vmall.com</w:t>
      </w:r>
    </w:p>
    <w:p w:rsidR="005912FB" w:rsidRPr="005912FB" w:rsidRDefault="005912FB" w:rsidP="00F87E1F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5912FB">
        <w:rPr>
          <w:rFonts w:eastAsiaTheme="majorEastAsia"/>
          <w:sz w:val="21"/>
          <w:szCs w:val="21"/>
          <w:lang w:eastAsia="zh-CN"/>
        </w:rPr>
        <w:t>Connection: Keep-Alive</w:t>
      </w:r>
    </w:p>
    <w:p w:rsidR="00E96232" w:rsidRPr="005912FB" w:rsidRDefault="005912FB" w:rsidP="00F87E1F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5912FB">
        <w:rPr>
          <w:rFonts w:eastAsiaTheme="majorEastAsia"/>
          <w:sz w:val="21"/>
          <w:szCs w:val="21"/>
          <w:lang w:eastAsia="zh-CN"/>
        </w:rPr>
        <w:t xml:space="preserve">Accept-Encoding: </w:t>
      </w:r>
      <w:proofErr w:type="spellStart"/>
      <w:r w:rsidRPr="005912FB">
        <w:rPr>
          <w:rFonts w:eastAsiaTheme="majorEastAsia"/>
          <w:sz w:val="21"/>
          <w:szCs w:val="21"/>
          <w:lang w:eastAsia="zh-CN"/>
        </w:rPr>
        <w:t>gzip</w:t>
      </w:r>
      <w:proofErr w:type="spellEnd"/>
    </w:p>
    <w:p w:rsidR="00E96232" w:rsidRDefault="00E96232" w:rsidP="00D95411">
      <w:pPr>
        <w:spacing w:line="400" w:lineRule="exact"/>
        <w:ind w:firstLine="576"/>
        <w:rPr>
          <w:rFonts w:eastAsiaTheme="majorEastAsia"/>
          <w:lang w:eastAsia="zh-CN"/>
        </w:rPr>
      </w:pPr>
    </w:p>
    <w:p w:rsidR="00D95411" w:rsidRPr="00B6016B" w:rsidRDefault="00D95411" w:rsidP="00D95411">
      <w:pPr>
        <w:pStyle w:val="3"/>
        <w:rPr>
          <w:lang w:eastAsia="zh-CN"/>
        </w:rPr>
      </w:pPr>
      <w:bookmarkStart w:id="184" w:name="_Toc417895674"/>
      <w:r w:rsidRPr="00B6016B">
        <w:rPr>
          <w:rFonts w:hint="eastAsia"/>
          <w:lang w:eastAsia="zh-CN"/>
        </w:rPr>
        <w:t>服务端返回</w:t>
      </w:r>
      <w:r>
        <w:rPr>
          <w:rFonts w:hint="eastAsia"/>
          <w:lang w:eastAsia="zh-CN"/>
        </w:rPr>
        <w:t>的</w:t>
      </w:r>
      <w:r w:rsidRPr="00B6016B">
        <w:rPr>
          <w:rFonts w:hint="eastAsia"/>
          <w:lang w:eastAsia="zh-CN"/>
        </w:rPr>
        <w:t>数据形式</w:t>
      </w:r>
      <w:bookmarkEnd w:id="184"/>
    </w:p>
    <w:p w:rsidR="00D95411" w:rsidRDefault="00D95411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>返回</w:t>
      </w:r>
      <w:proofErr w:type="spellStart"/>
      <w:r>
        <w:rPr>
          <w:rFonts w:eastAsiaTheme="majorEastAsia" w:cs="Times New Roman" w:hint="eastAsia"/>
          <w:color w:val="000000"/>
          <w:kern w:val="0"/>
          <w:lang w:eastAsia="zh-CN" w:bidi="ar-SA"/>
        </w:rPr>
        <w:t>Json</w:t>
      </w:r>
      <w:proofErr w:type="spellEnd"/>
      <w:r>
        <w:rPr>
          <w:rFonts w:eastAsiaTheme="majorEastAsia" w:cs="Times New Roman" w:hint="eastAsia"/>
          <w:color w:val="000000"/>
          <w:kern w:val="0"/>
          <w:lang w:eastAsia="zh-CN" w:bidi="ar-SA"/>
        </w:rPr>
        <w:t>格式的数据。</w:t>
      </w:r>
    </w:p>
    <w:p w:rsidR="00D95411" w:rsidRPr="001364E6" w:rsidRDefault="00D95411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</w:p>
    <w:p w:rsidR="00D95411" w:rsidRPr="00A748C7" w:rsidRDefault="00D95411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A748C7">
        <w:rPr>
          <w:rFonts w:eastAsiaTheme="majorEastAsia" w:cs="Times New Roman"/>
          <w:color w:val="000000"/>
          <w:kern w:val="0"/>
          <w:lang w:eastAsia="zh-CN" w:bidi="ar-SA"/>
        </w:rPr>
        <w:t>响应示例：</w:t>
      </w:r>
    </w:p>
    <w:p w:rsidR="00FF2945" w:rsidRDefault="00FF2945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FF2945">
        <w:rPr>
          <w:rFonts w:eastAsiaTheme="majorEastAsia" w:cs="Times New Roman"/>
          <w:color w:val="000000"/>
          <w:kern w:val="0"/>
          <w:lang w:eastAsia="zh-CN" w:bidi="ar-SA"/>
        </w:rPr>
        <w:t>{</w:t>
      </w:r>
    </w:p>
    <w:p w:rsidR="00FF2945" w:rsidRDefault="00FF2945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Pr="00FF2945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proofErr w:type="gramStart"/>
      <w:r w:rsidRPr="00FF2945">
        <w:rPr>
          <w:rFonts w:eastAsiaTheme="majorEastAsia" w:cs="Times New Roman"/>
          <w:color w:val="000000"/>
          <w:kern w:val="0"/>
          <w:lang w:eastAsia="zh-CN" w:bidi="ar-SA"/>
        </w:rPr>
        <w:t>resCode</w:t>
      </w:r>
      <w:proofErr w:type="spellEnd"/>
      <w:proofErr w:type="gramEnd"/>
      <w:r w:rsidRPr="00FF2945">
        <w:rPr>
          <w:rFonts w:eastAsiaTheme="majorEastAsia" w:cs="Times New Roman"/>
          <w:color w:val="000000"/>
          <w:kern w:val="0"/>
          <w:lang w:eastAsia="zh-CN" w:bidi="ar-SA"/>
        </w:rPr>
        <w:t>":0,</w:t>
      </w:r>
    </w:p>
    <w:p w:rsidR="00FF2945" w:rsidRDefault="00FF2945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Pr="00FF2945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r w:rsidRPr="00FF2945">
        <w:rPr>
          <w:rFonts w:eastAsiaTheme="majorEastAsia" w:cs="Times New Roman"/>
          <w:color w:val="000000"/>
          <w:kern w:val="0"/>
          <w:lang w:eastAsia="zh-CN" w:bidi="ar-SA"/>
        </w:rPr>
        <w:t>phoneServiceUrl</w:t>
      </w:r>
      <w:proofErr w:type="spellEnd"/>
      <w:r w:rsidRPr="00FF2945">
        <w:rPr>
          <w:rFonts w:eastAsiaTheme="majorEastAsia" w:cs="Times New Roman"/>
          <w:color w:val="000000"/>
          <w:kern w:val="0"/>
          <w:lang w:eastAsia="zh-CN" w:bidi="ar-SA"/>
        </w:rPr>
        <w:t>":"https://210.21.230.174:38443/"</w:t>
      </w:r>
      <w:r w:rsidR="008D3B93">
        <w:rPr>
          <w:rFonts w:eastAsiaTheme="majorEastAsia" w:cs="Times New Roman" w:hint="eastAsia"/>
          <w:color w:val="000000"/>
          <w:kern w:val="0"/>
          <w:lang w:eastAsia="zh-CN" w:bidi="ar-SA"/>
        </w:rPr>
        <w:t>，</w:t>
      </w:r>
    </w:p>
    <w:p w:rsidR="008D3B93" w:rsidRDefault="008D3B93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Pr="008D3B93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gramStart"/>
      <w:r w:rsidRPr="008D3B93">
        <w:rPr>
          <w:rFonts w:eastAsiaTheme="majorEastAsia" w:cs="Times New Roman"/>
          <w:color w:val="000000"/>
          <w:kern w:val="0"/>
          <w:lang w:eastAsia="zh-CN" w:bidi="ar-SA"/>
        </w:rPr>
        <w:t>brand</w:t>
      </w:r>
      <w:proofErr w:type="gramEnd"/>
      <w:r w:rsidRPr="008D3B93">
        <w:rPr>
          <w:rFonts w:eastAsiaTheme="majorEastAsia" w:cs="Times New Roman"/>
          <w:color w:val="000000"/>
          <w:kern w:val="0"/>
          <w:lang w:eastAsia="zh-CN" w:bidi="ar-SA"/>
        </w:rPr>
        <w:t>":"</w:t>
      </w:r>
      <w:r w:rsidR="00EA160D">
        <w:rPr>
          <w:rFonts w:eastAsiaTheme="majorEastAsia" w:cs="Times New Roman" w:hint="eastAsia"/>
          <w:color w:val="000000"/>
          <w:kern w:val="0"/>
          <w:lang w:eastAsia="zh-CN" w:bidi="ar-SA"/>
        </w:rPr>
        <w:t>Honor</w:t>
      </w:r>
      <w:r w:rsidRPr="008D3B93">
        <w:rPr>
          <w:rFonts w:eastAsiaTheme="majorEastAsia" w:cs="Times New Roman"/>
          <w:color w:val="000000"/>
          <w:kern w:val="0"/>
          <w:lang w:eastAsia="zh-CN" w:bidi="ar-SA"/>
        </w:rPr>
        <w:t>"</w:t>
      </w:r>
    </w:p>
    <w:p w:rsidR="00FF2945" w:rsidRDefault="00FF2945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FF2945">
        <w:rPr>
          <w:rFonts w:eastAsiaTheme="majorEastAsia" w:cs="Times New Roman"/>
          <w:color w:val="000000"/>
          <w:kern w:val="0"/>
          <w:lang w:eastAsia="zh-CN" w:bidi="ar-SA"/>
        </w:rPr>
        <w:t>}</w:t>
      </w:r>
    </w:p>
    <w:p w:rsidR="0034712A" w:rsidRDefault="0034712A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>或</w:t>
      </w:r>
    </w:p>
    <w:p w:rsidR="0034712A" w:rsidRDefault="0034712A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34712A">
        <w:rPr>
          <w:rFonts w:eastAsiaTheme="majorEastAsia" w:cs="Times New Roman"/>
          <w:color w:val="000000"/>
          <w:kern w:val="0"/>
          <w:lang w:eastAsia="zh-CN" w:bidi="ar-SA"/>
        </w:rPr>
        <w:t>{</w:t>
      </w:r>
    </w:p>
    <w:p w:rsidR="0034712A" w:rsidRDefault="0034712A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Pr="0034712A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proofErr w:type="gramStart"/>
      <w:r w:rsidRPr="0034712A">
        <w:rPr>
          <w:rFonts w:eastAsiaTheme="majorEastAsia" w:cs="Times New Roman"/>
          <w:color w:val="000000"/>
          <w:kern w:val="0"/>
          <w:lang w:eastAsia="zh-CN" w:bidi="ar-SA"/>
        </w:rPr>
        <w:t>resCode</w:t>
      </w:r>
      <w:proofErr w:type="spellEnd"/>
      <w:proofErr w:type="gramEnd"/>
      <w:r w:rsidRPr="0034712A">
        <w:rPr>
          <w:rFonts w:eastAsiaTheme="majorEastAsia" w:cs="Times New Roman"/>
          <w:color w:val="000000"/>
          <w:kern w:val="0"/>
          <w:lang w:eastAsia="zh-CN" w:bidi="ar-SA"/>
        </w:rPr>
        <w:t>":1,</w:t>
      </w:r>
    </w:p>
    <w:p w:rsidR="00A018B4" w:rsidRDefault="0034712A" w:rsidP="00A018B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Pr="0034712A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r w:rsidRPr="0034712A">
        <w:rPr>
          <w:rFonts w:eastAsiaTheme="majorEastAsia" w:cs="Times New Roman"/>
          <w:color w:val="000000"/>
          <w:kern w:val="0"/>
          <w:lang w:eastAsia="zh-CN" w:bidi="ar-SA"/>
        </w:rPr>
        <w:t>phoneServiceUrl</w:t>
      </w:r>
      <w:proofErr w:type="spellEnd"/>
      <w:r w:rsidRPr="0034712A">
        <w:rPr>
          <w:rFonts w:eastAsiaTheme="majorEastAsia" w:cs="Times New Roman"/>
          <w:color w:val="000000"/>
          <w:kern w:val="0"/>
          <w:lang w:eastAsia="zh-CN" w:bidi="ar-SA"/>
        </w:rPr>
        <w:t>":""</w:t>
      </w:r>
      <w:r w:rsidR="00A018B4">
        <w:rPr>
          <w:rFonts w:eastAsiaTheme="majorEastAsia" w:cs="Times New Roman" w:hint="eastAsia"/>
          <w:color w:val="000000"/>
          <w:kern w:val="0"/>
          <w:lang w:eastAsia="zh-CN" w:bidi="ar-SA"/>
        </w:rPr>
        <w:t>，</w:t>
      </w:r>
    </w:p>
    <w:p w:rsidR="0034712A" w:rsidRDefault="00A018B4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Pr="008D3B93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gramStart"/>
      <w:r w:rsidRPr="008D3B93">
        <w:rPr>
          <w:rFonts w:eastAsiaTheme="majorEastAsia" w:cs="Times New Roman"/>
          <w:color w:val="000000"/>
          <w:kern w:val="0"/>
          <w:lang w:eastAsia="zh-CN" w:bidi="ar-SA"/>
        </w:rPr>
        <w:t>brand</w:t>
      </w:r>
      <w:proofErr w:type="gramEnd"/>
      <w:r w:rsidRPr="008D3B93">
        <w:rPr>
          <w:rFonts w:eastAsiaTheme="majorEastAsia" w:cs="Times New Roman"/>
          <w:color w:val="000000"/>
          <w:kern w:val="0"/>
          <w:lang w:eastAsia="zh-CN" w:bidi="ar-SA"/>
        </w:rPr>
        <w:t>":"</w:t>
      </w:r>
      <w:proofErr w:type="spellStart"/>
      <w:r w:rsidRPr="008D3B93">
        <w:rPr>
          <w:rFonts w:eastAsiaTheme="majorEastAsia" w:cs="Times New Roman"/>
          <w:color w:val="000000"/>
          <w:kern w:val="0"/>
          <w:lang w:eastAsia="zh-CN" w:bidi="ar-SA"/>
        </w:rPr>
        <w:t>Huawei</w:t>
      </w:r>
      <w:proofErr w:type="spellEnd"/>
      <w:r w:rsidRPr="008D3B93">
        <w:rPr>
          <w:rFonts w:eastAsiaTheme="majorEastAsia" w:cs="Times New Roman"/>
          <w:color w:val="000000"/>
          <w:kern w:val="0"/>
          <w:lang w:eastAsia="zh-CN" w:bidi="ar-SA"/>
        </w:rPr>
        <w:t>"</w:t>
      </w:r>
    </w:p>
    <w:p w:rsidR="0034712A" w:rsidRDefault="0034712A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34712A">
        <w:rPr>
          <w:rFonts w:eastAsiaTheme="majorEastAsia" w:cs="Times New Roman"/>
          <w:color w:val="000000"/>
          <w:kern w:val="0"/>
          <w:lang w:eastAsia="zh-CN" w:bidi="ar-SA"/>
        </w:rPr>
        <w:t>}</w:t>
      </w:r>
    </w:p>
    <w:p w:rsidR="00D95411" w:rsidRDefault="00D95411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A748C7">
        <w:rPr>
          <w:rFonts w:eastAsiaTheme="majorEastAsia" w:cs="Times New Roman"/>
          <w:color w:val="000000"/>
          <w:kern w:val="0"/>
          <w:lang w:eastAsia="zh-CN" w:bidi="ar-SA"/>
        </w:rPr>
        <w:t>响应参数说明：</w:t>
      </w:r>
    </w:p>
    <w:p w:rsidR="00D95411" w:rsidRDefault="00D95411" w:rsidP="00D9541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</w:p>
    <w:tbl>
      <w:tblPr>
        <w:tblW w:w="8341" w:type="dxa"/>
        <w:jc w:val="center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1"/>
        <w:gridCol w:w="1186"/>
        <w:gridCol w:w="936"/>
        <w:gridCol w:w="3748"/>
      </w:tblGrid>
      <w:tr w:rsidR="00D95411" w:rsidTr="00FC3474">
        <w:trPr>
          <w:jc w:val="center"/>
        </w:trPr>
        <w:tc>
          <w:tcPr>
            <w:tcW w:w="2471" w:type="dxa"/>
            <w:shd w:val="clear" w:color="auto" w:fill="C0C0C0"/>
          </w:tcPr>
          <w:p w:rsidR="00D95411" w:rsidRDefault="00D95411" w:rsidP="00FC347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86" w:type="dxa"/>
            <w:shd w:val="clear" w:color="auto" w:fill="C0C0C0"/>
          </w:tcPr>
          <w:p w:rsidR="00D95411" w:rsidRDefault="00D95411" w:rsidP="00FC3474">
            <w:r>
              <w:rPr>
                <w:rFonts w:hint="eastAsia"/>
              </w:rPr>
              <w:t>类型</w:t>
            </w:r>
          </w:p>
        </w:tc>
        <w:tc>
          <w:tcPr>
            <w:tcW w:w="936" w:type="dxa"/>
            <w:shd w:val="clear" w:color="auto" w:fill="C0C0C0"/>
          </w:tcPr>
          <w:p w:rsidR="00D95411" w:rsidRDefault="00D95411" w:rsidP="00FC3474">
            <w:r>
              <w:rPr>
                <w:rFonts w:hint="eastAsia"/>
              </w:rPr>
              <w:t>是否可</w:t>
            </w:r>
            <w:r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748" w:type="dxa"/>
            <w:shd w:val="clear" w:color="auto" w:fill="C0C0C0"/>
          </w:tcPr>
          <w:p w:rsidR="00D95411" w:rsidRDefault="00D95411" w:rsidP="00FC3474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ascii="Meiryo" w:eastAsia="Meiryo" w:hAnsi="Meiryo" w:cs="Meiryo" w:hint="eastAsia"/>
              </w:rPr>
              <w:t>明</w:t>
            </w:r>
          </w:p>
        </w:tc>
      </w:tr>
      <w:tr w:rsidR="00D95411" w:rsidTr="00FC3474">
        <w:trPr>
          <w:trHeight w:val="650"/>
          <w:jc w:val="center"/>
        </w:trPr>
        <w:tc>
          <w:tcPr>
            <w:tcW w:w="2471" w:type="dxa"/>
          </w:tcPr>
          <w:p w:rsidR="00D95411" w:rsidRPr="00211933" w:rsidRDefault="00211933" w:rsidP="00FC3474">
            <w:pPr>
              <w:ind w:firstLine="440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resCode</w:t>
            </w:r>
            <w:proofErr w:type="spellEnd"/>
          </w:p>
        </w:tc>
        <w:tc>
          <w:tcPr>
            <w:tcW w:w="1186" w:type="dxa"/>
          </w:tcPr>
          <w:p w:rsidR="00D95411" w:rsidRPr="00D452DA" w:rsidRDefault="00D95411" w:rsidP="00FC347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36" w:type="dxa"/>
          </w:tcPr>
          <w:p w:rsidR="00D95411" w:rsidRPr="00D452DA" w:rsidRDefault="00D95411" w:rsidP="00FC3474">
            <w:r>
              <w:rPr>
                <w:rFonts w:hint="eastAsia"/>
              </w:rPr>
              <w:t>M</w:t>
            </w:r>
          </w:p>
        </w:tc>
        <w:tc>
          <w:tcPr>
            <w:tcW w:w="3748" w:type="dxa"/>
          </w:tcPr>
          <w:p w:rsidR="00D95411" w:rsidRDefault="00D95411" w:rsidP="006D1276">
            <w:r w:rsidRPr="00A535D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0</w:t>
            </w:r>
            <w:r w:rsidRPr="00A535D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表示</w:t>
            </w:r>
            <w:r w:rsidR="006D127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找到</w:t>
            </w:r>
            <w:r w:rsidR="000D289B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对应国家的</w:t>
            </w:r>
            <w:r w:rsidR="000D289B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URL</w:t>
            </w:r>
            <w:r w:rsidRPr="00A535D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，</w:t>
            </w:r>
            <w:r w:rsidRPr="00A535D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1</w:t>
            </w:r>
            <w:r w:rsidRPr="00A535D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表示</w:t>
            </w:r>
            <w:r w:rsidR="002C13F1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没有找到对应国家的</w:t>
            </w:r>
            <w:r w:rsidR="002C13F1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URL</w:t>
            </w:r>
          </w:p>
        </w:tc>
      </w:tr>
      <w:tr w:rsidR="00D95411" w:rsidTr="00FC3474">
        <w:trPr>
          <w:trHeight w:val="464"/>
          <w:jc w:val="center"/>
        </w:trPr>
        <w:tc>
          <w:tcPr>
            <w:tcW w:w="2471" w:type="dxa"/>
          </w:tcPr>
          <w:p w:rsidR="00D95411" w:rsidRPr="00D452DA" w:rsidRDefault="007F1FA0" w:rsidP="00FC3474">
            <w:pPr>
              <w:jc w:val="center"/>
            </w:pPr>
            <w:proofErr w:type="spellStart"/>
            <w:r w:rsidRPr="007F1FA0">
              <w:lastRenderedPageBreak/>
              <w:t>phoneServiceUrl</w:t>
            </w:r>
            <w:proofErr w:type="spellEnd"/>
          </w:p>
        </w:tc>
        <w:tc>
          <w:tcPr>
            <w:tcW w:w="1186" w:type="dxa"/>
          </w:tcPr>
          <w:p w:rsidR="00D95411" w:rsidRPr="00D452DA" w:rsidRDefault="00D95411" w:rsidP="00FC3474">
            <w:r w:rsidRPr="00D452DA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D95411" w:rsidRPr="00D97F8D" w:rsidRDefault="00D97F8D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</w:p>
        </w:tc>
        <w:tc>
          <w:tcPr>
            <w:tcW w:w="3748" w:type="dxa"/>
          </w:tcPr>
          <w:p w:rsidR="00D95411" w:rsidRPr="00D452DA" w:rsidRDefault="009326A7" w:rsidP="00FC3474"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服务器地址</w:t>
            </w:r>
          </w:p>
        </w:tc>
      </w:tr>
      <w:tr w:rsidR="00DC6451" w:rsidTr="00FC3474">
        <w:trPr>
          <w:trHeight w:val="464"/>
          <w:jc w:val="center"/>
        </w:trPr>
        <w:tc>
          <w:tcPr>
            <w:tcW w:w="2471" w:type="dxa"/>
          </w:tcPr>
          <w:p w:rsidR="00DC6451" w:rsidRPr="007F1FA0" w:rsidRDefault="00DC6451" w:rsidP="00FC3474">
            <w:pPr>
              <w:jc w:val="center"/>
            </w:pPr>
            <w:r>
              <w:t>brand</w:t>
            </w:r>
          </w:p>
        </w:tc>
        <w:tc>
          <w:tcPr>
            <w:tcW w:w="1186" w:type="dxa"/>
          </w:tcPr>
          <w:p w:rsidR="00DC6451" w:rsidRPr="00D452DA" w:rsidRDefault="00DC6451" w:rsidP="00FC3474">
            <w:r>
              <w:t>String</w:t>
            </w:r>
          </w:p>
        </w:tc>
        <w:tc>
          <w:tcPr>
            <w:tcW w:w="936" w:type="dxa"/>
          </w:tcPr>
          <w:p w:rsidR="00DC6451" w:rsidRDefault="00DC6451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M</w:t>
            </w:r>
          </w:p>
        </w:tc>
        <w:tc>
          <w:tcPr>
            <w:tcW w:w="3748" w:type="dxa"/>
          </w:tcPr>
          <w:p w:rsidR="00DC6451" w:rsidRDefault="00DC6451" w:rsidP="00FC3474">
            <w:pPr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品牌信息</w:t>
            </w:r>
            <w:r w:rsidR="000D5541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（“</w:t>
            </w:r>
            <w:r w:rsidR="000D5541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Honor</w:t>
            </w:r>
            <w:r w:rsidR="000D5541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”或“</w:t>
            </w:r>
            <w:proofErr w:type="spellStart"/>
            <w:r w:rsidR="000D5541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Huawei</w:t>
            </w:r>
            <w:proofErr w:type="spellEnd"/>
            <w:r w:rsidR="000D5541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”）</w:t>
            </w:r>
          </w:p>
        </w:tc>
      </w:tr>
    </w:tbl>
    <w:p w:rsidR="009D573A" w:rsidRPr="00B6016B" w:rsidRDefault="009D573A" w:rsidP="009D573A">
      <w:pPr>
        <w:pStyle w:val="2"/>
      </w:pPr>
      <w:bookmarkStart w:id="185" w:name="_Toc417895675"/>
      <w:r>
        <w:rPr>
          <w:rFonts w:hint="eastAsia"/>
        </w:rPr>
        <w:t>获取</w:t>
      </w:r>
      <w:r w:rsidR="00335B93">
        <w:rPr>
          <w:rFonts w:hint="eastAsia"/>
        </w:rPr>
        <w:t>配置信息刷新</w:t>
      </w:r>
      <w:proofErr w:type="spellStart"/>
      <w:r w:rsidR="0060438F">
        <w:rPr>
          <w:rFonts w:hint="eastAsia"/>
        </w:rPr>
        <w:t>checkVersion</w:t>
      </w:r>
      <w:r w:rsidRPr="00B6016B">
        <w:rPr>
          <w:rFonts w:hint="eastAsia"/>
        </w:rPr>
        <w:t>Request</w:t>
      </w:r>
      <w:bookmarkEnd w:id="185"/>
      <w:proofErr w:type="spellEnd"/>
    </w:p>
    <w:p w:rsidR="009D573A" w:rsidRPr="00B6016B" w:rsidRDefault="009D573A" w:rsidP="009D573A">
      <w:pPr>
        <w:spacing w:line="400" w:lineRule="exact"/>
        <w:rPr>
          <w:rFonts w:eastAsiaTheme="majorEastAsia"/>
          <w:lang w:eastAsia="zh-CN"/>
        </w:rPr>
      </w:pPr>
      <w:r w:rsidRPr="00B6016B">
        <w:rPr>
          <w:rFonts w:eastAsiaTheme="majorEastAsia" w:cs="宋体" w:hint="eastAsia"/>
          <w:lang w:eastAsia="zh-CN"/>
        </w:rPr>
        <w:t>简</w:t>
      </w:r>
      <w:r w:rsidRPr="00B6016B">
        <w:rPr>
          <w:rFonts w:eastAsiaTheme="majorEastAsia" w:hint="eastAsia"/>
          <w:lang w:eastAsia="zh-CN"/>
        </w:rPr>
        <w:t>要描述：</w:t>
      </w:r>
      <w:r w:rsidRPr="00B6016B">
        <w:rPr>
          <w:rFonts w:eastAsiaTheme="majorEastAsia" w:cs="宋体" w:hint="eastAsia"/>
          <w:lang w:eastAsia="zh-CN"/>
        </w:rPr>
        <w:t>该请</w:t>
      </w:r>
      <w:r w:rsidRPr="00B6016B">
        <w:rPr>
          <w:rFonts w:eastAsiaTheme="majorEastAsia" w:cs="Meiryo" w:hint="eastAsia"/>
          <w:lang w:eastAsia="zh-CN"/>
        </w:rPr>
        <w:t>求</w:t>
      </w:r>
      <w:r w:rsidRPr="00B6016B">
        <w:rPr>
          <w:rFonts w:eastAsiaTheme="majorEastAsia" w:hint="eastAsia"/>
          <w:lang w:eastAsia="zh-CN"/>
        </w:rPr>
        <w:t>用于向服务器查询</w:t>
      </w:r>
      <w:r w:rsidR="00252665">
        <w:rPr>
          <w:rFonts w:eastAsiaTheme="majorEastAsia" w:hint="eastAsia"/>
          <w:lang w:eastAsia="zh-CN"/>
        </w:rPr>
        <w:t>热线，服务政策，邮箱，省份</w:t>
      </w:r>
      <w:r w:rsidR="00256346">
        <w:rPr>
          <w:rFonts w:eastAsiaTheme="majorEastAsia" w:hint="eastAsia"/>
          <w:lang w:eastAsia="zh-CN"/>
        </w:rPr>
        <w:t>列表</w:t>
      </w:r>
      <w:r w:rsidR="00252665">
        <w:rPr>
          <w:rFonts w:eastAsiaTheme="majorEastAsia" w:hint="eastAsia"/>
          <w:lang w:eastAsia="zh-CN"/>
        </w:rPr>
        <w:t>，城市</w:t>
      </w:r>
      <w:r w:rsidR="00256346">
        <w:rPr>
          <w:rFonts w:eastAsiaTheme="majorEastAsia" w:hint="eastAsia"/>
          <w:lang w:eastAsia="zh-CN"/>
        </w:rPr>
        <w:t>列表</w:t>
      </w:r>
      <w:r w:rsidR="00252665">
        <w:rPr>
          <w:rFonts w:eastAsiaTheme="majorEastAsia" w:hint="eastAsia"/>
          <w:lang w:eastAsia="zh-CN"/>
        </w:rPr>
        <w:t>是否有更新</w:t>
      </w:r>
      <w:r w:rsidRPr="00B6016B">
        <w:rPr>
          <w:rFonts w:eastAsiaTheme="majorEastAsia" w:hint="eastAsia"/>
          <w:lang w:eastAsia="zh-CN"/>
        </w:rPr>
        <w:t>。</w:t>
      </w:r>
      <w:r>
        <w:rPr>
          <w:rFonts w:eastAsiaTheme="majorEastAsia" w:hint="eastAsia"/>
          <w:lang w:eastAsia="zh-CN"/>
        </w:rPr>
        <w:t>采用</w:t>
      </w:r>
      <w:r>
        <w:rPr>
          <w:rFonts w:eastAsiaTheme="majorEastAsia" w:hint="eastAsia"/>
          <w:lang w:eastAsia="zh-CN"/>
        </w:rPr>
        <w:t>https</w:t>
      </w:r>
      <w:r>
        <w:rPr>
          <w:rFonts w:eastAsiaTheme="majorEastAsia" w:hint="eastAsia"/>
          <w:lang w:eastAsia="zh-CN"/>
        </w:rPr>
        <w:t>提交。</w:t>
      </w:r>
    </w:p>
    <w:p w:rsidR="009D573A" w:rsidRPr="00B6016B" w:rsidRDefault="009D573A" w:rsidP="009D573A">
      <w:pPr>
        <w:pStyle w:val="3"/>
        <w:rPr>
          <w:lang w:eastAsia="zh-CN"/>
        </w:rPr>
      </w:pPr>
      <w:bookmarkStart w:id="186" w:name="_Toc417895676"/>
      <w:r>
        <w:rPr>
          <w:rFonts w:hint="eastAsia"/>
          <w:lang w:eastAsia="zh-CN"/>
        </w:rPr>
        <w:t>客户端请求的数据</w:t>
      </w:r>
      <w:r w:rsidRPr="00B6016B">
        <w:rPr>
          <w:rFonts w:hint="eastAsia"/>
          <w:lang w:eastAsia="zh-CN"/>
        </w:rPr>
        <w:t>形式</w:t>
      </w:r>
      <w:bookmarkEnd w:id="186"/>
    </w:p>
    <w:p w:rsidR="009D573A" w:rsidRPr="00B6016B" w:rsidRDefault="009D573A" w:rsidP="009D573A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URL: </w:t>
      </w:r>
      <w:r w:rsidR="00635EB6">
        <w:rPr>
          <w:rFonts w:eastAsiaTheme="majorEastAsia"/>
          <w:lang w:eastAsia="zh-CN"/>
        </w:rPr>
        <w:fldChar w:fldCharType="begin"/>
      </w:r>
      <w:r w:rsidR="00791F0B">
        <w:rPr>
          <w:rFonts w:eastAsiaTheme="majorEastAsia"/>
          <w:lang w:eastAsia="zh-CN"/>
        </w:rPr>
        <w:instrText xml:space="preserve"> HYPERLINK "</w:instrText>
      </w:r>
      <w:r w:rsidR="00791F0B" w:rsidRPr="00791F0B">
        <w:rPr>
          <w:rFonts w:eastAsiaTheme="majorEastAsia"/>
          <w:lang w:eastAsia="zh-CN"/>
        </w:rPr>
        <w:instrText>http</w:instrText>
      </w:r>
      <w:r w:rsidR="00791F0B" w:rsidRPr="00791F0B">
        <w:rPr>
          <w:rFonts w:eastAsiaTheme="majorEastAsia" w:hint="eastAsia"/>
          <w:lang w:eastAsia="zh-CN"/>
        </w:rPr>
        <w:instrText>s</w:instrText>
      </w:r>
      <w:r w:rsidR="00791F0B" w:rsidRPr="00791F0B">
        <w:rPr>
          <w:rFonts w:eastAsiaTheme="majorEastAsia"/>
          <w:lang w:eastAsia="zh-CN"/>
        </w:rPr>
        <w:instrText>://HOST:PORT/osgOvs/</w:instrText>
      </w:r>
      <w:r w:rsidR="00791F0B" w:rsidRPr="00791F0B">
        <w:rPr>
          <w:rFonts w:eastAsiaTheme="majorEastAsia"/>
          <w:iCs/>
          <w:lang w:eastAsia="zh-CN"/>
        </w:rPr>
        <w:instrText>checkVersion</w:instrText>
      </w:r>
      <w:r w:rsidR="00791F0B" w:rsidRPr="00791F0B">
        <w:rPr>
          <w:rFonts w:eastAsiaTheme="majorEastAsia"/>
          <w:lang w:eastAsia="zh-CN"/>
        </w:rPr>
        <w:instrText>.htm</w:instrText>
      </w:r>
      <w:r w:rsidR="00791F0B">
        <w:rPr>
          <w:rFonts w:eastAsiaTheme="majorEastAsia"/>
          <w:lang w:eastAsia="zh-CN"/>
        </w:rPr>
        <w:instrText xml:space="preserve">" </w:instrText>
      </w:r>
      <w:r w:rsidR="00635EB6">
        <w:rPr>
          <w:rFonts w:eastAsiaTheme="majorEastAsia"/>
          <w:lang w:eastAsia="zh-CN"/>
        </w:rPr>
        <w:fldChar w:fldCharType="separate"/>
      </w:r>
      <w:r w:rsidR="00791F0B" w:rsidRPr="00F04763">
        <w:rPr>
          <w:rStyle w:val="a7"/>
          <w:rFonts w:eastAsiaTheme="majorEastAsia"/>
          <w:lang w:eastAsia="zh-CN"/>
        </w:rPr>
        <w:t>http</w:t>
      </w:r>
      <w:r w:rsidR="00791F0B" w:rsidRPr="00F04763">
        <w:rPr>
          <w:rStyle w:val="a7"/>
          <w:rFonts w:eastAsiaTheme="majorEastAsia" w:hint="eastAsia"/>
          <w:lang w:eastAsia="zh-CN"/>
        </w:rPr>
        <w:t>s</w:t>
      </w:r>
      <w:r w:rsidR="00791F0B" w:rsidRPr="00F04763">
        <w:rPr>
          <w:rStyle w:val="a7"/>
          <w:rFonts w:eastAsiaTheme="majorEastAsia"/>
          <w:lang w:eastAsia="zh-CN"/>
        </w:rPr>
        <w:t>://HOST:PORT/</w:t>
      </w:r>
      <w:ins w:id="187" w:author="z00247655" w:date="2014-08-25T17:49:00Z">
        <w:r w:rsidR="00791F0B" w:rsidRPr="00F04763">
          <w:rPr>
            <w:rStyle w:val="a7"/>
            <w:rFonts w:eastAsiaTheme="majorEastAsia"/>
            <w:lang w:eastAsia="zh-CN"/>
          </w:rPr>
          <w:t>osgOvs</w:t>
        </w:r>
      </w:ins>
      <w:r w:rsidR="00791F0B" w:rsidRPr="00F04763">
        <w:rPr>
          <w:rStyle w:val="a7"/>
          <w:rFonts w:eastAsiaTheme="majorEastAsia"/>
          <w:lang w:eastAsia="zh-CN"/>
        </w:rPr>
        <w:t>/</w:t>
      </w:r>
      <w:r w:rsidR="00791F0B" w:rsidRPr="00F04763">
        <w:rPr>
          <w:rStyle w:val="a7"/>
          <w:rFonts w:eastAsiaTheme="majorEastAsia"/>
          <w:iCs/>
          <w:lang w:eastAsia="zh-CN"/>
        </w:rPr>
        <w:t>checkVersion</w:t>
      </w:r>
      <w:r w:rsidR="00791F0B" w:rsidRPr="00F04763">
        <w:rPr>
          <w:rStyle w:val="a7"/>
          <w:rFonts w:eastAsiaTheme="majorEastAsia"/>
          <w:lang w:eastAsia="zh-CN"/>
        </w:rPr>
        <w:t>.htm</w:t>
      </w:r>
      <w:r w:rsidR="00635EB6">
        <w:rPr>
          <w:rFonts w:eastAsiaTheme="majorEastAsia"/>
          <w:lang w:eastAsia="zh-CN"/>
        </w:rPr>
        <w:fldChar w:fldCharType="end"/>
      </w:r>
      <w:r w:rsidR="002D23BC">
        <w:rPr>
          <w:rFonts w:eastAsiaTheme="majorEastAsia" w:hint="eastAsia"/>
          <w:lang w:eastAsia="zh-CN"/>
        </w:rPr>
        <w:t xml:space="preserve"> </w:t>
      </w:r>
    </w:p>
    <w:p w:rsidR="009D573A" w:rsidRDefault="009D573A" w:rsidP="009D573A">
      <w:pPr>
        <w:spacing w:line="400" w:lineRule="exact"/>
        <w:ind w:firstLine="576"/>
        <w:rPr>
          <w:rFonts w:eastAsiaTheme="majorEastAsia"/>
          <w:lang w:eastAsia="zh-CN"/>
        </w:rPr>
      </w:pPr>
    </w:p>
    <w:p w:rsidR="009D573A" w:rsidRPr="00B6016B" w:rsidRDefault="009D573A" w:rsidP="009D573A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HOST: </w:t>
      </w:r>
      <w:r w:rsidRPr="00B6016B">
        <w:rPr>
          <w:rFonts w:eastAsiaTheme="majorEastAsia" w:hint="eastAsia"/>
          <w:lang w:eastAsia="zh-CN"/>
        </w:rPr>
        <w:t>服务器所在的地址</w:t>
      </w:r>
    </w:p>
    <w:p w:rsidR="009D573A" w:rsidRDefault="009D573A" w:rsidP="009D573A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PORT: </w:t>
      </w:r>
      <w:r w:rsidRPr="00B6016B">
        <w:rPr>
          <w:rFonts w:eastAsiaTheme="majorEastAsia" w:hint="eastAsia"/>
          <w:lang w:eastAsia="zh-CN"/>
        </w:rPr>
        <w:t>服务器所在的端口</w:t>
      </w:r>
    </w:p>
    <w:p w:rsidR="009D573A" w:rsidRPr="00B6016B" w:rsidRDefault="009D573A" w:rsidP="009D573A">
      <w:pPr>
        <w:spacing w:line="400" w:lineRule="exact"/>
        <w:ind w:firstLine="576"/>
        <w:rPr>
          <w:rFonts w:eastAsiaTheme="majorEastAsia"/>
          <w:lang w:eastAsia="zh-CN"/>
        </w:rPr>
      </w:pPr>
    </w:p>
    <w:p w:rsidR="009D573A" w:rsidRDefault="009D573A" w:rsidP="009D573A">
      <w:pPr>
        <w:spacing w:line="400" w:lineRule="exact"/>
        <w:ind w:firstLine="576"/>
        <w:rPr>
          <w:rFonts w:eastAsiaTheme="majorEastAsia"/>
          <w:lang w:eastAsia="zh-CN"/>
        </w:rPr>
      </w:pPr>
      <w:r w:rsidRPr="00D1495E">
        <w:rPr>
          <w:rFonts w:eastAsiaTheme="majorEastAsia"/>
          <w:lang w:eastAsia="zh-CN"/>
        </w:rPr>
        <w:t>以</w:t>
      </w:r>
      <w:r w:rsidR="00E31AFA">
        <w:rPr>
          <w:rFonts w:eastAsiaTheme="majorEastAsia" w:hint="eastAsia"/>
          <w:lang w:eastAsia="zh-CN"/>
        </w:rPr>
        <w:t>GET</w:t>
      </w:r>
      <w:r w:rsidR="00E31AFA">
        <w:rPr>
          <w:rFonts w:eastAsiaTheme="majorEastAsia" w:hint="eastAsia"/>
          <w:lang w:eastAsia="zh-CN"/>
        </w:rPr>
        <w:t>或</w:t>
      </w:r>
      <w:r w:rsidR="00460811">
        <w:rPr>
          <w:rFonts w:eastAsiaTheme="majorEastAsia" w:hint="eastAsia"/>
          <w:lang w:eastAsia="zh-CN"/>
        </w:rPr>
        <w:t>POST</w:t>
      </w:r>
      <w:r>
        <w:rPr>
          <w:rFonts w:eastAsiaTheme="majorEastAsia" w:hint="eastAsia"/>
          <w:lang w:eastAsia="zh-CN"/>
        </w:rPr>
        <w:t>方法</w:t>
      </w:r>
      <w:r w:rsidRPr="00D1495E">
        <w:rPr>
          <w:rFonts w:eastAsiaTheme="majorEastAsia"/>
          <w:lang w:eastAsia="zh-CN"/>
        </w:rPr>
        <w:t>提交。提交的内容包括：</w:t>
      </w:r>
      <w:r w:rsidR="001A2624">
        <w:rPr>
          <w:rFonts w:eastAsiaTheme="majorEastAsia" w:hint="eastAsia"/>
          <w:lang w:eastAsia="zh-CN"/>
        </w:rPr>
        <w:t>移动国家码，</w:t>
      </w:r>
      <w:r w:rsidR="00BB3BE5">
        <w:rPr>
          <w:rFonts w:eastAsiaTheme="majorEastAsia" w:hint="eastAsia"/>
          <w:lang w:eastAsia="zh-CN"/>
        </w:rPr>
        <w:t>语言，</w:t>
      </w:r>
      <w:r w:rsidR="003D7439">
        <w:rPr>
          <w:rFonts w:eastAsiaTheme="majorEastAsia" w:hint="eastAsia"/>
          <w:lang w:eastAsia="zh-CN"/>
        </w:rPr>
        <w:t>热线</w:t>
      </w:r>
      <w:r w:rsidR="00E80A49">
        <w:rPr>
          <w:rFonts w:eastAsiaTheme="majorEastAsia" w:hint="eastAsia"/>
          <w:lang w:eastAsia="zh-CN"/>
        </w:rPr>
        <w:t>版本号</w:t>
      </w:r>
      <w:r w:rsidR="003D7439">
        <w:rPr>
          <w:rFonts w:eastAsiaTheme="majorEastAsia" w:hint="eastAsia"/>
          <w:lang w:eastAsia="zh-CN"/>
        </w:rPr>
        <w:t>，政策</w:t>
      </w:r>
      <w:r w:rsidR="00E80A49">
        <w:rPr>
          <w:rFonts w:eastAsiaTheme="majorEastAsia" w:hint="eastAsia"/>
          <w:lang w:eastAsia="zh-CN"/>
        </w:rPr>
        <w:t>版本号</w:t>
      </w:r>
      <w:r w:rsidR="003D7439">
        <w:rPr>
          <w:rFonts w:eastAsiaTheme="majorEastAsia" w:hint="eastAsia"/>
          <w:lang w:eastAsia="zh-CN"/>
        </w:rPr>
        <w:t>，邮箱</w:t>
      </w:r>
      <w:r w:rsidR="00E80A49">
        <w:rPr>
          <w:rFonts w:eastAsiaTheme="majorEastAsia" w:hint="eastAsia"/>
          <w:lang w:eastAsia="zh-CN"/>
        </w:rPr>
        <w:t>版本号</w:t>
      </w:r>
      <w:r w:rsidR="003D7439">
        <w:rPr>
          <w:rFonts w:eastAsiaTheme="majorEastAsia" w:hint="eastAsia"/>
          <w:lang w:eastAsia="zh-CN"/>
        </w:rPr>
        <w:t>，省份</w:t>
      </w:r>
      <w:r w:rsidR="00E80A49">
        <w:rPr>
          <w:rFonts w:eastAsiaTheme="majorEastAsia" w:hint="eastAsia"/>
          <w:lang w:eastAsia="zh-CN"/>
        </w:rPr>
        <w:t>版本号</w:t>
      </w:r>
      <w:r w:rsidR="003D7439">
        <w:rPr>
          <w:rFonts w:eastAsiaTheme="majorEastAsia" w:hint="eastAsia"/>
          <w:lang w:eastAsia="zh-CN"/>
        </w:rPr>
        <w:t>，城市版本号</w:t>
      </w:r>
      <w:r w:rsidR="005F79A2">
        <w:rPr>
          <w:rFonts w:eastAsiaTheme="majorEastAsia" w:hint="eastAsia"/>
          <w:lang w:eastAsia="zh-CN"/>
        </w:rPr>
        <w:t>，</w:t>
      </w:r>
      <w:r w:rsidR="00A21B4B">
        <w:rPr>
          <w:rFonts w:eastAsiaTheme="majorEastAsia" w:hint="eastAsia"/>
          <w:lang w:eastAsia="zh-CN"/>
        </w:rPr>
        <w:t>手册版本号，</w:t>
      </w:r>
      <w:r w:rsidR="005F79A2">
        <w:rPr>
          <w:rFonts w:eastAsiaTheme="majorEastAsia" w:hint="eastAsia"/>
          <w:lang w:eastAsia="zh-CN"/>
        </w:rPr>
        <w:t>论坛版本号</w:t>
      </w:r>
      <w:r w:rsidR="008C4E58">
        <w:rPr>
          <w:rFonts w:eastAsiaTheme="majorEastAsia" w:hint="eastAsia"/>
          <w:lang w:eastAsia="zh-CN"/>
        </w:rPr>
        <w:t>等</w:t>
      </w:r>
      <w:r w:rsidR="004F70F2">
        <w:rPr>
          <w:rFonts w:eastAsiaTheme="majorEastAsia" w:hint="eastAsia"/>
          <w:lang w:eastAsia="zh-CN"/>
        </w:rPr>
        <w:t>，需要更新</w:t>
      </w:r>
      <w:r w:rsidR="00991D32">
        <w:rPr>
          <w:rFonts w:eastAsiaTheme="majorEastAsia" w:hint="eastAsia"/>
          <w:lang w:eastAsia="zh-CN"/>
        </w:rPr>
        <w:t>热线</w:t>
      </w:r>
      <w:r w:rsidR="004F70F2">
        <w:rPr>
          <w:rFonts w:eastAsiaTheme="majorEastAsia" w:hint="eastAsia"/>
          <w:lang w:eastAsia="zh-CN"/>
        </w:rPr>
        <w:t>信息，就传</w:t>
      </w:r>
      <w:r w:rsidR="00121A89">
        <w:rPr>
          <w:rFonts w:eastAsiaTheme="majorEastAsia" w:hint="eastAsia"/>
          <w:lang w:eastAsia="zh-CN"/>
        </w:rPr>
        <w:t>对应的</w:t>
      </w:r>
      <w:r w:rsidR="00991D32">
        <w:rPr>
          <w:rFonts w:eastAsiaTheme="majorEastAsia" w:hint="eastAsia"/>
          <w:lang w:eastAsia="zh-CN"/>
        </w:rPr>
        <w:t>热线</w:t>
      </w:r>
      <w:r w:rsidR="004F70F2">
        <w:rPr>
          <w:rFonts w:eastAsiaTheme="majorEastAsia" w:hint="eastAsia"/>
          <w:lang w:eastAsia="zh-CN"/>
        </w:rPr>
        <w:t>版本号即可</w:t>
      </w:r>
      <w:r w:rsidR="00991D32">
        <w:rPr>
          <w:rFonts w:eastAsiaTheme="majorEastAsia" w:hint="eastAsia"/>
          <w:lang w:eastAsia="zh-CN"/>
        </w:rPr>
        <w:t>，其他版本号选填</w:t>
      </w:r>
      <w:r>
        <w:rPr>
          <w:rFonts w:eastAsiaTheme="majorEastAsia" w:hint="eastAsia"/>
          <w:lang w:eastAsia="zh-CN"/>
        </w:rPr>
        <w:t>。</w:t>
      </w:r>
    </w:p>
    <w:p w:rsidR="009D573A" w:rsidRDefault="009D573A" w:rsidP="009D573A">
      <w:pPr>
        <w:spacing w:line="400" w:lineRule="exact"/>
        <w:ind w:firstLine="576"/>
        <w:rPr>
          <w:rFonts w:eastAsiaTheme="majorEastAsia"/>
          <w:lang w:eastAsia="zh-CN"/>
        </w:rPr>
      </w:pPr>
      <w:r w:rsidRPr="00D1495E">
        <w:rPr>
          <w:rFonts w:eastAsiaTheme="majorEastAsia"/>
          <w:lang w:eastAsia="zh-CN"/>
        </w:rPr>
        <w:t>请求参数说明：</w:t>
      </w:r>
    </w:p>
    <w:tbl>
      <w:tblPr>
        <w:tblW w:w="8010" w:type="dxa"/>
        <w:jc w:val="center"/>
        <w:tblInd w:w="1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9"/>
        <w:gridCol w:w="803"/>
        <w:gridCol w:w="456"/>
        <w:gridCol w:w="4922"/>
      </w:tblGrid>
      <w:tr w:rsidR="00B34FE4" w:rsidTr="00B34FE4">
        <w:trPr>
          <w:trHeight w:val="145"/>
          <w:jc w:val="center"/>
        </w:trPr>
        <w:tc>
          <w:tcPr>
            <w:tcW w:w="1553" w:type="dxa"/>
            <w:shd w:val="clear" w:color="auto" w:fill="C0C0C0"/>
          </w:tcPr>
          <w:p w:rsidR="009D573A" w:rsidRDefault="009D573A" w:rsidP="00FC347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79" w:type="dxa"/>
            <w:shd w:val="clear" w:color="auto" w:fill="C0C0C0"/>
          </w:tcPr>
          <w:p w:rsidR="009D573A" w:rsidRDefault="009D573A" w:rsidP="00FC3474">
            <w:r>
              <w:rPr>
                <w:rFonts w:hint="eastAsia"/>
              </w:rPr>
              <w:t>类型</w:t>
            </w:r>
          </w:p>
        </w:tc>
        <w:tc>
          <w:tcPr>
            <w:tcW w:w="456" w:type="dxa"/>
            <w:shd w:val="clear" w:color="auto" w:fill="C0C0C0"/>
          </w:tcPr>
          <w:p w:rsidR="009D573A" w:rsidRDefault="009D573A" w:rsidP="00FC3474">
            <w:r>
              <w:rPr>
                <w:rFonts w:hint="eastAsia"/>
              </w:rPr>
              <w:t>是否可</w:t>
            </w:r>
            <w:r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4922" w:type="dxa"/>
            <w:shd w:val="clear" w:color="auto" w:fill="C0C0C0"/>
          </w:tcPr>
          <w:p w:rsidR="009D573A" w:rsidRDefault="009D573A" w:rsidP="00FC3474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ascii="Meiryo" w:eastAsia="Meiryo" w:hAnsi="Meiryo" w:cs="Meiryo" w:hint="eastAsia"/>
              </w:rPr>
              <w:t>明</w:t>
            </w:r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9D573A" w:rsidRPr="00612FE7" w:rsidRDefault="00FF2716" w:rsidP="00EB25B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proofErr w:type="spellStart"/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countryCode</w:t>
            </w:r>
            <w:proofErr w:type="spellEnd"/>
          </w:p>
        </w:tc>
        <w:tc>
          <w:tcPr>
            <w:tcW w:w="1079" w:type="dxa"/>
          </w:tcPr>
          <w:p w:rsidR="009D573A" w:rsidRDefault="009D573A" w:rsidP="00FC3474">
            <w:r>
              <w:rPr>
                <w:rFonts w:hint="eastAsia"/>
              </w:rPr>
              <w:t>String</w:t>
            </w:r>
          </w:p>
        </w:tc>
        <w:tc>
          <w:tcPr>
            <w:tcW w:w="456" w:type="dxa"/>
          </w:tcPr>
          <w:p w:rsidR="009D573A" w:rsidRDefault="009D573A" w:rsidP="00FC3474">
            <w:r>
              <w:rPr>
                <w:rFonts w:hint="eastAsia"/>
              </w:rPr>
              <w:t>M</w:t>
            </w:r>
          </w:p>
        </w:tc>
        <w:tc>
          <w:tcPr>
            <w:tcW w:w="4922" w:type="dxa"/>
          </w:tcPr>
          <w:p w:rsidR="009D573A" w:rsidRDefault="00FF2716" w:rsidP="00FC3474">
            <w:pPr>
              <w:rPr>
                <w:ins w:id="188" w:author="z00247655" w:date="2014-08-25T17:35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移动国家码</w:t>
            </w:r>
          </w:p>
          <w:p w:rsidR="007E511F" w:rsidRDefault="007E511F" w:rsidP="00FC3474">
            <w:ins w:id="189" w:author="z00247655" w:date="2014-08-25T17:35:00Z">
              <w:r>
                <w:rPr>
                  <w:rFonts w:eastAsiaTheme="minorEastAsia" w:hint="eastAsia"/>
                  <w:lang w:eastAsia="zh-CN"/>
                </w:rPr>
                <w:t>注：字符长度</w:t>
              </w:r>
              <w:r>
                <w:rPr>
                  <w:rFonts w:eastAsiaTheme="minorEastAsia" w:hint="eastAsia"/>
                  <w:lang w:eastAsia="zh-CN"/>
                </w:rPr>
                <w:t>&lt;10</w:t>
              </w:r>
            </w:ins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E656F0" w:rsidRDefault="00E656F0" w:rsidP="00EB25B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language</w:t>
            </w:r>
          </w:p>
        </w:tc>
        <w:tc>
          <w:tcPr>
            <w:tcW w:w="1079" w:type="dxa"/>
          </w:tcPr>
          <w:p w:rsidR="00E656F0" w:rsidRPr="0073155B" w:rsidRDefault="0073155B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456" w:type="dxa"/>
          </w:tcPr>
          <w:p w:rsidR="00E656F0" w:rsidRPr="0073155B" w:rsidRDefault="0073155B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</w:p>
        </w:tc>
        <w:tc>
          <w:tcPr>
            <w:tcW w:w="4922" w:type="dxa"/>
          </w:tcPr>
          <w:p w:rsidR="00E656F0" w:rsidRDefault="007C7CE3" w:rsidP="00FC3474">
            <w:pPr>
              <w:rPr>
                <w:ins w:id="190" w:author="z00247655" w:date="2014-08-25T17:35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语种</w:t>
            </w:r>
          </w:p>
          <w:p w:rsidR="007E511F" w:rsidRDefault="007E511F" w:rsidP="00FC3474">
            <w:pPr>
              <w:rPr>
                <w:rFonts w:eastAsiaTheme="majorEastAsia"/>
                <w:lang w:eastAsia="zh-CN"/>
              </w:rPr>
            </w:pPr>
            <w:ins w:id="191" w:author="z00247655" w:date="2014-08-25T17:35:00Z">
              <w:r>
                <w:rPr>
                  <w:rFonts w:eastAsiaTheme="minorEastAsia" w:hint="eastAsia"/>
                  <w:lang w:eastAsia="zh-CN"/>
                </w:rPr>
                <w:t>注：字符长度</w:t>
              </w:r>
              <w:r>
                <w:rPr>
                  <w:rFonts w:eastAsiaTheme="minorEastAsia" w:hint="eastAsia"/>
                  <w:lang w:eastAsia="zh-CN"/>
                </w:rPr>
                <w:t>&lt;10</w:t>
              </w:r>
            </w:ins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5217DE" w:rsidRPr="00612FE7" w:rsidRDefault="005217DE" w:rsidP="00EB25B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hotline</w:t>
            </w:r>
          </w:p>
        </w:tc>
        <w:tc>
          <w:tcPr>
            <w:tcW w:w="1079" w:type="dxa"/>
          </w:tcPr>
          <w:p w:rsidR="005217DE" w:rsidRDefault="005217DE" w:rsidP="00FC3474">
            <w:r>
              <w:rPr>
                <w:rFonts w:hint="eastAsia"/>
              </w:rPr>
              <w:t>String</w:t>
            </w:r>
          </w:p>
        </w:tc>
        <w:tc>
          <w:tcPr>
            <w:tcW w:w="456" w:type="dxa"/>
          </w:tcPr>
          <w:p w:rsidR="005217DE" w:rsidRPr="00160334" w:rsidRDefault="00160334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4922" w:type="dxa"/>
          </w:tcPr>
          <w:p w:rsidR="005217DE" w:rsidRDefault="005217DE" w:rsidP="00FC3474">
            <w:pPr>
              <w:rPr>
                <w:ins w:id="192" w:author="z00247655" w:date="2014-08-25T17:35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热线版本号</w:t>
            </w:r>
          </w:p>
          <w:p w:rsidR="007E511F" w:rsidRDefault="007E511F" w:rsidP="00FC3474">
            <w:ins w:id="193" w:author="z00247655" w:date="2014-08-25T17:35:00Z">
              <w:r>
                <w:rPr>
                  <w:rFonts w:eastAsiaTheme="minorEastAsia" w:hint="eastAsia"/>
                  <w:lang w:eastAsia="zh-CN"/>
                </w:rPr>
                <w:t>注：字符长度</w:t>
              </w:r>
              <w:r>
                <w:rPr>
                  <w:rFonts w:eastAsiaTheme="minorEastAsia" w:hint="eastAsia"/>
                  <w:lang w:eastAsia="zh-CN"/>
                </w:rPr>
                <w:t>&lt;10</w:t>
              </w:r>
            </w:ins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5217DE" w:rsidRPr="00612FE7" w:rsidRDefault="005217DE" w:rsidP="00EB25B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6B7735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helpPolicy</w:t>
            </w:r>
            <w:proofErr w:type="spellEnd"/>
          </w:p>
        </w:tc>
        <w:tc>
          <w:tcPr>
            <w:tcW w:w="1079" w:type="dxa"/>
          </w:tcPr>
          <w:p w:rsidR="005217DE" w:rsidRDefault="005217DE" w:rsidP="00FC3474">
            <w:r>
              <w:rPr>
                <w:rFonts w:hint="eastAsia"/>
              </w:rPr>
              <w:t>String</w:t>
            </w:r>
          </w:p>
        </w:tc>
        <w:tc>
          <w:tcPr>
            <w:tcW w:w="456" w:type="dxa"/>
          </w:tcPr>
          <w:p w:rsidR="005217DE" w:rsidRPr="00160334" w:rsidRDefault="00160334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4922" w:type="dxa"/>
          </w:tcPr>
          <w:p w:rsidR="005217DE" w:rsidRDefault="005217DE" w:rsidP="00FC3474">
            <w:pPr>
              <w:rPr>
                <w:ins w:id="194" w:author="z00247655" w:date="2014-08-25T17:35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政策版本号</w:t>
            </w:r>
          </w:p>
          <w:p w:rsidR="007E511F" w:rsidRDefault="007E511F" w:rsidP="00FC3474">
            <w:ins w:id="195" w:author="z00247655" w:date="2014-08-25T17:35:00Z">
              <w:r>
                <w:rPr>
                  <w:rFonts w:eastAsiaTheme="minorEastAsia" w:hint="eastAsia"/>
                  <w:lang w:eastAsia="zh-CN"/>
                </w:rPr>
                <w:t>注：字符长度</w:t>
              </w:r>
              <w:r>
                <w:rPr>
                  <w:rFonts w:eastAsiaTheme="minorEastAsia" w:hint="eastAsia"/>
                  <w:lang w:eastAsia="zh-CN"/>
                </w:rPr>
                <w:t>&lt;10</w:t>
              </w:r>
            </w:ins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5217DE" w:rsidRPr="00612FE7" w:rsidRDefault="005217DE" w:rsidP="00EB25B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715363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servantEmailAddr</w:t>
            </w:r>
            <w:proofErr w:type="spellEnd"/>
          </w:p>
        </w:tc>
        <w:tc>
          <w:tcPr>
            <w:tcW w:w="1079" w:type="dxa"/>
          </w:tcPr>
          <w:p w:rsidR="005217DE" w:rsidRDefault="005217DE" w:rsidP="00FC3474">
            <w:r>
              <w:rPr>
                <w:rFonts w:hint="eastAsia"/>
              </w:rPr>
              <w:t>String</w:t>
            </w:r>
          </w:p>
        </w:tc>
        <w:tc>
          <w:tcPr>
            <w:tcW w:w="456" w:type="dxa"/>
          </w:tcPr>
          <w:p w:rsidR="005217DE" w:rsidRPr="00160334" w:rsidRDefault="00160334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4922" w:type="dxa"/>
          </w:tcPr>
          <w:p w:rsidR="005217DE" w:rsidRDefault="005217DE" w:rsidP="00FC3474">
            <w:pPr>
              <w:rPr>
                <w:ins w:id="196" w:author="z00247655" w:date="2014-08-25T17:35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邮箱地址版本号</w:t>
            </w:r>
          </w:p>
          <w:p w:rsidR="007E511F" w:rsidRDefault="007E511F" w:rsidP="007E511F">
            <w:ins w:id="197" w:author="z00247655" w:date="2014-08-25T17:35:00Z">
              <w:r>
                <w:rPr>
                  <w:rFonts w:eastAsiaTheme="minorEastAsia" w:hint="eastAsia"/>
                  <w:lang w:eastAsia="zh-CN"/>
                </w:rPr>
                <w:t>注：字符长度</w:t>
              </w:r>
              <w:r>
                <w:rPr>
                  <w:rFonts w:eastAsiaTheme="minorEastAsia" w:hint="eastAsia"/>
                  <w:lang w:eastAsia="zh-CN"/>
                </w:rPr>
                <w:t>&lt;10</w:t>
              </w:r>
            </w:ins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5217DE" w:rsidRPr="00612FE7" w:rsidRDefault="005217DE" w:rsidP="00EB25B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province</w:t>
            </w:r>
          </w:p>
        </w:tc>
        <w:tc>
          <w:tcPr>
            <w:tcW w:w="1079" w:type="dxa"/>
          </w:tcPr>
          <w:p w:rsidR="005217DE" w:rsidRDefault="005217DE" w:rsidP="00FC3474">
            <w:r>
              <w:rPr>
                <w:rFonts w:hint="eastAsia"/>
              </w:rPr>
              <w:t>String</w:t>
            </w:r>
          </w:p>
        </w:tc>
        <w:tc>
          <w:tcPr>
            <w:tcW w:w="456" w:type="dxa"/>
          </w:tcPr>
          <w:p w:rsidR="005217DE" w:rsidRPr="00160334" w:rsidRDefault="00160334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4922" w:type="dxa"/>
          </w:tcPr>
          <w:p w:rsidR="005217DE" w:rsidRDefault="005217DE" w:rsidP="00FC3474">
            <w:pPr>
              <w:rPr>
                <w:ins w:id="198" w:author="z00247655" w:date="2014-08-25T17:34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省份列表版本号</w:t>
            </w:r>
          </w:p>
          <w:p w:rsidR="007E511F" w:rsidRDefault="007E511F" w:rsidP="00FC3474">
            <w:ins w:id="199" w:author="z00247655" w:date="2014-08-25T17:35:00Z">
              <w:r>
                <w:rPr>
                  <w:rFonts w:eastAsiaTheme="minorEastAsia" w:hint="eastAsia"/>
                  <w:lang w:eastAsia="zh-CN"/>
                </w:rPr>
                <w:t>注：字符长度</w:t>
              </w:r>
              <w:r>
                <w:rPr>
                  <w:rFonts w:eastAsiaTheme="minorEastAsia" w:hint="eastAsia"/>
                  <w:lang w:eastAsia="zh-CN"/>
                </w:rPr>
                <w:t>&lt;10</w:t>
              </w:r>
            </w:ins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5217DE" w:rsidRPr="00612FE7" w:rsidRDefault="005217DE" w:rsidP="00EB25B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lastRenderedPageBreak/>
              <w:t>city</w:t>
            </w:r>
          </w:p>
        </w:tc>
        <w:tc>
          <w:tcPr>
            <w:tcW w:w="1079" w:type="dxa"/>
          </w:tcPr>
          <w:p w:rsidR="005217DE" w:rsidRDefault="005217DE" w:rsidP="00FC3474">
            <w:r>
              <w:rPr>
                <w:rFonts w:hint="eastAsia"/>
              </w:rPr>
              <w:t>String</w:t>
            </w:r>
          </w:p>
        </w:tc>
        <w:tc>
          <w:tcPr>
            <w:tcW w:w="456" w:type="dxa"/>
          </w:tcPr>
          <w:p w:rsidR="005217DE" w:rsidRPr="00160334" w:rsidRDefault="00160334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4922" w:type="dxa"/>
          </w:tcPr>
          <w:p w:rsidR="005217DE" w:rsidRDefault="005217DE" w:rsidP="00FC3474">
            <w:pPr>
              <w:rPr>
                <w:ins w:id="200" w:author="z00247655" w:date="2014-08-25T17:34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城市列表版本号</w:t>
            </w:r>
          </w:p>
          <w:p w:rsidR="007E511F" w:rsidRDefault="007E511F" w:rsidP="00FC3474">
            <w:ins w:id="201" w:author="z00247655" w:date="2014-08-25T17:35:00Z">
              <w:r>
                <w:rPr>
                  <w:rFonts w:eastAsiaTheme="minorEastAsia" w:hint="eastAsia"/>
                  <w:lang w:eastAsia="zh-CN"/>
                </w:rPr>
                <w:t>注：字符长度</w:t>
              </w:r>
              <w:r>
                <w:rPr>
                  <w:rFonts w:eastAsiaTheme="minorEastAsia" w:hint="eastAsia"/>
                  <w:lang w:eastAsia="zh-CN"/>
                </w:rPr>
                <w:t>&lt;10</w:t>
              </w:r>
            </w:ins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E72DCA" w:rsidRDefault="00E72DCA" w:rsidP="00EB25B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E72DCA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manuals</w:t>
            </w:r>
          </w:p>
        </w:tc>
        <w:tc>
          <w:tcPr>
            <w:tcW w:w="1079" w:type="dxa"/>
          </w:tcPr>
          <w:p w:rsidR="00E72DCA" w:rsidRPr="00B35E0F" w:rsidRDefault="00B35E0F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456" w:type="dxa"/>
          </w:tcPr>
          <w:p w:rsidR="00E72DCA" w:rsidRDefault="00E27F72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4922" w:type="dxa"/>
          </w:tcPr>
          <w:p w:rsidR="00E72DCA" w:rsidRDefault="004279CC" w:rsidP="00FC3474">
            <w:pPr>
              <w:rPr>
                <w:ins w:id="202" w:author="z00247655" w:date="2014-08-25T17:34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手册版本号</w:t>
            </w:r>
          </w:p>
          <w:p w:rsidR="007E511F" w:rsidRDefault="007E511F" w:rsidP="00FC3474">
            <w:pPr>
              <w:rPr>
                <w:rFonts w:eastAsiaTheme="majorEastAsia"/>
                <w:lang w:eastAsia="zh-CN"/>
              </w:rPr>
            </w:pPr>
            <w:ins w:id="203" w:author="z00247655" w:date="2014-08-25T17:35:00Z">
              <w:r>
                <w:rPr>
                  <w:rFonts w:eastAsiaTheme="minorEastAsia" w:hint="eastAsia"/>
                  <w:lang w:eastAsia="zh-CN"/>
                </w:rPr>
                <w:t>注：字符长度</w:t>
              </w:r>
              <w:r>
                <w:rPr>
                  <w:rFonts w:eastAsiaTheme="minorEastAsia" w:hint="eastAsia"/>
                  <w:lang w:eastAsia="zh-CN"/>
                </w:rPr>
                <w:t>&lt;10</w:t>
              </w:r>
            </w:ins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415C05" w:rsidRPr="00E72DCA" w:rsidRDefault="0050458E" w:rsidP="00EB25B7">
            <w:pPr>
              <w:rPr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r w:rsidRPr="0050458E">
              <w:rPr>
                <w:rFonts w:eastAsiaTheme="minorEastAsia"/>
                <w:color w:val="000000"/>
                <w:sz w:val="22"/>
                <w:szCs w:val="22"/>
                <w:lang w:eastAsia="zh-CN"/>
              </w:rPr>
              <w:t>forum</w:t>
            </w:r>
          </w:p>
        </w:tc>
        <w:tc>
          <w:tcPr>
            <w:tcW w:w="1079" w:type="dxa"/>
          </w:tcPr>
          <w:p w:rsidR="00415C05" w:rsidRDefault="0050458E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456" w:type="dxa"/>
          </w:tcPr>
          <w:p w:rsidR="00415C05" w:rsidRDefault="0050458E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4922" w:type="dxa"/>
          </w:tcPr>
          <w:p w:rsidR="00415C05" w:rsidRDefault="00C01F53" w:rsidP="00FC3474">
            <w:pPr>
              <w:rPr>
                <w:ins w:id="204" w:author="z00247655" w:date="2014-08-25T17:34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论坛版本号</w:t>
            </w:r>
          </w:p>
          <w:p w:rsidR="007E511F" w:rsidRDefault="007E511F" w:rsidP="00FC3474">
            <w:pPr>
              <w:rPr>
                <w:rFonts w:eastAsiaTheme="majorEastAsia"/>
                <w:lang w:eastAsia="zh-CN"/>
              </w:rPr>
            </w:pPr>
            <w:ins w:id="205" w:author="z00247655" w:date="2014-08-25T17:35:00Z">
              <w:r>
                <w:rPr>
                  <w:rFonts w:eastAsiaTheme="minorEastAsia" w:hint="eastAsia"/>
                  <w:lang w:eastAsia="zh-CN"/>
                </w:rPr>
                <w:t>注：字符长度</w:t>
              </w:r>
              <w:r>
                <w:rPr>
                  <w:rFonts w:eastAsiaTheme="minorEastAsia" w:hint="eastAsia"/>
                  <w:lang w:eastAsia="zh-CN"/>
                </w:rPr>
                <w:t>&lt;10</w:t>
              </w:r>
            </w:ins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BA68C7" w:rsidRPr="00697AA8" w:rsidRDefault="00BA68C7" w:rsidP="00EB25B7">
            <w:pPr>
              <w:rPr>
                <w:rFonts w:eastAsiaTheme="minorEastAsia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697AA8">
              <w:rPr>
                <w:rFonts w:eastAsiaTheme="minorEastAsia" w:hint="eastAsia"/>
                <w:color w:val="FF0000"/>
                <w:sz w:val="22"/>
                <w:szCs w:val="22"/>
                <w:lang w:eastAsia="zh-CN"/>
              </w:rPr>
              <w:t>configVers</w:t>
            </w:r>
            <w:r w:rsidR="00C90F90">
              <w:rPr>
                <w:rFonts w:eastAsiaTheme="minorEastAsia" w:hint="eastAsia"/>
                <w:color w:val="FF0000"/>
                <w:sz w:val="22"/>
                <w:szCs w:val="22"/>
                <w:lang w:eastAsia="zh-CN"/>
              </w:rPr>
              <w:t>i</w:t>
            </w:r>
            <w:r w:rsidRPr="00697AA8">
              <w:rPr>
                <w:rFonts w:eastAsiaTheme="minorEastAsia" w:hint="eastAsia"/>
                <w:color w:val="FF0000"/>
                <w:sz w:val="22"/>
                <w:szCs w:val="22"/>
                <w:lang w:eastAsia="zh-CN"/>
              </w:rPr>
              <w:t>on</w:t>
            </w:r>
            <w:proofErr w:type="spellEnd"/>
          </w:p>
        </w:tc>
        <w:tc>
          <w:tcPr>
            <w:tcW w:w="1079" w:type="dxa"/>
          </w:tcPr>
          <w:p w:rsidR="00BA68C7" w:rsidRPr="00697AA8" w:rsidRDefault="00BA68C7" w:rsidP="00FC3474">
            <w:pPr>
              <w:rPr>
                <w:rFonts w:eastAsiaTheme="minorEastAsia"/>
                <w:color w:val="FF0000"/>
                <w:lang w:eastAsia="zh-CN"/>
              </w:rPr>
            </w:pPr>
            <w:r w:rsidRPr="00697AA8">
              <w:rPr>
                <w:rFonts w:eastAsiaTheme="minorEastAsia" w:hint="eastAsia"/>
                <w:color w:val="FF0000"/>
                <w:lang w:eastAsia="zh-CN"/>
              </w:rPr>
              <w:t>String</w:t>
            </w:r>
          </w:p>
        </w:tc>
        <w:tc>
          <w:tcPr>
            <w:tcW w:w="456" w:type="dxa"/>
          </w:tcPr>
          <w:p w:rsidR="00BA68C7" w:rsidRPr="00697AA8" w:rsidRDefault="00BA68C7" w:rsidP="00FC3474">
            <w:pPr>
              <w:rPr>
                <w:rFonts w:eastAsiaTheme="minorEastAsia"/>
                <w:color w:val="FF0000"/>
                <w:lang w:eastAsia="zh-CN"/>
              </w:rPr>
            </w:pPr>
            <w:r w:rsidRPr="00697AA8">
              <w:rPr>
                <w:rFonts w:eastAsiaTheme="minorEastAsia" w:hint="eastAsia"/>
                <w:color w:val="FF0000"/>
                <w:lang w:eastAsia="zh-CN"/>
              </w:rPr>
              <w:t>O</w:t>
            </w:r>
          </w:p>
        </w:tc>
        <w:tc>
          <w:tcPr>
            <w:tcW w:w="4922" w:type="dxa"/>
          </w:tcPr>
          <w:p w:rsidR="00BA68C7" w:rsidRPr="00697AA8" w:rsidRDefault="00EA3482" w:rsidP="003923D7">
            <w:pPr>
              <w:rPr>
                <w:rFonts w:eastAsiaTheme="majorEastAsia"/>
                <w:color w:val="FF0000"/>
                <w:lang w:eastAsia="zh-CN"/>
              </w:rPr>
            </w:pPr>
            <w:r w:rsidRPr="00697AA8">
              <w:rPr>
                <w:rFonts w:eastAsiaTheme="majorEastAsia" w:hint="eastAsia"/>
                <w:color w:val="FF0000"/>
                <w:lang w:eastAsia="zh-CN"/>
              </w:rPr>
              <w:t>配置项</w:t>
            </w:r>
            <w:r w:rsidR="003923D7">
              <w:rPr>
                <w:rFonts w:eastAsiaTheme="majorEastAsia" w:hint="eastAsia"/>
                <w:color w:val="FF0000"/>
                <w:lang w:eastAsia="zh-CN"/>
              </w:rPr>
              <w:t>总体的</w:t>
            </w:r>
            <w:r w:rsidRPr="00697AA8">
              <w:rPr>
                <w:rFonts w:eastAsiaTheme="majorEastAsia" w:hint="eastAsia"/>
                <w:color w:val="FF0000"/>
                <w:lang w:eastAsia="zh-CN"/>
              </w:rPr>
              <w:t>版本控制</w:t>
            </w:r>
            <w:r w:rsidR="000470E2">
              <w:rPr>
                <w:rFonts w:eastAsiaTheme="majorEastAsia" w:hint="eastAsia"/>
                <w:color w:val="FF0000"/>
                <w:lang w:eastAsia="zh-CN"/>
              </w:rPr>
              <w:t>（只要运营人员有更新配置项，该版本号就会加</w:t>
            </w:r>
            <w:r w:rsidR="000470E2">
              <w:rPr>
                <w:rFonts w:eastAsiaTheme="majorEastAsia" w:hint="eastAsia"/>
                <w:color w:val="FF0000"/>
                <w:lang w:eastAsia="zh-CN"/>
              </w:rPr>
              <w:t>1</w:t>
            </w:r>
            <w:r w:rsidR="000470E2">
              <w:rPr>
                <w:rFonts w:eastAsiaTheme="majorEastAsia" w:hint="eastAsia"/>
                <w:color w:val="FF0000"/>
                <w:lang w:eastAsia="zh-CN"/>
              </w:rPr>
              <w:t>）</w:t>
            </w:r>
            <w:r w:rsidRPr="00697AA8">
              <w:rPr>
                <w:rFonts w:eastAsiaTheme="majorEastAsia" w:hint="eastAsia"/>
                <w:color w:val="FF0000"/>
                <w:lang w:eastAsia="zh-CN"/>
              </w:rPr>
              <w:t>。</w:t>
            </w:r>
            <w:r w:rsidR="00FC3260">
              <w:rPr>
                <w:rFonts w:eastAsiaTheme="majorEastAsia" w:hint="eastAsia"/>
                <w:color w:val="FF0000"/>
                <w:lang w:eastAsia="zh-CN"/>
              </w:rPr>
              <w:t>客户端初始请传</w:t>
            </w:r>
            <w:r w:rsidR="00FC3260">
              <w:rPr>
                <w:rFonts w:eastAsiaTheme="majorEastAsia" w:hint="eastAsia"/>
                <w:color w:val="FF0000"/>
                <w:lang w:eastAsia="zh-CN"/>
              </w:rPr>
              <w:t>0</w:t>
            </w:r>
          </w:p>
        </w:tc>
      </w:tr>
      <w:tr w:rsidR="00B34FE4" w:rsidTr="00B34FE4">
        <w:trPr>
          <w:trHeight w:val="485"/>
          <w:jc w:val="center"/>
          <w:ins w:id="206" w:author="z00247655" w:date="2014-08-25T17:33:00Z"/>
        </w:trPr>
        <w:tc>
          <w:tcPr>
            <w:tcW w:w="1553" w:type="dxa"/>
          </w:tcPr>
          <w:p w:rsidR="00F808C1" w:rsidRDefault="00F808C1" w:rsidP="00EB25B7">
            <w:pPr>
              <w:rPr>
                <w:ins w:id="207" w:author="z00247655" w:date="2014-08-25T17:33:00Z"/>
                <w:rFonts w:eastAsiaTheme="minorEastAsia"/>
                <w:lang w:eastAsia="zh-CN"/>
              </w:rPr>
            </w:pPr>
            <w:proofErr w:type="spellStart"/>
            <w:ins w:id="208" w:author="z00247655" w:date="2014-08-25T17:33:00Z">
              <w:r>
                <w:rPr>
                  <w:rFonts w:eastAsiaTheme="minorEastAsia"/>
                  <w:lang w:eastAsia="zh-CN"/>
                </w:rPr>
                <w:t>dst</w:t>
              </w:r>
              <w:r>
                <w:rPr>
                  <w:rFonts w:eastAsiaTheme="minorEastAsia" w:hint="eastAsia"/>
                  <w:lang w:eastAsia="zh-CN"/>
                </w:rPr>
                <w:t>RegionCode</w:t>
              </w:r>
              <w:proofErr w:type="spellEnd"/>
            </w:ins>
          </w:p>
          <w:p w:rsidR="00F808C1" w:rsidRPr="0050458E" w:rsidRDefault="00F808C1" w:rsidP="00FC3474">
            <w:pPr>
              <w:ind w:firstLine="440"/>
              <w:jc w:val="center"/>
              <w:rPr>
                <w:ins w:id="209" w:author="z00247655" w:date="2014-08-25T17:33:00Z"/>
                <w:rFonts w:eastAsiaTheme="minorEastAsia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079" w:type="dxa"/>
          </w:tcPr>
          <w:p w:rsidR="00F808C1" w:rsidRDefault="00F808C1" w:rsidP="00FC3474">
            <w:pPr>
              <w:rPr>
                <w:ins w:id="210" w:author="z00247655" w:date="2014-08-25T17:33:00Z"/>
                <w:rFonts w:eastAsiaTheme="minorEastAsia"/>
                <w:lang w:eastAsia="zh-CN"/>
              </w:rPr>
            </w:pPr>
            <w:ins w:id="211" w:author="z00247655" w:date="2014-08-25T17:33:00Z">
              <w:r>
                <w:rPr>
                  <w:rFonts w:eastAsiaTheme="minorEastAsia" w:hint="eastAsia"/>
                  <w:lang w:eastAsia="zh-CN"/>
                </w:rPr>
                <w:t>String</w:t>
              </w:r>
            </w:ins>
          </w:p>
        </w:tc>
        <w:tc>
          <w:tcPr>
            <w:tcW w:w="456" w:type="dxa"/>
          </w:tcPr>
          <w:p w:rsidR="00F808C1" w:rsidRDefault="00F808C1" w:rsidP="00FC3474">
            <w:pPr>
              <w:rPr>
                <w:ins w:id="212" w:author="z00247655" w:date="2014-08-25T17:33:00Z"/>
                <w:rFonts w:eastAsiaTheme="minorEastAsia"/>
                <w:lang w:eastAsia="zh-CN"/>
              </w:rPr>
            </w:pPr>
            <w:ins w:id="213" w:author="z00247655" w:date="2014-08-25T17:33:00Z">
              <w:r>
                <w:rPr>
                  <w:rFonts w:eastAsiaTheme="minorEastAsia" w:hint="eastAsia"/>
                  <w:lang w:eastAsia="zh-CN"/>
                </w:rPr>
                <w:t>O</w:t>
              </w:r>
            </w:ins>
          </w:p>
        </w:tc>
        <w:tc>
          <w:tcPr>
            <w:tcW w:w="4922" w:type="dxa"/>
          </w:tcPr>
          <w:p w:rsidR="00F808C1" w:rsidRDefault="00F808C1" w:rsidP="008D3E3C">
            <w:pPr>
              <w:rPr>
                <w:ins w:id="214" w:author="z00247655" w:date="2014-08-25T17:33:00Z"/>
                <w:rFonts w:eastAsiaTheme="minorEastAsia"/>
                <w:lang w:eastAsia="zh-CN"/>
              </w:rPr>
            </w:pPr>
            <w:ins w:id="215" w:author="z00247655" w:date="2014-08-25T17:33:00Z">
              <w:r>
                <w:rPr>
                  <w:rFonts w:eastAsiaTheme="minorEastAsia" w:hint="eastAsia"/>
                  <w:lang w:eastAsia="zh-CN"/>
                </w:rPr>
                <w:t>此手机所发往国家的国际码信息，客户端通过</w:t>
              </w:r>
              <w:proofErr w:type="spellStart"/>
              <w:r w:rsidRPr="00225172">
                <w:rPr>
                  <w:rFonts w:eastAsiaTheme="minorEastAsia"/>
                  <w:lang w:eastAsia="zh-CN"/>
                </w:rPr>
                <w:t>SystemProperties.get</w:t>
              </w:r>
              <w:proofErr w:type="spellEnd"/>
              <w:r w:rsidRPr="00225172">
                <w:rPr>
                  <w:rFonts w:eastAsiaTheme="minorEastAsia"/>
                  <w:lang w:eastAsia="zh-CN"/>
                </w:rPr>
                <w:t>(“</w:t>
              </w:r>
              <w:proofErr w:type="spellStart"/>
              <w:r w:rsidRPr="00225172">
                <w:rPr>
                  <w:rFonts w:eastAsiaTheme="minorEastAsia"/>
                  <w:lang w:eastAsia="zh-CN"/>
                </w:rPr>
                <w:t>ro.product.locale.region</w:t>
              </w:r>
              <w:proofErr w:type="spellEnd"/>
              <w:r w:rsidRPr="00225172">
                <w:rPr>
                  <w:rFonts w:eastAsiaTheme="minorEastAsia"/>
                  <w:lang w:eastAsia="zh-CN"/>
                </w:rPr>
                <w:t>”)</w:t>
              </w:r>
              <w:r w:rsidRPr="00225172">
                <w:rPr>
                  <w:rFonts w:eastAsiaTheme="minorEastAsia" w:hint="eastAsia"/>
                  <w:lang w:eastAsia="zh-CN"/>
                </w:rPr>
                <w:t>读取</w:t>
              </w:r>
            </w:ins>
          </w:p>
          <w:p w:rsidR="00F808C1" w:rsidRDefault="00F808C1" w:rsidP="00FC3474">
            <w:pPr>
              <w:rPr>
                <w:ins w:id="216" w:author="z00247655" w:date="2014-08-25T17:34:00Z"/>
                <w:rFonts w:eastAsiaTheme="minorEastAsia"/>
                <w:lang w:eastAsia="zh-CN"/>
              </w:rPr>
            </w:pPr>
            <w:ins w:id="217" w:author="z00247655" w:date="2014-08-25T17:33:00Z">
              <w:r>
                <w:rPr>
                  <w:rFonts w:eastAsiaTheme="minorEastAsia" w:hint="eastAsia"/>
                  <w:lang w:eastAsia="zh-CN"/>
                </w:rPr>
                <w:t>注：和</w:t>
              </w:r>
              <w:r>
                <w:rPr>
                  <w:rFonts w:eastAsiaTheme="minorEastAsia" w:hint="eastAsia"/>
                  <w:lang w:eastAsia="zh-CN"/>
                </w:rPr>
                <w:t>PLMN</w:t>
              </w:r>
              <w:r>
                <w:rPr>
                  <w:rFonts w:eastAsiaTheme="minorEastAsia" w:hint="eastAsia"/>
                  <w:lang w:eastAsia="zh-CN"/>
                </w:rPr>
                <w:t>中的</w:t>
              </w:r>
              <w:r>
                <w:rPr>
                  <w:rFonts w:eastAsiaTheme="minorEastAsia" w:hint="eastAsia"/>
                  <w:lang w:eastAsia="zh-CN"/>
                </w:rPr>
                <w:t>MNC</w:t>
              </w:r>
              <w:r>
                <w:rPr>
                  <w:rFonts w:eastAsiaTheme="minorEastAsia" w:hint="eastAsia"/>
                  <w:lang w:eastAsia="zh-CN"/>
                </w:rPr>
                <w:t>不是一个规范</w:t>
              </w:r>
            </w:ins>
          </w:p>
          <w:p w:rsidR="007E511F" w:rsidRDefault="007E511F" w:rsidP="00FC3474">
            <w:pPr>
              <w:rPr>
                <w:rFonts w:eastAsiaTheme="minorEastAsia"/>
                <w:lang w:eastAsia="zh-CN"/>
              </w:rPr>
            </w:pPr>
            <w:ins w:id="218" w:author="z00247655" w:date="2014-08-25T17:34:00Z">
              <w:r>
                <w:rPr>
                  <w:rFonts w:eastAsiaTheme="minorEastAsia" w:hint="eastAsia"/>
                  <w:lang w:eastAsia="zh-CN"/>
                </w:rPr>
                <w:t>字符长度</w:t>
              </w:r>
              <w:r>
                <w:rPr>
                  <w:rFonts w:eastAsiaTheme="minorEastAsia" w:hint="eastAsia"/>
                  <w:lang w:eastAsia="zh-CN"/>
                </w:rPr>
                <w:t>&lt;20</w:t>
              </w:r>
            </w:ins>
            <w:r w:rsidR="00BA118A">
              <w:rPr>
                <w:rFonts w:eastAsiaTheme="minorEastAsia" w:hint="eastAsia"/>
                <w:lang w:eastAsia="zh-CN"/>
              </w:rPr>
              <w:t>。</w:t>
            </w:r>
          </w:p>
          <w:p w:rsidR="00BA118A" w:rsidRDefault="00BA118A" w:rsidP="00FC3474">
            <w:pPr>
              <w:rPr>
                <w:ins w:id="219" w:author="z00247655" w:date="2014-08-25T17:33:00Z"/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备用字段，暂时未起作用</w:t>
            </w:r>
          </w:p>
        </w:tc>
      </w:tr>
      <w:tr w:rsidR="00B34FE4" w:rsidTr="00B34FE4">
        <w:trPr>
          <w:trHeight w:val="485"/>
          <w:jc w:val="center"/>
          <w:ins w:id="220" w:author="z00247655" w:date="2014-08-25T17:33:00Z"/>
        </w:trPr>
        <w:tc>
          <w:tcPr>
            <w:tcW w:w="1553" w:type="dxa"/>
          </w:tcPr>
          <w:p w:rsidR="00F808C1" w:rsidRPr="0050458E" w:rsidRDefault="00F808C1" w:rsidP="00E93FE1">
            <w:pPr>
              <w:rPr>
                <w:ins w:id="221" w:author="z00247655" w:date="2014-08-25T17:33:00Z"/>
                <w:rFonts w:eastAsiaTheme="minorEastAsia"/>
                <w:color w:val="000000"/>
                <w:sz w:val="22"/>
                <w:szCs w:val="22"/>
                <w:lang w:eastAsia="zh-CN"/>
              </w:rPr>
            </w:pPr>
            <w:proofErr w:type="spellStart"/>
            <w:ins w:id="222" w:author="z00247655" w:date="2014-08-25T17:33:00Z">
              <w:r>
                <w:rPr>
                  <w:rFonts w:eastAsiaTheme="minorEastAsia"/>
                  <w:lang w:eastAsia="zh-CN"/>
                </w:rPr>
                <w:t>device</w:t>
              </w:r>
            </w:ins>
            <w:ins w:id="223" w:author="liquanlin" w:date="2014-08-29T11:25:00Z">
              <w:r w:rsidR="00E43A09">
                <w:rPr>
                  <w:rFonts w:eastAsiaTheme="minorEastAsia"/>
                  <w:lang w:eastAsia="zh-CN"/>
                </w:rPr>
                <w:t>Name</w:t>
              </w:r>
            </w:ins>
            <w:proofErr w:type="spellEnd"/>
          </w:p>
        </w:tc>
        <w:tc>
          <w:tcPr>
            <w:tcW w:w="1079" w:type="dxa"/>
          </w:tcPr>
          <w:p w:rsidR="00F808C1" w:rsidRDefault="00F808C1" w:rsidP="00FC3474">
            <w:pPr>
              <w:rPr>
                <w:ins w:id="224" w:author="z00247655" w:date="2014-08-25T17:33:00Z"/>
                <w:rFonts w:eastAsiaTheme="minorEastAsia"/>
                <w:lang w:eastAsia="zh-CN"/>
              </w:rPr>
            </w:pPr>
            <w:ins w:id="225" w:author="z00247655" w:date="2014-08-25T17:33:00Z">
              <w:r>
                <w:rPr>
                  <w:rFonts w:eastAsiaTheme="minorEastAsia" w:hint="eastAsia"/>
                  <w:lang w:eastAsia="zh-CN"/>
                </w:rPr>
                <w:t>String</w:t>
              </w:r>
            </w:ins>
          </w:p>
        </w:tc>
        <w:tc>
          <w:tcPr>
            <w:tcW w:w="456" w:type="dxa"/>
          </w:tcPr>
          <w:p w:rsidR="00F808C1" w:rsidRDefault="00AB0AEB" w:rsidP="00FC3474">
            <w:pPr>
              <w:rPr>
                <w:ins w:id="226" w:author="z00247655" w:date="2014-08-25T17:33:00Z"/>
                <w:rFonts w:eastAsiaTheme="minorEastAsia"/>
                <w:lang w:eastAsia="zh-CN"/>
              </w:rPr>
            </w:pPr>
            <w:ins w:id="227" w:author="liquanlin" w:date="2014-08-30T09:41:00Z">
              <w:r>
                <w:rPr>
                  <w:rFonts w:eastAsiaTheme="minorEastAsia" w:hint="eastAsia"/>
                  <w:lang w:eastAsia="zh-CN"/>
                </w:rPr>
                <w:t>O</w:t>
              </w:r>
            </w:ins>
          </w:p>
        </w:tc>
        <w:tc>
          <w:tcPr>
            <w:tcW w:w="4922" w:type="dxa"/>
          </w:tcPr>
          <w:p w:rsidR="007E511F" w:rsidRDefault="00F808C1" w:rsidP="00FC3474">
            <w:pPr>
              <w:rPr>
                <w:ins w:id="228" w:author="z00247655" w:date="2014-08-25T17:33:00Z"/>
                <w:rFonts w:eastAsiaTheme="minorEastAsia"/>
                <w:lang w:eastAsia="zh-CN"/>
              </w:rPr>
            </w:pPr>
            <w:ins w:id="229" w:author="z00247655" w:date="2014-08-25T17:33:00Z">
              <w:r>
                <w:rPr>
                  <w:rFonts w:eastAsiaTheme="minorEastAsia" w:hint="eastAsia"/>
                  <w:lang w:eastAsia="zh-CN"/>
                </w:rPr>
                <w:t>机型类型，例如</w:t>
              </w:r>
              <w:r>
                <w:rPr>
                  <w:rFonts w:eastAsiaTheme="minorEastAsia" w:hint="eastAsia"/>
                  <w:lang w:eastAsia="zh-CN"/>
                </w:rPr>
                <w:t>Honor3C</w:t>
              </w:r>
              <w:r w:rsidR="007E511F">
                <w:rPr>
                  <w:rFonts w:eastAsiaTheme="minorEastAsia" w:hint="eastAsia"/>
                  <w:lang w:eastAsia="zh-CN"/>
                </w:rPr>
                <w:t>；</w:t>
              </w:r>
            </w:ins>
          </w:p>
          <w:p w:rsidR="007E511F" w:rsidRPr="007E511F" w:rsidRDefault="007E511F" w:rsidP="00DB7836">
            <w:pPr>
              <w:keepNext/>
              <w:spacing w:before="240" w:after="240"/>
              <w:jc w:val="both"/>
              <w:outlineLvl w:val="0"/>
              <w:rPr>
                <w:ins w:id="230" w:author="z00247655" w:date="2014-08-25T17:33:00Z"/>
                <w:rFonts w:eastAsiaTheme="minorEastAsia"/>
                <w:lang w:eastAsia="zh-CN"/>
              </w:rPr>
            </w:pPr>
            <w:bookmarkStart w:id="231" w:name="_Toc417895677"/>
            <w:ins w:id="232" w:author="z00247655" w:date="2014-08-25T17:34:00Z">
              <w:r>
                <w:rPr>
                  <w:rFonts w:eastAsiaTheme="minorEastAsia" w:hint="eastAsia"/>
                  <w:lang w:eastAsia="zh-CN"/>
                </w:rPr>
                <w:t>注：字符长度</w:t>
              </w:r>
              <w:r>
                <w:rPr>
                  <w:rFonts w:eastAsiaTheme="minorEastAsia" w:hint="eastAsia"/>
                  <w:lang w:eastAsia="zh-CN"/>
                </w:rPr>
                <w:t>&lt;20</w:t>
              </w:r>
            </w:ins>
            <w:bookmarkEnd w:id="231"/>
          </w:p>
        </w:tc>
      </w:tr>
      <w:tr w:rsidR="00B34FE4" w:rsidTr="00B34FE4">
        <w:trPr>
          <w:trHeight w:val="485"/>
          <w:jc w:val="center"/>
          <w:ins w:id="233" w:author="liquanlin" w:date="2014-08-29T11:36:00Z"/>
        </w:trPr>
        <w:tc>
          <w:tcPr>
            <w:tcW w:w="1553" w:type="dxa"/>
          </w:tcPr>
          <w:p w:rsidR="00104A20" w:rsidRDefault="002D16F9" w:rsidP="00EB25B7">
            <w:pPr>
              <w:rPr>
                <w:ins w:id="234" w:author="liquanlin" w:date="2014-08-29T11:36:00Z"/>
                <w:rFonts w:eastAsiaTheme="minorEastAsia"/>
                <w:lang w:eastAsia="zh-CN"/>
              </w:rPr>
            </w:pPr>
            <w:ins w:id="235" w:author="liquanlin" w:date="2014-08-29T11:38:00Z">
              <w:r>
                <w:rPr>
                  <w:rFonts w:eastAsiaTheme="minorEastAsia" w:hint="eastAsia"/>
                  <w:lang w:eastAsia="zh-CN"/>
                </w:rPr>
                <w:t>b</w:t>
              </w:r>
            </w:ins>
            <w:ins w:id="236" w:author="liquanlin" w:date="2014-08-29T13:53:00Z">
              <w:r w:rsidR="0094796D">
                <w:rPr>
                  <w:rFonts w:eastAsiaTheme="minorEastAsia" w:hint="eastAsia"/>
                  <w:lang w:eastAsia="zh-CN"/>
                </w:rPr>
                <w:t>r</w:t>
              </w:r>
            </w:ins>
            <w:ins w:id="237" w:author="liquanlin" w:date="2014-08-29T11:37:00Z">
              <w:r w:rsidR="004423B4">
                <w:rPr>
                  <w:rFonts w:eastAsiaTheme="minorEastAsia" w:hint="eastAsia"/>
                  <w:lang w:eastAsia="zh-CN"/>
                </w:rPr>
                <w:t>and</w:t>
              </w:r>
            </w:ins>
          </w:p>
        </w:tc>
        <w:tc>
          <w:tcPr>
            <w:tcW w:w="1079" w:type="dxa"/>
          </w:tcPr>
          <w:p w:rsidR="00104A20" w:rsidRDefault="00B9299A" w:rsidP="00FC3474">
            <w:pPr>
              <w:rPr>
                <w:ins w:id="238" w:author="liquanlin" w:date="2014-08-29T11:36:00Z"/>
                <w:rFonts w:eastAsiaTheme="minorEastAsia"/>
                <w:lang w:eastAsia="zh-CN"/>
              </w:rPr>
            </w:pPr>
            <w:ins w:id="239" w:author="liquanlin" w:date="2014-08-29T11:37:00Z">
              <w:r>
                <w:rPr>
                  <w:rFonts w:eastAsiaTheme="minorEastAsia"/>
                  <w:lang w:eastAsia="zh-CN"/>
                </w:rPr>
                <w:t>String</w:t>
              </w:r>
            </w:ins>
          </w:p>
        </w:tc>
        <w:tc>
          <w:tcPr>
            <w:tcW w:w="456" w:type="dxa"/>
          </w:tcPr>
          <w:p w:rsidR="00104A20" w:rsidRDefault="009641C5" w:rsidP="00FC3474">
            <w:pPr>
              <w:rPr>
                <w:ins w:id="240" w:author="liquanlin" w:date="2014-08-29T11:36:00Z"/>
                <w:rFonts w:eastAsiaTheme="minorEastAsia"/>
                <w:lang w:eastAsia="zh-CN"/>
              </w:rPr>
            </w:pPr>
            <w:ins w:id="241" w:author="liquanlin" w:date="2014-08-29T11:38:00Z">
              <w:r>
                <w:rPr>
                  <w:rFonts w:eastAsiaTheme="minorEastAsia" w:hint="eastAsia"/>
                  <w:lang w:eastAsia="zh-CN"/>
                </w:rPr>
                <w:t>O</w:t>
              </w:r>
            </w:ins>
          </w:p>
        </w:tc>
        <w:tc>
          <w:tcPr>
            <w:tcW w:w="4922" w:type="dxa"/>
          </w:tcPr>
          <w:p w:rsidR="00104A20" w:rsidRDefault="00944501" w:rsidP="00FC3474">
            <w:pPr>
              <w:rPr>
                <w:ins w:id="242" w:author="liquanlin" w:date="2014-08-29T11:36:00Z"/>
                <w:rFonts w:eastAsiaTheme="minorEastAsia"/>
                <w:lang w:eastAsia="zh-CN"/>
              </w:rPr>
            </w:pPr>
            <w:ins w:id="243" w:author="liquanlin" w:date="2014-08-29T11:38:00Z">
              <w:r>
                <w:rPr>
                  <w:rFonts w:eastAsiaTheme="minorEastAsia" w:hint="eastAsia"/>
                  <w:lang w:eastAsia="zh-CN"/>
                </w:rPr>
                <w:t>品牌</w:t>
              </w:r>
            </w:ins>
            <w:r w:rsidR="00B07112" w:rsidRPr="002700AE">
              <w:rPr>
                <w:rFonts w:eastAsiaTheme="minorEastAsia" w:hint="eastAsia"/>
                <w:lang w:eastAsia="zh-CN"/>
              </w:rPr>
              <w:t>，</w:t>
            </w:r>
            <w:r w:rsidR="002700AE">
              <w:rPr>
                <w:rFonts w:eastAsiaTheme="minorEastAsia" w:hint="eastAsia"/>
                <w:lang w:eastAsia="zh-CN"/>
              </w:rPr>
              <w:t>2.5</w:t>
            </w:r>
            <w:r w:rsidR="00B07112" w:rsidRPr="002700AE">
              <w:rPr>
                <w:rFonts w:eastAsiaTheme="minorEastAsia" w:hint="eastAsia"/>
                <w:lang w:eastAsia="zh-CN"/>
              </w:rPr>
              <w:t>获取归属站点接口返回的信息</w:t>
            </w:r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3B3656" w:rsidRDefault="003B3656" w:rsidP="008D3E3C">
            <w:r w:rsidRPr="002B281F">
              <w:rPr>
                <w:rFonts w:asciiTheme="minorHAnsi" w:hAnsiTheme="minorHAnsi"/>
              </w:rPr>
              <w:t>Firmware</w:t>
            </w:r>
          </w:p>
        </w:tc>
        <w:tc>
          <w:tcPr>
            <w:tcW w:w="1079" w:type="dxa"/>
          </w:tcPr>
          <w:p w:rsidR="003B3656" w:rsidRDefault="003B3656" w:rsidP="008D3E3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6" w:type="dxa"/>
          </w:tcPr>
          <w:p w:rsidR="003B3656" w:rsidRPr="00C82EB8" w:rsidRDefault="00C82EB8" w:rsidP="008D3E3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4922" w:type="dxa"/>
          </w:tcPr>
          <w:p w:rsidR="003B3656" w:rsidRDefault="003B3656" w:rsidP="008D3E3C">
            <w:r>
              <w:rPr>
                <w:rFonts w:hint="eastAsia"/>
              </w:rPr>
              <w:t>手机的</w:t>
            </w:r>
            <w:proofErr w:type="spellStart"/>
            <w:r>
              <w:rPr>
                <w:rFonts w:hint="eastAsia"/>
              </w:rPr>
              <w:t>rom</w:t>
            </w:r>
            <w:proofErr w:type="spellEnd"/>
            <w:r>
              <w:rPr>
                <w:rFonts w:hint="eastAsia"/>
              </w:rPr>
              <w:t>版本号</w:t>
            </w:r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9C3E04" w:rsidRDefault="009C3E04" w:rsidP="008D3E3C">
            <w:r w:rsidRPr="002B281F">
              <w:rPr>
                <w:rFonts w:asciiTheme="minorHAnsi" w:hAnsiTheme="minorHAnsi"/>
              </w:rPr>
              <w:t>OS</w:t>
            </w:r>
          </w:p>
        </w:tc>
        <w:tc>
          <w:tcPr>
            <w:tcW w:w="1079" w:type="dxa"/>
          </w:tcPr>
          <w:p w:rsidR="009C3E04" w:rsidRDefault="009C3E04" w:rsidP="008D3E3C">
            <w:r>
              <w:rPr>
                <w:rFonts w:hint="eastAsia"/>
              </w:rPr>
              <w:t>String</w:t>
            </w:r>
          </w:p>
        </w:tc>
        <w:tc>
          <w:tcPr>
            <w:tcW w:w="456" w:type="dxa"/>
          </w:tcPr>
          <w:p w:rsidR="009C3E04" w:rsidRPr="000E7F5A" w:rsidRDefault="000E7F5A" w:rsidP="008D3E3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4922" w:type="dxa"/>
          </w:tcPr>
          <w:p w:rsidR="009C3E04" w:rsidRDefault="009C3E04" w:rsidP="008D3E3C">
            <w:r>
              <w:t>A</w:t>
            </w:r>
            <w:r>
              <w:rPr>
                <w:rFonts w:hint="eastAsia"/>
              </w:rPr>
              <w:t>ndroid</w:t>
            </w:r>
            <w:r>
              <w:rPr>
                <w:rFonts w:hint="eastAsia"/>
              </w:rPr>
              <w:t>版本号</w:t>
            </w:r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2B35AB" w:rsidRDefault="002B35AB" w:rsidP="008D3E3C">
            <w:r w:rsidRPr="002B281F">
              <w:rPr>
                <w:rFonts w:asciiTheme="minorHAnsi" w:hAnsiTheme="minorHAnsi"/>
              </w:rPr>
              <w:t>IMSI</w:t>
            </w:r>
          </w:p>
        </w:tc>
        <w:tc>
          <w:tcPr>
            <w:tcW w:w="1079" w:type="dxa"/>
          </w:tcPr>
          <w:p w:rsidR="002B35AB" w:rsidRDefault="002B35AB" w:rsidP="008D3E3C">
            <w:r>
              <w:rPr>
                <w:rFonts w:hint="eastAsia"/>
              </w:rPr>
              <w:t>String</w:t>
            </w:r>
          </w:p>
        </w:tc>
        <w:tc>
          <w:tcPr>
            <w:tcW w:w="456" w:type="dxa"/>
          </w:tcPr>
          <w:p w:rsidR="002B35AB" w:rsidRDefault="002B35AB" w:rsidP="008D3E3C">
            <w:r>
              <w:t>O</w:t>
            </w:r>
          </w:p>
        </w:tc>
        <w:tc>
          <w:tcPr>
            <w:tcW w:w="4922" w:type="dxa"/>
          </w:tcPr>
          <w:p w:rsidR="002B35AB" w:rsidRDefault="002B35AB" w:rsidP="008D3E3C">
            <w:proofErr w:type="spellStart"/>
            <w:r>
              <w:t>I</w:t>
            </w:r>
            <w:r>
              <w:rPr>
                <w:rFonts w:hint="eastAsia"/>
              </w:rPr>
              <w:t>msi</w:t>
            </w:r>
            <w:proofErr w:type="spellEnd"/>
            <w:r>
              <w:rPr>
                <w:rFonts w:hint="eastAsia"/>
              </w:rPr>
              <w:t>的前五位</w:t>
            </w:r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3271AF" w:rsidRDefault="003271AF" w:rsidP="008D3E3C">
            <w:proofErr w:type="spellStart"/>
            <w:r w:rsidRPr="002B281F">
              <w:rPr>
                <w:rFonts w:asciiTheme="minorHAnsi" w:hAnsiTheme="minorHAnsi"/>
              </w:rPr>
              <w:t>imei</w:t>
            </w:r>
            <w:proofErr w:type="spellEnd"/>
          </w:p>
        </w:tc>
        <w:tc>
          <w:tcPr>
            <w:tcW w:w="1079" w:type="dxa"/>
          </w:tcPr>
          <w:p w:rsidR="003271AF" w:rsidRDefault="003271AF" w:rsidP="008D3E3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6" w:type="dxa"/>
          </w:tcPr>
          <w:p w:rsidR="003271AF" w:rsidRDefault="003E185B" w:rsidP="008D3E3C">
            <w:r>
              <w:t>O</w:t>
            </w:r>
          </w:p>
        </w:tc>
        <w:tc>
          <w:tcPr>
            <w:tcW w:w="4922" w:type="dxa"/>
          </w:tcPr>
          <w:p w:rsidR="003271AF" w:rsidRDefault="003271AF" w:rsidP="008D3E3C">
            <w:proofErr w:type="spellStart"/>
            <w:r>
              <w:t>I</w:t>
            </w:r>
            <w:r>
              <w:rPr>
                <w:rFonts w:hint="eastAsia"/>
              </w:rPr>
              <w:t>mei</w:t>
            </w:r>
            <w:proofErr w:type="spellEnd"/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位匿名化处理加随机数</w:t>
            </w:r>
          </w:p>
        </w:tc>
      </w:tr>
      <w:tr w:rsidR="00B34FE4" w:rsidTr="00B34FE4">
        <w:trPr>
          <w:trHeight w:val="485"/>
          <w:jc w:val="center"/>
        </w:trPr>
        <w:tc>
          <w:tcPr>
            <w:tcW w:w="1553" w:type="dxa"/>
          </w:tcPr>
          <w:p w:rsidR="00E01E81" w:rsidRDefault="00E01E81" w:rsidP="008D3E3C">
            <w:proofErr w:type="spellStart"/>
            <w:r w:rsidRPr="002B281F">
              <w:rPr>
                <w:rFonts w:asciiTheme="minorHAnsi" w:hAnsiTheme="minorHAnsi"/>
                <w:iCs/>
              </w:rPr>
              <w:t>packageName</w:t>
            </w:r>
            <w:proofErr w:type="spellEnd"/>
          </w:p>
        </w:tc>
        <w:tc>
          <w:tcPr>
            <w:tcW w:w="1079" w:type="dxa"/>
          </w:tcPr>
          <w:p w:rsidR="00E01E81" w:rsidRDefault="00E01E81" w:rsidP="008D3E3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6" w:type="dxa"/>
          </w:tcPr>
          <w:p w:rsidR="00E01E81" w:rsidRDefault="00E01E81" w:rsidP="008D3E3C">
            <w:r>
              <w:t>O</w:t>
            </w:r>
          </w:p>
        </w:tc>
        <w:tc>
          <w:tcPr>
            <w:tcW w:w="4922" w:type="dxa"/>
          </w:tcPr>
          <w:p w:rsidR="00E01E81" w:rsidRDefault="00E01E81" w:rsidP="008D3E3C">
            <w:r>
              <w:rPr>
                <w:rFonts w:hint="eastAsia"/>
              </w:rPr>
              <w:t>包名</w:t>
            </w:r>
          </w:p>
        </w:tc>
      </w:tr>
    </w:tbl>
    <w:p w:rsidR="006646EA" w:rsidRDefault="006646EA" w:rsidP="006646EA">
      <w:pPr>
        <w:spacing w:line="400" w:lineRule="exact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请求</w:t>
      </w:r>
      <w:r>
        <w:rPr>
          <w:rFonts w:eastAsiaTheme="majorEastAsia" w:hint="eastAsia"/>
          <w:lang w:eastAsia="zh-CN"/>
        </w:rPr>
        <w:t>header</w:t>
      </w:r>
      <w:r>
        <w:rPr>
          <w:rFonts w:eastAsiaTheme="majorEastAsia" w:hint="eastAsia"/>
          <w:lang w:eastAsia="zh-CN"/>
        </w:rPr>
        <w:t>参数：</w:t>
      </w:r>
    </w:p>
    <w:tbl>
      <w:tblPr>
        <w:tblStyle w:val="af3"/>
        <w:tblW w:w="0" w:type="auto"/>
        <w:tblLook w:val="04A0"/>
      </w:tblPr>
      <w:tblGrid>
        <w:gridCol w:w="2518"/>
        <w:gridCol w:w="1134"/>
        <w:gridCol w:w="3102"/>
        <w:gridCol w:w="1768"/>
      </w:tblGrid>
      <w:tr w:rsidR="006646EA" w:rsidTr="008D3E3C">
        <w:tc>
          <w:tcPr>
            <w:tcW w:w="2518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参数名</w:t>
            </w:r>
          </w:p>
        </w:tc>
        <w:tc>
          <w:tcPr>
            <w:tcW w:w="1134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类型</w:t>
            </w:r>
          </w:p>
        </w:tc>
        <w:tc>
          <w:tcPr>
            <w:tcW w:w="3102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1768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6646EA" w:rsidTr="008D3E3C">
        <w:tc>
          <w:tcPr>
            <w:tcW w:w="2518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554446">
              <w:rPr>
                <w:rFonts w:eastAsiaTheme="majorEastAsia"/>
                <w:lang w:eastAsia="zh-CN"/>
              </w:rPr>
              <w:t>x-hw-device-id</w:t>
            </w:r>
          </w:p>
        </w:tc>
        <w:tc>
          <w:tcPr>
            <w:tcW w:w="1134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D326B6">
              <w:rPr>
                <w:rFonts w:eastAsiaTheme="majorEastAsia"/>
                <w:lang w:eastAsia="zh-CN"/>
              </w:rPr>
              <w:t>I</w:t>
            </w:r>
            <w:r w:rsidRPr="00D326B6">
              <w:rPr>
                <w:rFonts w:eastAsiaTheme="majorEastAsia" w:hint="eastAsia"/>
                <w:lang w:eastAsia="zh-CN"/>
              </w:rPr>
              <w:t>mei</w:t>
            </w:r>
            <w:proofErr w:type="spellEnd"/>
            <w:r w:rsidRPr="00D326B6">
              <w:rPr>
                <w:rFonts w:eastAsiaTheme="majorEastAsia" w:hint="eastAsia"/>
                <w:lang w:eastAsia="zh-CN"/>
              </w:rPr>
              <w:t>号</w:t>
            </w:r>
            <w:r w:rsidRPr="00D326B6">
              <w:rPr>
                <w:rFonts w:eastAsiaTheme="majorEastAsia" w:hint="eastAsia"/>
                <w:lang w:eastAsia="zh-CN"/>
              </w:rPr>
              <w:t xml:space="preserve"> </w:t>
            </w:r>
            <w:r w:rsidRPr="00D326B6">
              <w:rPr>
                <w:rFonts w:eastAsiaTheme="majorEastAsia" w:hint="eastAsia"/>
                <w:lang w:eastAsia="zh-CN"/>
              </w:rPr>
              <w:t>第</w:t>
            </w:r>
            <w:r w:rsidRPr="00D326B6">
              <w:rPr>
                <w:rFonts w:eastAsiaTheme="majorEastAsia" w:hint="eastAsia"/>
                <w:lang w:eastAsia="zh-CN"/>
              </w:rPr>
              <w:t>6</w:t>
            </w:r>
            <w:r w:rsidRPr="00D326B6">
              <w:rPr>
                <w:rFonts w:eastAsiaTheme="majorEastAsia" w:hint="eastAsia"/>
                <w:lang w:eastAsia="zh-CN"/>
              </w:rPr>
              <w:t>到</w:t>
            </w:r>
            <w:r w:rsidRPr="00D326B6">
              <w:rPr>
                <w:rFonts w:eastAsiaTheme="majorEastAsia" w:hint="eastAsia"/>
                <w:lang w:eastAsia="zh-CN"/>
              </w:rPr>
              <w:t>12</w:t>
            </w:r>
            <w:r w:rsidRPr="00D326B6">
              <w:rPr>
                <w:rFonts w:eastAsiaTheme="majorEastAsia" w:hint="eastAsia"/>
                <w:lang w:eastAsia="zh-CN"/>
              </w:rPr>
              <w:t>位匿名化处理加随机数</w:t>
            </w:r>
          </w:p>
        </w:tc>
        <w:tc>
          <w:tcPr>
            <w:tcW w:w="1768" w:type="dxa"/>
          </w:tcPr>
          <w:p w:rsidR="006646EA" w:rsidRPr="00D326B6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6646EA" w:rsidTr="008D3E3C">
        <w:tc>
          <w:tcPr>
            <w:tcW w:w="2518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50181">
              <w:rPr>
                <w:rFonts w:eastAsiaTheme="majorEastAsia"/>
                <w:lang w:eastAsia="zh-CN"/>
              </w:rPr>
              <w:t>x-hw-device-type</w:t>
            </w:r>
          </w:p>
        </w:tc>
        <w:tc>
          <w:tcPr>
            <w:tcW w:w="1134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ins w:id="244" w:author="z00247655" w:date="2014-08-25T17:33:00Z">
              <w:r w:rsidRPr="000278F2">
                <w:rPr>
                  <w:rFonts w:eastAsiaTheme="majorEastAsia" w:hint="eastAsia"/>
                  <w:lang w:eastAsia="zh-CN"/>
                </w:rPr>
                <w:t>机型类型，例如</w:t>
              </w:r>
              <w:r w:rsidRPr="000278F2">
                <w:rPr>
                  <w:rFonts w:eastAsiaTheme="majorEastAsia" w:hint="eastAsia"/>
                  <w:lang w:eastAsia="zh-CN"/>
                </w:rPr>
                <w:t>Honor3C</w:t>
              </w:r>
              <w:r w:rsidRPr="000278F2">
                <w:rPr>
                  <w:rFonts w:eastAsiaTheme="majorEastAsia" w:hint="eastAsia"/>
                  <w:lang w:eastAsia="zh-CN"/>
                </w:rPr>
                <w:t>；</w:t>
              </w:r>
            </w:ins>
          </w:p>
        </w:tc>
        <w:tc>
          <w:tcPr>
            <w:tcW w:w="1768" w:type="dxa"/>
          </w:tcPr>
          <w:p w:rsidR="006646EA" w:rsidRPr="000278F2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6646EA" w:rsidTr="008D3E3C">
        <w:tc>
          <w:tcPr>
            <w:tcW w:w="2518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59720A">
              <w:rPr>
                <w:rFonts w:eastAsiaTheme="majorEastAsia"/>
                <w:lang w:eastAsia="zh-CN"/>
              </w:rPr>
              <w:t>x-hw-country-code</w:t>
            </w:r>
          </w:p>
        </w:tc>
        <w:tc>
          <w:tcPr>
            <w:tcW w:w="1134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FE2646">
              <w:rPr>
                <w:rFonts w:eastAsiaTheme="majorEastAsia" w:hint="eastAsia"/>
                <w:lang w:eastAsia="zh-CN"/>
              </w:rPr>
              <w:t>移动国家码</w:t>
            </w:r>
          </w:p>
        </w:tc>
        <w:tc>
          <w:tcPr>
            <w:tcW w:w="1768" w:type="dxa"/>
          </w:tcPr>
          <w:p w:rsidR="006646EA" w:rsidRPr="00FE2646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6646EA" w:rsidTr="008D3E3C">
        <w:tc>
          <w:tcPr>
            <w:tcW w:w="2518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8F7A86">
              <w:rPr>
                <w:rFonts w:eastAsiaTheme="majorEastAsia"/>
                <w:lang w:eastAsia="zh-CN"/>
              </w:rPr>
              <w:t>x-hw-soft-version</w:t>
            </w:r>
          </w:p>
        </w:tc>
        <w:tc>
          <w:tcPr>
            <w:tcW w:w="1134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>
              <w:rPr>
                <w:rFonts w:eastAsiaTheme="majorEastAsia" w:hint="eastAsia"/>
                <w:lang w:eastAsia="zh-CN"/>
              </w:rPr>
              <w:t>HiCare</w:t>
            </w:r>
            <w:proofErr w:type="spellEnd"/>
            <w:r>
              <w:rPr>
                <w:rFonts w:eastAsiaTheme="majorEastAsia" w:hint="eastAsia"/>
                <w:lang w:eastAsia="zh-CN"/>
              </w:rPr>
              <w:t>版本号</w:t>
            </w:r>
          </w:p>
        </w:tc>
        <w:tc>
          <w:tcPr>
            <w:tcW w:w="1768" w:type="dxa"/>
          </w:tcPr>
          <w:p w:rsidR="006646EA" w:rsidRDefault="006646EA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9D573A" w:rsidRDefault="009D573A" w:rsidP="0062442E">
      <w:pPr>
        <w:spacing w:line="400" w:lineRule="exact"/>
        <w:rPr>
          <w:rFonts w:eastAsiaTheme="majorEastAsia"/>
          <w:lang w:eastAsia="zh-CN"/>
        </w:rPr>
      </w:pPr>
    </w:p>
    <w:p w:rsidR="0062442E" w:rsidRPr="0062442E" w:rsidRDefault="0062442E" w:rsidP="0062442E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62442E">
        <w:rPr>
          <w:rFonts w:eastAsiaTheme="majorEastAsia"/>
          <w:sz w:val="21"/>
          <w:szCs w:val="21"/>
          <w:lang w:eastAsia="zh-CN"/>
        </w:rPr>
        <w:t>POST /</w:t>
      </w:r>
      <w:proofErr w:type="spellStart"/>
      <w:r w:rsidRPr="0062442E">
        <w:rPr>
          <w:rFonts w:eastAsiaTheme="majorEastAsia"/>
          <w:sz w:val="21"/>
          <w:szCs w:val="21"/>
          <w:lang w:eastAsia="zh-CN"/>
        </w:rPr>
        <w:t>osgOvs</w:t>
      </w:r>
      <w:proofErr w:type="spellEnd"/>
      <w:r w:rsidRPr="0062442E">
        <w:rPr>
          <w:rFonts w:eastAsiaTheme="majorEastAsia"/>
          <w:sz w:val="21"/>
          <w:szCs w:val="21"/>
          <w:lang w:eastAsia="zh-CN"/>
        </w:rPr>
        <w:t>/</w:t>
      </w:r>
      <w:proofErr w:type="spellStart"/>
      <w:r w:rsidRPr="0062442E">
        <w:rPr>
          <w:rFonts w:eastAsiaTheme="majorEastAsia"/>
          <w:sz w:val="21"/>
          <w:szCs w:val="21"/>
          <w:lang w:eastAsia="zh-CN"/>
        </w:rPr>
        <w:t>checkVersion.do</w:t>
      </w:r>
      <w:proofErr w:type="spellEnd"/>
      <w:r w:rsidRPr="0062442E">
        <w:rPr>
          <w:rFonts w:eastAsiaTheme="majorEastAsia"/>
          <w:sz w:val="21"/>
          <w:szCs w:val="21"/>
          <w:lang w:eastAsia="zh-CN"/>
        </w:rPr>
        <w:t xml:space="preserve"> HTTP/1.1</w:t>
      </w:r>
    </w:p>
    <w:p w:rsidR="0062442E" w:rsidRPr="0062442E" w:rsidRDefault="0062442E" w:rsidP="0062442E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62442E">
        <w:rPr>
          <w:rFonts w:eastAsiaTheme="majorEastAsia"/>
          <w:sz w:val="21"/>
          <w:szCs w:val="21"/>
          <w:lang w:eastAsia="zh-CN"/>
        </w:rPr>
        <w:lastRenderedPageBreak/>
        <w:t>Connection: close</w:t>
      </w:r>
    </w:p>
    <w:p w:rsidR="0062442E" w:rsidRPr="0062442E" w:rsidRDefault="0062442E" w:rsidP="0062442E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proofErr w:type="spellStart"/>
      <w:r w:rsidRPr="0062442E">
        <w:rPr>
          <w:rFonts w:eastAsiaTheme="majorEastAsia"/>
          <w:sz w:val="21"/>
          <w:szCs w:val="21"/>
          <w:lang w:eastAsia="zh-CN"/>
        </w:rPr>
        <w:t>Charset</w:t>
      </w:r>
      <w:proofErr w:type="spellEnd"/>
      <w:r w:rsidRPr="0062442E">
        <w:rPr>
          <w:rFonts w:eastAsiaTheme="majorEastAsia"/>
          <w:sz w:val="21"/>
          <w:szCs w:val="21"/>
          <w:lang w:eastAsia="zh-CN"/>
        </w:rPr>
        <w:t>: UTF-8</w:t>
      </w:r>
    </w:p>
    <w:p w:rsidR="0062442E" w:rsidRPr="0062442E" w:rsidRDefault="0062442E" w:rsidP="0062442E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62442E">
        <w:rPr>
          <w:rFonts w:eastAsiaTheme="majorEastAsia"/>
          <w:sz w:val="21"/>
          <w:szCs w:val="21"/>
          <w:lang w:eastAsia="zh-CN"/>
        </w:rPr>
        <w:t>Content-Type: multipart/form-</w:t>
      </w:r>
      <w:proofErr w:type="spellStart"/>
      <w:r w:rsidRPr="0062442E">
        <w:rPr>
          <w:rFonts w:eastAsiaTheme="majorEastAsia"/>
          <w:sz w:val="21"/>
          <w:szCs w:val="21"/>
          <w:lang w:eastAsia="zh-CN"/>
        </w:rPr>
        <w:t>data</w:t>
      </w:r>
      <w:proofErr w:type="gramStart"/>
      <w:r w:rsidRPr="0062442E">
        <w:rPr>
          <w:rFonts w:eastAsiaTheme="majorEastAsia"/>
          <w:sz w:val="21"/>
          <w:szCs w:val="21"/>
          <w:lang w:eastAsia="zh-CN"/>
        </w:rPr>
        <w:t>;boundary</w:t>
      </w:r>
      <w:proofErr w:type="spellEnd"/>
      <w:proofErr w:type="gramEnd"/>
      <w:r w:rsidRPr="0062442E">
        <w:rPr>
          <w:rFonts w:eastAsiaTheme="majorEastAsia"/>
          <w:sz w:val="21"/>
          <w:szCs w:val="21"/>
          <w:lang w:eastAsia="zh-CN"/>
        </w:rPr>
        <w:t>=---------------------------40612316912668</w:t>
      </w:r>
    </w:p>
    <w:p w:rsidR="0062442E" w:rsidRPr="0062442E" w:rsidRDefault="0062442E" w:rsidP="0062442E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proofErr w:type="gramStart"/>
      <w:r w:rsidRPr="0062442E">
        <w:rPr>
          <w:rFonts w:eastAsiaTheme="majorEastAsia"/>
          <w:sz w:val="21"/>
          <w:szCs w:val="21"/>
          <w:lang w:eastAsia="zh-CN"/>
        </w:rPr>
        <w:t>x-hw-device-id</w:t>
      </w:r>
      <w:proofErr w:type="gramEnd"/>
      <w:r w:rsidRPr="0062442E">
        <w:rPr>
          <w:rFonts w:eastAsiaTheme="majorEastAsia"/>
          <w:sz w:val="21"/>
          <w:szCs w:val="21"/>
          <w:lang w:eastAsia="zh-CN"/>
        </w:rPr>
        <w:t>: 86050*******343186377128</w:t>
      </w:r>
    </w:p>
    <w:p w:rsidR="0062442E" w:rsidRPr="0062442E" w:rsidRDefault="0062442E" w:rsidP="0062442E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proofErr w:type="gramStart"/>
      <w:r w:rsidRPr="0062442E">
        <w:rPr>
          <w:rFonts w:eastAsiaTheme="majorEastAsia"/>
          <w:sz w:val="21"/>
          <w:szCs w:val="21"/>
          <w:lang w:eastAsia="zh-CN"/>
        </w:rPr>
        <w:t>x-hw-device-type</w:t>
      </w:r>
      <w:proofErr w:type="gramEnd"/>
      <w:r w:rsidRPr="0062442E">
        <w:rPr>
          <w:rFonts w:eastAsiaTheme="majorEastAsia"/>
          <w:sz w:val="21"/>
          <w:szCs w:val="21"/>
          <w:lang w:eastAsia="zh-CN"/>
        </w:rPr>
        <w:t>: HUAWEI+P6-U06</w:t>
      </w:r>
    </w:p>
    <w:p w:rsidR="0062442E" w:rsidRPr="0062442E" w:rsidRDefault="0062442E" w:rsidP="0062442E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proofErr w:type="gramStart"/>
      <w:r w:rsidRPr="0062442E">
        <w:rPr>
          <w:rFonts w:eastAsiaTheme="majorEastAsia"/>
          <w:sz w:val="21"/>
          <w:szCs w:val="21"/>
          <w:lang w:eastAsia="zh-CN"/>
        </w:rPr>
        <w:t>x-hw-country-code</w:t>
      </w:r>
      <w:proofErr w:type="gramEnd"/>
      <w:r w:rsidRPr="0062442E">
        <w:rPr>
          <w:rFonts w:eastAsiaTheme="majorEastAsia"/>
          <w:sz w:val="21"/>
          <w:szCs w:val="21"/>
          <w:lang w:eastAsia="zh-CN"/>
        </w:rPr>
        <w:t>: 208</w:t>
      </w:r>
    </w:p>
    <w:p w:rsidR="0062442E" w:rsidRPr="0062442E" w:rsidRDefault="0062442E" w:rsidP="0062442E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proofErr w:type="gramStart"/>
      <w:r w:rsidRPr="0062442E">
        <w:rPr>
          <w:rFonts w:eastAsiaTheme="majorEastAsia"/>
          <w:sz w:val="21"/>
          <w:szCs w:val="21"/>
          <w:lang w:eastAsia="zh-CN"/>
        </w:rPr>
        <w:t>x-hw-soft-version</w:t>
      </w:r>
      <w:proofErr w:type="gramEnd"/>
      <w:r w:rsidRPr="0062442E">
        <w:rPr>
          <w:rFonts w:eastAsiaTheme="majorEastAsia"/>
          <w:sz w:val="21"/>
          <w:szCs w:val="21"/>
          <w:lang w:eastAsia="zh-CN"/>
        </w:rPr>
        <w:t>: 1.30.209.I</w:t>
      </w:r>
    </w:p>
    <w:p w:rsidR="0062442E" w:rsidRPr="0062442E" w:rsidRDefault="0062442E" w:rsidP="0062442E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62442E">
        <w:rPr>
          <w:rFonts w:eastAsiaTheme="majorEastAsia"/>
          <w:sz w:val="21"/>
          <w:szCs w:val="21"/>
          <w:lang w:eastAsia="zh-CN"/>
        </w:rPr>
        <w:t xml:space="preserve">User-Agent: </w:t>
      </w:r>
      <w:proofErr w:type="spellStart"/>
      <w:r w:rsidRPr="0062442E">
        <w:rPr>
          <w:rFonts w:eastAsiaTheme="majorEastAsia"/>
          <w:sz w:val="21"/>
          <w:szCs w:val="21"/>
          <w:lang w:eastAsia="zh-CN"/>
        </w:rPr>
        <w:t>Dalvik</w:t>
      </w:r>
      <w:proofErr w:type="spellEnd"/>
      <w:r w:rsidRPr="0062442E">
        <w:rPr>
          <w:rFonts w:eastAsiaTheme="majorEastAsia"/>
          <w:sz w:val="21"/>
          <w:szCs w:val="21"/>
          <w:lang w:eastAsia="zh-CN"/>
        </w:rPr>
        <w:t>/1.6.0 (Linux; U; Android 4.4.2; HUAWEI P6-U06 Build/HuaweiP6-U00)</w:t>
      </w:r>
    </w:p>
    <w:p w:rsidR="0062442E" w:rsidRPr="0062442E" w:rsidRDefault="0062442E" w:rsidP="0062442E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62442E">
        <w:rPr>
          <w:rFonts w:eastAsiaTheme="majorEastAsia"/>
          <w:sz w:val="21"/>
          <w:szCs w:val="21"/>
          <w:lang w:eastAsia="zh-CN"/>
        </w:rPr>
        <w:t>Host: phoneservice3.vmall.com</w:t>
      </w:r>
    </w:p>
    <w:p w:rsidR="0062442E" w:rsidRPr="0062442E" w:rsidRDefault="0062442E" w:rsidP="0062442E">
      <w:pPr>
        <w:spacing w:line="400" w:lineRule="exact"/>
        <w:rPr>
          <w:rFonts w:eastAsiaTheme="majorEastAsia"/>
          <w:sz w:val="21"/>
          <w:szCs w:val="21"/>
          <w:lang w:eastAsia="zh-CN"/>
        </w:rPr>
      </w:pPr>
      <w:r w:rsidRPr="0062442E">
        <w:rPr>
          <w:rFonts w:eastAsiaTheme="majorEastAsia"/>
          <w:sz w:val="21"/>
          <w:szCs w:val="21"/>
          <w:lang w:eastAsia="zh-CN"/>
        </w:rPr>
        <w:t xml:space="preserve">Accept-Encoding: </w:t>
      </w:r>
      <w:proofErr w:type="spellStart"/>
      <w:r w:rsidRPr="0062442E">
        <w:rPr>
          <w:rFonts w:eastAsiaTheme="majorEastAsia"/>
          <w:sz w:val="21"/>
          <w:szCs w:val="21"/>
          <w:lang w:eastAsia="zh-CN"/>
        </w:rPr>
        <w:t>gzip</w:t>
      </w:r>
      <w:proofErr w:type="spellEnd"/>
    </w:p>
    <w:p w:rsidR="0062442E" w:rsidRDefault="0062442E" w:rsidP="0062442E">
      <w:pPr>
        <w:spacing w:line="400" w:lineRule="exact"/>
        <w:rPr>
          <w:rFonts w:eastAsiaTheme="majorEastAsia"/>
          <w:lang w:eastAsia="zh-CN"/>
        </w:rPr>
      </w:pPr>
    </w:p>
    <w:p w:rsidR="009D573A" w:rsidRPr="00B6016B" w:rsidRDefault="009D573A" w:rsidP="009D573A">
      <w:pPr>
        <w:pStyle w:val="3"/>
        <w:rPr>
          <w:lang w:eastAsia="zh-CN"/>
        </w:rPr>
      </w:pPr>
      <w:bookmarkStart w:id="245" w:name="_Toc417895678"/>
      <w:r w:rsidRPr="00B6016B">
        <w:rPr>
          <w:rFonts w:hint="eastAsia"/>
          <w:lang w:eastAsia="zh-CN"/>
        </w:rPr>
        <w:t>服务端返回</w:t>
      </w:r>
      <w:r>
        <w:rPr>
          <w:rFonts w:hint="eastAsia"/>
          <w:lang w:eastAsia="zh-CN"/>
        </w:rPr>
        <w:t>的</w:t>
      </w:r>
      <w:r w:rsidRPr="00B6016B">
        <w:rPr>
          <w:rFonts w:hint="eastAsia"/>
          <w:lang w:eastAsia="zh-CN"/>
        </w:rPr>
        <w:t>数据形式</w:t>
      </w:r>
      <w:bookmarkEnd w:id="245"/>
    </w:p>
    <w:p w:rsidR="009D573A" w:rsidRDefault="009D573A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>返回</w:t>
      </w:r>
      <w:proofErr w:type="spellStart"/>
      <w:r>
        <w:rPr>
          <w:rFonts w:eastAsiaTheme="majorEastAsia" w:cs="Times New Roman" w:hint="eastAsia"/>
          <w:color w:val="000000"/>
          <w:kern w:val="0"/>
          <w:lang w:eastAsia="zh-CN" w:bidi="ar-SA"/>
        </w:rPr>
        <w:t>Json</w:t>
      </w:r>
      <w:proofErr w:type="spellEnd"/>
      <w:r>
        <w:rPr>
          <w:rFonts w:eastAsiaTheme="majorEastAsia" w:cs="Times New Roman" w:hint="eastAsia"/>
          <w:color w:val="000000"/>
          <w:kern w:val="0"/>
          <w:lang w:eastAsia="zh-CN" w:bidi="ar-SA"/>
        </w:rPr>
        <w:t>格式的数据。</w:t>
      </w:r>
    </w:p>
    <w:p w:rsidR="009D573A" w:rsidRPr="001364E6" w:rsidRDefault="009D573A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</w:p>
    <w:p w:rsidR="009D573A" w:rsidRPr="00A748C7" w:rsidRDefault="009D573A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A748C7">
        <w:rPr>
          <w:rFonts w:eastAsiaTheme="majorEastAsia" w:cs="Times New Roman"/>
          <w:color w:val="000000"/>
          <w:kern w:val="0"/>
          <w:lang w:eastAsia="zh-CN" w:bidi="ar-SA"/>
        </w:rPr>
        <w:t>响应示例：</w:t>
      </w:r>
    </w:p>
    <w:p w:rsidR="00A90DAB" w:rsidRDefault="007B15F1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7B15F1">
        <w:rPr>
          <w:rFonts w:eastAsiaTheme="majorEastAsia" w:cs="Times New Roman"/>
          <w:color w:val="000000"/>
          <w:kern w:val="0"/>
          <w:lang w:eastAsia="zh-CN" w:bidi="ar-SA"/>
        </w:rPr>
        <w:t>{</w:t>
      </w:r>
    </w:p>
    <w:p w:rsidR="00A90DAB" w:rsidRDefault="00A90DAB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resCode</w:t>
      </w:r>
      <w:proofErr w:type="spellEnd"/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":"0",</w:t>
      </w:r>
    </w:p>
    <w:p w:rsidR="000A6FA8" w:rsidRPr="005A7E61" w:rsidRDefault="000A6FA8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FF0000"/>
          <w:kern w:val="0"/>
          <w:lang w:eastAsia="zh-CN" w:bidi="ar-SA"/>
        </w:rPr>
      </w:pPr>
      <w:r>
        <w:rPr>
          <w:rFonts w:eastAsiaTheme="majorEastAsia" w:cs="Times New Roman"/>
          <w:color w:val="000000"/>
          <w:kern w:val="0"/>
          <w:lang w:eastAsia="zh-CN" w:bidi="ar-SA"/>
        </w:rPr>
        <w:tab/>
      </w:r>
      <w:r w:rsidRPr="005A7E61">
        <w:rPr>
          <w:rFonts w:eastAsiaTheme="majorEastAsia" w:cs="Times New Roman"/>
          <w:color w:val="FF0000"/>
          <w:kern w:val="0"/>
          <w:lang w:eastAsia="zh-CN" w:bidi="ar-SA"/>
        </w:rPr>
        <w:t>"</w:t>
      </w:r>
      <w:proofErr w:type="spellStart"/>
      <w:proofErr w:type="gramStart"/>
      <w:r w:rsidRPr="005A7E61">
        <w:rPr>
          <w:rFonts w:eastAsiaTheme="majorEastAsia" w:cs="Times New Roman"/>
          <w:color w:val="FF0000"/>
          <w:kern w:val="0"/>
          <w:lang w:eastAsia="zh-CN" w:bidi="ar-SA"/>
        </w:rPr>
        <w:t>configVersion</w:t>
      </w:r>
      <w:proofErr w:type="spellEnd"/>
      <w:proofErr w:type="gramEnd"/>
      <w:r w:rsidRPr="005A7E61">
        <w:rPr>
          <w:rFonts w:eastAsiaTheme="majorEastAsia" w:cs="Times New Roman"/>
          <w:color w:val="FF0000"/>
          <w:kern w:val="0"/>
          <w:lang w:eastAsia="zh-CN" w:bidi="ar-SA"/>
        </w:rPr>
        <w:t>"</w:t>
      </w:r>
      <w:r w:rsidR="005A7E61">
        <w:rPr>
          <w:rFonts w:eastAsiaTheme="majorEastAsia" w:cs="Times New Roman"/>
          <w:color w:val="FF0000"/>
          <w:kern w:val="0"/>
          <w:lang w:eastAsia="zh-CN" w:bidi="ar-SA"/>
        </w:rPr>
        <w:t>:</w:t>
      </w:r>
      <w:r w:rsidR="00BB07D9">
        <w:rPr>
          <w:rFonts w:eastAsiaTheme="majorEastAsia" w:cs="Times New Roman"/>
          <w:color w:val="FF0000"/>
          <w:kern w:val="0"/>
          <w:lang w:eastAsia="zh-CN" w:bidi="ar-SA"/>
        </w:rPr>
        <w:t>1</w:t>
      </w:r>
      <w:r w:rsidRPr="005A7E61">
        <w:rPr>
          <w:rFonts w:eastAsiaTheme="majorEastAsia" w:cs="Times New Roman"/>
          <w:color w:val="FF0000"/>
          <w:kern w:val="0"/>
          <w:lang w:eastAsia="zh-CN" w:bidi="ar-SA"/>
        </w:rPr>
        <w:t>,</w:t>
      </w:r>
    </w:p>
    <w:p w:rsidR="00CF0667" w:rsidRPr="00872812" w:rsidRDefault="00CF0667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FF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4B6297">
        <w:rPr>
          <w:rFonts w:eastAsiaTheme="majorEastAsia" w:cs="Times New Roman"/>
          <w:color w:val="FF0000"/>
          <w:kern w:val="0"/>
          <w:lang w:eastAsia="zh-CN" w:bidi="ar-SA"/>
        </w:rPr>
        <w:t>"</w:t>
      </w:r>
      <w:proofErr w:type="spellStart"/>
      <w:proofErr w:type="gramStart"/>
      <w:r w:rsidR="004B6297">
        <w:rPr>
          <w:rFonts w:eastAsiaTheme="majorEastAsia" w:cs="Times New Roman"/>
          <w:color w:val="FF0000"/>
          <w:kern w:val="0"/>
          <w:lang w:eastAsia="zh-CN" w:bidi="ar-SA"/>
        </w:rPr>
        <w:t>hasPostcode</w:t>
      </w:r>
      <w:proofErr w:type="spellEnd"/>
      <w:proofErr w:type="gramEnd"/>
      <w:r w:rsidR="004B6297">
        <w:rPr>
          <w:rFonts w:eastAsiaTheme="majorEastAsia" w:cs="Times New Roman"/>
          <w:color w:val="FF0000"/>
          <w:kern w:val="0"/>
          <w:lang w:eastAsia="zh-CN" w:bidi="ar-SA"/>
        </w:rPr>
        <w:t>":false</w:t>
      </w:r>
      <w:r w:rsidRPr="00872812">
        <w:rPr>
          <w:rFonts w:eastAsiaTheme="majorEastAsia" w:cs="Times New Roman"/>
          <w:color w:val="FF0000"/>
          <w:kern w:val="0"/>
          <w:lang w:eastAsia="zh-CN" w:bidi="ar-SA"/>
        </w:rPr>
        <w:t>,</w:t>
      </w:r>
    </w:p>
    <w:p w:rsidR="00E702DD" w:rsidRDefault="00A90DAB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hotline</w:t>
      </w:r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":{</w:t>
      </w:r>
    </w:p>
    <w:p w:rsidR="00E702DD" w:rsidRDefault="00E702DD" w:rsidP="00346E5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346E54"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versionId</w:t>
      </w:r>
      <w:proofErr w:type="spellEnd"/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":1,</w:t>
      </w:r>
    </w:p>
    <w:p w:rsidR="00E702DD" w:rsidRDefault="00E702DD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size</w:t>
      </w:r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":2,</w:t>
      </w:r>
    </w:p>
    <w:p w:rsidR="00E91088" w:rsidRDefault="00E702DD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hotlineInfo</w:t>
      </w:r>
      <w:proofErr w:type="spellEnd"/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":[</w:t>
      </w:r>
    </w:p>
    <w:p w:rsidR="00346E54" w:rsidRDefault="00E91088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{"</w:t>
      </w:r>
      <w:proofErr w:type="spell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telNum</w:t>
      </w:r>
      <w:proofErr w:type="spell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":"15017593536","textShow":"work time: 8:00-17:00"},</w:t>
      </w:r>
    </w:p>
    <w:p w:rsidR="00F72764" w:rsidRDefault="00E91088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{"</w:t>
      </w:r>
      <w:proofErr w:type="spell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telNum</w:t>
      </w:r>
      <w:proofErr w:type="spell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":"15889698908","textShow":"service time: 24 hours"}</w:t>
      </w:r>
    </w:p>
    <w:p w:rsidR="00F72764" w:rsidRDefault="00F72764" w:rsidP="00F727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]</w:t>
      </w:r>
    </w:p>
    <w:p w:rsidR="00EB5728" w:rsidRDefault="00F72764" w:rsidP="00F727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},</w:t>
      </w:r>
    </w:p>
    <w:p w:rsidR="00EB5728" w:rsidRDefault="00EB5728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emailAddr</w:t>
      </w:r>
      <w:proofErr w:type="spellEnd"/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":{"</w:t>
      </w:r>
      <w:proofErr w:type="spell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versionId</w:t>
      </w:r>
      <w:proofErr w:type="spell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":1,"email":"liquanlin@huawei.com"},</w:t>
      </w:r>
    </w:p>
    <w:p w:rsidR="004D5A22" w:rsidRDefault="00EB5728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helpPolicy</w:t>
      </w:r>
      <w:proofErr w:type="spellEnd"/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":{"</w:t>
      </w:r>
      <w:proofErr w:type="spell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versionId</w:t>
      </w:r>
      <w:proofErr w:type="spell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":2,"urlAddr":"http://www.sina.com.cn"},</w:t>
      </w:r>
    </w:p>
    <w:p w:rsidR="008A3A96" w:rsidRDefault="004D5A22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province</w:t>
      </w:r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":{"</w:t>
      </w:r>
      <w:proofErr w:type="spell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versionId</w:t>
      </w:r>
      <w:proofErr w:type="spell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":16},</w:t>
      </w:r>
    </w:p>
    <w:p w:rsidR="00C16297" w:rsidRDefault="008A3A96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city</w:t>
      </w:r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":{"</w:t>
      </w:r>
      <w:proofErr w:type="spell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versionId</w:t>
      </w:r>
      <w:proofErr w:type="spell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":19},</w:t>
      </w:r>
    </w:p>
    <w:p w:rsidR="003D65E1" w:rsidRDefault="00C16297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manuals</w:t>
      </w:r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":{"versionId":1,"url":"http://t.hotalk.com:8085/pac/phoneService/EMUI3.0/C00B021/"},</w:t>
      </w:r>
    </w:p>
    <w:p w:rsidR="00DD4FE2" w:rsidRDefault="003D65E1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forum</w:t>
      </w:r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":{</w:t>
      </w:r>
    </w:p>
    <w:p w:rsidR="00DD4FE2" w:rsidRDefault="00DD4FE2" w:rsidP="00DD4F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versionId</w:t>
      </w:r>
      <w:proofErr w:type="spellEnd"/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":2,</w:t>
      </w:r>
    </w:p>
    <w:p w:rsidR="00DD4FE2" w:rsidRDefault="00DD4FE2" w:rsidP="00DD4F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lastRenderedPageBreak/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size</w:t>
      </w:r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":5,</w:t>
      </w:r>
    </w:p>
    <w:p w:rsidR="00DD4FE2" w:rsidRDefault="00DD4FE2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proofErr w:type="gramStart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forumUrl</w:t>
      </w:r>
      <w:proofErr w:type="spellEnd"/>
      <w:proofErr w:type="gramEnd"/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":[</w:t>
      </w:r>
    </w:p>
    <w:p w:rsidR="00DD4FE2" w:rsidRDefault="00DD4FE2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{"id":"1","url":"http://www.sina.com.cn"</w:t>
      </w:r>
      <w:r w:rsidR="0009029E">
        <w:t xml:space="preserve">, </w:t>
      </w:r>
      <w:r w:rsidR="0009029E" w:rsidRPr="0009029E">
        <w:rPr>
          <w:highlight w:val="yellow"/>
        </w:rPr>
        <w:t>"</w:t>
      </w:r>
      <w:proofErr w:type="spellStart"/>
      <w:r w:rsidR="0009029E" w:rsidRPr="0009029E">
        <w:rPr>
          <w:highlight w:val="yellow"/>
        </w:rPr>
        <w:t>imgUrl</w:t>
      </w:r>
      <w:proofErr w:type="spellEnd"/>
      <w:r w:rsidR="0009029E" w:rsidRPr="0009029E">
        <w:rPr>
          <w:highlight w:val="yellow"/>
        </w:rPr>
        <w:t>":"http://ssss/xx.jpg"</w:t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},</w:t>
      </w:r>
    </w:p>
    <w:p w:rsidR="00DD4FE2" w:rsidRDefault="00DD4FE2" w:rsidP="00DD4FE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{"id":"2","url":"http://www.sina.com.cn"</w:t>
      </w:r>
      <w:r w:rsidR="0009029E">
        <w:t xml:space="preserve">, </w:t>
      </w:r>
      <w:r w:rsidR="0009029E" w:rsidRPr="0009029E">
        <w:rPr>
          <w:highlight w:val="yellow"/>
        </w:rPr>
        <w:t>"</w:t>
      </w:r>
      <w:proofErr w:type="spellStart"/>
      <w:r w:rsidR="0009029E" w:rsidRPr="0009029E">
        <w:rPr>
          <w:highlight w:val="yellow"/>
        </w:rPr>
        <w:t>imgUrl</w:t>
      </w:r>
      <w:proofErr w:type="spellEnd"/>
      <w:r w:rsidR="0009029E" w:rsidRPr="0009029E">
        <w:rPr>
          <w:highlight w:val="yellow"/>
        </w:rPr>
        <w:t>":"http://ssss/xx.jpg"</w:t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},</w:t>
      </w:r>
    </w:p>
    <w:p w:rsidR="00DD4FE2" w:rsidRDefault="00DD4FE2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{"id":"3","url":"http://www.sina.com.cn"</w:t>
      </w:r>
      <w:r w:rsidR="0009029E">
        <w:t xml:space="preserve">, </w:t>
      </w:r>
      <w:r w:rsidR="0009029E" w:rsidRPr="0009029E">
        <w:rPr>
          <w:highlight w:val="yellow"/>
        </w:rPr>
        <w:t>"</w:t>
      </w:r>
      <w:proofErr w:type="spellStart"/>
      <w:r w:rsidR="0009029E" w:rsidRPr="0009029E">
        <w:rPr>
          <w:highlight w:val="yellow"/>
        </w:rPr>
        <w:t>imgUrl</w:t>
      </w:r>
      <w:proofErr w:type="spellEnd"/>
      <w:r w:rsidR="0009029E" w:rsidRPr="0009029E">
        <w:rPr>
          <w:highlight w:val="yellow"/>
        </w:rPr>
        <w:t>":"http://ssss/xx.jpg"</w:t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},</w:t>
      </w:r>
    </w:p>
    <w:p w:rsidR="00DD4FE2" w:rsidRDefault="00DD4FE2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{"id":"4","url":"http://www.sina.com.cn"</w:t>
      </w:r>
      <w:r w:rsidR="0009029E">
        <w:t xml:space="preserve">, </w:t>
      </w:r>
      <w:r w:rsidR="0009029E" w:rsidRPr="0009029E">
        <w:rPr>
          <w:highlight w:val="yellow"/>
        </w:rPr>
        <w:t>"</w:t>
      </w:r>
      <w:proofErr w:type="spellStart"/>
      <w:r w:rsidR="0009029E" w:rsidRPr="0009029E">
        <w:rPr>
          <w:highlight w:val="yellow"/>
        </w:rPr>
        <w:t>imgUrl</w:t>
      </w:r>
      <w:proofErr w:type="spellEnd"/>
      <w:r w:rsidR="0009029E" w:rsidRPr="0009029E">
        <w:rPr>
          <w:highlight w:val="yellow"/>
        </w:rPr>
        <w:t>":"http://ssss/xx.jpg"</w:t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},</w:t>
      </w:r>
    </w:p>
    <w:p w:rsidR="0091740F" w:rsidRDefault="00DD4FE2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{"id":"5","url":"http://www.sina.com.cn"</w:t>
      </w:r>
      <w:r w:rsidR="0009029E">
        <w:t xml:space="preserve">, </w:t>
      </w:r>
      <w:r w:rsidR="0009029E" w:rsidRPr="0009029E">
        <w:rPr>
          <w:highlight w:val="yellow"/>
        </w:rPr>
        <w:t>"</w:t>
      </w:r>
      <w:proofErr w:type="spellStart"/>
      <w:r w:rsidR="0009029E" w:rsidRPr="0009029E">
        <w:rPr>
          <w:highlight w:val="yellow"/>
        </w:rPr>
        <w:t>imgUrl</w:t>
      </w:r>
      <w:proofErr w:type="spellEnd"/>
      <w:r w:rsidR="0009029E" w:rsidRPr="0009029E">
        <w:rPr>
          <w:highlight w:val="yellow"/>
        </w:rPr>
        <w:t>":"http://ssss/xx.jpg"</w:t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}</w:t>
      </w:r>
    </w:p>
    <w:p w:rsidR="0091740F" w:rsidRDefault="0091740F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]</w:t>
      </w:r>
    </w:p>
    <w:p w:rsidR="0091740F" w:rsidRDefault="0091740F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="007B15F1" w:rsidRPr="007B15F1">
        <w:rPr>
          <w:rFonts w:eastAsiaTheme="majorEastAsia" w:cs="Times New Roman"/>
          <w:color w:val="000000"/>
          <w:kern w:val="0"/>
          <w:lang w:eastAsia="zh-CN" w:bidi="ar-SA"/>
        </w:rPr>
        <w:t>}</w:t>
      </w:r>
    </w:p>
    <w:p w:rsidR="007B15F1" w:rsidRDefault="007B15F1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7B15F1">
        <w:rPr>
          <w:rFonts w:eastAsiaTheme="majorEastAsia" w:cs="Times New Roman"/>
          <w:color w:val="000000"/>
          <w:kern w:val="0"/>
          <w:lang w:eastAsia="zh-CN" w:bidi="ar-SA"/>
        </w:rPr>
        <w:t>}</w:t>
      </w:r>
    </w:p>
    <w:p w:rsidR="009D573A" w:rsidRDefault="009D573A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>或</w:t>
      </w:r>
    </w:p>
    <w:p w:rsidR="00460CFB" w:rsidRDefault="00460CFB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460CFB">
        <w:rPr>
          <w:rFonts w:eastAsiaTheme="majorEastAsia" w:cs="Times New Roman"/>
          <w:color w:val="000000"/>
          <w:kern w:val="0"/>
          <w:lang w:eastAsia="zh-CN" w:bidi="ar-SA"/>
        </w:rPr>
        <w:t>{</w:t>
      </w:r>
    </w:p>
    <w:p w:rsidR="00460CFB" w:rsidRDefault="00460CFB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Pr="00460CFB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proofErr w:type="gramStart"/>
      <w:r w:rsidRPr="00460CFB">
        <w:rPr>
          <w:rFonts w:eastAsiaTheme="majorEastAsia" w:cs="Times New Roman"/>
          <w:color w:val="000000"/>
          <w:kern w:val="0"/>
          <w:lang w:eastAsia="zh-CN" w:bidi="ar-SA"/>
        </w:rPr>
        <w:t>resCode</w:t>
      </w:r>
      <w:proofErr w:type="spellEnd"/>
      <w:proofErr w:type="gramEnd"/>
      <w:r w:rsidRPr="00460CFB">
        <w:rPr>
          <w:rFonts w:eastAsiaTheme="majorEastAsia" w:cs="Times New Roman"/>
          <w:color w:val="000000"/>
          <w:kern w:val="0"/>
          <w:lang w:eastAsia="zh-CN" w:bidi="ar-SA"/>
        </w:rPr>
        <w:t>":"1"</w:t>
      </w:r>
    </w:p>
    <w:p w:rsidR="00770691" w:rsidRDefault="00460CFB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460CFB">
        <w:rPr>
          <w:rFonts w:eastAsiaTheme="majorEastAsia" w:cs="Times New Roman"/>
          <w:color w:val="000000"/>
          <w:kern w:val="0"/>
          <w:lang w:eastAsia="zh-CN" w:bidi="ar-SA"/>
        </w:rPr>
        <w:t>}</w:t>
      </w:r>
    </w:p>
    <w:p w:rsidR="009D573A" w:rsidRDefault="009D573A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A748C7">
        <w:rPr>
          <w:rFonts w:eastAsiaTheme="majorEastAsia" w:cs="Times New Roman"/>
          <w:color w:val="000000"/>
          <w:kern w:val="0"/>
          <w:lang w:eastAsia="zh-CN" w:bidi="ar-SA"/>
        </w:rPr>
        <w:t>响应参数说明：</w:t>
      </w:r>
    </w:p>
    <w:p w:rsidR="009D573A" w:rsidRDefault="009D573A" w:rsidP="009D573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</w:p>
    <w:tbl>
      <w:tblPr>
        <w:tblW w:w="8341" w:type="dxa"/>
        <w:jc w:val="center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1"/>
        <w:gridCol w:w="1186"/>
        <w:gridCol w:w="936"/>
        <w:gridCol w:w="3748"/>
      </w:tblGrid>
      <w:tr w:rsidR="009D573A" w:rsidTr="00FC3474">
        <w:trPr>
          <w:jc w:val="center"/>
        </w:trPr>
        <w:tc>
          <w:tcPr>
            <w:tcW w:w="2471" w:type="dxa"/>
            <w:shd w:val="clear" w:color="auto" w:fill="C0C0C0"/>
          </w:tcPr>
          <w:p w:rsidR="009D573A" w:rsidRDefault="009D573A" w:rsidP="00FC347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86" w:type="dxa"/>
            <w:shd w:val="clear" w:color="auto" w:fill="C0C0C0"/>
          </w:tcPr>
          <w:p w:rsidR="009D573A" w:rsidRDefault="009D573A" w:rsidP="00FC3474">
            <w:r>
              <w:rPr>
                <w:rFonts w:hint="eastAsia"/>
              </w:rPr>
              <w:t>类型</w:t>
            </w:r>
          </w:p>
        </w:tc>
        <w:tc>
          <w:tcPr>
            <w:tcW w:w="936" w:type="dxa"/>
            <w:shd w:val="clear" w:color="auto" w:fill="C0C0C0"/>
          </w:tcPr>
          <w:p w:rsidR="009D573A" w:rsidRDefault="009D573A" w:rsidP="00FC3474">
            <w:r>
              <w:rPr>
                <w:rFonts w:hint="eastAsia"/>
              </w:rPr>
              <w:t>是否可</w:t>
            </w:r>
            <w:r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748" w:type="dxa"/>
            <w:shd w:val="clear" w:color="auto" w:fill="C0C0C0"/>
          </w:tcPr>
          <w:p w:rsidR="009D573A" w:rsidRDefault="009D573A" w:rsidP="00FC3474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ascii="Meiryo" w:eastAsia="Meiryo" w:hAnsi="Meiryo" w:cs="Meiryo" w:hint="eastAsia"/>
              </w:rPr>
              <w:t>明</w:t>
            </w:r>
          </w:p>
        </w:tc>
      </w:tr>
      <w:tr w:rsidR="009D573A" w:rsidRPr="00D076A8" w:rsidTr="00FC3474">
        <w:trPr>
          <w:trHeight w:val="650"/>
          <w:jc w:val="center"/>
        </w:trPr>
        <w:tc>
          <w:tcPr>
            <w:tcW w:w="2471" w:type="dxa"/>
          </w:tcPr>
          <w:p w:rsidR="009D573A" w:rsidRPr="00211933" w:rsidRDefault="009D573A" w:rsidP="00FC3474">
            <w:pPr>
              <w:ind w:firstLine="440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resCode</w:t>
            </w:r>
            <w:proofErr w:type="spellEnd"/>
          </w:p>
        </w:tc>
        <w:tc>
          <w:tcPr>
            <w:tcW w:w="1186" w:type="dxa"/>
          </w:tcPr>
          <w:p w:rsidR="009D573A" w:rsidRPr="00172C48" w:rsidRDefault="00172C48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936" w:type="dxa"/>
          </w:tcPr>
          <w:p w:rsidR="009D573A" w:rsidRPr="00D452DA" w:rsidRDefault="009D573A" w:rsidP="00FC3474">
            <w:r>
              <w:rPr>
                <w:rFonts w:hint="eastAsia"/>
              </w:rPr>
              <w:t>M</w:t>
            </w:r>
          </w:p>
        </w:tc>
        <w:tc>
          <w:tcPr>
            <w:tcW w:w="3748" w:type="dxa"/>
          </w:tcPr>
          <w:p w:rsidR="009D573A" w:rsidRDefault="009D573A" w:rsidP="00780F31">
            <w:r w:rsidRPr="00A535D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0</w:t>
            </w:r>
            <w:r w:rsidRPr="00A535D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表示</w:t>
            </w:r>
            <w:r w:rsidR="00C569C9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版本有更新</w:t>
            </w:r>
            <w:r w:rsidRPr="00A535D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，</w:t>
            </w:r>
            <w:r w:rsidRPr="00A535D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1</w:t>
            </w:r>
            <w:r w:rsidR="00780F31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没有版本需要更新</w:t>
            </w:r>
            <w:r w:rsidR="00D076A8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 xml:space="preserve">, </w:t>
            </w:r>
            <w:r w:rsidR="00D076A8" w:rsidRPr="00D076A8"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2</w:t>
            </w:r>
            <w:r w:rsidR="00D076A8" w:rsidRPr="00D076A8"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表示配置项处于“待审核”状态</w:t>
            </w:r>
            <w:r w:rsidR="00D076A8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。</w:t>
            </w:r>
          </w:p>
        </w:tc>
      </w:tr>
      <w:tr w:rsidR="00D076A8" w:rsidRPr="00D076A8" w:rsidTr="00FC3474">
        <w:trPr>
          <w:trHeight w:val="650"/>
          <w:jc w:val="center"/>
        </w:trPr>
        <w:tc>
          <w:tcPr>
            <w:tcW w:w="2471" w:type="dxa"/>
          </w:tcPr>
          <w:p w:rsidR="00D076A8" w:rsidRPr="00D076A8" w:rsidRDefault="00D076A8" w:rsidP="00FC3474">
            <w:pPr>
              <w:ind w:firstLine="440"/>
              <w:jc w:val="center"/>
              <w:rPr>
                <w:rFonts w:eastAsiaTheme="minorEastAsia"/>
                <w:color w:val="000000"/>
                <w:sz w:val="22"/>
                <w:szCs w:val="22"/>
                <w:highlight w:val="yellow"/>
                <w:lang w:eastAsia="zh-CN"/>
              </w:rPr>
            </w:pPr>
            <w:proofErr w:type="spellStart"/>
            <w:r w:rsidRPr="00D076A8">
              <w:rPr>
                <w:rFonts w:eastAsiaTheme="minorEastAsia" w:hint="eastAsia"/>
                <w:color w:val="000000"/>
                <w:sz w:val="22"/>
                <w:szCs w:val="22"/>
                <w:highlight w:val="yellow"/>
                <w:lang w:eastAsia="zh-CN"/>
              </w:rPr>
              <w:t>resDescription</w:t>
            </w:r>
            <w:proofErr w:type="spellEnd"/>
          </w:p>
        </w:tc>
        <w:tc>
          <w:tcPr>
            <w:tcW w:w="1186" w:type="dxa"/>
          </w:tcPr>
          <w:p w:rsidR="00D076A8" w:rsidRPr="00D076A8" w:rsidRDefault="00D076A8" w:rsidP="00FC3474">
            <w:pPr>
              <w:rPr>
                <w:rFonts w:eastAsiaTheme="minorEastAsia"/>
                <w:highlight w:val="yellow"/>
                <w:lang w:eastAsia="zh-CN"/>
              </w:rPr>
            </w:pPr>
            <w:r w:rsidRPr="00D076A8">
              <w:rPr>
                <w:rFonts w:eastAsiaTheme="minorEastAsia" w:hint="eastAsia"/>
                <w:highlight w:val="yellow"/>
                <w:lang w:eastAsia="zh-CN"/>
              </w:rPr>
              <w:t>String</w:t>
            </w:r>
          </w:p>
        </w:tc>
        <w:tc>
          <w:tcPr>
            <w:tcW w:w="936" w:type="dxa"/>
          </w:tcPr>
          <w:p w:rsidR="00D076A8" w:rsidRPr="00D076A8" w:rsidRDefault="00D076A8" w:rsidP="00FC3474">
            <w:pPr>
              <w:rPr>
                <w:rFonts w:eastAsiaTheme="minorEastAsia"/>
                <w:highlight w:val="yellow"/>
                <w:lang w:eastAsia="zh-CN"/>
              </w:rPr>
            </w:pPr>
            <w:r w:rsidRPr="00D076A8">
              <w:rPr>
                <w:rFonts w:eastAsiaTheme="minorEastAsia" w:hint="eastAsia"/>
                <w:highlight w:val="yellow"/>
                <w:lang w:eastAsia="zh-CN"/>
              </w:rPr>
              <w:t>O</w:t>
            </w:r>
          </w:p>
        </w:tc>
        <w:tc>
          <w:tcPr>
            <w:tcW w:w="3748" w:type="dxa"/>
          </w:tcPr>
          <w:p w:rsidR="00D076A8" w:rsidRPr="00D076A8" w:rsidRDefault="00D076A8" w:rsidP="00780F31">
            <w:pPr>
              <w:rPr>
                <w:rFonts w:eastAsiaTheme="majorEastAsia" w:cs="Times New Roman"/>
                <w:color w:val="000000"/>
                <w:kern w:val="0"/>
                <w:highlight w:val="yellow"/>
                <w:lang w:eastAsia="zh-CN" w:bidi="ar-SA"/>
              </w:rPr>
            </w:pPr>
            <w:r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提示信息。如</w:t>
            </w:r>
            <w:proofErr w:type="spellStart"/>
            <w:r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resCode</w:t>
            </w:r>
            <w:proofErr w:type="spellEnd"/>
            <w:r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为</w:t>
            </w:r>
            <w:r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2</w:t>
            </w:r>
            <w:r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时，该值为“</w:t>
            </w:r>
            <w:r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not audited</w:t>
            </w:r>
            <w:r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”</w:t>
            </w:r>
            <w:r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.</w:t>
            </w:r>
          </w:p>
        </w:tc>
      </w:tr>
      <w:tr w:rsidR="00697AA8" w:rsidTr="00FC3474">
        <w:trPr>
          <w:trHeight w:val="650"/>
          <w:jc w:val="center"/>
        </w:trPr>
        <w:tc>
          <w:tcPr>
            <w:tcW w:w="2471" w:type="dxa"/>
          </w:tcPr>
          <w:p w:rsidR="00697AA8" w:rsidRPr="009A14FC" w:rsidRDefault="00697AA8" w:rsidP="00FC3474">
            <w:pPr>
              <w:ind w:firstLine="440"/>
              <w:jc w:val="center"/>
              <w:rPr>
                <w:rFonts w:eastAsiaTheme="minorEastAsia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9A14FC">
              <w:rPr>
                <w:rFonts w:eastAsiaTheme="minorEastAsia" w:hint="eastAsia"/>
                <w:color w:val="FF0000"/>
                <w:sz w:val="22"/>
                <w:szCs w:val="22"/>
                <w:lang w:eastAsia="zh-CN"/>
              </w:rPr>
              <w:t>configVersion</w:t>
            </w:r>
            <w:proofErr w:type="spellEnd"/>
          </w:p>
        </w:tc>
        <w:tc>
          <w:tcPr>
            <w:tcW w:w="1186" w:type="dxa"/>
          </w:tcPr>
          <w:p w:rsidR="00697AA8" w:rsidRPr="009A14FC" w:rsidRDefault="0084235B" w:rsidP="00FC3474">
            <w:pPr>
              <w:rPr>
                <w:rFonts w:eastAsiaTheme="minorEastAsia"/>
                <w:color w:val="FF0000"/>
                <w:lang w:eastAsia="zh-CN"/>
              </w:rPr>
            </w:pPr>
            <w:r w:rsidRPr="009A14FC">
              <w:rPr>
                <w:rFonts w:eastAsiaTheme="minorEastAsia" w:hint="eastAsia"/>
                <w:color w:val="FF0000"/>
                <w:lang w:eastAsia="zh-CN"/>
              </w:rPr>
              <w:t>String</w:t>
            </w:r>
          </w:p>
        </w:tc>
        <w:tc>
          <w:tcPr>
            <w:tcW w:w="936" w:type="dxa"/>
          </w:tcPr>
          <w:p w:rsidR="00697AA8" w:rsidRPr="009A14FC" w:rsidRDefault="00B15A32" w:rsidP="00FC3474">
            <w:pPr>
              <w:rPr>
                <w:rFonts w:eastAsiaTheme="minorEastAsia"/>
                <w:color w:val="FF0000"/>
                <w:lang w:eastAsia="zh-CN"/>
              </w:rPr>
            </w:pPr>
            <w:r w:rsidRPr="009A14FC">
              <w:rPr>
                <w:rFonts w:eastAsiaTheme="minorEastAsia" w:hint="eastAsia"/>
                <w:color w:val="FF0000"/>
                <w:lang w:eastAsia="zh-CN"/>
              </w:rPr>
              <w:t>O</w:t>
            </w:r>
          </w:p>
        </w:tc>
        <w:tc>
          <w:tcPr>
            <w:tcW w:w="3748" w:type="dxa"/>
          </w:tcPr>
          <w:p w:rsidR="00697AA8" w:rsidRPr="00A535D6" w:rsidRDefault="00952760" w:rsidP="00780F31">
            <w:pPr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  <w:r w:rsidRPr="00697AA8">
              <w:rPr>
                <w:rFonts w:eastAsiaTheme="majorEastAsia" w:hint="eastAsia"/>
                <w:color w:val="FF0000"/>
                <w:lang w:eastAsia="zh-CN"/>
              </w:rPr>
              <w:t>配置项</w:t>
            </w:r>
            <w:r>
              <w:rPr>
                <w:rFonts w:eastAsiaTheme="majorEastAsia" w:hint="eastAsia"/>
                <w:color w:val="FF0000"/>
                <w:lang w:eastAsia="zh-CN"/>
              </w:rPr>
              <w:t>总体的</w:t>
            </w:r>
            <w:r w:rsidRPr="00697AA8">
              <w:rPr>
                <w:rFonts w:eastAsiaTheme="majorEastAsia" w:hint="eastAsia"/>
                <w:color w:val="FF0000"/>
                <w:lang w:eastAsia="zh-CN"/>
              </w:rPr>
              <w:t>版本控制。</w:t>
            </w:r>
            <w:proofErr w:type="spellStart"/>
            <w:r w:rsidR="00A600E3">
              <w:rPr>
                <w:rFonts w:eastAsiaTheme="majorEastAsia" w:cs="Times New Roman" w:hint="eastAsia"/>
                <w:color w:val="FF0000"/>
                <w:kern w:val="0"/>
                <w:lang w:eastAsia="zh-CN" w:bidi="ar-SA"/>
              </w:rPr>
              <w:t>resCode</w:t>
            </w:r>
            <w:proofErr w:type="spellEnd"/>
            <w:r w:rsidR="00A600E3">
              <w:rPr>
                <w:rFonts w:eastAsiaTheme="majorEastAsia" w:cs="Times New Roman" w:hint="eastAsia"/>
                <w:color w:val="FF0000"/>
                <w:kern w:val="0"/>
                <w:lang w:eastAsia="zh-CN" w:bidi="ar-SA"/>
              </w:rPr>
              <w:t>为</w:t>
            </w:r>
            <w:r w:rsidR="00A600E3">
              <w:rPr>
                <w:rFonts w:eastAsiaTheme="majorEastAsia" w:cs="Times New Roman" w:hint="eastAsia"/>
                <w:color w:val="FF0000"/>
                <w:kern w:val="0"/>
                <w:lang w:eastAsia="zh-CN" w:bidi="ar-SA"/>
              </w:rPr>
              <w:t>0</w:t>
            </w:r>
            <w:r w:rsidR="00A600E3">
              <w:rPr>
                <w:rFonts w:eastAsiaTheme="majorEastAsia" w:cs="Times New Roman" w:hint="eastAsia"/>
                <w:color w:val="FF0000"/>
                <w:kern w:val="0"/>
                <w:lang w:eastAsia="zh-CN" w:bidi="ar-SA"/>
              </w:rPr>
              <w:t>时，该参数必存在。</w:t>
            </w:r>
          </w:p>
        </w:tc>
      </w:tr>
      <w:tr w:rsidR="00E56E3B" w:rsidTr="00FC3474">
        <w:trPr>
          <w:trHeight w:val="650"/>
          <w:jc w:val="center"/>
        </w:trPr>
        <w:tc>
          <w:tcPr>
            <w:tcW w:w="2471" w:type="dxa"/>
          </w:tcPr>
          <w:p w:rsidR="00E56E3B" w:rsidRPr="004C5631" w:rsidRDefault="00580C10" w:rsidP="00FC3474">
            <w:pPr>
              <w:ind w:firstLine="440"/>
              <w:jc w:val="center"/>
              <w:rPr>
                <w:rFonts w:eastAsiaTheme="minorEastAsia"/>
                <w:color w:val="FF0000"/>
                <w:sz w:val="22"/>
                <w:szCs w:val="22"/>
                <w:lang w:eastAsia="zh-CN"/>
              </w:rPr>
            </w:pPr>
            <w:proofErr w:type="spellStart"/>
            <w:r w:rsidRPr="004C5631">
              <w:rPr>
                <w:rFonts w:eastAsiaTheme="minorEastAsia"/>
                <w:color w:val="FF0000"/>
                <w:sz w:val="22"/>
                <w:szCs w:val="22"/>
                <w:lang w:eastAsia="zh-CN"/>
              </w:rPr>
              <w:t>hasPostcode</w:t>
            </w:r>
            <w:proofErr w:type="spellEnd"/>
          </w:p>
        </w:tc>
        <w:tc>
          <w:tcPr>
            <w:tcW w:w="1186" w:type="dxa"/>
          </w:tcPr>
          <w:p w:rsidR="00E56E3B" w:rsidRPr="004C5631" w:rsidRDefault="00580C10" w:rsidP="00FC3474">
            <w:pPr>
              <w:rPr>
                <w:rFonts w:eastAsiaTheme="minorEastAsia"/>
                <w:color w:val="FF0000"/>
                <w:lang w:eastAsia="zh-CN"/>
              </w:rPr>
            </w:pPr>
            <w:r w:rsidRPr="004C5631">
              <w:rPr>
                <w:rFonts w:eastAsiaTheme="minorEastAsia"/>
                <w:color w:val="FF0000"/>
                <w:lang w:eastAsia="zh-CN"/>
              </w:rPr>
              <w:t>String</w:t>
            </w:r>
          </w:p>
        </w:tc>
        <w:tc>
          <w:tcPr>
            <w:tcW w:w="936" w:type="dxa"/>
          </w:tcPr>
          <w:p w:rsidR="00E56E3B" w:rsidRPr="004C5631" w:rsidRDefault="00E54B9B" w:rsidP="00FC3474">
            <w:pPr>
              <w:rPr>
                <w:rFonts w:eastAsiaTheme="minorEastAsia"/>
                <w:color w:val="FF0000"/>
                <w:lang w:eastAsia="zh-CN"/>
              </w:rPr>
            </w:pPr>
            <w:r w:rsidRPr="004C5631">
              <w:rPr>
                <w:rFonts w:eastAsiaTheme="minorEastAsia" w:hint="eastAsia"/>
                <w:color w:val="FF0000"/>
                <w:lang w:eastAsia="zh-CN"/>
              </w:rPr>
              <w:t>O</w:t>
            </w:r>
          </w:p>
        </w:tc>
        <w:tc>
          <w:tcPr>
            <w:tcW w:w="3748" w:type="dxa"/>
          </w:tcPr>
          <w:p w:rsidR="00E56E3B" w:rsidRPr="004C5631" w:rsidRDefault="00AA71DA" w:rsidP="00EA5303">
            <w:pPr>
              <w:rPr>
                <w:rFonts w:eastAsiaTheme="majorEastAsia" w:cs="Times New Roman"/>
                <w:color w:val="FF0000"/>
                <w:kern w:val="0"/>
                <w:lang w:eastAsia="zh-CN" w:bidi="ar-SA"/>
              </w:rPr>
            </w:pPr>
            <w:r w:rsidRPr="004C5631">
              <w:rPr>
                <w:rFonts w:eastAsiaTheme="majorEastAsia" w:cs="Times New Roman" w:hint="eastAsia"/>
                <w:color w:val="FF0000"/>
                <w:kern w:val="0"/>
                <w:lang w:eastAsia="zh-CN" w:bidi="ar-SA"/>
              </w:rPr>
              <w:t>t</w:t>
            </w:r>
            <w:r w:rsidRPr="004C5631">
              <w:rPr>
                <w:rFonts w:eastAsiaTheme="majorEastAsia" w:cs="Times New Roman"/>
                <w:color w:val="FF0000"/>
                <w:kern w:val="0"/>
                <w:lang w:eastAsia="zh-CN" w:bidi="ar-SA"/>
              </w:rPr>
              <w:t>rue</w:t>
            </w:r>
            <w:r w:rsidRPr="004C5631">
              <w:rPr>
                <w:rFonts w:eastAsiaTheme="majorEastAsia" w:cs="Times New Roman" w:hint="eastAsia"/>
                <w:color w:val="FF0000"/>
                <w:kern w:val="0"/>
                <w:lang w:eastAsia="zh-CN" w:bidi="ar-SA"/>
              </w:rPr>
              <w:t>表示</w:t>
            </w:r>
            <w:r w:rsidR="00FE2CF3" w:rsidRPr="004C5631">
              <w:rPr>
                <w:rFonts w:eastAsiaTheme="majorEastAsia" w:cs="Times New Roman" w:hint="eastAsia"/>
                <w:color w:val="FF0000"/>
                <w:kern w:val="0"/>
                <w:lang w:eastAsia="zh-CN" w:bidi="ar-SA"/>
              </w:rPr>
              <w:t>该国家允许通过邮编查询服务网点，</w:t>
            </w:r>
            <w:r w:rsidR="00FE2CF3" w:rsidRPr="004C5631">
              <w:rPr>
                <w:rFonts w:eastAsiaTheme="majorEastAsia" w:cs="Times New Roman" w:hint="eastAsia"/>
                <w:color w:val="FF0000"/>
                <w:kern w:val="0"/>
                <w:lang w:eastAsia="zh-CN" w:bidi="ar-SA"/>
              </w:rPr>
              <w:t>false</w:t>
            </w:r>
            <w:r w:rsidR="00FE2CF3" w:rsidRPr="004C5631">
              <w:rPr>
                <w:rFonts w:eastAsiaTheme="majorEastAsia" w:cs="Times New Roman" w:hint="eastAsia"/>
                <w:color w:val="FF0000"/>
                <w:kern w:val="0"/>
                <w:lang w:eastAsia="zh-CN" w:bidi="ar-SA"/>
              </w:rPr>
              <w:t>表示不允许。</w:t>
            </w:r>
            <w:proofErr w:type="spellStart"/>
            <w:r w:rsidR="00EA5303">
              <w:rPr>
                <w:rFonts w:eastAsiaTheme="majorEastAsia" w:cs="Times New Roman"/>
                <w:color w:val="FF0000"/>
                <w:kern w:val="0"/>
                <w:lang w:eastAsia="zh-CN" w:bidi="ar-SA"/>
              </w:rPr>
              <w:t>configVersion</w:t>
            </w:r>
            <w:proofErr w:type="spellEnd"/>
            <w:r w:rsidR="00EA5303">
              <w:rPr>
                <w:rFonts w:eastAsiaTheme="majorEastAsia" w:cs="Times New Roman" w:hint="eastAsia"/>
                <w:color w:val="FF0000"/>
                <w:kern w:val="0"/>
                <w:lang w:eastAsia="zh-CN" w:bidi="ar-SA"/>
              </w:rPr>
              <w:t>不是最新</w:t>
            </w:r>
            <w:r w:rsidR="00AC74C1">
              <w:rPr>
                <w:rFonts w:eastAsiaTheme="majorEastAsia" w:cs="Times New Roman" w:hint="eastAsia"/>
                <w:color w:val="FF0000"/>
                <w:kern w:val="0"/>
                <w:lang w:eastAsia="zh-CN" w:bidi="ar-SA"/>
              </w:rPr>
              <w:t>时，该参数必存在。</w:t>
            </w:r>
          </w:p>
        </w:tc>
      </w:tr>
      <w:tr w:rsidR="009D573A" w:rsidTr="00FC3474">
        <w:trPr>
          <w:trHeight w:val="464"/>
          <w:jc w:val="center"/>
        </w:trPr>
        <w:tc>
          <w:tcPr>
            <w:tcW w:w="2471" w:type="dxa"/>
          </w:tcPr>
          <w:p w:rsidR="009D573A" w:rsidRPr="0018390C" w:rsidRDefault="0018390C" w:rsidP="00FC3474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hotline</w:t>
            </w:r>
          </w:p>
        </w:tc>
        <w:tc>
          <w:tcPr>
            <w:tcW w:w="1186" w:type="dxa"/>
          </w:tcPr>
          <w:p w:rsidR="009D573A" w:rsidRPr="00D452DA" w:rsidRDefault="009D573A" w:rsidP="00FC3474">
            <w:r w:rsidRPr="00D452DA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9D573A" w:rsidRPr="00D452DA" w:rsidRDefault="009D573A" w:rsidP="00FC3474">
            <w:r>
              <w:rPr>
                <w:rFonts w:hint="eastAsia"/>
              </w:rPr>
              <w:t>O</w:t>
            </w:r>
          </w:p>
        </w:tc>
        <w:tc>
          <w:tcPr>
            <w:tcW w:w="3748" w:type="dxa"/>
          </w:tcPr>
          <w:p w:rsidR="009D573A" w:rsidRPr="00D452DA" w:rsidRDefault="00CD17AE" w:rsidP="00FC3474"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热线信息</w:t>
            </w:r>
            <w:r w:rsidR="008C5523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与其版本号</w:t>
            </w:r>
            <w:r w:rsidR="003F49D2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（可多个）</w:t>
            </w:r>
          </w:p>
        </w:tc>
      </w:tr>
      <w:tr w:rsidR="00781A17" w:rsidTr="00FC3474">
        <w:trPr>
          <w:trHeight w:val="464"/>
          <w:jc w:val="center"/>
        </w:trPr>
        <w:tc>
          <w:tcPr>
            <w:tcW w:w="2471" w:type="dxa"/>
          </w:tcPr>
          <w:p w:rsidR="00781A17" w:rsidRPr="0018390C" w:rsidRDefault="00BA311D" w:rsidP="00FC3474">
            <w:pPr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emailAddr</w:t>
            </w:r>
            <w:proofErr w:type="spellEnd"/>
          </w:p>
        </w:tc>
        <w:tc>
          <w:tcPr>
            <w:tcW w:w="1186" w:type="dxa"/>
          </w:tcPr>
          <w:p w:rsidR="00781A17" w:rsidRPr="00D452DA" w:rsidRDefault="00781A17" w:rsidP="00FC3474">
            <w:r w:rsidRPr="00D452DA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781A17" w:rsidRPr="00D452DA" w:rsidRDefault="00781A17" w:rsidP="00FC3474">
            <w:r>
              <w:rPr>
                <w:rFonts w:hint="eastAsia"/>
              </w:rPr>
              <w:t>O</w:t>
            </w:r>
          </w:p>
        </w:tc>
        <w:tc>
          <w:tcPr>
            <w:tcW w:w="3748" w:type="dxa"/>
          </w:tcPr>
          <w:p w:rsidR="00781A17" w:rsidRPr="00D452DA" w:rsidRDefault="00BA311D" w:rsidP="00FC3474"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邮箱</w:t>
            </w:r>
            <w:r w:rsidR="00781A17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信息与其版本号</w:t>
            </w:r>
          </w:p>
        </w:tc>
      </w:tr>
      <w:tr w:rsidR="00781A17" w:rsidTr="00FC3474">
        <w:trPr>
          <w:trHeight w:val="464"/>
          <w:jc w:val="center"/>
        </w:trPr>
        <w:tc>
          <w:tcPr>
            <w:tcW w:w="2471" w:type="dxa"/>
          </w:tcPr>
          <w:p w:rsidR="00781A17" w:rsidRPr="0018390C" w:rsidRDefault="00254303" w:rsidP="00FC3474">
            <w:pPr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helpPolicy</w:t>
            </w:r>
            <w:proofErr w:type="spellEnd"/>
          </w:p>
        </w:tc>
        <w:tc>
          <w:tcPr>
            <w:tcW w:w="1186" w:type="dxa"/>
          </w:tcPr>
          <w:p w:rsidR="00781A17" w:rsidRPr="00D452DA" w:rsidRDefault="00781A17" w:rsidP="00FC3474">
            <w:r w:rsidRPr="00D452DA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781A17" w:rsidRPr="00D452DA" w:rsidRDefault="00781A17" w:rsidP="00FC3474">
            <w:r>
              <w:rPr>
                <w:rFonts w:hint="eastAsia"/>
              </w:rPr>
              <w:t>O</w:t>
            </w:r>
          </w:p>
        </w:tc>
        <w:tc>
          <w:tcPr>
            <w:tcW w:w="3748" w:type="dxa"/>
          </w:tcPr>
          <w:p w:rsidR="00781A17" w:rsidRPr="00D452DA" w:rsidRDefault="00F4240C" w:rsidP="00FC3474"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政策</w:t>
            </w:r>
            <w:r w:rsidR="00781A17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信息与其版本号</w:t>
            </w:r>
          </w:p>
        </w:tc>
      </w:tr>
      <w:tr w:rsidR="00781A17" w:rsidTr="00FC3474">
        <w:trPr>
          <w:trHeight w:val="464"/>
          <w:jc w:val="center"/>
        </w:trPr>
        <w:tc>
          <w:tcPr>
            <w:tcW w:w="2471" w:type="dxa"/>
          </w:tcPr>
          <w:p w:rsidR="00781A17" w:rsidRPr="0018390C" w:rsidRDefault="00245FE7" w:rsidP="00FC3474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province</w:t>
            </w:r>
          </w:p>
        </w:tc>
        <w:tc>
          <w:tcPr>
            <w:tcW w:w="1186" w:type="dxa"/>
          </w:tcPr>
          <w:p w:rsidR="00781A17" w:rsidRPr="00D452DA" w:rsidRDefault="00781A17" w:rsidP="00FC3474">
            <w:r w:rsidRPr="00D452DA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781A17" w:rsidRPr="00D452DA" w:rsidRDefault="00781A17" w:rsidP="00FC3474">
            <w:r>
              <w:rPr>
                <w:rFonts w:hint="eastAsia"/>
              </w:rPr>
              <w:t>O</w:t>
            </w:r>
          </w:p>
        </w:tc>
        <w:tc>
          <w:tcPr>
            <w:tcW w:w="3748" w:type="dxa"/>
          </w:tcPr>
          <w:p w:rsidR="00781A17" w:rsidRPr="00D452DA" w:rsidRDefault="00C744F0" w:rsidP="00FC3474"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省份</w:t>
            </w:r>
            <w:r w:rsidR="00781A17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版本号</w:t>
            </w:r>
          </w:p>
        </w:tc>
      </w:tr>
      <w:tr w:rsidR="00781A17" w:rsidTr="00FC3474">
        <w:trPr>
          <w:trHeight w:val="464"/>
          <w:jc w:val="center"/>
        </w:trPr>
        <w:tc>
          <w:tcPr>
            <w:tcW w:w="2471" w:type="dxa"/>
          </w:tcPr>
          <w:p w:rsidR="00781A17" w:rsidRPr="0018390C" w:rsidRDefault="00953F3B" w:rsidP="00953F3B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city</w:t>
            </w:r>
          </w:p>
        </w:tc>
        <w:tc>
          <w:tcPr>
            <w:tcW w:w="1186" w:type="dxa"/>
          </w:tcPr>
          <w:p w:rsidR="00781A17" w:rsidRPr="00D452DA" w:rsidRDefault="00781A17" w:rsidP="00FC3474">
            <w:r w:rsidRPr="00D452DA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781A17" w:rsidRPr="00D452DA" w:rsidRDefault="00781A17" w:rsidP="00FC3474">
            <w:r>
              <w:rPr>
                <w:rFonts w:hint="eastAsia"/>
              </w:rPr>
              <w:t>O</w:t>
            </w:r>
          </w:p>
        </w:tc>
        <w:tc>
          <w:tcPr>
            <w:tcW w:w="3748" w:type="dxa"/>
          </w:tcPr>
          <w:p w:rsidR="00781A17" w:rsidRPr="00D452DA" w:rsidRDefault="008C4FBE" w:rsidP="00FC3474"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城市</w:t>
            </w:r>
            <w:r w:rsidR="00781A17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版本号</w:t>
            </w:r>
          </w:p>
        </w:tc>
      </w:tr>
      <w:tr w:rsidR="001A5DFC" w:rsidTr="00FC3474">
        <w:trPr>
          <w:trHeight w:val="464"/>
          <w:jc w:val="center"/>
        </w:trPr>
        <w:tc>
          <w:tcPr>
            <w:tcW w:w="2471" w:type="dxa"/>
          </w:tcPr>
          <w:p w:rsidR="001A5DFC" w:rsidRDefault="001A5DFC" w:rsidP="00953F3B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manuals</w:t>
            </w:r>
          </w:p>
        </w:tc>
        <w:tc>
          <w:tcPr>
            <w:tcW w:w="1186" w:type="dxa"/>
          </w:tcPr>
          <w:p w:rsidR="001A5DFC" w:rsidRPr="00C8483C" w:rsidRDefault="00C8483C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936" w:type="dxa"/>
          </w:tcPr>
          <w:p w:rsidR="001A5DFC" w:rsidRPr="00DC4D75" w:rsidRDefault="00DC4D75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748" w:type="dxa"/>
          </w:tcPr>
          <w:p w:rsidR="001A5DFC" w:rsidRDefault="00E249EF" w:rsidP="00FC3474">
            <w:pPr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手册版本号和地址</w:t>
            </w:r>
          </w:p>
        </w:tc>
      </w:tr>
      <w:tr w:rsidR="00426FFF" w:rsidTr="00FC3474">
        <w:trPr>
          <w:trHeight w:val="464"/>
          <w:jc w:val="center"/>
        </w:trPr>
        <w:tc>
          <w:tcPr>
            <w:tcW w:w="2471" w:type="dxa"/>
          </w:tcPr>
          <w:p w:rsidR="00426FFF" w:rsidRDefault="00CA0467" w:rsidP="00953F3B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</w:t>
            </w:r>
            <w:r w:rsidR="00600C64">
              <w:rPr>
                <w:rFonts w:eastAsiaTheme="minorEastAsia" w:hint="eastAsia"/>
                <w:lang w:eastAsia="zh-CN"/>
              </w:rPr>
              <w:t>orum</w:t>
            </w:r>
          </w:p>
        </w:tc>
        <w:tc>
          <w:tcPr>
            <w:tcW w:w="1186" w:type="dxa"/>
          </w:tcPr>
          <w:p w:rsidR="00426FFF" w:rsidRDefault="00B91B5D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936" w:type="dxa"/>
          </w:tcPr>
          <w:p w:rsidR="00426FFF" w:rsidRDefault="00B91B5D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O</w:t>
            </w:r>
          </w:p>
        </w:tc>
        <w:tc>
          <w:tcPr>
            <w:tcW w:w="3748" w:type="dxa"/>
          </w:tcPr>
          <w:p w:rsidR="0009029E" w:rsidRDefault="00C871BA" w:rsidP="00FC3474">
            <w:pPr>
              <w:rPr>
                <w:rFonts w:eastAsiaTheme="majorEastAsia" w:cs="Times New Roman"/>
                <w:color w:val="000000"/>
                <w:kern w:val="0"/>
                <w:lang w:eastAsia="zh-CN" w:bidi="ar-SA"/>
              </w:rPr>
            </w:pP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论坛版本号和论坛信息</w:t>
            </w:r>
            <w:r w:rsidR="003267E7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（可多个）</w:t>
            </w:r>
            <w:r w:rsidR="0009029E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。</w:t>
            </w:r>
            <w:r w:rsidR="0009029E" w:rsidRPr="0009029E"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4.2</w:t>
            </w:r>
            <w:r w:rsidR="0009029E" w:rsidRPr="0009029E"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版本（文档版本）中，论坛信息增加论坛图片</w:t>
            </w:r>
            <w:r w:rsidR="0009029E" w:rsidRPr="0009029E"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URL</w:t>
            </w:r>
            <w:r w:rsidR="0009029E" w:rsidRPr="0009029E">
              <w:rPr>
                <w:rFonts w:eastAsiaTheme="majorEastAsia" w:cs="Times New Roman" w:hint="eastAsia"/>
                <w:color w:val="000000"/>
                <w:kern w:val="0"/>
                <w:highlight w:val="yellow"/>
                <w:lang w:eastAsia="zh-CN" w:bidi="ar-SA"/>
              </w:rPr>
              <w:t>信息。</w:t>
            </w:r>
          </w:p>
        </w:tc>
      </w:tr>
    </w:tbl>
    <w:p w:rsidR="00DA2130" w:rsidRDefault="006C789A" w:rsidP="002B3E5E">
      <w:pPr>
        <w:spacing w:line="400" w:lineRule="exact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论坛</w:t>
      </w:r>
      <w:r>
        <w:rPr>
          <w:rFonts w:eastAsiaTheme="majorEastAsia" w:hint="eastAsia"/>
          <w:lang w:eastAsia="zh-CN"/>
        </w:rPr>
        <w:t>ID</w:t>
      </w:r>
      <w:r>
        <w:rPr>
          <w:rFonts w:eastAsiaTheme="majorEastAsia" w:hint="eastAsia"/>
          <w:lang w:eastAsia="zh-CN"/>
        </w:rPr>
        <w:t>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809"/>
        <w:gridCol w:w="6804"/>
      </w:tblGrid>
      <w:tr w:rsidR="00A36679" w:rsidRPr="00A36679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A36679">
              <w:rPr>
                <w:rFonts w:eastAsiaTheme="majorEastAsia"/>
                <w:lang w:eastAsia="zh-CN"/>
              </w:rPr>
              <w:t>id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A36679">
              <w:rPr>
                <w:rFonts w:eastAsiaTheme="majorEastAsia" w:hint="eastAsia"/>
                <w:lang w:eastAsia="zh-CN"/>
              </w:rPr>
              <w:t>说明</w:t>
            </w:r>
          </w:p>
        </w:tc>
      </w:tr>
      <w:tr w:rsidR="00A36679" w:rsidRPr="00A36679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A36679">
              <w:rPr>
                <w:rFonts w:eastAsiaTheme="majorEastAsia"/>
                <w:lang w:eastAsia="zh-CN"/>
              </w:rPr>
              <w:t>1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A36679">
              <w:rPr>
                <w:rFonts w:eastAsiaTheme="majorEastAsia" w:hint="eastAsia"/>
                <w:lang w:eastAsia="zh-CN"/>
              </w:rPr>
              <w:t>花粉俱乐部</w:t>
            </w:r>
          </w:p>
        </w:tc>
      </w:tr>
      <w:tr w:rsidR="00A36679" w:rsidRPr="00A36679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A36679">
              <w:rPr>
                <w:rFonts w:eastAsiaTheme="majorEastAsia"/>
                <w:lang w:eastAsia="zh-CN"/>
              </w:rPr>
              <w:t>2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A36679">
              <w:rPr>
                <w:rFonts w:eastAsiaTheme="majorEastAsia"/>
                <w:lang w:eastAsia="zh-CN"/>
              </w:rPr>
              <w:t>Vmall</w:t>
            </w:r>
            <w:proofErr w:type="spellEnd"/>
          </w:p>
        </w:tc>
      </w:tr>
      <w:tr w:rsidR="00A36679" w:rsidRPr="00A36679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A36679">
              <w:rPr>
                <w:rFonts w:eastAsiaTheme="majorEastAsia"/>
                <w:lang w:eastAsia="zh-CN"/>
              </w:rPr>
              <w:t>3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A36679">
              <w:rPr>
                <w:rFonts w:eastAsiaTheme="majorEastAsia"/>
                <w:lang w:eastAsia="zh-CN"/>
              </w:rPr>
              <w:t>Facebook</w:t>
            </w:r>
            <w:proofErr w:type="spellEnd"/>
          </w:p>
        </w:tc>
      </w:tr>
      <w:tr w:rsidR="00A36679" w:rsidRPr="00A36679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A36679">
              <w:rPr>
                <w:rFonts w:eastAsiaTheme="majorEastAsia"/>
                <w:lang w:eastAsia="zh-CN"/>
              </w:rPr>
              <w:t>4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A36679">
              <w:rPr>
                <w:rFonts w:eastAsiaTheme="majorEastAsia"/>
                <w:lang w:eastAsia="zh-CN"/>
              </w:rPr>
              <w:t>twitter</w:t>
            </w:r>
          </w:p>
        </w:tc>
      </w:tr>
      <w:tr w:rsidR="00A36679" w:rsidRPr="00A36679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A36679">
              <w:rPr>
                <w:rFonts w:eastAsiaTheme="majorEastAsia"/>
                <w:lang w:eastAsia="zh-CN"/>
              </w:rPr>
              <w:t>5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6679" w:rsidRPr="00A36679" w:rsidRDefault="00A36679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A36679">
              <w:rPr>
                <w:rFonts w:eastAsiaTheme="majorEastAsia" w:hint="eastAsia"/>
                <w:lang w:eastAsia="zh-CN"/>
              </w:rPr>
              <w:t>华为官网</w:t>
            </w:r>
          </w:p>
        </w:tc>
      </w:tr>
      <w:tr w:rsidR="0009029E" w:rsidRPr="00A36679"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29E" w:rsidRPr="00A36679" w:rsidRDefault="0009029E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6</w:t>
            </w:r>
          </w:p>
        </w:tc>
        <w:tc>
          <w:tcPr>
            <w:tcW w:w="6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029E" w:rsidRPr="00A36679" w:rsidRDefault="0009029E" w:rsidP="00A36679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荣耀官网</w:t>
            </w:r>
          </w:p>
        </w:tc>
      </w:tr>
    </w:tbl>
    <w:p w:rsidR="00A36679" w:rsidRDefault="00A36679" w:rsidP="002B3E5E">
      <w:pPr>
        <w:spacing w:line="400" w:lineRule="exact"/>
        <w:rPr>
          <w:rFonts w:eastAsiaTheme="majorEastAsia"/>
          <w:lang w:eastAsia="zh-CN"/>
        </w:rPr>
      </w:pPr>
    </w:p>
    <w:p w:rsidR="00DA2130" w:rsidRDefault="00DA2130" w:rsidP="00DA2130">
      <w:pPr>
        <w:pStyle w:val="2"/>
      </w:pPr>
      <w:bookmarkStart w:id="246" w:name="_Toc417895679"/>
      <w:r>
        <w:rPr>
          <w:rFonts w:hint="eastAsia"/>
        </w:rPr>
        <w:t>获取</w:t>
      </w:r>
      <w:r w:rsidR="000327FB">
        <w:rPr>
          <w:rFonts w:hint="eastAsia"/>
        </w:rPr>
        <w:t>支持国家接口</w:t>
      </w:r>
      <w:bookmarkEnd w:id="246"/>
    </w:p>
    <w:p w:rsidR="00BA02B9" w:rsidRPr="00B6016B" w:rsidRDefault="00BA02B9" w:rsidP="00BA02B9">
      <w:pPr>
        <w:pStyle w:val="3"/>
        <w:rPr>
          <w:lang w:eastAsia="zh-CN"/>
        </w:rPr>
      </w:pPr>
      <w:bookmarkStart w:id="247" w:name="_Toc417895680"/>
      <w:r>
        <w:rPr>
          <w:rFonts w:hint="eastAsia"/>
          <w:lang w:eastAsia="zh-CN"/>
        </w:rPr>
        <w:t>客户端请求的数据</w:t>
      </w:r>
      <w:r w:rsidRPr="00B6016B">
        <w:rPr>
          <w:rFonts w:hint="eastAsia"/>
          <w:lang w:eastAsia="zh-CN"/>
        </w:rPr>
        <w:t>形式</w:t>
      </w:r>
      <w:bookmarkEnd w:id="247"/>
    </w:p>
    <w:p w:rsidR="00F92B99" w:rsidRPr="00B6016B" w:rsidRDefault="00F92B99" w:rsidP="00F92B99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URL: </w:t>
      </w:r>
      <w:r w:rsidRPr="00F0209B">
        <w:rPr>
          <w:rFonts w:eastAsiaTheme="majorEastAsia"/>
          <w:lang w:eastAsia="zh-CN"/>
        </w:rPr>
        <w:t>http</w:t>
      </w:r>
      <w:r w:rsidRPr="00F0209B">
        <w:rPr>
          <w:rFonts w:eastAsiaTheme="majorEastAsia" w:hint="eastAsia"/>
          <w:lang w:eastAsia="zh-CN"/>
        </w:rPr>
        <w:t>s</w:t>
      </w:r>
      <w:r w:rsidRPr="00F0209B">
        <w:rPr>
          <w:rFonts w:eastAsiaTheme="majorEastAsia"/>
          <w:lang w:eastAsia="zh-CN"/>
        </w:rPr>
        <w:t>://HOST:PORT/</w:t>
      </w:r>
      <w:ins w:id="248" w:author="z00247655" w:date="2014-08-25T17:49:00Z">
        <w:r w:rsidR="003417A6">
          <w:rPr>
            <w:rFonts w:eastAsiaTheme="majorEastAsia" w:hint="eastAsia"/>
            <w:lang w:eastAsia="zh-CN"/>
          </w:rPr>
          <w:t>osgOvs</w:t>
        </w:r>
      </w:ins>
      <w:r w:rsidRPr="00F0209B">
        <w:rPr>
          <w:rFonts w:eastAsiaTheme="majorEastAsia"/>
          <w:lang w:eastAsia="zh-CN"/>
        </w:rPr>
        <w:t>/</w:t>
      </w:r>
      <w:r w:rsidR="00F0209B">
        <w:rPr>
          <w:rFonts w:eastAsiaTheme="majorEastAsia" w:hint="eastAsia"/>
          <w:iCs/>
          <w:lang w:eastAsia="zh-CN"/>
        </w:rPr>
        <w:t>getCountryInfo.do</w:t>
      </w:r>
      <w:ins w:id="249" w:author="z00247655" w:date="2014-08-25T16:36:00Z">
        <w:r w:rsidR="002314BD">
          <w:rPr>
            <w:rFonts w:eastAsiaTheme="majorEastAsia" w:hint="eastAsia"/>
            <w:iCs/>
            <w:lang w:eastAsia="zh-CN"/>
          </w:rPr>
          <w:t>?</w:t>
        </w:r>
      </w:ins>
      <w:ins w:id="250" w:author="z00247655" w:date="2014-08-25T17:32:00Z">
        <w:r w:rsidR="00412B49" w:rsidRPr="00412B49">
          <w:rPr>
            <w:rFonts w:eastAsiaTheme="minorEastAsia"/>
            <w:lang w:eastAsia="zh-CN"/>
          </w:rPr>
          <w:t xml:space="preserve"> </w:t>
        </w:r>
        <w:proofErr w:type="spellStart"/>
        <w:proofErr w:type="gramStart"/>
        <w:r w:rsidR="00412B49">
          <w:rPr>
            <w:rFonts w:eastAsiaTheme="minorEastAsia"/>
            <w:lang w:eastAsia="zh-CN"/>
          </w:rPr>
          <w:t>dst</w:t>
        </w:r>
        <w:r w:rsidR="00412B49">
          <w:rPr>
            <w:rFonts w:eastAsiaTheme="minorEastAsia" w:hint="eastAsia"/>
            <w:lang w:eastAsia="zh-CN"/>
          </w:rPr>
          <w:t>RegionCode</w:t>
        </w:r>
        <w:proofErr w:type="spellEnd"/>
        <w:proofErr w:type="gramEnd"/>
        <w:r w:rsidR="00412B49">
          <w:rPr>
            <w:rFonts w:eastAsiaTheme="majorEastAsia" w:hint="eastAsia"/>
            <w:iCs/>
            <w:lang w:eastAsia="zh-CN"/>
          </w:rPr>
          <w:t xml:space="preserve"> </w:t>
        </w:r>
      </w:ins>
      <w:ins w:id="251" w:author="z00247655" w:date="2014-08-25T16:40:00Z">
        <w:r w:rsidR="00BE3780">
          <w:rPr>
            <w:rFonts w:eastAsiaTheme="majorEastAsia" w:hint="eastAsia"/>
            <w:iCs/>
            <w:lang w:eastAsia="zh-CN"/>
          </w:rPr>
          <w:t>=32&amp;deviceType=</w:t>
        </w:r>
      </w:ins>
      <w:ins w:id="252" w:author="z00247655" w:date="2014-08-25T16:41:00Z">
        <w:r w:rsidR="00BE3780">
          <w:rPr>
            <w:rFonts w:eastAsiaTheme="majorEastAsia" w:hint="eastAsia"/>
            <w:iCs/>
            <w:lang w:eastAsia="zh-CN"/>
          </w:rPr>
          <w:t>honor3c</w:t>
        </w:r>
      </w:ins>
    </w:p>
    <w:p w:rsidR="00F92B99" w:rsidRDefault="00F92B99" w:rsidP="00F92B99">
      <w:pPr>
        <w:spacing w:line="400" w:lineRule="exact"/>
        <w:ind w:firstLine="576"/>
        <w:rPr>
          <w:rFonts w:eastAsiaTheme="majorEastAsia"/>
          <w:lang w:eastAsia="zh-CN"/>
        </w:rPr>
      </w:pPr>
    </w:p>
    <w:p w:rsidR="00F92B99" w:rsidRPr="00B6016B" w:rsidRDefault="00F92B99" w:rsidP="00F92B99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HOST: </w:t>
      </w:r>
      <w:r w:rsidRPr="00B6016B">
        <w:rPr>
          <w:rFonts w:eastAsiaTheme="majorEastAsia" w:hint="eastAsia"/>
          <w:lang w:eastAsia="zh-CN"/>
        </w:rPr>
        <w:t>服务器所在的地址</w:t>
      </w:r>
    </w:p>
    <w:p w:rsidR="00F92B99" w:rsidRDefault="00F92B99" w:rsidP="00F92B99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PORT: </w:t>
      </w:r>
      <w:r w:rsidRPr="00B6016B">
        <w:rPr>
          <w:rFonts w:eastAsiaTheme="majorEastAsia" w:hint="eastAsia"/>
          <w:lang w:eastAsia="zh-CN"/>
        </w:rPr>
        <w:t>服务器所在的端口</w:t>
      </w:r>
    </w:p>
    <w:p w:rsidR="00F92B99" w:rsidRPr="00B6016B" w:rsidRDefault="00F92B99" w:rsidP="00F92B99">
      <w:pPr>
        <w:spacing w:line="400" w:lineRule="exact"/>
        <w:ind w:firstLine="576"/>
        <w:rPr>
          <w:rFonts w:eastAsiaTheme="majorEastAsia"/>
          <w:lang w:eastAsia="zh-CN"/>
        </w:rPr>
      </w:pPr>
    </w:p>
    <w:p w:rsidR="00BA02B9" w:rsidRDefault="00F92B99" w:rsidP="00F92B99">
      <w:pPr>
        <w:rPr>
          <w:ins w:id="253" w:author="z00247655" w:date="2014-08-25T16:40:00Z"/>
          <w:rFonts w:eastAsiaTheme="majorEastAsia"/>
          <w:lang w:eastAsia="zh-CN"/>
        </w:rPr>
      </w:pPr>
      <w:r w:rsidRPr="00D1495E">
        <w:rPr>
          <w:rFonts w:eastAsiaTheme="majorEastAsia"/>
          <w:lang w:eastAsia="zh-CN"/>
        </w:rPr>
        <w:t>以</w:t>
      </w:r>
      <w:r>
        <w:rPr>
          <w:rFonts w:eastAsiaTheme="majorEastAsia" w:hint="eastAsia"/>
          <w:lang w:eastAsia="zh-CN"/>
        </w:rPr>
        <w:t>GET</w:t>
      </w:r>
      <w:r>
        <w:rPr>
          <w:rFonts w:eastAsiaTheme="majorEastAsia" w:hint="eastAsia"/>
          <w:lang w:eastAsia="zh-CN"/>
        </w:rPr>
        <w:t>或</w:t>
      </w:r>
      <w:r>
        <w:rPr>
          <w:rFonts w:eastAsiaTheme="majorEastAsia" w:hint="eastAsia"/>
          <w:lang w:eastAsia="zh-CN"/>
        </w:rPr>
        <w:t>POST</w:t>
      </w:r>
      <w:r>
        <w:rPr>
          <w:rFonts w:eastAsiaTheme="majorEastAsia" w:hint="eastAsia"/>
          <w:lang w:eastAsia="zh-CN"/>
        </w:rPr>
        <w:t>方法</w:t>
      </w:r>
      <w:r w:rsidRPr="00D1495E">
        <w:rPr>
          <w:rFonts w:eastAsiaTheme="majorEastAsia"/>
          <w:lang w:eastAsia="zh-CN"/>
        </w:rPr>
        <w:t>提交。</w:t>
      </w:r>
    </w:p>
    <w:p w:rsidR="00BE3780" w:rsidRDefault="00BE3780" w:rsidP="00BE378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ins w:id="254" w:author="z00247655" w:date="2014-08-25T16:40:00Z"/>
          <w:rFonts w:eastAsiaTheme="majorEastAsia" w:cs="Times New Roman"/>
          <w:color w:val="000000"/>
          <w:kern w:val="0"/>
          <w:lang w:eastAsia="zh-CN" w:bidi="ar-SA"/>
        </w:rPr>
      </w:pPr>
      <w:ins w:id="255" w:author="z00247655" w:date="2014-08-25T16:40:00Z">
        <w:r>
          <w:rPr>
            <w:rFonts w:eastAsiaTheme="majorEastAsia" w:cs="Times New Roman" w:hint="eastAsia"/>
            <w:color w:val="000000"/>
            <w:kern w:val="0"/>
            <w:lang w:eastAsia="zh-CN" w:bidi="ar-SA"/>
          </w:rPr>
          <w:t>请求参数说明：</w:t>
        </w:r>
      </w:ins>
    </w:p>
    <w:tbl>
      <w:tblPr>
        <w:tblW w:w="8341" w:type="dxa"/>
        <w:jc w:val="center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6"/>
        <w:gridCol w:w="911"/>
        <w:gridCol w:w="592"/>
        <w:gridCol w:w="4922"/>
      </w:tblGrid>
      <w:tr w:rsidR="00BE3780" w:rsidTr="00F30A67">
        <w:trPr>
          <w:jc w:val="center"/>
          <w:ins w:id="256" w:author="z00247655" w:date="2014-08-25T16:40:00Z"/>
        </w:trPr>
        <w:tc>
          <w:tcPr>
            <w:tcW w:w="1916" w:type="dxa"/>
            <w:shd w:val="clear" w:color="auto" w:fill="C0C0C0"/>
          </w:tcPr>
          <w:p w:rsidR="00BE3780" w:rsidRDefault="00BE3780" w:rsidP="008D3E3C">
            <w:pPr>
              <w:jc w:val="center"/>
              <w:rPr>
                <w:ins w:id="257" w:author="z00247655" w:date="2014-08-25T16:40:00Z"/>
              </w:rPr>
            </w:pPr>
            <w:ins w:id="258" w:author="z00247655" w:date="2014-08-25T16:40:00Z">
              <w:r>
                <w:rPr>
                  <w:rFonts w:hint="eastAsia"/>
                </w:rPr>
                <w:t>名称</w:t>
              </w:r>
            </w:ins>
          </w:p>
        </w:tc>
        <w:tc>
          <w:tcPr>
            <w:tcW w:w="911" w:type="dxa"/>
            <w:shd w:val="clear" w:color="auto" w:fill="C0C0C0"/>
          </w:tcPr>
          <w:p w:rsidR="00BE3780" w:rsidRDefault="00BE3780" w:rsidP="008D3E3C">
            <w:pPr>
              <w:rPr>
                <w:ins w:id="259" w:author="z00247655" w:date="2014-08-25T16:40:00Z"/>
              </w:rPr>
            </w:pPr>
            <w:ins w:id="260" w:author="z00247655" w:date="2014-08-25T16:40:00Z">
              <w:r>
                <w:rPr>
                  <w:rFonts w:ascii="宋体" w:eastAsia="宋体" w:hAnsi="宋体" w:cs="宋体" w:hint="eastAsia"/>
                </w:rPr>
                <w:t>类</w:t>
              </w:r>
              <w:r>
                <w:rPr>
                  <w:rFonts w:ascii="MS Gothic" w:eastAsia="MS Gothic" w:hAnsi="MS Gothic" w:cs="MS Gothic" w:hint="eastAsia"/>
                </w:rPr>
                <w:t>型</w:t>
              </w:r>
            </w:ins>
          </w:p>
        </w:tc>
        <w:tc>
          <w:tcPr>
            <w:tcW w:w="592" w:type="dxa"/>
            <w:shd w:val="clear" w:color="auto" w:fill="C0C0C0"/>
          </w:tcPr>
          <w:p w:rsidR="00BE3780" w:rsidRDefault="00BE3780" w:rsidP="008D3E3C">
            <w:pPr>
              <w:rPr>
                <w:ins w:id="261" w:author="z00247655" w:date="2014-08-25T16:40:00Z"/>
              </w:rPr>
            </w:pPr>
            <w:ins w:id="262" w:author="z00247655" w:date="2014-08-25T16:40:00Z">
              <w:r>
                <w:rPr>
                  <w:rFonts w:hint="eastAsia"/>
                </w:rPr>
                <w:t>是否可</w:t>
              </w:r>
              <w:r>
                <w:rPr>
                  <w:rFonts w:ascii="宋体" w:eastAsia="宋体" w:hAnsi="宋体" w:cs="宋体" w:hint="eastAsia"/>
                </w:rPr>
                <w:t>选</w:t>
              </w:r>
            </w:ins>
          </w:p>
        </w:tc>
        <w:tc>
          <w:tcPr>
            <w:tcW w:w="4922" w:type="dxa"/>
            <w:shd w:val="clear" w:color="auto" w:fill="C0C0C0"/>
          </w:tcPr>
          <w:p w:rsidR="00BE3780" w:rsidRDefault="00BE3780" w:rsidP="008D3E3C">
            <w:pPr>
              <w:rPr>
                <w:ins w:id="263" w:author="z00247655" w:date="2014-08-25T16:40:00Z"/>
              </w:rPr>
            </w:pPr>
            <w:ins w:id="264" w:author="z00247655" w:date="2014-08-25T16:40:00Z">
              <w:r>
                <w:rPr>
                  <w:rFonts w:ascii="宋体" w:eastAsia="宋体" w:hAnsi="宋体" w:cs="宋体" w:hint="eastAsia"/>
                </w:rPr>
                <w:t>说</w:t>
              </w:r>
              <w:r>
                <w:rPr>
                  <w:rFonts w:ascii="Meiryo" w:eastAsia="Meiryo" w:hAnsi="Meiryo" w:cs="Meiryo" w:hint="eastAsia"/>
                </w:rPr>
                <w:t>明</w:t>
              </w:r>
            </w:ins>
          </w:p>
        </w:tc>
      </w:tr>
      <w:tr w:rsidR="00BE3780" w:rsidTr="00F30A67">
        <w:trPr>
          <w:trHeight w:val="464"/>
          <w:jc w:val="center"/>
          <w:ins w:id="265" w:author="z00247655" w:date="2014-08-25T16:40:00Z"/>
        </w:trPr>
        <w:tc>
          <w:tcPr>
            <w:tcW w:w="1916" w:type="dxa"/>
          </w:tcPr>
          <w:p w:rsidR="00F808C1" w:rsidRDefault="00BE3780" w:rsidP="00412B49">
            <w:pPr>
              <w:jc w:val="center"/>
              <w:rPr>
                <w:ins w:id="266" w:author="z00247655" w:date="2014-08-25T17:33:00Z"/>
                <w:rFonts w:eastAsiaTheme="minorEastAsia"/>
                <w:lang w:eastAsia="zh-CN"/>
              </w:rPr>
            </w:pPr>
            <w:proofErr w:type="spellStart"/>
            <w:ins w:id="267" w:author="z00247655" w:date="2014-08-25T16:40:00Z">
              <w:r>
                <w:rPr>
                  <w:rFonts w:eastAsiaTheme="minorEastAsia"/>
                  <w:lang w:eastAsia="zh-CN"/>
                </w:rPr>
                <w:t>dst</w:t>
              </w:r>
            </w:ins>
            <w:ins w:id="268" w:author="z00247655" w:date="2014-08-25T17:32:00Z">
              <w:r w:rsidR="00412B49">
                <w:rPr>
                  <w:rFonts w:eastAsiaTheme="minorEastAsia" w:hint="eastAsia"/>
                  <w:lang w:eastAsia="zh-CN"/>
                </w:rPr>
                <w:t>Region</w:t>
              </w:r>
            </w:ins>
            <w:ins w:id="269" w:author="z00247655" w:date="2014-08-25T16:40:00Z">
              <w:r>
                <w:rPr>
                  <w:rFonts w:eastAsiaTheme="minorEastAsia" w:hint="eastAsia"/>
                  <w:lang w:eastAsia="zh-CN"/>
                </w:rPr>
                <w:t>Code</w:t>
              </w:r>
            </w:ins>
            <w:proofErr w:type="spellEnd"/>
          </w:p>
          <w:p w:rsidR="00C45EC4" w:rsidRDefault="00C45EC4">
            <w:pPr>
              <w:rPr>
                <w:ins w:id="270" w:author="z00247655" w:date="2014-08-25T16:40:00Z"/>
                <w:rFonts w:eastAsiaTheme="minorEastAsia"/>
                <w:lang w:eastAsia="zh-CN"/>
              </w:rPr>
            </w:pPr>
          </w:p>
        </w:tc>
        <w:tc>
          <w:tcPr>
            <w:tcW w:w="911" w:type="dxa"/>
          </w:tcPr>
          <w:p w:rsidR="00BE3780" w:rsidRPr="00225172" w:rsidRDefault="00BE3780" w:rsidP="008D3E3C">
            <w:pPr>
              <w:rPr>
                <w:ins w:id="271" w:author="z00247655" w:date="2014-08-25T16:40:00Z"/>
                <w:rFonts w:eastAsiaTheme="minorEastAsia"/>
                <w:lang w:eastAsia="zh-CN"/>
              </w:rPr>
            </w:pPr>
            <w:ins w:id="272" w:author="z00247655" w:date="2014-08-25T16:40:00Z">
              <w:r>
                <w:rPr>
                  <w:rFonts w:eastAsiaTheme="minorEastAsia" w:hint="eastAsia"/>
                  <w:lang w:eastAsia="zh-CN"/>
                </w:rPr>
                <w:t>String</w:t>
              </w:r>
            </w:ins>
          </w:p>
        </w:tc>
        <w:tc>
          <w:tcPr>
            <w:tcW w:w="592" w:type="dxa"/>
          </w:tcPr>
          <w:p w:rsidR="00BE3780" w:rsidRPr="00DA515E" w:rsidRDefault="00BE3780" w:rsidP="008D3E3C">
            <w:pPr>
              <w:rPr>
                <w:ins w:id="273" w:author="z00247655" w:date="2014-08-25T16:40:00Z"/>
                <w:rFonts w:eastAsiaTheme="minorEastAsia"/>
                <w:lang w:eastAsia="zh-CN"/>
              </w:rPr>
            </w:pPr>
            <w:ins w:id="274" w:author="z00247655" w:date="2014-08-25T16:40:00Z">
              <w:r>
                <w:rPr>
                  <w:rFonts w:eastAsiaTheme="minorEastAsia" w:hint="eastAsia"/>
                  <w:lang w:eastAsia="zh-CN"/>
                </w:rPr>
                <w:t>O</w:t>
              </w:r>
            </w:ins>
          </w:p>
        </w:tc>
        <w:tc>
          <w:tcPr>
            <w:tcW w:w="4922" w:type="dxa"/>
          </w:tcPr>
          <w:p w:rsidR="00BE3780" w:rsidRDefault="00BE3780" w:rsidP="008D3E3C">
            <w:pPr>
              <w:rPr>
                <w:ins w:id="275" w:author="z00247655" w:date="2014-08-25T16:40:00Z"/>
                <w:rFonts w:eastAsiaTheme="minorEastAsia"/>
                <w:lang w:eastAsia="zh-CN"/>
              </w:rPr>
            </w:pPr>
            <w:ins w:id="276" w:author="z00247655" w:date="2014-08-25T16:40:00Z">
              <w:r>
                <w:rPr>
                  <w:rFonts w:eastAsiaTheme="minorEastAsia" w:hint="eastAsia"/>
                  <w:lang w:eastAsia="zh-CN"/>
                </w:rPr>
                <w:t>此手机所发往国家的国际码信息，客户端通过</w:t>
              </w:r>
              <w:proofErr w:type="spellStart"/>
              <w:r w:rsidRPr="00225172">
                <w:rPr>
                  <w:rFonts w:eastAsiaTheme="minorEastAsia"/>
                  <w:lang w:eastAsia="zh-CN"/>
                </w:rPr>
                <w:t>SystemProperties.get</w:t>
              </w:r>
              <w:proofErr w:type="spellEnd"/>
              <w:r w:rsidRPr="00225172">
                <w:rPr>
                  <w:rFonts w:eastAsiaTheme="minorEastAsia"/>
                  <w:lang w:eastAsia="zh-CN"/>
                </w:rPr>
                <w:t>(“</w:t>
              </w:r>
              <w:proofErr w:type="spellStart"/>
              <w:r w:rsidRPr="00225172">
                <w:rPr>
                  <w:rFonts w:eastAsiaTheme="minorEastAsia"/>
                  <w:lang w:eastAsia="zh-CN"/>
                </w:rPr>
                <w:t>ro.product.locale.region</w:t>
              </w:r>
              <w:proofErr w:type="spellEnd"/>
              <w:r w:rsidRPr="00225172">
                <w:rPr>
                  <w:rFonts w:eastAsiaTheme="minorEastAsia"/>
                  <w:lang w:eastAsia="zh-CN"/>
                </w:rPr>
                <w:t>”)</w:t>
              </w:r>
              <w:r w:rsidRPr="00225172">
                <w:rPr>
                  <w:rFonts w:eastAsiaTheme="minorEastAsia" w:hint="eastAsia"/>
                  <w:lang w:eastAsia="zh-CN"/>
                </w:rPr>
                <w:t>读取</w:t>
              </w:r>
            </w:ins>
          </w:p>
          <w:p w:rsidR="00BE3780" w:rsidRDefault="00BE3780" w:rsidP="008D3E3C">
            <w:pPr>
              <w:rPr>
                <w:rFonts w:eastAsiaTheme="minorEastAsia"/>
                <w:lang w:eastAsia="zh-CN"/>
              </w:rPr>
            </w:pPr>
            <w:ins w:id="277" w:author="z00247655" w:date="2014-08-25T16:40:00Z">
              <w:r>
                <w:rPr>
                  <w:rFonts w:eastAsiaTheme="minorEastAsia" w:hint="eastAsia"/>
                  <w:lang w:eastAsia="zh-CN"/>
                </w:rPr>
                <w:t>注：和</w:t>
              </w:r>
              <w:r>
                <w:rPr>
                  <w:rFonts w:eastAsiaTheme="minorEastAsia" w:hint="eastAsia"/>
                  <w:lang w:eastAsia="zh-CN"/>
                </w:rPr>
                <w:t>PLMN</w:t>
              </w:r>
              <w:r>
                <w:rPr>
                  <w:rFonts w:eastAsiaTheme="minorEastAsia" w:hint="eastAsia"/>
                  <w:lang w:eastAsia="zh-CN"/>
                </w:rPr>
                <w:t>中的</w:t>
              </w:r>
              <w:r>
                <w:rPr>
                  <w:rFonts w:eastAsiaTheme="minorEastAsia" w:hint="eastAsia"/>
                  <w:lang w:eastAsia="zh-CN"/>
                </w:rPr>
                <w:t>MNC</w:t>
              </w:r>
              <w:r>
                <w:rPr>
                  <w:rFonts w:eastAsiaTheme="minorEastAsia" w:hint="eastAsia"/>
                  <w:lang w:eastAsia="zh-CN"/>
                </w:rPr>
                <w:t>不是一个规范</w:t>
              </w:r>
            </w:ins>
            <w:r w:rsidR="00FB2893">
              <w:rPr>
                <w:rFonts w:eastAsiaTheme="minorEastAsia" w:hint="eastAsia"/>
                <w:lang w:eastAsia="zh-CN"/>
              </w:rPr>
              <w:t>。</w:t>
            </w:r>
          </w:p>
          <w:p w:rsidR="00FB2893" w:rsidRPr="002314BD" w:rsidRDefault="00FB2893" w:rsidP="008D3E3C">
            <w:pPr>
              <w:rPr>
                <w:ins w:id="278" w:author="z00247655" w:date="2014-08-25T16:40:00Z"/>
                <w:rFonts w:eastAsiaTheme="min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lastRenderedPageBreak/>
              <w:t>备用字段，暂时未起作用</w:t>
            </w:r>
          </w:p>
        </w:tc>
      </w:tr>
      <w:tr w:rsidR="00BE3780" w:rsidTr="00F30A67">
        <w:trPr>
          <w:trHeight w:val="464"/>
          <w:jc w:val="center"/>
          <w:ins w:id="279" w:author="z00247655" w:date="2014-08-25T16:40:00Z"/>
        </w:trPr>
        <w:tc>
          <w:tcPr>
            <w:tcW w:w="1916" w:type="dxa"/>
          </w:tcPr>
          <w:p w:rsidR="00BE3780" w:rsidRPr="0018390C" w:rsidRDefault="00BE3780" w:rsidP="008D3E3C">
            <w:pPr>
              <w:jc w:val="center"/>
              <w:rPr>
                <w:ins w:id="280" w:author="z00247655" w:date="2014-08-25T16:40:00Z"/>
                <w:rFonts w:eastAsiaTheme="minorEastAsia"/>
                <w:lang w:eastAsia="zh-CN"/>
              </w:rPr>
            </w:pPr>
            <w:proofErr w:type="spellStart"/>
            <w:ins w:id="281" w:author="z00247655" w:date="2014-08-25T16:40:00Z">
              <w:r>
                <w:rPr>
                  <w:rFonts w:eastAsiaTheme="minorEastAsia"/>
                  <w:lang w:eastAsia="zh-CN"/>
                </w:rPr>
                <w:lastRenderedPageBreak/>
                <w:t>device</w:t>
              </w:r>
              <w:r>
                <w:rPr>
                  <w:rFonts w:eastAsiaTheme="minorEastAsia" w:hint="eastAsia"/>
                  <w:lang w:eastAsia="zh-CN"/>
                </w:rPr>
                <w:t>Type</w:t>
              </w:r>
              <w:proofErr w:type="spellEnd"/>
            </w:ins>
          </w:p>
        </w:tc>
        <w:tc>
          <w:tcPr>
            <w:tcW w:w="911" w:type="dxa"/>
          </w:tcPr>
          <w:p w:rsidR="00BE3780" w:rsidRPr="000D2021" w:rsidRDefault="00BE3780" w:rsidP="008D3E3C">
            <w:pPr>
              <w:rPr>
                <w:ins w:id="282" w:author="z00247655" w:date="2014-08-25T16:40:00Z"/>
                <w:rFonts w:eastAsiaTheme="minorEastAsia"/>
                <w:lang w:eastAsia="zh-CN"/>
              </w:rPr>
            </w:pPr>
            <w:ins w:id="283" w:author="z00247655" w:date="2014-08-25T16:40:00Z">
              <w:r>
                <w:rPr>
                  <w:rFonts w:eastAsiaTheme="minorEastAsia" w:hint="eastAsia"/>
                  <w:lang w:eastAsia="zh-CN"/>
                </w:rPr>
                <w:t>String</w:t>
              </w:r>
            </w:ins>
          </w:p>
        </w:tc>
        <w:tc>
          <w:tcPr>
            <w:tcW w:w="592" w:type="dxa"/>
          </w:tcPr>
          <w:p w:rsidR="00BE3780" w:rsidRPr="00883CC0" w:rsidRDefault="00BF0543" w:rsidP="008D3E3C">
            <w:pPr>
              <w:rPr>
                <w:ins w:id="284" w:author="z00247655" w:date="2014-08-25T16:40:00Z"/>
                <w:rFonts w:eastAsiaTheme="minorEastAsia"/>
                <w:lang w:eastAsia="zh-CN"/>
              </w:rPr>
            </w:pPr>
            <w:ins w:id="285" w:author="liquanlin" w:date="2014-08-30T09:42:00Z">
              <w:r>
                <w:rPr>
                  <w:rFonts w:eastAsiaTheme="minorEastAsia" w:hint="eastAsia"/>
                  <w:lang w:eastAsia="zh-CN"/>
                </w:rPr>
                <w:t>O</w:t>
              </w:r>
            </w:ins>
          </w:p>
        </w:tc>
        <w:tc>
          <w:tcPr>
            <w:tcW w:w="4922" w:type="dxa"/>
          </w:tcPr>
          <w:p w:rsidR="00BE3780" w:rsidRPr="008C101B" w:rsidRDefault="00BE3780" w:rsidP="008D3E3C">
            <w:pPr>
              <w:rPr>
                <w:ins w:id="286" w:author="z00247655" w:date="2014-08-25T16:40:00Z"/>
                <w:rFonts w:eastAsiaTheme="minorEastAsia"/>
                <w:lang w:eastAsia="zh-CN"/>
              </w:rPr>
            </w:pPr>
            <w:ins w:id="287" w:author="z00247655" w:date="2014-08-25T16:40:00Z">
              <w:r>
                <w:rPr>
                  <w:rFonts w:eastAsiaTheme="minorEastAsia" w:hint="eastAsia"/>
                  <w:lang w:eastAsia="zh-CN"/>
                </w:rPr>
                <w:t>机型类型，例如</w:t>
              </w:r>
              <w:r>
                <w:rPr>
                  <w:rFonts w:eastAsiaTheme="minorEastAsia" w:hint="eastAsia"/>
                  <w:lang w:eastAsia="zh-CN"/>
                </w:rPr>
                <w:t>Honor3C</w:t>
              </w:r>
            </w:ins>
          </w:p>
        </w:tc>
      </w:tr>
    </w:tbl>
    <w:p w:rsidR="00BE3780" w:rsidRDefault="00BE3780" w:rsidP="00BE378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ins w:id="288" w:author="z00247655" w:date="2014-08-25T16:40:00Z"/>
          <w:rFonts w:eastAsiaTheme="majorEastAsia" w:cs="Times New Roman"/>
          <w:color w:val="000000"/>
          <w:kern w:val="0"/>
          <w:lang w:eastAsia="zh-CN" w:bidi="ar-SA"/>
        </w:rPr>
      </w:pPr>
    </w:p>
    <w:p w:rsidR="00DA06A4" w:rsidRDefault="00DA06A4" w:rsidP="00DA06A4">
      <w:pPr>
        <w:spacing w:line="400" w:lineRule="exact"/>
        <w:rPr>
          <w:rFonts w:eastAsiaTheme="majorEastAsia"/>
          <w:lang w:eastAsia="zh-CN"/>
        </w:rPr>
      </w:pPr>
      <w:r>
        <w:rPr>
          <w:rFonts w:eastAsiaTheme="majorEastAsia" w:hint="eastAsia"/>
          <w:lang w:eastAsia="zh-CN"/>
        </w:rPr>
        <w:t>请求</w:t>
      </w:r>
      <w:r>
        <w:rPr>
          <w:rFonts w:eastAsiaTheme="majorEastAsia" w:hint="eastAsia"/>
          <w:lang w:eastAsia="zh-CN"/>
        </w:rPr>
        <w:t>header</w:t>
      </w:r>
      <w:r>
        <w:rPr>
          <w:rFonts w:eastAsiaTheme="majorEastAsia" w:hint="eastAsia"/>
          <w:lang w:eastAsia="zh-CN"/>
        </w:rPr>
        <w:t>参数：</w:t>
      </w:r>
    </w:p>
    <w:tbl>
      <w:tblPr>
        <w:tblStyle w:val="af3"/>
        <w:tblW w:w="0" w:type="auto"/>
        <w:tblLook w:val="04A0"/>
      </w:tblPr>
      <w:tblGrid>
        <w:gridCol w:w="2518"/>
        <w:gridCol w:w="1134"/>
        <w:gridCol w:w="3102"/>
        <w:gridCol w:w="1768"/>
      </w:tblGrid>
      <w:tr w:rsidR="00DA06A4" w:rsidTr="008D3E3C">
        <w:tc>
          <w:tcPr>
            <w:tcW w:w="2518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参数名</w:t>
            </w:r>
          </w:p>
        </w:tc>
        <w:tc>
          <w:tcPr>
            <w:tcW w:w="1134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类型</w:t>
            </w:r>
          </w:p>
        </w:tc>
        <w:tc>
          <w:tcPr>
            <w:tcW w:w="3102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含义</w:t>
            </w:r>
          </w:p>
        </w:tc>
        <w:tc>
          <w:tcPr>
            <w:tcW w:w="1768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备注</w:t>
            </w:r>
          </w:p>
        </w:tc>
      </w:tr>
      <w:tr w:rsidR="00DA06A4" w:rsidTr="008D3E3C">
        <w:tc>
          <w:tcPr>
            <w:tcW w:w="2518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554446">
              <w:rPr>
                <w:rFonts w:eastAsiaTheme="majorEastAsia"/>
                <w:lang w:eastAsia="zh-CN"/>
              </w:rPr>
              <w:t>x-hw-device-id</w:t>
            </w:r>
          </w:p>
        </w:tc>
        <w:tc>
          <w:tcPr>
            <w:tcW w:w="1134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 w:rsidRPr="00D326B6">
              <w:rPr>
                <w:rFonts w:eastAsiaTheme="majorEastAsia"/>
                <w:lang w:eastAsia="zh-CN"/>
              </w:rPr>
              <w:t>I</w:t>
            </w:r>
            <w:r w:rsidRPr="00D326B6">
              <w:rPr>
                <w:rFonts w:eastAsiaTheme="majorEastAsia" w:hint="eastAsia"/>
                <w:lang w:eastAsia="zh-CN"/>
              </w:rPr>
              <w:t>mei</w:t>
            </w:r>
            <w:proofErr w:type="spellEnd"/>
            <w:r w:rsidRPr="00D326B6">
              <w:rPr>
                <w:rFonts w:eastAsiaTheme="majorEastAsia" w:hint="eastAsia"/>
                <w:lang w:eastAsia="zh-CN"/>
              </w:rPr>
              <w:t>号</w:t>
            </w:r>
            <w:r w:rsidRPr="00D326B6">
              <w:rPr>
                <w:rFonts w:eastAsiaTheme="majorEastAsia" w:hint="eastAsia"/>
                <w:lang w:eastAsia="zh-CN"/>
              </w:rPr>
              <w:t xml:space="preserve"> </w:t>
            </w:r>
            <w:r w:rsidRPr="00D326B6">
              <w:rPr>
                <w:rFonts w:eastAsiaTheme="majorEastAsia" w:hint="eastAsia"/>
                <w:lang w:eastAsia="zh-CN"/>
              </w:rPr>
              <w:t>第</w:t>
            </w:r>
            <w:r w:rsidRPr="00D326B6">
              <w:rPr>
                <w:rFonts w:eastAsiaTheme="majorEastAsia" w:hint="eastAsia"/>
                <w:lang w:eastAsia="zh-CN"/>
              </w:rPr>
              <w:t>6</w:t>
            </w:r>
            <w:r w:rsidRPr="00D326B6">
              <w:rPr>
                <w:rFonts w:eastAsiaTheme="majorEastAsia" w:hint="eastAsia"/>
                <w:lang w:eastAsia="zh-CN"/>
              </w:rPr>
              <w:t>到</w:t>
            </w:r>
            <w:r w:rsidRPr="00D326B6">
              <w:rPr>
                <w:rFonts w:eastAsiaTheme="majorEastAsia" w:hint="eastAsia"/>
                <w:lang w:eastAsia="zh-CN"/>
              </w:rPr>
              <w:t>12</w:t>
            </w:r>
            <w:r w:rsidRPr="00D326B6">
              <w:rPr>
                <w:rFonts w:eastAsiaTheme="majorEastAsia" w:hint="eastAsia"/>
                <w:lang w:eastAsia="zh-CN"/>
              </w:rPr>
              <w:t>位匿名化处理加随机数</w:t>
            </w:r>
          </w:p>
        </w:tc>
        <w:tc>
          <w:tcPr>
            <w:tcW w:w="1768" w:type="dxa"/>
          </w:tcPr>
          <w:p w:rsidR="00DA06A4" w:rsidRPr="00D326B6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A06A4" w:rsidTr="008D3E3C">
        <w:tc>
          <w:tcPr>
            <w:tcW w:w="2518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B50181">
              <w:rPr>
                <w:rFonts w:eastAsiaTheme="majorEastAsia"/>
                <w:lang w:eastAsia="zh-CN"/>
              </w:rPr>
              <w:t>x-hw-device-type</w:t>
            </w:r>
          </w:p>
        </w:tc>
        <w:tc>
          <w:tcPr>
            <w:tcW w:w="1134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ins w:id="289" w:author="z00247655" w:date="2014-08-25T17:33:00Z">
              <w:r w:rsidRPr="000278F2">
                <w:rPr>
                  <w:rFonts w:eastAsiaTheme="majorEastAsia" w:hint="eastAsia"/>
                  <w:lang w:eastAsia="zh-CN"/>
                </w:rPr>
                <w:t>机型类型，例如</w:t>
              </w:r>
              <w:r w:rsidRPr="000278F2">
                <w:rPr>
                  <w:rFonts w:eastAsiaTheme="majorEastAsia" w:hint="eastAsia"/>
                  <w:lang w:eastAsia="zh-CN"/>
                </w:rPr>
                <w:t>Honor3C</w:t>
              </w:r>
              <w:r w:rsidRPr="000278F2">
                <w:rPr>
                  <w:rFonts w:eastAsiaTheme="majorEastAsia" w:hint="eastAsia"/>
                  <w:lang w:eastAsia="zh-CN"/>
                </w:rPr>
                <w:t>；</w:t>
              </w:r>
            </w:ins>
          </w:p>
        </w:tc>
        <w:tc>
          <w:tcPr>
            <w:tcW w:w="1768" w:type="dxa"/>
          </w:tcPr>
          <w:p w:rsidR="00DA06A4" w:rsidRPr="000278F2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  <w:tr w:rsidR="00DA06A4" w:rsidTr="008D3E3C">
        <w:tc>
          <w:tcPr>
            <w:tcW w:w="2518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 w:rsidRPr="008F7A86">
              <w:rPr>
                <w:rFonts w:eastAsiaTheme="majorEastAsia"/>
                <w:lang w:eastAsia="zh-CN"/>
              </w:rPr>
              <w:t>x-hw-soft-version</w:t>
            </w:r>
          </w:p>
        </w:tc>
        <w:tc>
          <w:tcPr>
            <w:tcW w:w="1134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r>
              <w:rPr>
                <w:rFonts w:eastAsiaTheme="majorEastAsia" w:hint="eastAsia"/>
                <w:lang w:eastAsia="zh-CN"/>
              </w:rPr>
              <w:t>String</w:t>
            </w:r>
          </w:p>
        </w:tc>
        <w:tc>
          <w:tcPr>
            <w:tcW w:w="3102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  <w:proofErr w:type="spellStart"/>
            <w:r>
              <w:rPr>
                <w:rFonts w:eastAsiaTheme="majorEastAsia" w:hint="eastAsia"/>
                <w:lang w:eastAsia="zh-CN"/>
              </w:rPr>
              <w:t>HiCare</w:t>
            </w:r>
            <w:proofErr w:type="spellEnd"/>
            <w:r>
              <w:rPr>
                <w:rFonts w:eastAsiaTheme="majorEastAsia" w:hint="eastAsia"/>
                <w:lang w:eastAsia="zh-CN"/>
              </w:rPr>
              <w:t>版本号</w:t>
            </w:r>
          </w:p>
        </w:tc>
        <w:tc>
          <w:tcPr>
            <w:tcW w:w="1768" w:type="dxa"/>
          </w:tcPr>
          <w:p w:rsidR="00DA06A4" w:rsidRDefault="00DA06A4" w:rsidP="008D3E3C">
            <w:pPr>
              <w:spacing w:line="400" w:lineRule="exact"/>
              <w:rPr>
                <w:rFonts w:eastAsiaTheme="majorEastAsia"/>
                <w:lang w:eastAsia="zh-CN"/>
              </w:rPr>
            </w:pPr>
          </w:p>
        </w:tc>
      </w:tr>
    </w:tbl>
    <w:p w:rsidR="00BE3780" w:rsidRDefault="00BE3780" w:rsidP="00F92B99">
      <w:pPr>
        <w:rPr>
          <w:rFonts w:eastAsiaTheme="majorEastAsia"/>
          <w:lang w:eastAsia="zh-CN"/>
        </w:rPr>
      </w:pPr>
    </w:p>
    <w:p w:rsidR="000E6CD0" w:rsidRPr="004515ED" w:rsidRDefault="000E6CD0" w:rsidP="000E6CD0">
      <w:pPr>
        <w:rPr>
          <w:rFonts w:eastAsiaTheme="majorEastAsia"/>
          <w:sz w:val="21"/>
          <w:szCs w:val="21"/>
          <w:lang w:eastAsia="zh-CN"/>
        </w:rPr>
      </w:pPr>
      <w:r w:rsidRPr="004515ED">
        <w:rPr>
          <w:rFonts w:eastAsiaTheme="majorEastAsia"/>
          <w:sz w:val="21"/>
          <w:szCs w:val="21"/>
          <w:lang w:eastAsia="zh-CN"/>
        </w:rPr>
        <w:t>GET /osgOvs/getCountryInfo.do?dstRegionCode=CN&amp;de</w:t>
      </w:r>
      <w:r w:rsidR="004515ED" w:rsidRPr="004515ED">
        <w:rPr>
          <w:rFonts w:eastAsiaTheme="majorEastAsia"/>
          <w:sz w:val="21"/>
          <w:szCs w:val="21"/>
          <w:lang w:eastAsia="zh-CN"/>
        </w:rPr>
        <w:t>viceType=HUAWEI+P6-U06 HTTP/1.1</w:t>
      </w:r>
    </w:p>
    <w:p w:rsidR="000E6CD0" w:rsidRPr="004515ED" w:rsidRDefault="000E6CD0" w:rsidP="000E6CD0">
      <w:pPr>
        <w:rPr>
          <w:rFonts w:eastAsiaTheme="majorEastAsia"/>
          <w:sz w:val="21"/>
          <w:szCs w:val="21"/>
          <w:lang w:eastAsia="zh-CN"/>
        </w:rPr>
      </w:pPr>
      <w:proofErr w:type="spellStart"/>
      <w:r w:rsidRPr="004515ED">
        <w:rPr>
          <w:rFonts w:eastAsiaTheme="majorEastAsia"/>
          <w:sz w:val="21"/>
          <w:szCs w:val="21"/>
          <w:lang w:eastAsia="zh-CN"/>
        </w:rPr>
        <w:t>Charset</w:t>
      </w:r>
      <w:proofErr w:type="spellEnd"/>
      <w:r w:rsidRPr="004515ED">
        <w:rPr>
          <w:rFonts w:eastAsiaTheme="majorEastAsia"/>
          <w:sz w:val="21"/>
          <w:szCs w:val="21"/>
          <w:lang w:eastAsia="zh-CN"/>
        </w:rPr>
        <w:t>: UTF-8</w:t>
      </w:r>
    </w:p>
    <w:p w:rsidR="000E6CD0" w:rsidRPr="004515ED" w:rsidRDefault="000E6CD0" w:rsidP="000E6CD0">
      <w:pPr>
        <w:rPr>
          <w:rFonts w:eastAsiaTheme="majorEastAsia"/>
          <w:sz w:val="21"/>
          <w:szCs w:val="21"/>
          <w:lang w:eastAsia="zh-CN"/>
        </w:rPr>
      </w:pPr>
      <w:proofErr w:type="gramStart"/>
      <w:r w:rsidRPr="004515ED">
        <w:rPr>
          <w:rFonts w:eastAsiaTheme="majorEastAsia"/>
          <w:sz w:val="21"/>
          <w:szCs w:val="21"/>
          <w:lang w:eastAsia="zh-CN"/>
        </w:rPr>
        <w:t>x-hw-device-id</w:t>
      </w:r>
      <w:proofErr w:type="gramEnd"/>
      <w:r w:rsidRPr="004515ED">
        <w:rPr>
          <w:rFonts w:eastAsiaTheme="majorEastAsia"/>
          <w:sz w:val="21"/>
          <w:szCs w:val="21"/>
          <w:lang w:eastAsia="zh-CN"/>
        </w:rPr>
        <w:t>: 86050*******343186377128</w:t>
      </w:r>
    </w:p>
    <w:p w:rsidR="000E6CD0" w:rsidRPr="004515ED" w:rsidRDefault="000E6CD0" w:rsidP="000E6CD0">
      <w:pPr>
        <w:rPr>
          <w:rFonts w:eastAsiaTheme="majorEastAsia"/>
          <w:sz w:val="21"/>
          <w:szCs w:val="21"/>
          <w:lang w:eastAsia="zh-CN"/>
        </w:rPr>
      </w:pPr>
      <w:proofErr w:type="gramStart"/>
      <w:r w:rsidRPr="004515ED">
        <w:rPr>
          <w:rFonts w:eastAsiaTheme="majorEastAsia"/>
          <w:sz w:val="21"/>
          <w:szCs w:val="21"/>
          <w:lang w:eastAsia="zh-CN"/>
        </w:rPr>
        <w:t>x-hw-device-type</w:t>
      </w:r>
      <w:proofErr w:type="gramEnd"/>
      <w:r w:rsidRPr="004515ED">
        <w:rPr>
          <w:rFonts w:eastAsiaTheme="majorEastAsia"/>
          <w:sz w:val="21"/>
          <w:szCs w:val="21"/>
          <w:lang w:eastAsia="zh-CN"/>
        </w:rPr>
        <w:t>: HUAWEI+P6-U06</w:t>
      </w:r>
    </w:p>
    <w:p w:rsidR="000E6CD0" w:rsidRPr="004515ED" w:rsidRDefault="000E6CD0" w:rsidP="000E6CD0">
      <w:pPr>
        <w:rPr>
          <w:rFonts w:eastAsiaTheme="majorEastAsia"/>
          <w:sz w:val="21"/>
          <w:szCs w:val="21"/>
          <w:lang w:eastAsia="zh-CN"/>
        </w:rPr>
      </w:pPr>
      <w:proofErr w:type="gramStart"/>
      <w:r w:rsidRPr="004515ED">
        <w:rPr>
          <w:rFonts w:eastAsiaTheme="majorEastAsia"/>
          <w:sz w:val="21"/>
          <w:szCs w:val="21"/>
          <w:lang w:eastAsia="zh-CN"/>
        </w:rPr>
        <w:t>x-hw-soft-version</w:t>
      </w:r>
      <w:proofErr w:type="gramEnd"/>
      <w:r w:rsidRPr="004515ED">
        <w:rPr>
          <w:rFonts w:eastAsiaTheme="majorEastAsia"/>
          <w:sz w:val="21"/>
          <w:szCs w:val="21"/>
          <w:lang w:eastAsia="zh-CN"/>
        </w:rPr>
        <w:t>: 1.30.209.I</w:t>
      </w:r>
    </w:p>
    <w:p w:rsidR="000E6CD0" w:rsidRPr="004515ED" w:rsidRDefault="000E6CD0" w:rsidP="000E6CD0">
      <w:pPr>
        <w:rPr>
          <w:rFonts w:eastAsiaTheme="majorEastAsia"/>
          <w:sz w:val="21"/>
          <w:szCs w:val="21"/>
          <w:lang w:eastAsia="zh-CN"/>
        </w:rPr>
      </w:pPr>
      <w:r w:rsidRPr="004515ED">
        <w:rPr>
          <w:rFonts w:eastAsiaTheme="majorEastAsia"/>
          <w:sz w:val="21"/>
          <w:szCs w:val="21"/>
          <w:lang w:eastAsia="zh-CN"/>
        </w:rPr>
        <w:t xml:space="preserve">User-Agent: </w:t>
      </w:r>
      <w:proofErr w:type="spellStart"/>
      <w:r w:rsidRPr="004515ED">
        <w:rPr>
          <w:rFonts w:eastAsiaTheme="majorEastAsia"/>
          <w:sz w:val="21"/>
          <w:szCs w:val="21"/>
          <w:lang w:eastAsia="zh-CN"/>
        </w:rPr>
        <w:t>Dalvik</w:t>
      </w:r>
      <w:proofErr w:type="spellEnd"/>
      <w:r w:rsidRPr="004515ED">
        <w:rPr>
          <w:rFonts w:eastAsiaTheme="majorEastAsia"/>
          <w:sz w:val="21"/>
          <w:szCs w:val="21"/>
          <w:lang w:eastAsia="zh-CN"/>
        </w:rPr>
        <w:t>/1.6.0 (Linux; U; Android 4.4.2; HUAWEI P6-U06 Build/HuaweiP6-U00)</w:t>
      </w:r>
    </w:p>
    <w:p w:rsidR="000E6CD0" w:rsidRPr="004515ED" w:rsidRDefault="000E6CD0" w:rsidP="000E6CD0">
      <w:pPr>
        <w:rPr>
          <w:rFonts w:eastAsiaTheme="majorEastAsia"/>
          <w:sz w:val="21"/>
          <w:szCs w:val="21"/>
          <w:lang w:eastAsia="zh-CN"/>
        </w:rPr>
      </w:pPr>
      <w:r w:rsidRPr="004515ED">
        <w:rPr>
          <w:rFonts w:eastAsiaTheme="majorEastAsia"/>
          <w:sz w:val="21"/>
          <w:szCs w:val="21"/>
          <w:lang w:eastAsia="zh-CN"/>
        </w:rPr>
        <w:t>Host: phoneservice.vmall.com</w:t>
      </w:r>
    </w:p>
    <w:p w:rsidR="000E6CD0" w:rsidRPr="004515ED" w:rsidRDefault="000E6CD0" w:rsidP="000E6CD0">
      <w:pPr>
        <w:rPr>
          <w:rFonts w:eastAsiaTheme="majorEastAsia"/>
          <w:sz w:val="21"/>
          <w:szCs w:val="21"/>
          <w:lang w:eastAsia="zh-CN"/>
        </w:rPr>
      </w:pPr>
      <w:r w:rsidRPr="004515ED">
        <w:rPr>
          <w:rFonts w:eastAsiaTheme="majorEastAsia"/>
          <w:sz w:val="21"/>
          <w:szCs w:val="21"/>
          <w:lang w:eastAsia="zh-CN"/>
        </w:rPr>
        <w:t>Connection: Keep-Alive</w:t>
      </w:r>
    </w:p>
    <w:p w:rsidR="000E6CD0" w:rsidRPr="004515ED" w:rsidRDefault="000E6CD0" w:rsidP="000E6CD0">
      <w:pPr>
        <w:rPr>
          <w:rFonts w:eastAsiaTheme="majorEastAsia"/>
          <w:sz w:val="21"/>
          <w:szCs w:val="21"/>
          <w:lang w:eastAsia="zh-CN"/>
        </w:rPr>
      </w:pPr>
      <w:r w:rsidRPr="004515ED">
        <w:rPr>
          <w:rFonts w:eastAsiaTheme="majorEastAsia"/>
          <w:sz w:val="21"/>
          <w:szCs w:val="21"/>
          <w:lang w:eastAsia="zh-CN"/>
        </w:rPr>
        <w:t xml:space="preserve">Accept-Encoding: </w:t>
      </w:r>
      <w:proofErr w:type="spellStart"/>
      <w:r w:rsidRPr="004515ED">
        <w:rPr>
          <w:rFonts w:eastAsiaTheme="majorEastAsia"/>
          <w:sz w:val="21"/>
          <w:szCs w:val="21"/>
          <w:lang w:eastAsia="zh-CN"/>
        </w:rPr>
        <w:t>gzip</w:t>
      </w:r>
      <w:proofErr w:type="spellEnd"/>
    </w:p>
    <w:p w:rsidR="007608F1" w:rsidRPr="00B6016B" w:rsidRDefault="007608F1" w:rsidP="007608F1">
      <w:pPr>
        <w:pStyle w:val="3"/>
        <w:rPr>
          <w:lang w:eastAsia="zh-CN"/>
        </w:rPr>
      </w:pPr>
      <w:bookmarkStart w:id="290" w:name="_Toc417895681"/>
      <w:r w:rsidRPr="00B6016B">
        <w:rPr>
          <w:rFonts w:hint="eastAsia"/>
          <w:lang w:eastAsia="zh-CN"/>
        </w:rPr>
        <w:t>服务端返回</w:t>
      </w:r>
      <w:r>
        <w:rPr>
          <w:rFonts w:hint="eastAsia"/>
          <w:lang w:eastAsia="zh-CN"/>
        </w:rPr>
        <w:t>的</w:t>
      </w:r>
      <w:r w:rsidRPr="00B6016B">
        <w:rPr>
          <w:rFonts w:hint="eastAsia"/>
          <w:lang w:eastAsia="zh-CN"/>
        </w:rPr>
        <w:t>数据形式</w:t>
      </w:r>
      <w:bookmarkEnd w:id="290"/>
    </w:p>
    <w:p w:rsidR="00515A53" w:rsidRDefault="00515A53" w:rsidP="00515A5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>返回</w:t>
      </w:r>
      <w:proofErr w:type="spellStart"/>
      <w:r>
        <w:rPr>
          <w:rFonts w:eastAsiaTheme="majorEastAsia" w:cs="Times New Roman" w:hint="eastAsia"/>
          <w:color w:val="000000"/>
          <w:kern w:val="0"/>
          <w:lang w:eastAsia="zh-CN" w:bidi="ar-SA"/>
        </w:rPr>
        <w:t>Json</w:t>
      </w:r>
      <w:proofErr w:type="spellEnd"/>
      <w:r>
        <w:rPr>
          <w:rFonts w:eastAsiaTheme="majorEastAsia" w:cs="Times New Roman" w:hint="eastAsia"/>
          <w:color w:val="000000"/>
          <w:kern w:val="0"/>
          <w:lang w:eastAsia="zh-CN" w:bidi="ar-SA"/>
        </w:rPr>
        <w:t>格式的数据。</w:t>
      </w:r>
    </w:p>
    <w:p w:rsidR="00515A53" w:rsidRPr="001364E6" w:rsidRDefault="00515A53" w:rsidP="00515A5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</w:p>
    <w:p w:rsidR="00515A53" w:rsidRPr="00A748C7" w:rsidRDefault="00515A53" w:rsidP="00515A5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A748C7">
        <w:rPr>
          <w:rFonts w:eastAsiaTheme="majorEastAsia" w:cs="Times New Roman"/>
          <w:color w:val="000000"/>
          <w:kern w:val="0"/>
          <w:lang w:eastAsia="zh-CN" w:bidi="ar-SA"/>
        </w:rPr>
        <w:t>响应示例：</w:t>
      </w:r>
    </w:p>
    <w:p w:rsidR="00A3744F" w:rsidRDefault="003B4552" w:rsidP="003B4552">
      <w:pPr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t>{</w:t>
      </w:r>
    </w:p>
    <w:p w:rsidR="00A3744F" w:rsidRDefault="003B4552" w:rsidP="00A3744F">
      <w:pPr>
        <w:ind w:firstLine="420"/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t>"</w:t>
      </w:r>
      <w:proofErr w:type="spellStart"/>
      <w:proofErr w:type="gramStart"/>
      <w:r w:rsidRPr="003B4552">
        <w:rPr>
          <w:rFonts w:eastAsiaTheme="minorEastAsia"/>
          <w:lang w:eastAsia="zh-CN" w:bidi="ar-SA"/>
        </w:rPr>
        <w:t>resCode</w:t>
      </w:r>
      <w:proofErr w:type="spellEnd"/>
      <w:proofErr w:type="gramEnd"/>
      <w:r w:rsidRPr="003B4552">
        <w:rPr>
          <w:rFonts w:eastAsiaTheme="minorEastAsia"/>
          <w:lang w:eastAsia="zh-CN" w:bidi="ar-SA"/>
        </w:rPr>
        <w:t>":"0",</w:t>
      </w:r>
    </w:p>
    <w:p w:rsidR="00A3744F" w:rsidRDefault="003B4552" w:rsidP="00A3744F">
      <w:pPr>
        <w:ind w:left="420" w:firstLine="12"/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t>"</w:t>
      </w:r>
      <w:proofErr w:type="gramStart"/>
      <w:r w:rsidRPr="003B4552">
        <w:rPr>
          <w:rFonts w:eastAsiaTheme="minorEastAsia"/>
          <w:lang w:eastAsia="zh-CN" w:bidi="ar-SA"/>
        </w:rPr>
        <w:t>size</w:t>
      </w:r>
      <w:proofErr w:type="gramEnd"/>
      <w:r w:rsidRPr="003B4552">
        <w:rPr>
          <w:rFonts w:eastAsiaTheme="minorEastAsia"/>
          <w:lang w:eastAsia="zh-CN" w:bidi="ar-SA"/>
        </w:rPr>
        <w:t>":6,</w:t>
      </w:r>
    </w:p>
    <w:p w:rsidR="00A3744F" w:rsidRDefault="003B4552" w:rsidP="00A3744F">
      <w:pPr>
        <w:ind w:left="420" w:firstLine="12"/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t>"</w:t>
      </w:r>
      <w:proofErr w:type="spellStart"/>
      <w:proofErr w:type="gramStart"/>
      <w:r w:rsidRPr="003B4552">
        <w:rPr>
          <w:rFonts w:eastAsiaTheme="minorEastAsia"/>
          <w:lang w:eastAsia="zh-CN" w:bidi="ar-SA"/>
        </w:rPr>
        <w:t>countryInfo</w:t>
      </w:r>
      <w:proofErr w:type="spellEnd"/>
      <w:proofErr w:type="gramEnd"/>
      <w:r w:rsidRPr="003B4552">
        <w:rPr>
          <w:rFonts w:eastAsiaTheme="minorEastAsia"/>
          <w:lang w:eastAsia="zh-CN" w:bidi="ar-SA"/>
        </w:rPr>
        <w:t>":[</w:t>
      </w:r>
    </w:p>
    <w:p w:rsidR="00A3744F" w:rsidRDefault="003B4552" w:rsidP="00A3744F">
      <w:pPr>
        <w:ind w:left="420" w:firstLine="12"/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t>{"name":"</w:t>
      </w:r>
      <w:r w:rsidRPr="003B4552">
        <w:rPr>
          <w:rFonts w:eastAsiaTheme="minorEastAsia"/>
          <w:lang w:eastAsia="zh-CN" w:bidi="ar-SA"/>
        </w:rPr>
        <w:t>中国</w:t>
      </w:r>
      <w:r w:rsidRPr="003B4552">
        <w:rPr>
          <w:rFonts w:eastAsiaTheme="minorEastAsia"/>
          <w:lang w:eastAsia="zh-CN" w:bidi="ar-SA"/>
        </w:rPr>
        <w:t>","</w:t>
      </w:r>
      <w:proofErr w:type="spellStart"/>
      <w:r w:rsidRPr="003B4552">
        <w:rPr>
          <w:rFonts w:eastAsiaTheme="minorEastAsia"/>
          <w:lang w:eastAsia="zh-CN" w:bidi="ar-SA"/>
        </w:rPr>
        <w:t>countryCode</w:t>
      </w:r>
      <w:proofErr w:type="spellEnd"/>
      <w:r w:rsidRPr="003B4552">
        <w:rPr>
          <w:rFonts w:eastAsiaTheme="minorEastAsia"/>
          <w:lang w:eastAsia="zh-CN" w:bidi="ar-SA"/>
        </w:rPr>
        <w:t>":"460","langShow":"</w:t>
      </w:r>
      <w:r w:rsidRPr="003B4552">
        <w:rPr>
          <w:rFonts w:eastAsiaTheme="minorEastAsia"/>
          <w:lang w:eastAsia="zh-CN" w:bidi="ar-SA"/>
        </w:rPr>
        <w:t>中国</w:t>
      </w:r>
      <w:r w:rsidRPr="003B4552">
        <w:rPr>
          <w:rFonts w:eastAsiaTheme="minorEastAsia"/>
          <w:lang w:eastAsia="zh-CN" w:bidi="ar-SA"/>
        </w:rPr>
        <w:t>","language":"</w:t>
      </w:r>
      <w:proofErr w:type="spellStart"/>
      <w:r w:rsidRPr="003B4552">
        <w:rPr>
          <w:rFonts w:eastAsiaTheme="minorEastAsia"/>
          <w:lang w:eastAsia="zh-CN" w:bidi="ar-SA"/>
        </w:rPr>
        <w:t>zh-cn</w:t>
      </w:r>
      <w:proofErr w:type="spellEnd"/>
      <w:r w:rsidRPr="003B4552">
        <w:rPr>
          <w:rFonts w:eastAsiaTheme="minorEastAsia"/>
          <w:lang w:eastAsia="zh-CN" w:bidi="ar-SA"/>
        </w:rPr>
        <w:t>"},</w:t>
      </w:r>
    </w:p>
    <w:p w:rsidR="00A3744F" w:rsidRDefault="003B4552" w:rsidP="00A3744F">
      <w:pPr>
        <w:ind w:left="420" w:firstLine="12"/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t>{"name":"</w:t>
      </w:r>
      <w:r w:rsidRPr="003B4552">
        <w:rPr>
          <w:rFonts w:eastAsiaTheme="minorEastAsia"/>
          <w:lang w:eastAsia="zh-CN" w:bidi="ar-SA"/>
        </w:rPr>
        <w:t>中国</w:t>
      </w:r>
      <w:r w:rsidRPr="003B4552">
        <w:rPr>
          <w:rFonts w:eastAsiaTheme="minorEastAsia"/>
          <w:lang w:eastAsia="zh-CN" w:bidi="ar-SA"/>
        </w:rPr>
        <w:t>","</w:t>
      </w:r>
      <w:proofErr w:type="spellStart"/>
      <w:r w:rsidRPr="003B4552">
        <w:rPr>
          <w:rFonts w:eastAsiaTheme="minorEastAsia"/>
          <w:lang w:eastAsia="zh-CN" w:bidi="ar-SA"/>
        </w:rPr>
        <w:t>countryCode</w:t>
      </w:r>
      <w:proofErr w:type="spellEnd"/>
      <w:r w:rsidRPr="003B4552">
        <w:rPr>
          <w:rFonts w:eastAsiaTheme="minorEastAsia"/>
          <w:lang w:eastAsia="zh-CN" w:bidi="ar-SA"/>
        </w:rPr>
        <w:t>":"460","langShow":"</w:t>
      </w:r>
      <w:proofErr w:type="spellStart"/>
      <w:r w:rsidRPr="003B4552">
        <w:rPr>
          <w:rFonts w:eastAsiaTheme="minorEastAsia"/>
          <w:lang w:eastAsia="zh-CN" w:bidi="ar-SA"/>
        </w:rPr>
        <w:t>China","language</w:t>
      </w:r>
      <w:proofErr w:type="spellEnd"/>
      <w:r w:rsidRPr="003B4552">
        <w:rPr>
          <w:rFonts w:eastAsiaTheme="minorEastAsia"/>
          <w:lang w:eastAsia="zh-CN" w:bidi="ar-SA"/>
        </w:rPr>
        <w:t>":"en"},</w:t>
      </w:r>
    </w:p>
    <w:p w:rsidR="00A3744F" w:rsidRDefault="003B4552" w:rsidP="00A3744F">
      <w:pPr>
        <w:ind w:left="420" w:firstLine="12"/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t>{"name":"</w:t>
      </w:r>
      <w:r w:rsidRPr="003B4552">
        <w:rPr>
          <w:rFonts w:eastAsiaTheme="minorEastAsia"/>
          <w:lang w:eastAsia="zh-CN" w:bidi="ar-SA"/>
        </w:rPr>
        <w:t>德国</w:t>
      </w:r>
      <w:r w:rsidRPr="003B4552">
        <w:rPr>
          <w:rFonts w:eastAsiaTheme="minorEastAsia"/>
          <w:lang w:eastAsia="zh-CN" w:bidi="ar-SA"/>
        </w:rPr>
        <w:t>","</w:t>
      </w:r>
      <w:proofErr w:type="spellStart"/>
      <w:r w:rsidRPr="003B4552">
        <w:rPr>
          <w:rFonts w:eastAsiaTheme="minorEastAsia"/>
          <w:lang w:eastAsia="zh-CN" w:bidi="ar-SA"/>
        </w:rPr>
        <w:t>countryCode</w:t>
      </w:r>
      <w:proofErr w:type="spellEnd"/>
      <w:r w:rsidRPr="003B4552">
        <w:rPr>
          <w:rFonts w:eastAsiaTheme="minorEastAsia"/>
          <w:lang w:eastAsia="zh-CN" w:bidi="ar-SA"/>
        </w:rPr>
        <w:t>":"262","langShow":"</w:t>
      </w:r>
      <w:r w:rsidRPr="003B4552">
        <w:rPr>
          <w:rFonts w:eastAsiaTheme="minorEastAsia"/>
          <w:lang w:eastAsia="zh-CN" w:bidi="ar-SA"/>
        </w:rPr>
        <w:t>德国</w:t>
      </w:r>
      <w:r w:rsidRPr="003B4552">
        <w:rPr>
          <w:rFonts w:eastAsiaTheme="minorEastAsia"/>
          <w:lang w:eastAsia="zh-CN" w:bidi="ar-SA"/>
        </w:rPr>
        <w:t>","language":"</w:t>
      </w:r>
      <w:proofErr w:type="spellStart"/>
      <w:r w:rsidRPr="003B4552">
        <w:rPr>
          <w:rFonts w:eastAsiaTheme="minorEastAsia"/>
          <w:lang w:eastAsia="zh-CN" w:bidi="ar-SA"/>
        </w:rPr>
        <w:t>zh-cn</w:t>
      </w:r>
      <w:proofErr w:type="spellEnd"/>
      <w:r w:rsidRPr="003B4552">
        <w:rPr>
          <w:rFonts w:eastAsiaTheme="minorEastAsia"/>
          <w:lang w:eastAsia="zh-CN" w:bidi="ar-SA"/>
        </w:rPr>
        <w:t>"},</w:t>
      </w:r>
    </w:p>
    <w:p w:rsidR="00A3744F" w:rsidRDefault="003B4552" w:rsidP="00A3744F">
      <w:pPr>
        <w:ind w:left="420" w:firstLine="12"/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t>{"name":"</w:t>
      </w:r>
      <w:r w:rsidRPr="003B4552">
        <w:rPr>
          <w:rFonts w:eastAsiaTheme="minorEastAsia"/>
          <w:lang w:eastAsia="zh-CN" w:bidi="ar-SA"/>
        </w:rPr>
        <w:t>德国</w:t>
      </w:r>
      <w:r w:rsidRPr="003B4552">
        <w:rPr>
          <w:rFonts w:eastAsiaTheme="minorEastAsia"/>
          <w:lang w:eastAsia="zh-CN" w:bidi="ar-SA"/>
        </w:rPr>
        <w:t>","</w:t>
      </w:r>
      <w:proofErr w:type="spellStart"/>
      <w:r w:rsidRPr="003B4552">
        <w:rPr>
          <w:rFonts w:eastAsiaTheme="minorEastAsia"/>
          <w:lang w:eastAsia="zh-CN" w:bidi="ar-SA"/>
        </w:rPr>
        <w:t>countryCode</w:t>
      </w:r>
      <w:proofErr w:type="spellEnd"/>
      <w:r w:rsidRPr="003B4552">
        <w:rPr>
          <w:rFonts w:eastAsiaTheme="minorEastAsia"/>
          <w:lang w:eastAsia="zh-CN" w:bidi="ar-SA"/>
        </w:rPr>
        <w:t>":"262","langShow":"Germany ","language":"en"},</w:t>
      </w:r>
    </w:p>
    <w:p w:rsidR="00A3744F" w:rsidRDefault="003B4552" w:rsidP="00A3744F">
      <w:pPr>
        <w:ind w:left="420" w:firstLine="12"/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t>{"name":"</w:t>
      </w:r>
      <w:r w:rsidRPr="003B4552">
        <w:rPr>
          <w:rFonts w:eastAsiaTheme="minorEastAsia"/>
          <w:lang w:eastAsia="zh-CN" w:bidi="ar-SA"/>
        </w:rPr>
        <w:t>香港</w:t>
      </w:r>
      <w:r w:rsidRPr="003B4552">
        <w:rPr>
          <w:rFonts w:eastAsiaTheme="minorEastAsia"/>
          <w:lang w:eastAsia="zh-CN" w:bidi="ar-SA"/>
        </w:rPr>
        <w:t>","</w:t>
      </w:r>
      <w:proofErr w:type="spellStart"/>
      <w:r w:rsidRPr="003B4552">
        <w:rPr>
          <w:rFonts w:eastAsiaTheme="minorEastAsia"/>
          <w:lang w:eastAsia="zh-CN" w:bidi="ar-SA"/>
        </w:rPr>
        <w:t>countryCode</w:t>
      </w:r>
      <w:proofErr w:type="spellEnd"/>
      <w:r w:rsidRPr="003B4552">
        <w:rPr>
          <w:rFonts w:eastAsiaTheme="minorEastAsia"/>
          <w:lang w:eastAsia="zh-CN" w:bidi="ar-SA"/>
        </w:rPr>
        <w:t>":"454","langShow":"</w:t>
      </w:r>
      <w:r w:rsidRPr="003B4552">
        <w:rPr>
          <w:rFonts w:eastAsiaTheme="minorEastAsia"/>
          <w:lang w:eastAsia="zh-CN" w:bidi="ar-SA"/>
        </w:rPr>
        <w:t>香港</w:t>
      </w:r>
      <w:r w:rsidRPr="003B4552">
        <w:rPr>
          <w:rFonts w:eastAsiaTheme="minorEastAsia"/>
          <w:lang w:eastAsia="zh-CN" w:bidi="ar-SA"/>
        </w:rPr>
        <w:t>","language":"</w:t>
      </w:r>
      <w:proofErr w:type="spellStart"/>
      <w:r w:rsidRPr="003B4552">
        <w:rPr>
          <w:rFonts w:eastAsiaTheme="minorEastAsia"/>
          <w:lang w:eastAsia="zh-CN" w:bidi="ar-SA"/>
        </w:rPr>
        <w:t>zh-cn</w:t>
      </w:r>
      <w:proofErr w:type="spellEnd"/>
      <w:r w:rsidRPr="003B4552">
        <w:rPr>
          <w:rFonts w:eastAsiaTheme="minorEastAsia"/>
          <w:lang w:eastAsia="zh-CN" w:bidi="ar-SA"/>
        </w:rPr>
        <w:t>"},</w:t>
      </w:r>
    </w:p>
    <w:p w:rsidR="00BA60C7" w:rsidRDefault="003B4552" w:rsidP="00A3744F">
      <w:pPr>
        <w:ind w:left="420" w:firstLine="12"/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t>{"name":"</w:t>
      </w:r>
      <w:r w:rsidRPr="003B4552">
        <w:rPr>
          <w:rFonts w:eastAsiaTheme="minorEastAsia"/>
          <w:lang w:eastAsia="zh-CN" w:bidi="ar-SA"/>
        </w:rPr>
        <w:t>香港</w:t>
      </w:r>
      <w:r w:rsidRPr="003B4552">
        <w:rPr>
          <w:rFonts w:eastAsiaTheme="minorEastAsia"/>
          <w:lang w:eastAsia="zh-CN" w:bidi="ar-SA"/>
        </w:rPr>
        <w:t>","</w:t>
      </w:r>
      <w:proofErr w:type="spellStart"/>
      <w:r w:rsidRPr="003B4552">
        <w:rPr>
          <w:rFonts w:eastAsiaTheme="minorEastAsia"/>
          <w:lang w:eastAsia="zh-CN" w:bidi="ar-SA"/>
        </w:rPr>
        <w:t>countryCode</w:t>
      </w:r>
      <w:proofErr w:type="spellEnd"/>
      <w:r w:rsidRPr="003B4552">
        <w:rPr>
          <w:rFonts w:eastAsiaTheme="minorEastAsia"/>
          <w:lang w:eastAsia="zh-CN" w:bidi="ar-SA"/>
        </w:rPr>
        <w:t>":"454","langShow":"</w:t>
      </w:r>
      <w:proofErr w:type="spellStart"/>
      <w:r w:rsidRPr="003B4552">
        <w:rPr>
          <w:rFonts w:eastAsiaTheme="minorEastAsia"/>
          <w:lang w:eastAsia="zh-CN" w:bidi="ar-SA"/>
        </w:rPr>
        <w:t>HongKong","language</w:t>
      </w:r>
      <w:proofErr w:type="spellEnd"/>
      <w:r w:rsidRPr="003B4552">
        <w:rPr>
          <w:rFonts w:eastAsiaTheme="minorEastAsia"/>
          <w:lang w:eastAsia="zh-CN" w:bidi="ar-SA"/>
        </w:rPr>
        <w:t>":"en"}</w:t>
      </w:r>
    </w:p>
    <w:p w:rsidR="00BA60C7" w:rsidRDefault="003B4552" w:rsidP="00A3744F">
      <w:pPr>
        <w:ind w:left="420" w:firstLine="12"/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t>]</w:t>
      </w:r>
    </w:p>
    <w:p w:rsidR="003B4552" w:rsidRPr="003B4552" w:rsidRDefault="003B4552" w:rsidP="00BA60C7">
      <w:pPr>
        <w:rPr>
          <w:rFonts w:eastAsiaTheme="minorEastAsia"/>
          <w:lang w:eastAsia="zh-CN" w:bidi="ar-SA"/>
        </w:rPr>
      </w:pPr>
      <w:r w:rsidRPr="003B4552">
        <w:rPr>
          <w:rFonts w:eastAsiaTheme="minorEastAsia"/>
          <w:lang w:eastAsia="zh-CN" w:bidi="ar-SA"/>
        </w:rPr>
        <w:lastRenderedPageBreak/>
        <w:t>}</w:t>
      </w:r>
    </w:p>
    <w:p w:rsidR="00887809" w:rsidRDefault="00887809" w:rsidP="0088780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>或</w:t>
      </w:r>
    </w:p>
    <w:p w:rsidR="00887809" w:rsidRDefault="00887809" w:rsidP="0088780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460CFB">
        <w:rPr>
          <w:rFonts w:eastAsiaTheme="majorEastAsia" w:cs="Times New Roman"/>
          <w:color w:val="000000"/>
          <w:kern w:val="0"/>
          <w:lang w:eastAsia="zh-CN" w:bidi="ar-SA"/>
        </w:rPr>
        <w:t>{</w:t>
      </w:r>
    </w:p>
    <w:p w:rsidR="00887809" w:rsidRDefault="00887809" w:rsidP="0088780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ab/>
      </w:r>
      <w:r w:rsidRPr="00460CFB">
        <w:rPr>
          <w:rFonts w:eastAsiaTheme="majorEastAsia" w:cs="Times New Roman"/>
          <w:color w:val="000000"/>
          <w:kern w:val="0"/>
          <w:lang w:eastAsia="zh-CN" w:bidi="ar-SA"/>
        </w:rPr>
        <w:t>"</w:t>
      </w:r>
      <w:proofErr w:type="spellStart"/>
      <w:proofErr w:type="gramStart"/>
      <w:r w:rsidRPr="00460CFB">
        <w:rPr>
          <w:rFonts w:eastAsiaTheme="majorEastAsia" w:cs="Times New Roman"/>
          <w:color w:val="000000"/>
          <w:kern w:val="0"/>
          <w:lang w:eastAsia="zh-CN" w:bidi="ar-SA"/>
        </w:rPr>
        <w:t>resCode</w:t>
      </w:r>
      <w:proofErr w:type="spellEnd"/>
      <w:proofErr w:type="gramEnd"/>
      <w:r w:rsidRPr="00460CFB">
        <w:rPr>
          <w:rFonts w:eastAsiaTheme="majorEastAsia" w:cs="Times New Roman"/>
          <w:color w:val="000000"/>
          <w:kern w:val="0"/>
          <w:lang w:eastAsia="zh-CN" w:bidi="ar-SA"/>
        </w:rPr>
        <w:t>":"1"</w:t>
      </w:r>
    </w:p>
    <w:p w:rsidR="00887809" w:rsidRDefault="00887809" w:rsidP="0088780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ins w:id="291" w:author="z00247655" w:date="2014-08-25T16:21:00Z"/>
          <w:rFonts w:eastAsiaTheme="majorEastAsia" w:cs="Times New Roman"/>
          <w:color w:val="000000"/>
          <w:kern w:val="0"/>
          <w:lang w:eastAsia="zh-CN" w:bidi="ar-SA"/>
        </w:rPr>
      </w:pPr>
      <w:r w:rsidRPr="00460CFB">
        <w:rPr>
          <w:rFonts w:eastAsiaTheme="majorEastAsia" w:cs="Times New Roman"/>
          <w:color w:val="000000"/>
          <w:kern w:val="0"/>
          <w:lang w:eastAsia="zh-CN" w:bidi="ar-SA"/>
        </w:rPr>
        <w:t>}</w:t>
      </w:r>
    </w:p>
    <w:p w:rsidR="00AC38DE" w:rsidRDefault="00AC38DE" w:rsidP="0088780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</w:p>
    <w:p w:rsidR="00887809" w:rsidRDefault="00887809" w:rsidP="0088780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A748C7">
        <w:rPr>
          <w:rFonts w:eastAsiaTheme="majorEastAsia" w:cs="Times New Roman"/>
          <w:color w:val="000000"/>
          <w:kern w:val="0"/>
          <w:lang w:eastAsia="zh-CN" w:bidi="ar-SA"/>
        </w:rPr>
        <w:t>响应参数说明：</w:t>
      </w:r>
    </w:p>
    <w:p w:rsidR="00887809" w:rsidRDefault="00887809" w:rsidP="0088780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rPr>
          <w:rFonts w:eastAsiaTheme="majorEastAsia" w:cs="Times New Roman"/>
          <w:color w:val="000000"/>
          <w:kern w:val="0"/>
          <w:lang w:eastAsia="zh-CN" w:bidi="ar-SA"/>
        </w:rPr>
      </w:pPr>
    </w:p>
    <w:tbl>
      <w:tblPr>
        <w:tblW w:w="8341" w:type="dxa"/>
        <w:jc w:val="center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1"/>
        <w:gridCol w:w="1186"/>
        <w:gridCol w:w="936"/>
        <w:gridCol w:w="3748"/>
      </w:tblGrid>
      <w:tr w:rsidR="00887809" w:rsidTr="00FC3474">
        <w:trPr>
          <w:jc w:val="center"/>
        </w:trPr>
        <w:tc>
          <w:tcPr>
            <w:tcW w:w="2471" w:type="dxa"/>
            <w:shd w:val="clear" w:color="auto" w:fill="C0C0C0"/>
          </w:tcPr>
          <w:p w:rsidR="00887809" w:rsidRDefault="00887809" w:rsidP="00FC347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86" w:type="dxa"/>
            <w:shd w:val="clear" w:color="auto" w:fill="C0C0C0"/>
          </w:tcPr>
          <w:p w:rsidR="00887809" w:rsidRDefault="00887809" w:rsidP="00FC3474">
            <w:r>
              <w:rPr>
                <w:rFonts w:hint="eastAsia"/>
              </w:rPr>
              <w:t>类型</w:t>
            </w:r>
          </w:p>
        </w:tc>
        <w:tc>
          <w:tcPr>
            <w:tcW w:w="936" w:type="dxa"/>
            <w:shd w:val="clear" w:color="auto" w:fill="C0C0C0"/>
          </w:tcPr>
          <w:p w:rsidR="00887809" w:rsidRDefault="00887809" w:rsidP="00FC3474">
            <w:r>
              <w:rPr>
                <w:rFonts w:hint="eastAsia"/>
              </w:rPr>
              <w:t>是否可</w:t>
            </w:r>
            <w:r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748" w:type="dxa"/>
            <w:shd w:val="clear" w:color="auto" w:fill="C0C0C0"/>
          </w:tcPr>
          <w:p w:rsidR="00887809" w:rsidRDefault="00887809" w:rsidP="00FC3474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ascii="Meiryo" w:eastAsia="Meiryo" w:hAnsi="Meiryo" w:cs="Meiryo" w:hint="eastAsia"/>
              </w:rPr>
              <w:t>明</w:t>
            </w:r>
          </w:p>
        </w:tc>
      </w:tr>
      <w:tr w:rsidR="00887809" w:rsidTr="00FC3474">
        <w:trPr>
          <w:trHeight w:val="650"/>
          <w:jc w:val="center"/>
        </w:trPr>
        <w:tc>
          <w:tcPr>
            <w:tcW w:w="2471" w:type="dxa"/>
          </w:tcPr>
          <w:p w:rsidR="00887809" w:rsidRPr="00211933" w:rsidRDefault="00887809" w:rsidP="00FC3474">
            <w:pPr>
              <w:ind w:firstLine="440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t>resCode</w:t>
            </w:r>
            <w:proofErr w:type="spellEnd"/>
          </w:p>
        </w:tc>
        <w:tc>
          <w:tcPr>
            <w:tcW w:w="1186" w:type="dxa"/>
          </w:tcPr>
          <w:p w:rsidR="00887809" w:rsidRPr="00172C48" w:rsidRDefault="00887809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936" w:type="dxa"/>
          </w:tcPr>
          <w:p w:rsidR="00887809" w:rsidRPr="00D452DA" w:rsidRDefault="00887809" w:rsidP="00FC3474">
            <w:r>
              <w:rPr>
                <w:rFonts w:hint="eastAsia"/>
              </w:rPr>
              <w:t>M</w:t>
            </w:r>
          </w:p>
        </w:tc>
        <w:tc>
          <w:tcPr>
            <w:tcW w:w="3748" w:type="dxa"/>
          </w:tcPr>
          <w:p w:rsidR="00887809" w:rsidRDefault="00887809" w:rsidP="00402AAB">
            <w:r w:rsidRPr="00A535D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0</w:t>
            </w:r>
            <w:r w:rsidR="00402AAB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表示有支持的国家；</w:t>
            </w:r>
            <w:r w:rsidR="00402AAB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1</w:t>
            </w:r>
            <w:r w:rsidR="00402AAB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表示服务器没有配置国家和语言</w:t>
            </w:r>
          </w:p>
        </w:tc>
      </w:tr>
      <w:tr w:rsidR="00887809" w:rsidTr="00FC3474">
        <w:trPr>
          <w:trHeight w:val="464"/>
          <w:jc w:val="center"/>
        </w:trPr>
        <w:tc>
          <w:tcPr>
            <w:tcW w:w="2471" w:type="dxa"/>
          </w:tcPr>
          <w:p w:rsidR="00887809" w:rsidRPr="0018390C" w:rsidRDefault="00E404F8" w:rsidP="00FC3474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name</w:t>
            </w:r>
          </w:p>
        </w:tc>
        <w:tc>
          <w:tcPr>
            <w:tcW w:w="1186" w:type="dxa"/>
          </w:tcPr>
          <w:p w:rsidR="00887809" w:rsidRPr="00D452DA" w:rsidRDefault="00887809" w:rsidP="00FC3474">
            <w:r w:rsidRPr="00D452DA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887809" w:rsidRPr="00B16B0C" w:rsidRDefault="00B16B0C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</w:p>
        </w:tc>
        <w:tc>
          <w:tcPr>
            <w:tcW w:w="3748" w:type="dxa"/>
          </w:tcPr>
          <w:p w:rsidR="00887809" w:rsidRPr="00D452DA" w:rsidRDefault="005B5A15" w:rsidP="00004A61"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国家名称</w:t>
            </w:r>
            <w:r w:rsidR="00004A61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（一般为中文）</w:t>
            </w:r>
          </w:p>
        </w:tc>
      </w:tr>
      <w:tr w:rsidR="00887809" w:rsidTr="00FC3474">
        <w:trPr>
          <w:trHeight w:val="464"/>
          <w:jc w:val="center"/>
        </w:trPr>
        <w:tc>
          <w:tcPr>
            <w:tcW w:w="2471" w:type="dxa"/>
          </w:tcPr>
          <w:p w:rsidR="00887809" w:rsidRPr="0018390C" w:rsidRDefault="00DD24C9" w:rsidP="00FC3474">
            <w:pPr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countryCode</w:t>
            </w:r>
            <w:proofErr w:type="spellEnd"/>
          </w:p>
        </w:tc>
        <w:tc>
          <w:tcPr>
            <w:tcW w:w="1186" w:type="dxa"/>
          </w:tcPr>
          <w:p w:rsidR="00887809" w:rsidRPr="00D452DA" w:rsidRDefault="00887809" w:rsidP="00FC3474">
            <w:r w:rsidRPr="00D452DA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887809" w:rsidRPr="009118A9" w:rsidRDefault="009118A9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</w:p>
        </w:tc>
        <w:tc>
          <w:tcPr>
            <w:tcW w:w="3748" w:type="dxa"/>
          </w:tcPr>
          <w:p w:rsidR="00887809" w:rsidRPr="00D452DA" w:rsidRDefault="0098632A" w:rsidP="00FC3474"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移动国家码</w:t>
            </w:r>
          </w:p>
        </w:tc>
      </w:tr>
      <w:tr w:rsidR="00887809" w:rsidTr="00FC3474">
        <w:trPr>
          <w:trHeight w:val="464"/>
          <w:jc w:val="center"/>
        </w:trPr>
        <w:tc>
          <w:tcPr>
            <w:tcW w:w="2471" w:type="dxa"/>
          </w:tcPr>
          <w:p w:rsidR="00887809" w:rsidRPr="0018390C" w:rsidRDefault="00BC6B81" w:rsidP="00FC3474">
            <w:pPr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langShow</w:t>
            </w:r>
            <w:proofErr w:type="spellEnd"/>
          </w:p>
        </w:tc>
        <w:tc>
          <w:tcPr>
            <w:tcW w:w="1186" w:type="dxa"/>
          </w:tcPr>
          <w:p w:rsidR="00887809" w:rsidRPr="00D452DA" w:rsidRDefault="00887809" w:rsidP="00FC3474">
            <w:r w:rsidRPr="00D452DA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887809" w:rsidRPr="00DA515E" w:rsidRDefault="00DA515E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</w:p>
        </w:tc>
        <w:tc>
          <w:tcPr>
            <w:tcW w:w="3748" w:type="dxa"/>
          </w:tcPr>
          <w:p w:rsidR="00887809" w:rsidRPr="00D452DA" w:rsidRDefault="00427BD1" w:rsidP="00FC3474"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国家按语种显示的名称</w:t>
            </w:r>
          </w:p>
        </w:tc>
      </w:tr>
      <w:tr w:rsidR="00887809" w:rsidTr="00FC3474">
        <w:trPr>
          <w:trHeight w:val="464"/>
          <w:jc w:val="center"/>
        </w:trPr>
        <w:tc>
          <w:tcPr>
            <w:tcW w:w="2471" w:type="dxa"/>
          </w:tcPr>
          <w:p w:rsidR="00887809" w:rsidRPr="0018390C" w:rsidRDefault="008805B7" w:rsidP="00FC3474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language</w:t>
            </w:r>
          </w:p>
        </w:tc>
        <w:tc>
          <w:tcPr>
            <w:tcW w:w="1186" w:type="dxa"/>
          </w:tcPr>
          <w:p w:rsidR="00887809" w:rsidRPr="00D452DA" w:rsidRDefault="00887809" w:rsidP="00FC3474">
            <w:r w:rsidRPr="00D452DA">
              <w:rPr>
                <w:rFonts w:hint="eastAsia"/>
              </w:rPr>
              <w:t>String</w:t>
            </w:r>
          </w:p>
        </w:tc>
        <w:tc>
          <w:tcPr>
            <w:tcW w:w="936" w:type="dxa"/>
          </w:tcPr>
          <w:p w:rsidR="00887809" w:rsidRPr="00883CC0" w:rsidRDefault="00883CC0" w:rsidP="00FC3474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</w:p>
        </w:tc>
        <w:tc>
          <w:tcPr>
            <w:tcW w:w="3748" w:type="dxa"/>
          </w:tcPr>
          <w:p w:rsidR="00887809" w:rsidRPr="00D452DA" w:rsidRDefault="002C5314" w:rsidP="00FC3474"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语种</w:t>
            </w:r>
          </w:p>
        </w:tc>
      </w:tr>
    </w:tbl>
    <w:p w:rsidR="007608F1" w:rsidRPr="003B4552" w:rsidRDefault="007608F1" w:rsidP="00F92B99">
      <w:pPr>
        <w:rPr>
          <w:rFonts w:eastAsiaTheme="minorEastAsia"/>
          <w:lang w:eastAsia="zh-CN" w:bidi="ar-SA"/>
        </w:rPr>
      </w:pPr>
    </w:p>
    <w:p w:rsidR="00BA02B9" w:rsidRDefault="00BA02B9" w:rsidP="00BA02B9">
      <w:pPr>
        <w:rPr>
          <w:rFonts w:eastAsiaTheme="minorEastAsia"/>
          <w:lang w:eastAsia="zh-CN" w:bidi="ar-SA"/>
        </w:rPr>
      </w:pPr>
    </w:p>
    <w:p w:rsidR="007B57CD" w:rsidRDefault="007B57CD" w:rsidP="007B57CD">
      <w:pPr>
        <w:pStyle w:val="2"/>
      </w:pPr>
      <w:r w:rsidRPr="007B57CD">
        <w:rPr>
          <w:rFonts w:hint="eastAsia"/>
        </w:rPr>
        <w:t>获取多语言服务器网点分布和覆盖范围</w:t>
      </w:r>
      <w:proofErr w:type="spellStart"/>
      <w:r w:rsidRPr="007B57CD">
        <w:rPr>
          <w:rFonts w:hint="eastAsia"/>
        </w:rPr>
        <w:t>outletsAreaRequest</w:t>
      </w:r>
      <w:proofErr w:type="spellEnd"/>
    </w:p>
    <w:p w:rsidR="00833243" w:rsidRPr="00833243" w:rsidRDefault="00833243" w:rsidP="00833243">
      <w:pPr>
        <w:rPr>
          <w:rFonts w:eastAsiaTheme="minorEastAsia"/>
          <w:lang w:eastAsia="zh-CN" w:bidi="ar-SA"/>
        </w:rPr>
      </w:pPr>
      <w:r w:rsidRPr="00B6016B">
        <w:rPr>
          <w:rFonts w:eastAsiaTheme="majorEastAsia" w:cs="宋体" w:hint="eastAsia"/>
          <w:lang w:eastAsia="zh-CN"/>
        </w:rPr>
        <w:t>简</w:t>
      </w:r>
      <w:r w:rsidRPr="00B6016B">
        <w:rPr>
          <w:rFonts w:eastAsiaTheme="majorEastAsia" w:hint="eastAsia"/>
          <w:lang w:eastAsia="zh-CN"/>
        </w:rPr>
        <w:t>要描述：</w:t>
      </w:r>
      <w:r>
        <w:rPr>
          <w:rFonts w:eastAsiaTheme="majorEastAsia" w:hint="eastAsia"/>
          <w:lang w:eastAsia="zh-CN"/>
        </w:rPr>
        <w:t>该请求主要用于</w:t>
      </w:r>
      <w:r w:rsidR="00C901F1">
        <w:rPr>
          <w:rFonts w:eastAsiaTheme="majorEastAsia" w:hint="eastAsia"/>
          <w:lang w:eastAsia="zh-CN"/>
        </w:rPr>
        <w:t>向服务端获取网点分布及覆盖范围的一些详细信息</w:t>
      </w:r>
    </w:p>
    <w:p w:rsidR="007B57CD" w:rsidRDefault="007B57CD" w:rsidP="007B57CD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客户端请求的数据</w:t>
      </w:r>
      <w:r w:rsidRPr="00B6016B">
        <w:rPr>
          <w:rFonts w:hint="eastAsia"/>
          <w:lang w:eastAsia="zh-CN"/>
        </w:rPr>
        <w:t>形式</w:t>
      </w:r>
    </w:p>
    <w:p w:rsidR="0089478C" w:rsidRPr="00B6016B" w:rsidRDefault="0089478C" w:rsidP="0089478C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URL: </w:t>
      </w:r>
      <w:r w:rsidRPr="00F0209B">
        <w:rPr>
          <w:rFonts w:eastAsiaTheme="majorEastAsia"/>
          <w:lang w:eastAsia="zh-CN"/>
        </w:rPr>
        <w:t>http</w:t>
      </w:r>
      <w:r w:rsidRPr="00F0209B">
        <w:rPr>
          <w:rFonts w:eastAsiaTheme="majorEastAsia" w:hint="eastAsia"/>
          <w:lang w:eastAsia="zh-CN"/>
        </w:rPr>
        <w:t>s</w:t>
      </w:r>
      <w:r w:rsidRPr="00F0209B">
        <w:rPr>
          <w:rFonts w:eastAsiaTheme="majorEastAsia"/>
          <w:lang w:eastAsia="zh-CN"/>
        </w:rPr>
        <w:t>://HOST:PORT/</w:t>
      </w:r>
      <w:ins w:id="292" w:author="z00247655" w:date="2014-08-25T17:49:00Z">
        <w:r>
          <w:rPr>
            <w:rFonts w:eastAsiaTheme="majorEastAsia" w:hint="eastAsia"/>
            <w:lang w:eastAsia="zh-CN"/>
          </w:rPr>
          <w:t>osgOvs</w:t>
        </w:r>
      </w:ins>
      <w:r w:rsidRPr="00F0209B">
        <w:rPr>
          <w:rFonts w:eastAsiaTheme="majorEastAsia"/>
          <w:lang w:eastAsia="zh-CN"/>
        </w:rPr>
        <w:t>/</w:t>
      </w:r>
      <w:r>
        <w:rPr>
          <w:rFonts w:eastAsiaTheme="majorEastAsia" w:hint="eastAsia"/>
          <w:iCs/>
          <w:lang w:eastAsia="zh-CN"/>
        </w:rPr>
        <w:t>getOutletArea.do</w:t>
      </w:r>
      <w:ins w:id="293" w:author="z00247655" w:date="2014-08-25T16:36:00Z">
        <w:r>
          <w:rPr>
            <w:rFonts w:eastAsiaTheme="majorEastAsia" w:hint="eastAsia"/>
            <w:iCs/>
            <w:lang w:eastAsia="zh-CN"/>
          </w:rPr>
          <w:t>?</w:t>
        </w:r>
      </w:ins>
      <w:r w:rsidR="00EA6EAE">
        <w:rPr>
          <w:rFonts w:eastAsiaTheme="minorEastAsia" w:hint="eastAsia"/>
          <w:lang w:eastAsia="zh-CN"/>
        </w:rPr>
        <w:t>language=az-az</w:t>
      </w:r>
    </w:p>
    <w:p w:rsidR="0089478C" w:rsidRDefault="0089478C" w:rsidP="0089478C">
      <w:pPr>
        <w:spacing w:line="400" w:lineRule="exact"/>
        <w:ind w:firstLine="576"/>
        <w:rPr>
          <w:rFonts w:eastAsiaTheme="majorEastAsia"/>
          <w:lang w:eastAsia="zh-CN"/>
        </w:rPr>
      </w:pPr>
    </w:p>
    <w:p w:rsidR="0089478C" w:rsidRPr="00B6016B" w:rsidRDefault="0089478C" w:rsidP="0089478C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HOST: </w:t>
      </w:r>
      <w:r w:rsidRPr="00B6016B">
        <w:rPr>
          <w:rFonts w:eastAsiaTheme="majorEastAsia" w:hint="eastAsia"/>
          <w:lang w:eastAsia="zh-CN"/>
        </w:rPr>
        <w:t>服务器所在的地址</w:t>
      </w:r>
    </w:p>
    <w:p w:rsidR="0089478C" w:rsidRDefault="0089478C" w:rsidP="0089478C">
      <w:pPr>
        <w:spacing w:line="400" w:lineRule="exact"/>
        <w:ind w:firstLine="576"/>
        <w:rPr>
          <w:rFonts w:eastAsiaTheme="majorEastAsia"/>
          <w:lang w:eastAsia="zh-CN"/>
        </w:rPr>
      </w:pPr>
      <w:r w:rsidRPr="00B6016B">
        <w:rPr>
          <w:rFonts w:eastAsiaTheme="majorEastAsia" w:hint="eastAsia"/>
          <w:lang w:eastAsia="zh-CN"/>
        </w:rPr>
        <w:t xml:space="preserve">PORT: </w:t>
      </w:r>
      <w:r w:rsidRPr="00B6016B">
        <w:rPr>
          <w:rFonts w:eastAsiaTheme="majorEastAsia" w:hint="eastAsia"/>
          <w:lang w:eastAsia="zh-CN"/>
        </w:rPr>
        <w:t>服务器所在的端口</w:t>
      </w:r>
    </w:p>
    <w:p w:rsidR="0089478C" w:rsidRPr="00B6016B" w:rsidRDefault="0089478C" w:rsidP="0089478C">
      <w:pPr>
        <w:spacing w:line="400" w:lineRule="exact"/>
        <w:ind w:firstLine="576"/>
        <w:rPr>
          <w:rFonts w:eastAsiaTheme="majorEastAsia"/>
          <w:lang w:eastAsia="zh-CN"/>
        </w:rPr>
      </w:pPr>
    </w:p>
    <w:p w:rsidR="0089478C" w:rsidRDefault="0089478C" w:rsidP="0089478C">
      <w:pPr>
        <w:spacing w:line="360" w:lineRule="auto"/>
        <w:rPr>
          <w:ins w:id="294" w:author="z00247655" w:date="2014-08-25T16:40:00Z"/>
          <w:rFonts w:eastAsiaTheme="majorEastAsia"/>
          <w:lang w:eastAsia="zh-CN"/>
        </w:rPr>
      </w:pPr>
      <w:r w:rsidRPr="00D1495E">
        <w:rPr>
          <w:rFonts w:eastAsiaTheme="majorEastAsia"/>
          <w:lang w:eastAsia="zh-CN"/>
        </w:rPr>
        <w:t>以</w:t>
      </w:r>
      <w:r>
        <w:rPr>
          <w:rFonts w:eastAsiaTheme="majorEastAsia" w:hint="eastAsia"/>
          <w:lang w:eastAsia="zh-CN"/>
        </w:rPr>
        <w:t>GET</w:t>
      </w:r>
      <w:r>
        <w:rPr>
          <w:rFonts w:eastAsiaTheme="majorEastAsia" w:hint="eastAsia"/>
          <w:lang w:eastAsia="zh-CN"/>
        </w:rPr>
        <w:t>或</w:t>
      </w:r>
      <w:r>
        <w:rPr>
          <w:rFonts w:eastAsiaTheme="majorEastAsia" w:hint="eastAsia"/>
          <w:lang w:eastAsia="zh-CN"/>
        </w:rPr>
        <w:t>POST</w:t>
      </w:r>
      <w:r>
        <w:rPr>
          <w:rFonts w:eastAsiaTheme="majorEastAsia" w:hint="eastAsia"/>
          <w:lang w:eastAsia="zh-CN"/>
        </w:rPr>
        <w:t>方法</w:t>
      </w:r>
      <w:r w:rsidRPr="00D1495E">
        <w:rPr>
          <w:rFonts w:eastAsiaTheme="majorEastAsia"/>
          <w:lang w:eastAsia="zh-CN"/>
        </w:rPr>
        <w:t>提交。</w:t>
      </w:r>
    </w:p>
    <w:p w:rsidR="0089478C" w:rsidRPr="0089478C" w:rsidRDefault="0089478C" w:rsidP="0089478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 w:val="0"/>
        <w:autoSpaceDE w:val="0"/>
        <w:autoSpaceDN w:val="0"/>
        <w:adjustRightInd w:val="0"/>
        <w:spacing w:line="360" w:lineRule="auto"/>
        <w:rPr>
          <w:ins w:id="295" w:author="z00247655" w:date="2014-08-25T16:40:00Z"/>
          <w:rFonts w:eastAsiaTheme="majorEastAsia" w:cs="Times New Roman"/>
          <w:color w:val="000000" w:themeColor="text1"/>
          <w:kern w:val="0"/>
          <w:lang w:eastAsia="zh-CN" w:bidi="ar-SA"/>
        </w:rPr>
      </w:pPr>
      <w:ins w:id="296" w:author="z00247655" w:date="2014-08-25T16:40:00Z">
        <w:r w:rsidRPr="0089478C">
          <w:rPr>
            <w:rFonts w:eastAsiaTheme="majorEastAsia" w:cs="Times New Roman" w:hint="eastAsia"/>
            <w:color w:val="000000" w:themeColor="text1"/>
            <w:kern w:val="0"/>
            <w:lang w:eastAsia="zh-CN" w:bidi="ar-SA"/>
          </w:rPr>
          <w:t>请求参数说明：</w:t>
        </w:r>
      </w:ins>
    </w:p>
    <w:tbl>
      <w:tblPr>
        <w:tblW w:w="8341" w:type="dxa"/>
        <w:jc w:val="center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16"/>
        <w:gridCol w:w="1181"/>
        <w:gridCol w:w="1316"/>
        <w:gridCol w:w="3928"/>
      </w:tblGrid>
      <w:tr w:rsidR="0089478C" w:rsidRPr="0089478C" w:rsidTr="0089478C">
        <w:trPr>
          <w:jc w:val="center"/>
          <w:ins w:id="297" w:author="z00247655" w:date="2014-08-25T16:40:00Z"/>
        </w:trPr>
        <w:tc>
          <w:tcPr>
            <w:tcW w:w="1916" w:type="dxa"/>
            <w:shd w:val="clear" w:color="auto" w:fill="C0C0C0"/>
          </w:tcPr>
          <w:p w:rsidR="0089478C" w:rsidRPr="0089478C" w:rsidRDefault="0089478C" w:rsidP="00B34FE4">
            <w:pPr>
              <w:jc w:val="center"/>
              <w:rPr>
                <w:ins w:id="298" w:author="z00247655" w:date="2014-08-25T16:40:00Z"/>
                <w:color w:val="000000" w:themeColor="text1"/>
              </w:rPr>
            </w:pPr>
            <w:ins w:id="299" w:author="z00247655" w:date="2014-08-25T16:40:00Z">
              <w:r w:rsidRPr="0089478C">
                <w:rPr>
                  <w:rFonts w:hint="eastAsia"/>
                  <w:color w:val="000000" w:themeColor="text1"/>
                </w:rPr>
                <w:t>名称</w:t>
              </w:r>
            </w:ins>
          </w:p>
        </w:tc>
        <w:tc>
          <w:tcPr>
            <w:tcW w:w="1181" w:type="dxa"/>
            <w:shd w:val="clear" w:color="auto" w:fill="C0C0C0"/>
          </w:tcPr>
          <w:p w:rsidR="0089478C" w:rsidRPr="0089478C" w:rsidRDefault="0089478C" w:rsidP="0089478C">
            <w:pPr>
              <w:spacing w:line="480" w:lineRule="auto"/>
              <w:jc w:val="center"/>
              <w:rPr>
                <w:ins w:id="300" w:author="z00247655" w:date="2014-08-25T16:40:00Z"/>
                <w:color w:val="000000" w:themeColor="text1"/>
              </w:rPr>
            </w:pPr>
            <w:ins w:id="301" w:author="z00247655" w:date="2014-08-25T16:40:00Z">
              <w:r w:rsidRPr="0089478C">
                <w:rPr>
                  <w:rFonts w:ascii="宋体" w:eastAsia="宋体" w:hAnsi="宋体" w:cs="宋体" w:hint="eastAsia"/>
                  <w:color w:val="000000" w:themeColor="text1"/>
                </w:rPr>
                <w:t>类</w:t>
              </w:r>
              <w:r w:rsidRPr="0089478C">
                <w:rPr>
                  <w:rFonts w:ascii="MS Gothic" w:eastAsia="MS Gothic" w:hAnsi="MS Gothic" w:cs="MS Gothic" w:hint="eastAsia"/>
                  <w:color w:val="000000" w:themeColor="text1"/>
                </w:rPr>
                <w:t>型</w:t>
              </w:r>
            </w:ins>
          </w:p>
        </w:tc>
        <w:tc>
          <w:tcPr>
            <w:tcW w:w="1316" w:type="dxa"/>
            <w:shd w:val="clear" w:color="auto" w:fill="C0C0C0"/>
          </w:tcPr>
          <w:p w:rsidR="0089478C" w:rsidRPr="0089478C" w:rsidRDefault="0089478C" w:rsidP="00B34FE4">
            <w:pPr>
              <w:rPr>
                <w:ins w:id="302" w:author="z00247655" w:date="2014-08-25T16:40:00Z"/>
                <w:color w:val="000000" w:themeColor="text1"/>
              </w:rPr>
            </w:pPr>
            <w:ins w:id="303" w:author="z00247655" w:date="2014-08-25T16:40:00Z">
              <w:r w:rsidRPr="0089478C">
                <w:rPr>
                  <w:rFonts w:hint="eastAsia"/>
                  <w:color w:val="000000" w:themeColor="text1"/>
                </w:rPr>
                <w:t>是否可</w:t>
              </w:r>
              <w:r w:rsidRPr="0089478C">
                <w:rPr>
                  <w:rFonts w:ascii="宋体" w:eastAsia="宋体" w:hAnsi="宋体" w:cs="宋体" w:hint="eastAsia"/>
                  <w:color w:val="000000" w:themeColor="text1"/>
                </w:rPr>
                <w:t>选</w:t>
              </w:r>
            </w:ins>
          </w:p>
        </w:tc>
        <w:tc>
          <w:tcPr>
            <w:tcW w:w="3928" w:type="dxa"/>
            <w:shd w:val="clear" w:color="auto" w:fill="C0C0C0"/>
          </w:tcPr>
          <w:p w:rsidR="0089478C" w:rsidRPr="0089478C" w:rsidRDefault="0089478C" w:rsidP="00B34FE4">
            <w:pPr>
              <w:rPr>
                <w:ins w:id="304" w:author="z00247655" w:date="2014-08-25T16:40:00Z"/>
                <w:color w:val="000000" w:themeColor="text1"/>
              </w:rPr>
            </w:pPr>
            <w:ins w:id="305" w:author="z00247655" w:date="2014-08-25T16:40:00Z">
              <w:r w:rsidRPr="0089478C">
                <w:rPr>
                  <w:rFonts w:ascii="宋体" w:eastAsia="宋体" w:hAnsi="宋体" w:cs="宋体" w:hint="eastAsia"/>
                  <w:color w:val="000000" w:themeColor="text1"/>
                </w:rPr>
                <w:t>说</w:t>
              </w:r>
              <w:r w:rsidRPr="0089478C">
                <w:rPr>
                  <w:rFonts w:ascii="Meiryo" w:eastAsia="Meiryo" w:hAnsi="Meiryo" w:cs="Meiryo" w:hint="eastAsia"/>
                  <w:color w:val="000000" w:themeColor="text1"/>
                </w:rPr>
                <w:t>明</w:t>
              </w:r>
            </w:ins>
          </w:p>
        </w:tc>
      </w:tr>
      <w:tr w:rsidR="0089478C" w:rsidRPr="0089478C" w:rsidTr="0089478C">
        <w:trPr>
          <w:trHeight w:val="464"/>
          <w:jc w:val="center"/>
          <w:ins w:id="306" w:author="z00247655" w:date="2014-08-25T16:40:00Z"/>
        </w:trPr>
        <w:tc>
          <w:tcPr>
            <w:tcW w:w="1916" w:type="dxa"/>
          </w:tcPr>
          <w:p w:rsidR="0089478C" w:rsidRPr="0089478C" w:rsidRDefault="0089478C" w:rsidP="00B34FE4">
            <w:pPr>
              <w:jc w:val="center"/>
              <w:rPr>
                <w:ins w:id="307" w:author="z00247655" w:date="2014-08-25T17:33:00Z"/>
                <w:rFonts w:eastAsiaTheme="minorEastAsia"/>
                <w:color w:val="000000" w:themeColor="text1"/>
                <w:lang w:eastAsia="zh-CN"/>
              </w:rPr>
            </w:pPr>
            <w:r w:rsidRPr="0089478C">
              <w:rPr>
                <w:rFonts w:eastAsiaTheme="minorEastAsia" w:hint="eastAsia"/>
                <w:color w:val="000000" w:themeColor="text1"/>
                <w:lang w:eastAsia="zh-CN"/>
              </w:rPr>
              <w:t>language</w:t>
            </w:r>
          </w:p>
          <w:p w:rsidR="0089478C" w:rsidRPr="0089478C" w:rsidRDefault="0089478C" w:rsidP="00B34FE4">
            <w:pPr>
              <w:rPr>
                <w:ins w:id="308" w:author="z00247655" w:date="2014-08-25T16:40:00Z"/>
                <w:rFonts w:eastAsiaTheme="minorEastAsia"/>
                <w:color w:val="000000" w:themeColor="text1"/>
                <w:lang w:eastAsia="zh-CN"/>
              </w:rPr>
            </w:pPr>
          </w:p>
        </w:tc>
        <w:tc>
          <w:tcPr>
            <w:tcW w:w="1181" w:type="dxa"/>
          </w:tcPr>
          <w:p w:rsidR="0089478C" w:rsidRPr="0089478C" w:rsidRDefault="0089478C" w:rsidP="00B34FE4">
            <w:pPr>
              <w:rPr>
                <w:ins w:id="309" w:author="z00247655" w:date="2014-08-25T16:40:00Z"/>
                <w:rFonts w:eastAsiaTheme="minorEastAsia"/>
                <w:color w:val="000000" w:themeColor="text1"/>
                <w:lang w:eastAsia="zh-CN"/>
              </w:rPr>
            </w:pPr>
            <w:ins w:id="310" w:author="z00247655" w:date="2014-08-25T16:40:00Z">
              <w:r w:rsidRPr="0089478C">
                <w:rPr>
                  <w:rFonts w:eastAsiaTheme="minorEastAsia" w:hint="eastAsia"/>
                  <w:color w:val="000000" w:themeColor="text1"/>
                  <w:lang w:eastAsia="zh-CN"/>
                </w:rPr>
                <w:t>String</w:t>
              </w:r>
            </w:ins>
          </w:p>
        </w:tc>
        <w:tc>
          <w:tcPr>
            <w:tcW w:w="1316" w:type="dxa"/>
          </w:tcPr>
          <w:p w:rsidR="0089478C" w:rsidRPr="0089478C" w:rsidRDefault="003A5DF2" w:rsidP="00B34FE4">
            <w:pPr>
              <w:rPr>
                <w:ins w:id="311" w:author="z00247655" w:date="2014-08-25T16:40:00Z"/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M</w:t>
            </w:r>
          </w:p>
        </w:tc>
        <w:tc>
          <w:tcPr>
            <w:tcW w:w="3928" w:type="dxa"/>
          </w:tcPr>
          <w:p w:rsidR="0089478C" w:rsidRPr="0089478C" w:rsidRDefault="0089478C" w:rsidP="00B34FE4">
            <w:pPr>
              <w:rPr>
                <w:ins w:id="312" w:author="z00247655" w:date="2014-08-25T16:40:00Z"/>
                <w:rFonts w:eastAsiaTheme="minorEastAsia"/>
                <w:color w:val="000000" w:themeColor="text1"/>
                <w:lang w:eastAsia="zh-CN"/>
              </w:rPr>
            </w:pPr>
            <w:r w:rsidRPr="0089478C">
              <w:rPr>
                <w:rFonts w:eastAsiaTheme="minorEastAsia" w:hint="eastAsia"/>
                <w:color w:val="000000" w:themeColor="text1"/>
                <w:lang w:eastAsia="zh-CN"/>
              </w:rPr>
              <w:t>请求语言</w:t>
            </w:r>
          </w:p>
        </w:tc>
      </w:tr>
    </w:tbl>
    <w:p w:rsidR="0089478C" w:rsidRPr="0089478C" w:rsidRDefault="0089478C" w:rsidP="0089478C">
      <w:pPr>
        <w:rPr>
          <w:rFonts w:eastAsiaTheme="minorEastAsia"/>
          <w:lang w:eastAsia="zh-CN"/>
        </w:rPr>
      </w:pPr>
    </w:p>
    <w:p w:rsidR="007B57CD" w:rsidRDefault="007B57CD" w:rsidP="007B57CD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服务端返回的数据</w:t>
      </w:r>
      <w:r w:rsidRPr="00B6016B">
        <w:rPr>
          <w:rFonts w:hint="eastAsia"/>
          <w:lang w:eastAsia="zh-CN"/>
        </w:rPr>
        <w:t>形式</w:t>
      </w:r>
    </w:p>
    <w:p w:rsidR="0089478C" w:rsidRDefault="0089478C" w:rsidP="0089478C">
      <w:pPr>
        <w:spacing w:line="360" w:lineRule="auto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>返回</w:t>
      </w:r>
      <w:proofErr w:type="spellStart"/>
      <w:r>
        <w:rPr>
          <w:rFonts w:eastAsiaTheme="majorEastAsia" w:cs="Times New Roman" w:hint="eastAsia"/>
          <w:color w:val="000000"/>
          <w:kern w:val="0"/>
          <w:lang w:eastAsia="zh-CN" w:bidi="ar-SA"/>
        </w:rPr>
        <w:t>Json</w:t>
      </w:r>
      <w:proofErr w:type="spellEnd"/>
      <w:r>
        <w:rPr>
          <w:rFonts w:eastAsiaTheme="majorEastAsia" w:cs="Times New Roman" w:hint="eastAsia"/>
          <w:color w:val="000000"/>
          <w:kern w:val="0"/>
          <w:lang w:eastAsia="zh-CN" w:bidi="ar-SA"/>
        </w:rPr>
        <w:t>格式的数据</w:t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>.</w:t>
      </w:r>
    </w:p>
    <w:p w:rsidR="0089478C" w:rsidRDefault="0089478C" w:rsidP="0089478C">
      <w:pPr>
        <w:spacing w:line="360" w:lineRule="auto"/>
        <w:rPr>
          <w:rFonts w:eastAsiaTheme="majorEastAsia" w:cs="Times New Roman"/>
          <w:color w:val="000000"/>
          <w:kern w:val="0"/>
          <w:lang w:eastAsia="zh-CN" w:bidi="ar-SA"/>
        </w:rPr>
      </w:pPr>
      <w:r>
        <w:rPr>
          <w:rFonts w:eastAsiaTheme="majorEastAsia" w:cs="Times New Roman" w:hint="eastAsia"/>
          <w:color w:val="000000"/>
          <w:kern w:val="0"/>
          <w:lang w:eastAsia="zh-CN" w:bidi="ar-SA"/>
        </w:rPr>
        <w:t>响应示例：</w:t>
      </w:r>
    </w:p>
    <w:p w:rsidR="0089478C" w:rsidRPr="0089478C" w:rsidRDefault="00020FD8" w:rsidP="0089478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查询成功示例：</w:t>
      </w:r>
    </w:p>
    <w:p w:rsidR="002B10BA" w:rsidRDefault="002B10BA" w:rsidP="00020FD8">
      <w:pPr>
        <w:widowControl/>
        <w:suppressAutoHyphens w:val="0"/>
        <w:ind w:leftChars="100" w:left="24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{</w:t>
      </w:r>
    </w:p>
    <w:p w:rsidR="002B10BA" w:rsidRDefault="002B10BA" w:rsidP="00020FD8">
      <w:pPr>
        <w:widowControl/>
        <w:suppressAutoHyphens w:val="0"/>
        <w:ind w:leftChars="100" w:left="240" w:firstLine="42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</w:t>
      </w:r>
      <w:proofErr w:type="gramStart"/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resCode</w:t>
      </w:r>
      <w:proofErr w:type="gramEnd"/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":"0",</w:t>
      </w:r>
    </w:p>
    <w:p w:rsidR="002B10BA" w:rsidRDefault="002B10BA" w:rsidP="00020FD8">
      <w:pPr>
        <w:widowControl/>
        <w:suppressAutoHyphens w:val="0"/>
        <w:ind w:leftChars="100" w:left="240" w:firstLine="42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"title":"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The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server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sites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distribution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and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coverage",</w:t>
      </w:r>
    </w:p>
    <w:p w:rsidR="00190A12" w:rsidRPr="00020FD8" w:rsidRDefault="002B10BA" w:rsidP="00020FD8">
      <w:pPr>
        <w:widowControl/>
        <w:suppressAutoHyphens w:val="0"/>
        <w:ind w:leftChars="100" w:left="240" w:firstLine="42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</w:t>
      </w:r>
      <w:proofErr w:type="gramStart"/>
      <w:r w:rsidR="00301952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info</w:t>
      </w:r>
      <w:proofErr w:type="gramEnd"/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":</w:t>
      </w:r>
    </w:p>
    <w:p w:rsidR="002B10BA" w:rsidRDefault="002B10BA" w:rsidP="00020FD8">
      <w:pPr>
        <w:widowControl/>
        <w:suppressAutoHyphens w:val="0"/>
        <w:ind w:leftChars="275" w:left="660" w:firstLine="42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[</w:t>
      </w:r>
    </w:p>
    <w:p w:rsidR="002B10BA" w:rsidRDefault="002B10BA" w:rsidP="00020FD8">
      <w:pPr>
        <w:widowControl/>
        <w:suppressAutoHyphens w:val="0"/>
        <w:ind w:leftChars="450" w:left="1080" w:firstLine="42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{</w:t>
      </w:r>
      <w:r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  <w:t>“</w:t>
      </w:r>
      <w:r w:rsidR="00F63B70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 xml:space="preserve">1. 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Holland: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site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coverage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in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Europe</w:t>
      </w:r>
      <w:r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  <w:t>”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}，</w:t>
      </w:r>
    </w:p>
    <w:p w:rsidR="00301952" w:rsidRDefault="002B10BA" w:rsidP="00020FD8">
      <w:pPr>
        <w:widowControl/>
        <w:suppressAutoHyphens w:val="0"/>
        <w:ind w:leftChars="625" w:left="150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{“</w:t>
      </w:r>
      <w:r w:rsidR="00F63B70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 xml:space="preserve">2. </w:t>
      </w:r>
      <w:proofErr w:type="spellStart"/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Hongkong</w:t>
      </w:r>
      <w:r w:rsidR="002853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: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Asia</w:t>
      </w:r>
      <w:proofErr w:type="spellEnd"/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Pacific,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the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Middle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East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Africa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site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szCs w:val="22"/>
          <w:lang w:eastAsia="zh-CN" w:bidi="ar-SA"/>
        </w:rPr>
        <w:br/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coverage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area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and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 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others ”}</w:t>
      </w:r>
    </w:p>
    <w:p w:rsidR="002B10BA" w:rsidRDefault="002B10BA" w:rsidP="00020FD8">
      <w:pPr>
        <w:widowControl/>
        <w:suppressAutoHyphens w:val="0"/>
        <w:ind w:leftChars="275" w:left="660" w:firstLine="420"/>
        <w:rPr>
          <w:rFonts w:ascii="华文新魏" w:eastAsia="华文新魏" w:hAnsi="微软雅黑" w:cs="宋体"/>
          <w:color w:val="FF0000"/>
          <w:kern w:val="0"/>
          <w:sz w:val="22"/>
          <w:szCs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]</w:t>
      </w:r>
    </w:p>
    <w:p w:rsidR="00301952" w:rsidRDefault="00301952" w:rsidP="00020FD8">
      <w:pPr>
        <w:widowControl/>
        <w:suppressAutoHyphens w:val="0"/>
        <w:ind w:leftChars="100" w:left="240"/>
        <w:rPr>
          <w:rFonts w:ascii="华文新魏" w:eastAsia="华文新魏" w:hAnsi="微软雅黑" w:cs="宋体" w:hint="eastAsia"/>
          <w:color w:val="FF0000"/>
          <w:kern w:val="0"/>
          <w:sz w:val="22"/>
          <w:szCs w:val="22"/>
          <w:lang w:eastAsia="zh-CN" w:bidi="ar-SA"/>
        </w:rPr>
      </w:pPr>
      <w:r>
        <w:rPr>
          <w:rFonts w:ascii="华文新魏" w:eastAsia="华文新魏" w:hAnsi="微软雅黑" w:cs="宋体" w:hint="eastAsia"/>
          <w:color w:val="FF0000"/>
          <w:kern w:val="0"/>
          <w:sz w:val="22"/>
          <w:szCs w:val="22"/>
          <w:lang w:eastAsia="zh-CN" w:bidi="ar-SA"/>
        </w:rPr>
        <w:t>}</w:t>
      </w:r>
    </w:p>
    <w:p w:rsidR="00020FD8" w:rsidRDefault="00020FD8" w:rsidP="00020FD8">
      <w:pPr>
        <w:widowControl/>
        <w:suppressAutoHyphens w:val="0"/>
        <w:rPr>
          <w:rFonts w:ascii="华文新魏" w:eastAsia="华文新魏" w:hAnsi="微软雅黑" w:cs="宋体" w:hint="eastAsia"/>
          <w:color w:val="FF0000"/>
          <w:kern w:val="0"/>
          <w:sz w:val="22"/>
          <w:szCs w:val="22"/>
          <w:lang w:eastAsia="zh-CN" w:bidi="ar-SA"/>
        </w:rPr>
      </w:pPr>
      <w:r w:rsidRPr="00465F5A">
        <w:rPr>
          <w:rFonts w:eastAsiaTheme="majorEastAsia" w:cs="Times New Roman" w:hint="eastAsia"/>
          <w:color w:val="000000"/>
          <w:kern w:val="0"/>
          <w:lang w:eastAsia="zh-CN" w:bidi="ar-SA"/>
        </w:rPr>
        <w:t>查询成功但无数据示例</w:t>
      </w:r>
      <w:r>
        <w:rPr>
          <w:rFonts w:ascii="华文新魏" w:eastAsia="华文新魏" w:hAnsi="微软雅黑" w:cs="宋体" w:hint="eastAsia"/>
          <w:color w:val="FF0000"/>
          <w:kern w:val="0"/>
          <w:sz w:val="22"/>
          <w:szCs w:val="22"/>
          <w:lang w:eastAsia="zh-CN" w:bidi="ar-SA"/>
        </w:rPr>
        <w:t>：</w:t>
      </w:r>
    </w:p>
    <w:p w:rsidR="00020FD8" w:rsidRDefault="00020FD8" w:rsidP="00020FD8">
      <w:pPr>
        <w:widowControl/>
        <w:suppressAutoHyphens w:val="0"/>
        <w:ind w:leftChars="100" w:left="24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{</w:t>
      </w:r>
    </w:p>
    <w:p w:rsidR="00020FD8" w:rsidRDefault="00020FD8" w:rsidP="00020FD8">
      <w:pPr>
        <w:widowControl/>
        <w:suppressAutoHyphens w:val="0"/>
        <w:ind w:leftChars="100" w:left="240" w:firstLine="42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</w:t>
      </w:r>
      <w:proofErr w:type="spellStart"/>
      <w:proofErr w:type="gramStart"/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resCode</w:t>
      </w:r>
      <w:proofErr w:type="spellEnd"/>
      <w:proofErr w:type="gramEnd"/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":"0",</w:t>
      </w:r>
    </w:p>
    <w:p w:rsidR="00020FD8" w:rsidRDefault="00020FD8" w:rsidP="00020FD8">
      <w:pPr>
        <w:widowControl/>
        <w:suppressAutoHyphens w:val="0"/>
        <w:ind w:leftChars="100" w:left="240" w:firstLine="42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"title":"",</w:t>
      </w:r>
    </w:p>
    <w:p w:rsidR="00020FD8" w:rsidRPr="00020FD8" w:rsidRDefault="00020FD8" w:rsidP="00020FD8">
      <w:pPr>
        <w:widowControl/>
        <w:suppressAutoHyphens w:val="0"/>
        <w:ind w:leftChars="100" w:left="240" w:firstLine="42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</w:t>
      </w:r>
      <w:proofErr w:type="gramStart"/>
      <w:r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info</w:t>
      </w:r>
      <w:proofErr w:type="gramEnd"/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":</w:t>
      </w:r>
    </w:p>
    <w:p w:rsidR="00020FD8" w:rsidRDefault="00020FD8" w:rsidP="00020FD8">
      <w:pPr>
        <w:widowControl/>
        <w:suppressAutoHyphens w:val="0"/>
        <w:ind w:leftChars="275" w:left="660" w:firstLine="42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[</w:t>
      </w:r>
    </w:p>
    <w:p w:rsidR="00020FD8" w:rsidRDefault="00020FD8" w:rsidP="00020FD8">
      <w:pPr>
        <w:widowControl/>
        <w:suppressAutoHyphens w:val="0"/>
        <w:ind w:leftChars="450" w:left="1080" w:firstLine="42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{</w:t>
      </w:r>
      <w:r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  <w:t>“</w:t>
      </w: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”}</w:t>
      </w:r>
    </w:p>
    <w:p w:rsidR="00020FD8" w:rsidRDefault="00020FD8" w:rsidP="00020FD8">
      <w:pPr>
        <w:widowControl/>
        <w:suppressAutoHyphens w:val="0"/>
        <w:ind w:leftChars="275" w:left="660" w:firstLine="420"/>
        <w:rPr>
          <w:rFonts w:ascii="华文新魏" w:eastAsia="华文新魏" w:hAnsi="微软雅黑" w:cs="宋体"/>
          <w:color w:val="FF0000"/>
          <w:kern w:val="0"/>
          <w:sz w:val="22"/>
          <w:szCs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]</w:t>
      </w:r>
    </w:p>
    <w:p w:rsidR="00020FD8" w:rsidRDefault="00020FD8" w:rsidP="00020FD8">
      <w:pPr>
        <w:widowControl/>
        <w:suppressAutoHyphens w:val="0"/>
        <w:ind w:leftChars="100" w:left="240"/>
        <w:rPr>
          <w:rFonts w:ascii="华文新魏" w:eastAsia="华文新魏" w:hAnsi="微软雅黑" w:cs="宋体" w:hint="eastAsia"/>
          <w:color w:val="FF0000"/>
          <w:kern w:val="0"/>
          <w:sz w:val="22"/>
          <w:szCs w:val="22"/>
          <w:lang w:eastAsia="zh-CN" w:bidi="ar-SA"/>
        </w:rPr>
      </w:pPr>
      <w:r>
        <w:rPr>
          <w:rFonts w:ascii="华文新魏" w:eastAsia="华文新魏" w:hAnsi="微软雅黑" w:cs="宋体" w:hint="eastAsia"/>
          <w:color w:val="FF0000"/>
          <w:kern w:val="0"/>
          <w:sz w:val="22"/>
          <w:szCs w:val="22"/>
          <w:lang w:eastAsia="zh-CN" w:bidi="ar-SA"/>
        </w:rPr>
        <w:t>}</w:t>
      </w:r>
    </w:p>
    <w:p w:rsidR="00020FD8" w:rsidRPr="00465F5A" w:rsidRDefault="00F87301" w:rsidP="00020FD8">
      <w:pPr>
        <w:widowControl/>
        <w:suppressAutoHyphens w:val="0"/>
        <w:rPr>
          <w:rFonts w:eastAsiaTheme="majorEastAsia" w:cs="Times New Roman" w:hint="eastAsia"/>
          <w:color w:val="000000"/>
          <w:kern w:val="0"/>
          <w:lang w:eastAsia="zh-CN" w:bidi="ar-SA"/>
        </w:rPr>
      </w:pPr>
      <w:r w:rsidRPr="00465F5A">
        <w:rPr>
          <w:rFonts w:eastAsiaTheme="majorEastAsia" w:cs="Times New Roman" w:hint="eastAsia"/>
          <w:color w:val="000000"/>
          <w:kern w:val="0"/>
          <w:lang w:eastAsia="zh-CN" w:bidi="ar-SA"/>
        </w:rPr>
        <w:t>查询出错示例</w:t>
      </w:r>
      <w:r w:rsidR="007B5FF9" w:rsidRPr="00465F5A">
        <w:rPr>
          <w:rFonts w:eastAsiaTheme="majorEastAsia" w:cs="Times New Roman" w:hint="eastAsia"/>
          <w:color w:val="000000"/>
          <w:kern w:val="0"/>
          <w:lang w:eastAsia="zh-CN" w:bidi="ar-SA"/>
        </w:rPr>
        <w:t>：</w:t>
      </w:r>
    </w:p>
    <w:p w:rsidR="007B5FF9" w:rsidRDefault="007B5FF9" w:rsidP="007B5FF9">
      <w:pPr>
        <w:widowControl/>
        <w:suppressAutoHyphens w:val="0"/>
        <w:ind w:leftChars="100" w:left="24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{</w:t>
      </w:r>
    </w:p>
    <w:p w:rsidR="007B5FF9" w:rsidRDefault="007B5FF9" w:rsidP="007B5FF9">
      <w:pPr>
        <w:widowControl/>
        <w:suppressAutoHyphens w:val="0"/>
        <w:ind w:leftChars="100" w:left="240" w:firstLine="42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</w:t>
      </w:r>
      <w:proofErr w:type="spellStart"/>
      <w:proofErr w:type="gramStart"/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resCode</w:t>
      </w:r>
      <w:proofErr w:type="spellEnd"/>
      <w:proofErr w:type="gramEnd"/>
      <w:r w:rsidRPr="002B10BA"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":"</w:t>
      </w:r>
      <w:r>
        <w:rPr>
          <w:rFonts w:ascii="华文新魏" w:eastAsia="华文新魏" w:hAnsi="微软雅黑" w:cs="宋体" w:hint="eastAsia"/>
          <w:color w:val="FF0000"/>
          <w:kern w:val="0"/>
          <w:sz w:val="22"/>
          <w:lang w:eastAsia="zh-CN" w:bidi="ar-SA"/>
        </w:rPr>
        <w:t>2001"</w:t>
      </w:r>
    </w:p>
    <w:p w:rsidR="007B5FF9" w:rsidRDefault="007B5FF9" w:rsidP="007B5FF9">
      <w:pPr>
        <w:widowControl/>
        <w:suppressAutoHyphens w:val="0"/>
        <w:ind w:leftChars="100" w:left="240"/>
        <w:rPr>
          <w:rFonts w:ascii="华文新魏" w:eastAsia="华文新魏" w:hAnsi="微软雅黑" w:cs="宋体" w:hint="eastAsia"/>
          <w:color w:val="FF0000"/>
          <w:kern w:val="0"/>
          <w:sz w:val="22"/>
          <w:szCs w:val="22"/>
          <w:lang w:eastAsia="zh-CN" w:bidi="ar-SA"/>
        </w:rPr>
      </w:pPr>
      <w:r>
        <w:rPr>
          <w:rFonts w:ascii="华文新魏" w:eastAsia="华文新魏" w:hAnsi="微软雅黑" w:cs="宋体" w:hint="eastAsia"/>
          <w:color w:val="FF0000"/>
          <w:kern w:val="0"/>
          <w:sz w:val="22"/>
          <w:szCs w:val="22"/>
          <w:lang w:eastAsia="zh-CN" w:bidi="ar-SA"/>
        </w:rPr>
        <w:t>}</w:t>
      </w:r>
    </w:p>
    <w:p w:rsidR="007B5FF9" w:rsidRPr="00020FD8" w:rsidRDefault="007B5FF9" w:rsidP="00020FD8">
      <w:pPr>
        <w:widowControl/>
        <w:suppressAutoHyphens w:val="0"/>
        <w:rPr>
          <w:rFonts w:ascii="华文新魏" w:eastAsia="华文新魏" w:hAnsi="微软雅黑" w:cs="宋体"/>
          <w:color w:val="FF0000"/>
          <w:kern w:val="0"/>
          <w:sz w:val="22"/>
          <w:szCs w:val="22"/>
          <w:lang w:eastAsia="zh-CN" w:bidi="ar-SA"/>
        </w:rPr>
      </w:pPr>
    </w:p>
    <w:p w:rsidR="0089478C" w:rsidRDefault="0089478C" w:rsidP="00301952">
      <w:pPr>
        <w:widowControl/>
        <w:suppressAutoHyphens w:val="0"/>
        <w:rPr>
          <w:rFonts w:ascii="华文新魏" w:eastAsia="华文新魏" w:hAnsi="微软雅黑" w:cs="宋体"/>
          <w:color w:val="FF0000"/>
          <w:kern w:val="0"/>
          <w:sz w:val="22"/>
          <w:szCs w:val="22"/>
          <w:lang w:eastAsia="zh-CN" w:bidi="ar-SA"/>
        </w:rPr>
      </w:pPr>
    </w:p>
    <w:p w:rsidR="0089478C" w:rsidRDefault="0089478C" w:rsidP="00301952">
      <w:pPr>
        <w:widowControl/>
        <w:suppressAutoHyphens w:val="0"/>
        <w:rPr>
          <w:rFonts w:eastAsiaTheme="majorEastAsia" w:cs="Times New Roman"/>
          <w:color w:val="000000"/>
          <w:kern w:val="0"/>
          <w:lang w:eastAsia="zh-CN" w:bidi="ar-SA"/>
        </w:rPr>
      </w:pPr>
      <w:r w:rsidRPr="00A748C7">
        <w:rPr>
          <w:rFonts w:eastAsiaTheme="majorEastAsia" w:cs="Times New Roman"/>
          <w:color w:val="000000"/>
          <w:kern w:val="0"/>
          <w:lang w:eastAsia="zh-CN" w:bidi="ar-SA"/>
        </w:rPr>
        <w:t>响应参数说明</w:t>
      </w:r>
      <w:r>
        <w:rPr>
          <w:rFonts w:eastAsiaTheme="majorEastAsia" w:cs="Times New Roman" w:hint="eastAsia"/>
          <w:color w:val="000000"/>
          <w:kern w:val="0"/>
          <w:lang w:eastAsia="zh-CN" w:bidi="ar-SA"/>
        </w:rPr>
        <w:t>：</w:t>
      </w:r>
    </w:p>
    <w:p w:rsidR="0089478C" w:rsidRPr="002B10BA" w:rsidRDefault="0089478C" w:rsidP="00301952">
      <w:pPr>
        <w:widowControl/>
        <w:suppressAutoHyphens w:val="0"/>
        <w:rPr>
          <w:rFonts w:ascii="华文新魏" w:eastAsia="华文新魏" w:hAnsi="微软雅黑" w:cs="宋体"/>
          <w:color w:val="FF0000"/>
          <w:kern w:val="0"/>
          <w:sz w:val="22"/>
          <w:lang w:eastAsia="zh-CN" w:bidi="ar-SA"/>
        </w:rPr>
      </w:pPr>
    </w:p>
    <w:tbl>
      <w:tblPr>
        <w:tblW w:w="8341" w:type="dxa"/>
        <w:jc w:val="center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5"/>
        <w:gridCol w:w="1181"/>
        <w:gridCol w:w="1267"/>
        <w:gridCol w:w="3748"/>
      </w:tblGrid>
      <w:tr w:rsidR="0089478C" w:rsidTr="003E5F92">
        <w:trPr>
          <w:jc w:val="center"/>
        </w:trPr>
        <w:tc>
          <w:tcPr>
            <w:tcW w:w="2145" w:type="dxa"/>
            <w:shd w:val="clear" w:color="auto" w:fill="C0C0C0"/>
          </w:tcPr>
          <w:p w:rsidR="0089478C" w:rsidRDefault="0089478C" w:rsidP="00B34F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81" w:type="dxa"/>
            <w:shd w:val="clear" w:color="auto" w:fill="C0C0C0"/>
          </w:tcPr>
          <w:p w:rsidR="0089478C" w:rsidRDefault="0089478C" w:rsidP="00B34FE4">
            <w:r>
              <w:rPr>
                <w:rFonts w:hint="eastAsia"/>
              </w:rPr>
              <w:t>类型</w:t>
            </w:r>
          </w:p>
        </w:tc>
        <w:tc>
          <w:tcPr>
            <w:tcW w:w="1267" w:type="dxa"/>
            <w:shd w:val="clear" w:color="auto" w:fill="C0C0C0"/>
          </w:tcPr>
          <w:p w:rsidR="0089478C" w:rsidRDefault="0089478C" w:rsidP="00B34FE4">
            <w:r>
              <w:rPr>
                <w:rFonts w:hint="eastAsia"/>
              </w:rPr>
              <w:t>是否可</w:t>
            </w:r>
            <w:r>
              <w:rPr>
                <w:rFonts w:ascii="宋体" w:eastAsia="宋体" w:hAnsi="宋体" w:cs="宋体" w:hint="eastAsia"/>
              </w:rPr>
              <w:t>选</w:t>
            </w:r>
          </w:p>
        </w:tc>
        <w:tc>
          <w:tcPr>
            <w:tcW w:w="3748" w:type="dxa"/>
            <w:shd w:val="clear" w:color="auto" w:fill="C0C0C0"/>
          </w:tcPr>
          <w:p w:rsidR="0089478C" w:rsidRDefault="0089478C" w:rsidP="00B34FE4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ascii="Meiryo" w:eastAsia="Meiryo" w:hAnsi="Meiryo" w:cs="Meiryo" w:hint="eastAsia"/>
              </w:rPr>
              <w:t>明</w:t>
            </w:r>
          </w:p>
        </w:tc>
      </w:tr>
      <w:tr w:rsidR="0089478C" w:rsidTr="003E5F92">
        <w:trPr>
          <w:trHeight w:val="650"/>
          <w:jc w:val="center"/>
        </w:trPr>
        <w:tc>
          <w:tcPr>
            <w:tcW w:w="2145" w:type="dxa"/>
          </w:tcPr>
          <w:p w:rsidR="0089478C" w:rsidRPr="00211933" w:rsidRDefault="0089478C" w:rsidP="003E5F92">
            <w:pPr>
              <w:spacing w:line="360" w:lineRule="auto"/>
              <w:ind w:firstLineChars="300" w:firstLine="660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color w:val="000000"/>
                <w:sz w:val="22"/>
                <w:szCs w:val="22"/>
                <w:lang w:eastAsia="zh-CN"/>
              </w:rPr>
              <w:lastRenderedPageBreak/>
              <w:t>resCode</w:t>
            </w:r>
            <w:proofErr w:type="spellEnd"/>
          </w:p>
        </w:tc>
        <w:tc>
          <w:tcPr>
            <w:tcW w:w="1181" w:type="dxa"/>
          </w:tcPr>
          <w:p w:rsidR="0089478C" w:rsidRPr="00172C48" w:rsidRDefault="0089478C" w:rsidP="003E5F92">
            <w:pPr>
              <w:spacing w:line="36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1267" w:type="dxa"/>
          </w:tcPr>
          <w:p w:rsidR="0089478C" w:rsidRPr="00D452DA" w:rsidRDefault="0089478C" w:rsidP="003E5F92">
            <w:pPr>
              <w:spacing w:line="360" w:lineRule="auto"/>
            </w:pPr>
            <w:r>
              <w:rPr>
                <w:rFonts w:hint="eastAsia"/>
              </w:rPr>
              <w:t>M</w:t>
            </w:r>
          </w:p>
        </w:tc>
        <w:tc>
          <w:tcPr>
            <w:tcW w:w="3748" w:type="dxa"/>
          </w:tcPr>
          <w:p w:rsidR="0089478C" w:rsidRDefault="0089478C" w:rsidP="000435BC">
            <w:pPr>
              <w:spacing w:line="360" w:lineRule="auto"/>
            </w:pPr>
            <w:r w:rsidRPr="00A535D6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0</w:t>
            </w: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表示有请求语言的服务网点分布信息</w:t>
            </w: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 xml:space="preserve"> </w:t>
            </w:r>
            <w:r w:rsidR="00F87301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2001</w:t>
            </w: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表示</w:t>
            </w:r>
            <w:r w:rsidR="000435BC"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查询出错</w:t>
            </w:r>
          </w:p>
        </w:tc>
      </w:tr>
      <w:tr w:rsidR="0089478C" w:rsidTr="003E5F92">
        <w:trPr>
          <w:trHeight w:val="464"/>
          <w:jc w:val="center"/>
        </w:trPr>
        <w:tc>
          <w:tcPr>
            <w:tcW w:w="2145" w:type="dxa"/>
          </w:tcPr>
          <w:p w:rsidR="0089478C" w:rsidRPr="0018390C" w:rsidRDefault="0089478C" w:rsidP="003E5F92">
            <w:pPr>
              <w:spacing w:line="360" w:lineRule="auto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title</w:t>
            </w:r>
          </w:p>
        </w:tc>
        <w:tc>
          <w:tcPr>
            <w:tcW w:w="1181" w:type="dxa"/>
          </w:tcPr>
          <w:p w:rsidR="0089478C" w:rsidRPr="00D452DA" w:rsidRDefault="0089478C" w:rsidP="003E5F92">
            <w:pPr>
              <w:spacing w:line="360" w:lineRule="auto"/>
            </w:pPr>
            <w:r w:rsidRPr="00D452DA"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:rsidR="0089478C" w:rsidRPr="00B16B0C" w:rsidRDefault="0089478C" w:rsidP="003E5F92">
            <w:pPr>
              <w:spacing w:line="36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</w:p>
        </w:tc>
        <w:tc>
          <w:tcPr>
            <w:tcW w:w="3748" w:type="dxa"/>
          </w:tcPr>
          <w:p w:rsidR="0089478C" w:rsidRPr="00D452DA" w:rsidRDefault="0089478C" w:rsidP="003E5F92">
            <w:pPr>
              <w:spacing w:line="360" w:lineRule="auto"/>
            </w:pP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标题</w:t>
            </w:r>
          </w:p>
        </w:tc>
      </w:tr>
      <w:tr w:rsidR="0089478C" w:rsidTr="003E5F92">
        <w:trPr>
          <w:trHeight w:val="464"/>
          <w:jc w:val="center"/>
        </w:trPr>
        <w:tc>
          <w:tcPr>
            <w:tcW w:w="2145" w:type="dxa"/>
          </w:tcPr>
          <w:p w:rsidR="0089478C" w:rsidRPr="0018390C" w:rsidRDefault="0089478C" w:rsidP="003E5F92">
            <w:pPr>
              <w:spacing w:line="360" w:lineRule="auto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info</w:t>
            </w:r>
          </w:p>
        </w:tc>
        <w:tc>
          <w:tcPr>
            <w:tcW w:w="1181" w:type="dxa"/>
          </w:tcPr>
          <w:p w:rsidR="0089478C" w:rsidRPr="00D452DA" w:rsidRDefault="0089478C" w:rsidP="003E5F92">
            <w:pPr>
              <w:spacing w:line="360" w:lineRule="auto"/>
            </w:pPr>
            <w:r w:rsidRPr="00D452DA">
              <w:rPr>
                <w:rFonts w:hint="eastAsia"/>
              </w:rPr>
              <w:t>String</w:t>
            </w:r>
          </w:p>
        </w:tc>
        <w:tc>
          <w:tcPr>
            <w:tcW w:w="1267" w:type="dxa"/>
          </w:tcPr>
          <w:p w:rsidR="0089478C" w:rsidRPr="009118A9" w:rsidRDefault="0089478C" w:rsidP="003E5F92">
            <w:pPr>
              <w:spacing w:line="36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M</w:t>
            </w:r>
          </w:p>
        </w:tc>
        <w:tc>
          <w:tcPr>
            <w:tcW w:w="3748" w:type="dxa"/>
          </w:tcPr>
          <w:p w:rsidR="0089478C" w:rsidRPr="00D452DA" w:rsidRDefault="0089478C" w:rsidP="003E5F92">
            <w:pPr>
              <w:spacing w:line="360" w:lineRule="auto"/>
            </w:pPr>
            <w:r>
              <w:rPr>
                <w:rFonts w:eastAsiaTheme="majorEastAsia" w:cs="Times New Roman" w:hint="eastAsia"/>
                <w:color w:val="000000"/>
                <w:kern w:val="0"/>
                <w:lang w:eastAsia="zh-CN" w:bidi="ar-SA"/>
              </w:rPr>
              <w:t>服务网点分布和覆盖信息</w:t>
            </w:r>
          </w:p>
        </w:tc>
      </w:tr>
    </w:tbl>
    <w:p w:rsidR="007B57CD" w:rsidRPr="002B10BA" w:rsidRDefault="007B57CD" w:rsidP="007B57CD">
      <w:pPr>
        <w:rPr>
          <w:rFonts w:eastAsiaTheme="minorEastAsia"/>
          <w:lang w:eastAsia="zh-CN"/>
        </w:rPr>
      </w:pPr>
    </w:p>
    <w:p w:rsidR="007B57CD" w:rsidRDefault="007B57CD" w:rsidP="007B57CD">
      <w:pPr>
        <w:rPr>
          <w:rFonts w:eastAsiaTheme="minorEastAsia"/>
          <w:lang w:eastAsia="zh-CN"/>
        </w:rPr>
      </w:pPr>
    </w:p>
    <w:p w:rsidR="007B57CD" w:rsidRDefault="007B57CD" w:rsidP="007B57CD">
      <w:pPr>
        <w:rPr>
          <w:rFonts w:eastAsiaTheme="minorEastAsia"/>
          <w:lang w:eastAsia="zh-CN"/>
        </w:rPr>
      </w:pPr>
    </w:p>
    <w:p w:rsidR="007B57CD" w:rsidRDefault="007B57CD" w:rsidP="007B57CD">
      <w:pPr>
        <w:rPr>
          <w:rFonts w:eastAsiaTheme="minorEastAsia"/>
          <w:lang w:eastAsia="zh-CN"/>
        </w:rPr>
      </w:pPr>
    </w:p>
    <w:p w:rsidR="007B57CD" w:rsidRDefault="007B57CD" w:rsidP="007B57CD">
      <w:pPr>
        <w:rPr>
          <w:rFonts w:eastAsiaTheme="minorEastAsia"/>
          <w:lang w:eastAsia="zh-CN"/>
        </w:rPr>
      </w:pPr>
    </w:p>
    <w:p w:rsidR="007B57CD" w:rsidRDefault="007B57CD" w:rsidP="007B57CD">
      <w:pPr>
        <w:rPr>
          <w:rFonts w:eastAsiaTheme="minorEastAsia"/>
          <w:lang w:eastAsia="zh-CN"/>
        </w:rPr>
      </w:pPr>
    </w:p>
    <w:p w:rsidR="007B57CD" w:rsidRDefault="007B57CD" w:rsidP="007B57CD">
      <w:pPr>
        <w:rPr>
          <w:rFonts w:eastAsiaTheme="minorEastAsia"/>
          <w:lang w:eastAsia="zh-CN"/>
        </w:rPr>
      </w:pPr>
    </w:p>
    <w:p w:rsidR="007B57CD" w:rsidRDefault="007B57CD" w:rsidP="007B57CD">
      <w:pPr>
        <w:rPr>
          <w:rFonts w:eastAsiaTheme="minorEastAsia"/>
          <w:lang w:eastAsia="zh-CN"/>
        </w:rPr>
      </w:pPr>
    </w:p>
    <w:p w:rsidR="007B57CD" w:rsidRDefault="007B57CD" w:rsidP="007B57CD">
      <w:pPr>
        <w:rPr>
          <w:rFonts w:eastAsiaTheme="minorEastAsia"/>
          <w:lang w:eastAsia="zh-CN"/>
        </w:rPr>
      </w:pPr>
    </w:p>
    <w:p w:rsidR="007B57CD" w:rsidRPr="007B57CD" w:rsidRDefault="007B57CD" w:rsidP="007B57CD">
      <w:pPr>
        <w:rPr>
          <w:rFonts w:eastAsiaTheme="minorEastAsia"/>
          <w:lang w:eastAsia="zh-CN"/>
        </w:rPr>
      </w:pPr>
    </w:p>
    <w:p w:rsidR="007B57CD" w:rsidRPr="007B57CD" w:rsidRDefault="007B57CD" w:rsidP="007B57CD">
      <w:pPr>
        <w:ind w:left="420"/>
        <w:rPr>
          <w:rFonts w:eastAsiaTheme="minorEastAsia"/>
          <w:lang w:eastAsia="zh-CN" w:bidi="ar-SA"/>
        </w:rPr>
      </w:pPr>
    </w:p>
    <w:p w:rsidR="002B3E5E" w:rsidRPr="00B6016B" w:rsidRDefault="00881B59" w:rsidP="002B3E5E">
      <w:pPr>
        <w:pStyle w:val="1"/>
        <w:spacing w:before="0" w:after="0" w:line="400" w:lineRule="exact"/>
        <w:rPr>
          <w:rFonts w:ascii="Times New Roman" w:eastAsiaTheme="majorEastAsia" w:hAnsi="Times New Roman"/>
        </w:rPr>
      </w:pPr>
      <w:bookmarkStart w:id="313" w:name="_Toc417895682"/>
      <w:r>
        <w:rPr>
          <w:rFonts w:ascii="Times New Roman" w:eastAsiaTheme="majorEastAsia" w:hAnsi="Times New Roman" w:hint="eastAsia"/>
        </w:rPr>
        <w:t>返回响应码</w:t>
      </w:r>
      <w:bookmarkEnd w:id="313"/>
    </w:p>
    <w:p w:rsidR="002B3E5E" w:rsidRPr="009B5D46" w:rsidRDefault="002B3E5E" w:rsidP="002B3E5E">
      <w:pPr>
        <w:pStyle w:val="2"/>
      </w:pPr>
      <w:bookmarkStart w:id="314" w:name="_Toc320524012"/>
      <w:bookmarkStart w:id="315" w:name="_Toc417895683"/>
      <w:r w:rsidRPr="009B5D46">
        <w:rPr>
          <w:rFonts w:hint="eastAsia"/>
        </w:rPr>
        <w:t>请求类型</w:t>
      </w:r>
      <w:bookmarkEnd w:id="314"/>
      <w:bookmarkEnd w:id="315"/>
    </w:p>
    <w:p w:rsidR="002B3E5E" w:rsidRPr="00B6016B" w:rsidRDefault="00061A94" w:rsidP="002B3E5E">
      <w:pPr>
        <w:spacing w:line="400" w:lineRule="exact"/>
        <w:rPr>
          <w:rFonts w:eastAsiaTheme="majorEastAsia"/>
          <w:lang w:eastAsia="zh-CN"/>
        </w:rPr>
      </w:pPr>
      <w:r>
        <w:rPr>
          <w:rFonts w:eastAsiaTheme="majorEastAsia"/>
          <w:lang w:eastAsia="zh-CN"/>
        </w:rPr>
        <w:t>X</w:t>
      </w:r>
      <w:r>
        <w:rPr>
          <w:rFonts w:eastAsiaTheme="majorEastAsia" w:hint="eastAsia"/>
          <w:lang w:eastAsia="zh-CN"/>
        </w:rPr>
        <w:t>ml</w:t>
      </w:r>
      <w:r>
        <w:rPr>
          <w:rFonts w:eastAsiaTheme="majorEastAsia" w:hint="eastAsia"/>
          <w:lang w:eastAsia="zh-CN"/>
        </w:rPr>
        <w:t>中</w:t>
      </w:r>
      <w:r w:rsidR="00881B59">
        <w:rPr>
          <w:rFonts w:eastAsiaTheme="majorEastAsia" w:hint="eastAsia"/>
          <w:lang w:eastAsia="zh-CN"/>
        </w:rPr>
        <w:t>请求中对应的响应码：</w:t>
      </w:r>
    </w:p>
    <w:p w:rsidR="00FD4F1A" w:rsidRDefault="00FD4F1A" w:rsidP="00B6016B">
      <w:pPr>
        <w:rPr>
          <w:rFonts w:eastAsiaTheme="majorEastAsia"/>
          <w:lang w:eastAsia="zh-CN"/>
        </w:rPr>
      </w:pPr>
    </w:p>
    <w:tbl>
      <w:tblPr>
        <w:tblW w:w="7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876"/>
        <w:gridCol w:w="1270"/>
        <w:gridCol w:w="1146"/>
        <w:gridCol w:w="2469"/>
        <w:gridCol w:w="2158"/>
      </w:tblGrid>
      <w:tr w:rsidR="00074315" w:rsidRPr="00881B59" w:rsidTr="003374A8">
        <w:trPr>
          <w:trHeight w:val="310"/>
          <w:jc w:val="center"/>
        </w:trPr>
        <w:tc>
          <w:tcPr>
            <w:tcW w:w="876" w:type="dxa"/>
          </w:tcPr>
          <w:p w:rsidR="00074315" w:rsidRPr="00881B59" w:rsidRDefault="00074315" w:rsidP="00074315">
            <w:pPr>
              <w:widowControl/>
              <w:jc w:val="center"/>
              <w:rPr>
                <w:rFonts w:eastAsia="宋体"/>
                <w:lang w:eastAsia="zh-CN"/>
              </w:rPr>
            </w:pPr>
            <w:r w:rsidRPr="00881B59">
              <w:rPr>
                <w:rFonts w:eastAsia="宋体" w:hint="eastAsia"/>
                <w:lang w:eastAsia="zh-CN"/>
              </w:rPr>
              <w:t>分类</w:t>
            </w:r>
          </w:p>
        </w:tc>
        <w:tc>
          <w:tcPr>
            <w:tcW w:w="1270" w:type="dxa"/>
            <w:shd w:val="clear" w:color="auto" w:fill="auto"/>
            <w:vAlign w:val="center"/>
          </w:tcPr>
          <w:p w:rsidR="00074315" w:rsidRPr="00881B59" w:rsidRDefault="00074315" w:rsidP="00074315">
            <w:pPr>
              <w:widowControl/>
              <w:jc w:val="center"/>
              <w:rPr>
                <w:rFonts w:eastAsia="宋体"/>
                <w:lang w:eastAsia="zh-CN"/>
              </w:rPr>
            </w:pPr>
            <w:r w:rsidRPr="00881B59">
              <w:rPr>
                <w:rFonts w:eastAsia="宋体" w:hint="eastAsia"/>
                <w:lang w:eastAsia="zh-CN"/>
              </w:rPr>
              <w:t>返回码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74315" w:rsidRPr="00881B59" w:rsidRDefault="00074315" w:rsidP="00074315">
            <w:pPr>
              <w:widowControl/>
              <w:jc w:val="center"/>
              <w:rPr>
                <w:rFonts w:eastAsia="宋体"/>
                <w:lang w:eastAsia="zh-CN"/>
              </w:rPr>
            </w:pPr>
            <w:r w:rsidRPr="00881B59">
              <w:rPr>
                <w:rFonts w:eastAsia="宋体" w:hint="eastAsia"/>
                <w:lang w:eastAsia="zh-CN"/>
              </w:rPr>
              <w:t>是否异</w:t>
            </w:r>
          </w:p>
          <w:p w:rsidR="00074315" w:rsidRPr="00881B59" w:rsidRDefault="00074315" w:rsidP="00074315">
            <w:pPr>
              <w:widowControl/>
              <w:jc w:val="center"/>
              <w:rPr>
                <w:rFonts w:eastAsia="宋体"/>
                <w:lang w:eastAsia="zh-CN"/>
              </w:rPr>
            </w:pPr>
            <w:r w:rsidRPr="00881B59">
              <w:rPr>
                <w:rFonts w:eastAsia="宋体" w:hint="eastAsia"/>
                <w:lang w:eastAsia="zh-CN"/>
              </w:rPr>
              <w:t>常返回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074315" w:rsidRPr="00881B59" w:rsidRDefault="00074315" w:rsidP="00074315">
            <w:pPr>
              <w:jc w:val="center"/>
              <w:rPr>
                <w:rFonts w:eastAsia="宋体"/>
                <w:lang w:eastAsia="zh-CN"/>
              </w:rPr>
            </w:pPr>
            <w:r w:rsidRPr="00881B59">
              <w:rPr>
                <w:rFonts w:eastAsia="宋体" w:hint="eastAsia"/>
                <w:lang w:eastAsia="zh-CN"/>
              </w:rPr>
              <w:t>描述信息</w:t>
            </w:r>
          </w:p>
        </w:tc>
        <w:tc>
          <w:tcPr>
            <w:tcW w:w="2158" w:type="dxa"/>
          </w:tcPr>
          <w:p w:rsidR="00074315" w:rsidRDefault="00074315" w:rsidP="00074315">
            <w:pPr>
              <w:jc w:val="center"/>
              <w:rPr>
                <w:rFonts w:eastAsia="宋体"/>
                <w:lang w:eastAsia="zh-CN"/>
              </w:rPr>
            </w:pPr>
          </w:p>
          <w:p w:rsidR="00074315" w:rsidRPr="00881B59" w:rsidRDefault="00074315" w:rsidP="0007431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备注</w:t>
            </w:r>
          </w:p>
        </w:tc>
      </w:tr>
      <w:tr w:rsidR="00074315" w:rsidRPr="00881B59" w:rsidTr="003374A8">
        <w:trPr>
          <w:trHeight w:val="197"/>
          <w:jc w:val="center"/>
        </w:trPr>
        <w:tc>
          <w:tcPr>
            <w:tcW w:w="876" w:type="dxa"/>
          </w:tcPr>
          <w:p w:rsidR="00074315" w:rsidRPr="00881B59" w:rsidRDefault="00074315" w:rsidP="00FC3474">
            <w:pPr>
              <w:widowControl/>
              <w:jc w:val="center"/>
              <w:rPr>
                <w:rFonts w:eastAsia="宋体"/>
                <w:lang w:eastAsia="zh-CN"/>
              </w:rPr>
            </w:pPr>
            <w:r w:rsidRPr="00881B59">
              <w:rPr>
                <w:rFonts w:eastAsia="宋体" w:hint="eastAsia"/>
                <w:lang w:eastAsia="zh-CN"/>
              </w:rPr>
              <w:t>成功</w:t>
            </w:r>
          </w:p>
        </w:tc>
        <w:tc>
          <w:tcPr>
            <w:tcW w:w="1270" w:type="dxa"/>
            <w:shd w:val="clear" w:color="auto" w:fill="auto"/>
          </w:tcPr>
          <w:p w:rsidR="00074315" w:rsidRPr="00881B59" w:rsidRDefault="00354DC6" w:rsidP="00FC3474">
            <w:pPr>
              <w:widowControl/>
              <w:rPr>
                <w:rFonts w:eastAsia="宋体"/>
                <w:lang w:eastAsia="zh-CN"/>
              </w:rPr>
            </w:pPr>
            <w:r w:rsidRPr="00354DC6">
              <w:rPr>
                <w:rFonts w:eastAsia="宋体"/>
                <w:lang w:eastAsia="zh-CN"/>
              </w:rPr>
              <w:t>700000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shd w:val="clear" w:color="auto" w:fill="auto"/>
          </w:tcPr>
          <w:p w:rsidR="00074315" w:rsidRPr="00881B59" w:rsidRDefault="00074315" w:rsidP="00FC3474">
            <w:pPr>
              <w:widowControl/>
              <w:jc w:val="center"/>
              <w:rPr>
                <w:rFonts w:eastAsia="宋体"/>
                <w:lang w:eastAsia="zh-CN"/>
              </w:rPr>
            </w:pPr>
            <w:r w:rsidRPr="00881B59"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2469" w:type="dxa"/>
            <w:shd w:val="clear" w:color="auto" w:fill="auto"/>
          </w:tcPr>
          <w:p w:rsidR="00074315" w:rsidRPr="00881B59" w:rsidRDefault="00074315" w:rsidP="00FC3474">
            <w:pPr>
              <w:rPr>
                <w:rFonts w:eastAsia="宋体"/>
                <w:lang w:eastAsia="zh-CN"/>
              </w:rPr>
            </w:pPr>
            <w:proofErr w:type="spellStart"/>
            <w:r w:rsidRPr="00A124AF">
              <w:rPr>
                <w:rFonts w:eastAsia="宋体"/>
                <w:lang w:eastAsia="zh-CN"/>
              </w:rPr>
              <w:t>scccess</w:t>
            </w:r>
            <w:proofErr w:type="spellEnd"/>
          </w:p>
        </w:tc>
        <w:tc>
          <w:tcPr>
            <w:tcW w:w="2158" w:type="dxa"/>
          </w:tcPr>
          <w:p w:rsidR="00074315" w:rsidRPr="00A124AF" w:rsidRDefault="003374A8" w:rsidP="00FC347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成功</w:t>
            </w:r>
          </w:p>
        </w:tc>
      </w:tr>
      <w:tr w:rsidR="00074315" w:rsidRPr="00881B59" w:rsidTr="003374A8">
        <w:trPr>
          <w:trHeight w:val="197"/>
          <w:jc w:val="center"/>
        </w:trPr>
        <w:tc>
          <w:tcPr>
            <w:tcW w:w="876" w:type="dxa"/>
            <w:vMerge w:val="restart"/>
          </w:tcPr>
          <w:p w:rsidR="00074315" w:rsidRPr="00881B59" w:rsidRDefault="00074315" w:rsidP="00FC3474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失败</w:t>
            </w:r>
          </w:p>
        </w:tc>
        <w:tc>
          <w:tcPr>
            <w:tcW w:w="1270" w:type="dxa"/>
            <w:shd w:val="clear" w:color="auto" w:fill="auto"/>
          </w:tcPr>
          <w:p w:rsidR="00074315" w:rsidRPr="00881B59" w:rsidRDefault="00074315" w:rsidP="00A124AF">
            <w:pPr>
              <w:widowControl/>
              <w:rPr>
                <w:rFonts w:eastAsia="宋体"/>
                <w:lang w:eastAsia="zh-CN"/>
              </w:rPr>
            </w:pPr>
            <w:r w:rsidRPr="00A124AF">
              <w:rPr>
                <w:rFonts w:eastAsia="宋体"/>
                <w:lang w:eastAsia="zh-CN"/>
              </w:rPr>
              <w:t>70000</w:t>
            </w: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shd w:val="clear" w:color="auto" w:fill="auto"/>
          </w:tcPr>
          <w:p w:rsidR="00074315" w:rsidRPr="00881B59" w:rsidRDefault="00074315" w:rsidP="00FC3474">
            <w:pPr>
              <w:widowControl/>
              <w:jc w:val="center"/>
              <w:rPr>
                <w:rFonts w:eastAsia="宋体"/>
                <w:lang w:eastAsia="zh-CN"/>
              </w:rPr>
            </w:pPr>
            <w:r w:rsidRPr="00881B59"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2469" w:type="dxa"/>
            <w:shd w:val="clear" w:color="auto" w:fill="auto"/>
          </w:tcPr>
          <w:p w:rsidR="00074315" w:rsidRPr="00881B59" w:rsidRDefault="00074315" w:rsidP="00FC3474">
            <w:pPr>
              <w:rPr>
                <w:rFonts w:eastAsia="宋体"/>
                <w:lang w:eastAsia="zh-CN"/>
              </w:rPr>
            </w:pPr>
            <w:r w:rsidRPr="00A124AF">
              <w:rPr>
                <w:rFonts w:eastAsia="宋体"/>
                <w:lang w:eastAsia="zh-CN"/>
              </w:rPr>
              <w:t>XML error!</w:t>
            </w:r>
          </w:p>
        </w:tc>
        <w:tc>
          <w:tcPr>
            <w:tcW w:w="2158" w:type="dxa"/>
          </w:tcPr>
          <w:p w:rsidR="00074315" w:rsidRPr="00A124AF" w:rsidRDefault="003374A8" w:rsidP="00FC347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XML</w:t>
            </w:r>
            <w:r>
              <w:rPr>
                <w:rFonts w:eastAsia="宋体" w:hint="eastAsia"/>
                <w:lang w:eastAsia="zh-CN"/>
              </w:rPr>
              <w:t>错误！</w:t>
            </w:r>
          </w:p>
        </w:tc>
      </w:tr>
      <w:tr w:rsidR="00074315" w:rsidRPr="00881B59" w:rsidTr="003374A8">
        <w:trPr>
          <w:trHeight w:val="197"/>
          <w:jc w:val="center"/>
        </w:trPr>
        <w:tc>
          <w:tcPr>
            <w:tcW w:w="876" w:type="dxa"/>
            <w:vMerge/>
          </w:tcPr>
          <w:p w:rsidR="00074315" w:rsidRPr="00881B59" w:rsidRDefault="00074315" w:rsidP="00FC3474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270" w:type="dxa"/>
            <w:shd w:val="clear" w:color="auto" w:fill="auto"/>
          </w:tcPr>
          <w:p w:rsidR="00074315" w:rsidRPr="00881B59" w:rsidRDefault="00074315" w:rsidP="00A124AF">
            <w:pPr>
              <w:widowControl/>
              <w:rPr>
                <w:rFonts w:eastAsia="宋体"/>
                <w:lang w:eastAsia="zh-CN"/>
              </w:rPr>
            </w:pPr>
            <w:r w:rsidRPr="00A124AF">
              <w:rPr>
                <w:rFonts w:eastAsia="宋体"/>
                <w:lang w:eastAsia="zh-CN"/>
              </w:rPr>
              <w:t>70000</w:t>
            </w: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shd w:val="clear" w:color="auto" w:fill="auto"/>
          </w:tcPr>
          <w:p w:rsidR="00074315" w:rsidRPr="00881B59" w:rsidRDefault="00074315" w:rsidP="00FC3474">
            <w:pPr>
              <w:widowControl/>
              <w:jc w:val="center"/>
              <w:rPr>
                <w:rFonts w:eastAsia="宋体"/>
                <w:lang w:eastAsia="zh-CN"/>
              </w:rPr>
            </w:pPr>
            <w:r w:rsidRPr="00881B59"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2469" w:type="dxa"/>
            <w:shd w:val="clear" w:color="auto" w:fill="auto"/>
          </w:tcPr>
          <w:p w:rsidR="00074315" w:rsidRPr="00881B59" w:rsidRDefault="00074315" w:rsidP="00FC3474">
            <w:pPr>
              <w:rPr>
                <w:rFonts w:eastAsia="宋体"/>
                <w:lang w:eastAsia="zh-CN"/>
              </w:rPr>
            </w:pPr>
            <w:r w:rsidRPr="00A124AF">
              <w:rPr>
                <w:rFonts w:eastAsia="宋体"/>
                <w:lang w:eastAsia="zh-CN"/>
              </w:rPr>
              <w:t>Parameters error!</w:t>
            </w:r>
          </w:p>
        </w:tc>
        <w:tc>
          <w:tcPr>
            <w:tcW w:w="2158" w:type="dxa"/>
          </w:tcPr>
          <w:p w:rsidR="00074315" w:rsidRPr="00A124AF" w:rsidRDefault="003374A8" w:rsidP="00FC347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参数错误！</w:t>
            </w:r>
          </w:p>
        </w:tc>
      </w:tr>
      <w:tr w:rsidR="00074315" w:rsidRPr="00881B59" w:rsidTr="003374A8">
        <w:trPr>
          <w:trHeight w:val="197"/>
          <w:jc w:val="center"/>
        </w:trPr>
        <w:tc>
          <w:tcPr>
            <w:tcW w:w="876" w:type="dxa"/>
            <w:vMerge/>
          </w:tcPr>
          <w:p w:rsidR="00074315" w:rsidRPr="00881B59" w:rsidRDefault="00074315" w:rsidP="00FC3474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270" w:type="dxa"/>
            <w:shd w:val="clear" w:color="auto" w:fill="auto"/>
          </w:tcPr>
          <w:p w:rsidR="00074315" w:rsidRPr="00881B59" w:rsidRDefault="00074315" w:rsidP="00A124AF">
            <w:pPr>
              <w:widowControl/>
              <w:rPr>
                <w:rFonts w:eastAsia="宋体"/>
                <w:lang w:eastAsia="zh-CN"/>
              </w:rPr>
            </w:pPr>
            <w:r w:rsidRPr="00A124AF">
              <w:rPr>
                <w:rFonts w:eastAsia="宋体"/>
                <w:lang w:eastAsia="zh-CN"/>
              </w:rPr>
              <w:t>70000</w:t>
            </w:r>
            <w:r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shd w:val="clear" w:color="auto" w:fill="auto"/>
          </w:tcPr>
          <w:p w:rsidR="00074315" w:rsidRPr="00881B59" w:rsidRDefault="00074315" w:rsidP="00FC3474">
            <w:pPr>
              <w:widowControl/>
              <w:jc w:val="center"/>
              <w:rPr>
                <w:rFonts w:eastAsia="宋体"/>
                <w:lang w:eastAsia="zh-CN"/>
              </w:rPr>
            </w:pPr>
            <w:r w:rsidRPr="00881B59">
              <w:rPr>
                <w:rFonts w:eastAsia="宋体" w:hint="eastAsia"/>
                <w:lang w:eastAsia="zh-CN"/>
              </w:rPr>
              <w:t>否</w:t>
            </w:r>
          </w:p>
        </w:tc>
        <w:tc>
          <w:tcPr>
            <w:tcW w:w="2469" w:type="dxa"/>
            <w:shd w:val="clear" w:color="auto" w:fill="auto"/>
          </w:tcPr>
          <w:p w:rsidR="00074315" w:rsidRPr="00881B59" w:rsidRDefault="00074315" w:rsidP="00FC3474">
            <w:pPr>
              <w:rPr>
                <w:rFonts w:eastAsia="宋体"/>
                <w:lang w:eastAsia="zh-CN"/>
              </w:rPr>
            </w:pPr>
            <w:r w:rsidRPr="00A124AF">
              <w:rPr>
                <w:rFonts w:eastAsia="宋体"/>
                <w:lang w:eastAsia="zh-CN"/>
              </w:rPr>
              <w:t>Query error in server!</w:t>
            </w:r>
          </w:p>
        </w:tc>
        <w:tc>
          <w:tcPr>
            <w:tcW w:w="2158" w:type="dxa"/>
          </w:tcPr>
          <w:p w:rsidR="00074315" w:rsidRPr="00A124AF" w:rsidRDefault="003374A8" w:rsidP="00FC347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内部查询错误！</w:t>
            </w:r>
          </w:p>
        </w:tc>
      </w:tr>
      <w:tr w:rsidR="00074315" w:rsidRPr="00881B59" w:rsidTr="003374A8">
        <w:trPr>
          <w:trHeight w:val="197"/>
          <w:jc w:val="center"/>
        </w:trPr>
        <w:tc>
          <w:tcPr>
            <w:tcW w:w="876" w:type="dxa"/>
            <w:vMerge/>
          </w:tcPr>
          <w:p w:rsidR="00074315" w:rsidRPr="00881B59" w:rsidRDefault="00074315" w:rsidP="00FC3474">
            <w:pPr>
              <w:jc w:val="center"/>
              <w:rPr>
                <w:rFonts w:eastAsia="宋体"/>
                <w:lang w:eastAsia="zh-CN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74315" w:rsidRPr="00284E09" w:rsidRDefault="00074315" w:rsidP="00FC3474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4315" w:rsidRPr="00284E09" w:rsidRDefault="00074315" w:rsidP="00FC3474">
            <w:pPr>
              <w:jc w:val="center"/>
              <w:rPr>
                <w:rFonts w:ascii="Verdana" w:hAnsi="Verdana" w:cs="宋体"/>
                <w:szCs w:val="21"/>
              </w:rPr>
            </w:pPr>
          </w:p>
        </w:tc>
        <w:tc>
          <w:tcPr>
            <w:tcW w:w="2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74315" w:rsidRPr="00284E09" w:rsidRDefault="00074315" w:rsidP="00FC3474">
            <w:pPr>
              <w:rPr>
                <w:color w:val="000000"/>
                <w:szCs w:val="21"/>
              </w:rPr>
            </w:pP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</w:tcPr>
          <w:p w:rsidR="00074315" w:rsidRPr="00284E09" w:rsidRDefault="00074315" w:rsidP="00FC3474">
            <w:pPr>
              <w:rPr>
                <w:color w:val="000000"/>
                <w:szCs w:val="21"/>
              </w:rPr>
            </w:pPr>
          </w:p>
        </w:tc>
      </w:tr>
      <w:tr w:rsidR="00074315" w:rsidRPr="00284E09" w:rsidTr="003374A8">
        <w:trPr>
          <w:trHeight w:val="120"/>
          <w:jc w:val="center"/>
        </w:trPr>
        <w:tc>
          <w:tcPr>
            <w:tcW w:w="876" w:type="dxa"/>
            <w:vMerge/>
            <w:tcBorders>
              <w:bottom w:val="single" w:sz="4" w:space="0" w:color="auto"/>
            </w:tcBorders>
          </w:tcPr>
          <w:p w:rsidR="00074315" w:rsidRPr="00284E09" w:rsidRDefault="00074315" w:rsidP="00FC3474">
            <w:pPr>
              <w:jc w:val="center"/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74315" w:rsidRPr="00284E09" w:rsidRDefault="00074315" w:rsidP="00FC3474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4315" w:rsidRPr="00284E09" w:rsidRDefault="00074315" w:rsidP="00FC3474">
            <w:pPr>
              <w:jc w:val="center"/>
              <w:rPr>
                <w:rFonts w:ascii="Verdana" w:hAnsi="Verdana" w:cs="宋体"/>
                <w:szCs w:val="21"/>
              </w:rPr>
            </w:pPr>
          </w:p>
        </w:tc>
        <w:tc>
          <w:tcPr>
            <w:tcW w:w="24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74315" w:rsidRPr="00284E09" w:rsidRDefault="00074315" w:rsidP="00FC3474">
            <w:pPr>
              <w:rPr>
                <w:color w:val="000000"/>
                <w:szCs w:val="21"/>
              </w:rPr>
            </w:pPr>
          </w:p>
        </w:tc>
        <w:tc>
          <w:tcPr>
            <w:tcW w:w="2158" w:type="dxa"/>
            <w:tcBorders>
              <w:top w:val="single" w:sz="4" w:space="0" w:color="auto"/>
              <w:bottom w:val="single" w:sz="4" w:space="0" w:color="auto"/>
            </w:tcBorders>
          </w:tcPr>
          <w:p w:rsidR="00074315" w:rsidRPr="00284E09" w:rsidRDefault="00074315" w:rsidP="00FC3474">
            <w:pPr>
              <w:rPr>
                <w:color w:val="000000"/>
                <w:szCs w:val="21"/>
              </w:rPr>
            </w:pPr>
          </w:p>
        </w:tc>
      </w:tr>
    </w:tbl>
    <w:p w:rsidR="009C2DD0" w:rsidRPr="00B6016B" w:rsidRDefault="009C2DD0" w:rsidP="00B6016B">
      <w:pPr>
        <w:rPr>
          <w:rFonts w:eastAsiaTheme="majorEastAsia"/>
          <w:lang w:eastAsia="zh-CN"/>
        </w:rPr>
      </w:pPr>
    </w:p>
    <w:sectPr w:rsidR="009C2DD0" w:rsidRPr="00B6016B" w:rsidSect="002B3E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398" w:rsidRDefault="001E7398" w:rsidP="00A948BF">
      <w:r>
        <w:separator/>
      </w:r>
    </w:p>
  </w:endnote>
  <w:endnote w:type="continuationSeparator" w:id="0">
    <w:p w:rsidR="001E7398" w:rsidRDefault="001E7398" w:rsidP="00A94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ＰＬ简中楷">
    <w:altName w:val="Meiryo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FE4" w:rsidRDefault="00B34FE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B34FE4">
      <w:tc>
        <w:tcPr>
          <w:tcW w:w="1760" w:type="pct"/>
        </w:tcPr>
        <w:p w:rsidR="00B34FE4" w:rsidRDefault="00635EB6">
          <w:pPr>
            <w:pStyle w:val="a5"/>
            <w:ind w:firstLine="360"/>
          </w:pPr>
          <w:fldSimple w:instr=" TIME \@ &quot;yyyy-M-d&quot; ">
            <w:r w:rsidR="00EA6EAE">
              <w:rPr>
                <w:noProof/>
              </w:rPr>
              <w:t>2015-5-14</w:t>
            </w:r>
          </w:fldSimple>
        </w:p>
      </w:tc>
      <w:tc>
        <w:tcPr>
          <w:tcW w:w="1714" w:type="pct"/>
        </w:tcPr>
        <w:p w:rsidR="00B34FE4" w:rsidRDefault="00B34FE4">
          <w:pPr>
            <w:pStyle w:val="a5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34FE4" w:rsidRDefault="00B34FE4">
          <w:pPr>
            <w:pStyle w:val="a5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465F5A">
              <w:rPr>
                <w:noProof/>
              </w:rPr>
              <w:t>26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65F5A">
              <w:rPr>
                <w:noProof/>
              </w:rPr>
              <w:t>26</w:t>
            </w:r>
          </w:fldSimple>
          <w:r>
            <w:rPr>
              <w:rFonts w:hint="eastAsia"/>
            </w:rPr>
            <w:t>页</w:t>
          </w:r>
        </w:p>
      </w:tc>
    </w:tr>
  </w:tbl>
  <w:p w:rsidR="00B34FE4" w:rsidRDefault="00B34FE4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FE4" w:rsidRDefault="00B34FE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398" w:rsidRDefault="001E7398" w:rsidP="00A948BF">
      <w:r>
        <w:separator/>
      </w:r>
    </w:p>
  </w:footnote>
  <w:footnote w:type="continuationSeparator" w:id="0">
    <w:p w:rsidR="001E7398" w:rsidRDefault="001E7398" w:rsidP="00A94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FE4" w:rsidRDefault="00B34FE4">
    <w:pPr>
      <w:pStyle w:val="a4"/>
    </w:pPr>
    <w:r>
      <w:rPr>
        <w:rFonts w:hint="eastAsia"/>
      </w:rPr>
      <w:t>文档秘级：内部公开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FE4" w:rsidRDefault="00B34FE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B34FE4">
      <w:trPr>
        <w:cantSplit/>
        <w:trHeight w:hRule="exact" w:val="782"/>
      </w:trPr>
      <w:tc>
        <w:tcPr>
          <w:tcW w:w="500" w:type="pct"/>
        </w:tcPr>
        <w:p w:rsidR="00B34FE4" w:rsidRDefault="00B34FE4">
          <w:pPr>
            <w:pStyle w:val="a6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lang w:eastAsia="zh-CN" w:bidi="ar-SA"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34FE4" w:rsidRDefault="00B34FE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34FE4" w:rsidRDefault="00B34FE4">
          <w:pPr>
            <w:pStyle w:val="a4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B34FE4" w:rsidRDefault="00B34FE4">
          <w:pPr>
            <w:pStyle w:val="a4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B34FE4" w:rsidRDefault="00B34FE4">
    <w:pPr>
      <w:pStyle w:val="a4"/>
      <w:rPr>
        <w:rFonts w:ascii="DotumChe" w:eastAsia="DotumChe" w:hAnsi="DotumChe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FE4" w:rsidRDefault="00B34FE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07C45"/>
    <w:multiLevelType w:val="hybridMultilevel"/>
    <w:tmpl w:val="2DA4779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775DCD"/>
    <w:multiLevelType w:val="hybridMultilevel"/>
    <w:tmpl w:val="22662704"/>
    <w:lvl w:ilvl="0" w:tplc="6BD42B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1087A3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328367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EAAC49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D509CB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55C6C7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DC0EF7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3EC9DE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F2C8AB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4E6FBB"/>
    <w:multiLevelType w:val="hybridMultilevel"/>
    <w:tmpl w:val="B692AD7C"/>
    <w:lvl w:ilvl="0" w:tplc="66427AA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3">
    <w:nsid w:val="50A217C7"/>
    <w:multiLevelType w:val="hybridMultilevel"/>
    <w:tmpl w:val="1504C1EC"/>
    <w:lvl w:ilvl="0" w:tplc="1CCADE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6B3D4DB7"/>
    <w:multiLevelType w:val="hybridMultilevel"/>
    <w:tmpl w:val="8D5A3722"/>
    <w:lvl w:ilvl="0" w:tplc="DC924B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0F2A2B"/>
    <w:multiLevelType w:val="multilevel"/>
    <w:tmpl w:val="E2C8A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48BF"/>
    <w:rsid w:val="00000A6D"/>
    <w:rsid w:val="000024A1"/>
    <w:rsid w:val="00004A61"/>
    <w:rsid w:val="000053BE"/>
    <w:rsid w:val="00006F53"/>
    <w:rsid w:val="000072AD"/>
    <w:rsid w:val="00007840"/>
    <w:rsid w:val="0001035D"/>
    <w:rsid w:val="00012C89"/>
    <w:rsid w:val="00020FD8"/>
    <w:rsid w:val="0002199E"/>
    <w:rsid w:val="00021A89"/>
    <w:rsid w:val="00022D0B"/>
    <w:rsid w:val="0002312E"/>
    <w:rsid w:val="00025302"/>
    <w:rsid w:val="000278F2"/>
    <w:rsid w:val="00027AEF"/>
    <w:rsid w:val="000325A4"/>
    <w:rsid w:val="000327FB"/>
    <w:rsid w:val="00036526"/>
    <w:rsid w:val="0003677B"/>
    <w:rsid w:val="000435BC"/>
    <w:rsid w:val="0004486B"/>
    <w:rsid w:val="00044B12"/>
    <w:rsid w:val="0004583E"/>
    <w:rsid w:val="000470E2"/>
    <w:rsid w:val="00055068"/>
    <w:rsid w:val="00055F16"/>
    <w:rsid w:val="00056702"/>
    <w:rsid w:val="00060E3D"/>
    <w:rsid w:val="00061A94"/>
    <w:rsid w:val="000629F7"/>
    <w:rsid w:val="0006747B"/>
    <w:rsid w:val="00067A40"/>
    <w:rsid w:val="000702B4"/>
    <w:rsid w:val="0007043D"/>
    <w:rsid w:val="00072096"/>
    <w:rsid w:val="00074315"/>
    <w:rsid w:val="000743DD"/>
    <w:rsid w:val="00074FF5"/>
    <w:rsid w:val="00075084"/>
    <w:rsid w:val="00077256"/>
    <w:rsid w:val="00077316"/>
    <w:rsid w:val="00077A98"/>
    <w:rsid w:val="00081D8C"/>
    <w:rsid w:val="00087820"/>
    <w:rsid w:val="0009029E"/>
    <w:rsid w:val="00092A47"/>
    <w:rsid w:val="00093115"/>
    <w:rsid w:val="00096195"/>
    <w:rsid w:val="00097E30"/>
    <w:rsid w:val="000A0508"/>
    <w:rsid w:val="000A22BE"/>
    <w:rsid w:val="000A2FD0"/>
    <w:rsid w:val="000A597C"/>
    <w:rsid w:val="000A66C0"/>
    <w:rsid w:val="000A68CC"/>
    <w:rsid w:val="000A6A0C"/>
    <w:rsid w:val="000A6D4A"/>
    <w:rsid w:val="000A6FA8"/>
    <w:rsid w:val="000B17EB"/>
    <w:rsid w:val="000B1E5F"/>
    <w:rsid w:val="000B26EC"/>
    <w:rsid w:val="000B4A11"/>
    <w:rsid w:val="000B533C"/>
    <w:rsid w:val="000B6BED"/>
    <w:rsid w:val="000B773E"/>
    <w:rsid w:val="000B7B35"/>
    <w:rsid w:val="000C29B2"/>
    <w:rsid w:val="000C3AE3"/>
    <w:rsid w:val="000C48CE"/>
    <w:rsid w:val="000D1A13"/>
    <w:rsid w:val="000D2021"/>
    <w:rsid w:val="000D289B"/>
    <w:rsid w:val="000D32CA"/>
    <w:rsid w:val="000D4064"/>
    <w:rsid w:val="000D49BE"/>
    <w:rsid w:val="000D4C3B"/>
    <w:rsid w:val="000D5541"/>
    <w:rsid w:val="000D5A7E"/>
    <w:rsid w:val="000D5C6C"/>
    <w:rsid w:val="000E1C9E"/>
    <w:rsid w:val="000E3C57"/>
    <w:rsid w:val="000E41C6"/>
    <w:rsid w:val="000E5D54"/>
    <w:rsid w:val="000E6CD0"/>
    <w:rsid w:val="000E7F5A"/>
    <w:rsid w:val="000F1403"/>
    <w:rsid w:val="000F2200"/>
    <w:rsid w:val="000F3E25"/>
    <w:rsid w:val="000F44D8"/>
    <w:rsid w:val="00100517"/>
    <w:rsid w:val="001007D5"/>
    <w:rsid w:val="00104A20"/>
    <w:rsid w:val="00114479"/>
    <w:rsid w:val="00121A89"/>
    <w:rsid w:val="001232C7"/>
    <w:rsid w:val="00125C99"/>
    <w:rsid w:val="00126885"/>
    <w:rsid w:val="001318C0"/>
    <w:rsid w:val="00133172"/>
    <w:rsid w:val="0013481C"/>
    <w:rsid w:val="001364BF"/>
    <w:rsid w:val="001364E6"/>
    <w:rsid w:val="001372B8"/>
    <w:rsid w:val="0013795C"/>
    <w:rsid w:val="00137DC5"/>
    <w:rsid w:val="00141D19"/>
    <w:rsid w:val="001466C3"/>
    <w:rsid w:val="0014796B"/>
    <w:rsid w:val="0015050C"/>
    <w:rsid w:val="00151997"/>
    <w:rsid w:val="0015491C"/>
    <w:rsid w:val="0015535B"/>
    <w:rsid w:val="00155F38"/>
    <w:rsid w:val="00156524"/>
    <w:rsid w:val="0016006C"/>
    <w:rsid w:val="00160334"/>
    <w:rsid w:val="00160B7D"/>
    <w:rsid w:val="00160E93"/>
    <w:rsid w:val="00161D84"/>
    <w:rsid w:val="001623A2"/>
    <w:rsid w:val="00163761"/>
    <w:rsid w:val="001661EF"/>
    <w:rsid w:val="00166684"/>
    <w:rsid w:val="00170F41"/>
    <w:rsid w:val="001712F1"/>
    <w:rsid w:val="00172C48"/>
    <w:rsid w:val="00173042"/>
    <w:rsid w:val="00174DBF"/>
    <w:rsid w:val="0017563B"/>
    <w:rsid w:val="00175C37"/>
    <w:rsid w:val="0017799B"/>
    <w:rsid w:val="0018390C"/>
    <w:rsid w:val="00183B17"/>
    <w:rsid w:val="00185483"/>
    <w:rsid w:val="00186789"/>
    <w:rsid w:val="00186F18"/>
    <w:rsid w:val="00190A12"/>
    <w:rsid w:val="001927C6"/>
    <w:rsid w:val="0019495D"/>
    <w:rsid w:val="00194A80"/>
    <w:rsid w:val="001952F5"/>
    <w:rsid w:val="00195577"/>
    <w:rsid w:val="00197771"/>
    <w:rsid w:val="00197A12"/>
    <w:rsid w:val="001A0D5C"/>
    <w:rsid w:val="001A2624"/>
    <w:rsid w:val="001A55B1"/>
    <w:rsid w:val="001A5DFC"/>
    <w:rsid w:val="001B19F1"/>
    <w:rsid w:val="001B2F9E"/>
    <w:rsid w:val="001B2FB8"/>
    <w:rsid w:val="001C01CF"/>
    <w:rsid w:val="001C438C"/>
    <w:rsid w:val="001C7F3B"/>
    <w:rsid w:val="001D02EE"/>
    <w:rsid w:val="001D042E"/>
    <w:rsid w:val="001D2DD7"/>
    <w:rsid w:val="001D45B0"/>
    <w:rsid w:val="001D63FE"/>
    <w:rsid w:val="001D6938"/>
    <w:rsid w:val="001D708A"/>
    <w:rsid w:val="001D7DC0"/>
    <w:rsid w:val="001D7FB4"/>
    <w:rsid w:val="001E0752"/>
    <w:rsid w:val="001E2F33"/>
    <w:rsid w:val="001E33FC"/>
    <w:rsid w:val="001E448D"/>
    <w:rsid w:val="001E7398"/>
    <w:rsid w:val="001E7DBE"/>
    <w:rsid w:val="001F118C"/>
    <w:rsid w:val="001F2B87"/>
    <w:rsid w:val="001F32D0"/>
    <w:rsid w:val="001F4A9B"/>
    <w:rsid w:val="001F6F1C"/>
    <w:rsid w:val="00200453"/>
    <w:rsid w:val="00203B60"/>
    <w:rsid w:val="002114D3"/>
    <w:rsid w:val="00211933"/>
    <w:rsid w:val="00215EC5"/>
    <w:rsid w:val="0022122D"/>
    <w:rsid w:val="00223990"/>
    <w:rsid w:val="00225172"/>
    <w:rsid w:val="00225B18"/>
    <w:rsid w:val="002314BD"/>
    <w:rsid w:val="002321DA"/>
    <w:rsid w:val="00232DB9"/>
    <w:rsid w:val="00236059"/>
    <w:rsid w:val="0024206C"/>
    <w:rsid w:val="00245FE7"/>
    <w:rsid w:val="00246461"/>
    <w:rsid w:val="00247E92"/>
    <w:rsid w:val="00251B66"/>
    <w:rsid w:val="00252665"/>
    <w:rsid w:val="0025386F"/>
    <w:rsid w:val="00254303"/>
    <w:rsid w:val="00256346"/>
    <w:rsid w:val="0026131E"/>
    <w:rsid w:val="00264A4D"/>
    <w:rsid w:val="00265BBB"/>
    <w:rsid w:val="002700AE"/>
    <w:rsid w:val="002736B8"/>
    <w:rsid w:val="00277966"/>
    <w:rsid w:val="0028052B"/>
    <w:rsid w:val="002846D7"/>
    <w:rsid w:val="002853BA"/>
    <w:rsid w:val="0029069B"/>
    <w:rsid w:val="00291E1E"/>
    <w:rsid w:val="00292D7B"/>
    <w:rsid w:val="002933C0"/>
    <w:rsid w:val="00295605"/>
    <w:rsid w:val="002A3620"/>
    <w:rsid w:val="002A6430"/>
    <w:rsid w:val="002B10BA"/>
    <w:rsid w:val="002B1585"/>
    <w:rsid w:val="002B3012"/>
    <w:rsid w:val="002B35AB"/>
    <w:rsid w:val="002B3E5E"/>
    <w:rsid w:val="002B43EC"/>
    <w:rsid w:val="002B60C1"/>
    <w:rsid w:val="002B61F5"/>
    <w:rsid w:val="002B6BF8"/>
    <w:rsid w:val="002C13A6"/>
    <w:rsid w:val="002C13F1"/>
    <w:rsid w:val="002C1A37"/>
    <w:rsid w:val="002C32AB"/>
    <w:rsid w:val="002C3524"/>
    <w:rsid w:val="002C5314"/>
    <w:rsid w:val="002C60B7"/>
    <w:rsid w:val="002D16F9"/>
    <w:rsid w:val="002D22CA"/>
    <w:rsid w:val="002D23BC"/>
    <w:rsid w:val="002E04BE"/>
    <w:rsid w:val="002F446B"/>
    <w:rsid w:val="002F55E5"/>
    <w:rsid w:val="003001EF"/>
    <w:rsid w:val="00301952"/>
    <w:rsid w:val="00306729"/>
    <w:rsid w:val="00307465"/>
    <w:rsid w:val="0031433B"/>
    <w:rsid w:val="003143C3"/>
    <w:rsid w:val="00314A4F"/>
    <w:rsid w:val="003178E5"/>
    <w:rsid w:val="00321EEA"/>
    <w:rsid w:val="003227FD"/>
    <w:rsid w:val="003267E7"/>
    <w:rsid w:val="003269C3"/>
    <w:rsid w:val="00327172"/>
    <w:rsid w:val="003271AF"/>
    <w:rsid w:val="00335B93"/>
    <w:rsid w:val="00336533"/>
    <w:rsid w:val="003374A8"/>
    <w:rsid w:val="0034118B"/>
    <w:rsid w:val="003417A6"/>
    <w:rsid w:val="003432F4"/>
    <w:rsid w:val="00343466"/>
    <w:rsid w:val="003436C2"/>
    <w:rsid w:val="00344607"/>
    <w:rsid w:val="00344C9D"/>
    <w:rsid w:val="003461B5"/>
    <w:rsid w:val="00346E54"/>
    <w:rsid w:val="0034712A"/>
    <w:rsid w:val="003501F0"/>
    <w:rsid w:val="00354DC6"/>
    <w:rsid w:val="00355F0C"/>
    <w:rsid w:val="00363506"/>
    <w:rsid w:val="00365B55"/>
    <w:rsid w:val="00366ED7"/>
    <w:rsid w:val="00367650"/>
    <w:rsid w:val="003714A0"/>
    <w:rsid w:val="00381F05"/>
    <w:rsid w:val="00382663"/>
    <w:rsid w:val="003833D6"/>
    <w:rsid w:val="0038558D"/>
    <w:rsid w:val="0039142B"/>
    <w:rsid w:val="003923D7"/>
    <w:rsid w:val="00395E16"/>
    <w:rsid w:val="003969B4"/>
    <w:rsid w:val="003974A7"/>
    <w:rsid w:val="003A0A7F"/>
    <w:rsid w:val="003A0F93"/>
    <w:rsid w:val="003A1F19"/>
    <w:rsid w:val="003A5DF2"/>
    <w:rsid w:val="003B26A1"/>
    <w:rsid w:val="003B3656"/>
    <w:rsid w:val="003B38FF"/>
    <w:rsid w:val="003B4552"/>
    <w:rsid w:val="003B5ED3"/>
    <w:rsid w:val="003B7235"/>
    <w:rsid w:val="003B773F"/>
    <w:rsid w:val="003C395E"/>
    <w:rsid w:val="003C3B76"/>
    <w:rsid w:val="003C5245"/>
    <w:rsid w:val="003D1134"/>
    <w:rsid w:val="003D2822"/>
    <w:rsid w:val="003D34D0"/>
    <w:rsid w:val="003D48FD"/>
    <w:rsid w:val="003D65E1"/>
    <w:rsid w:val="003D7439"/>
    <w:rsid w:val="003E185B"/>
    <w:rsid w:val="003E2835"/>
    <w:rsid w:val="003E28F2"/>
    <w:rsid w:val="003E5F20"/>
    <w:rsid w:val="003E5F92"/>
    <w:rsid w:val="003E6034"/>
    <w:rsid w:val="003E6077"/>
    <w:rsid w:val="003F1AAD"/>
    <w:rsid w:val="003F29B6"/>
    <w:rsid w:val="003F3BB9"/>
    <w:rsid w:val="003F4917"/>
    <w:rsid w:val="003F49D2"/>
    <w:rsid w:val="003F4EFE"/>
    <w:rsid w:val="003F652F"/>
    <w:rsid w:val="003F7142"/>
    <w:rsid w:val="003F7859"/>
    <w:rsid w:val="00402AAB"/>
    <w:rsid w:val="00405EBB"/>
    <w:rsid w:val="00406DA5"/>
    <w:rsid w:val="0040719F"/>
    <w:rsid w:val="00410CC3"/>
    <w:rsid w:val="00412B49"/>
    <w:rsid w:val="00413BE2"/>
    <w:rsid w:val="00415C05"/>
    <w:rsid w:val="00416E12"/>
    <w:rsid w:val="00422A4D"/>
    <w:rsid w:val="004250F1"/>
    <w:rsid w:val="00426FFF"/>
    <w:rsid w:val="004279CC"/>
    <w:rsid w:val="00427BD1"/>
    <w:rsid w:val="00432A73"/>
    <w:rsid w:val="00434DE0"/>
    <w:rsid w:val="004357D8"/>
    <w:rsid w:val="004358C1"/>
    <w:rsid w:val="004358CF"/>
    <w:rsid w:val="00437559"/>
    <w:rsid w:val="00441883"/>
    <w:rsid w:val="004423B4"/>
    <w:rsid w:val="00442F8F"/>
    <w:rsid w:val="00443F81"/>
    <w:rsid w:val="00444172"/>
    <w:rsid w:val="00445453"/>
    <w:rsid w:val="00447372"/>
    <w:rsid w:val="00447E54"/>
    <w:rsid w:val="004510EA"/>
    <w:rsid w:val="004515ED"/>
    <w:rsid w:val="00451B2B"/>
    <w:rsid w:val="004564D4"/>
    <w:rsid w:val="004606E4"/>
    <w:rsid w:val="00460811"/>
    <w:rsid w:val="00460CFB"/>
    <w:rsid w:val="00461673"/>
    <w:rsid w:val="00464654"/>
    <w:rsid w:val="004650AD"/>
    <w:rsid w:val="00465F5A"/>
    <w:rsid w:val="0046617F"/>
    <w:rsid w:val="00467F42"/>
    <w:rsid w:val="0047119C"/>
    <w:rsid w:val="00471414"/>
    <w:rsid w:val="00471CED"/>
    <w:rsid w:val="00471DB0"/>
    <w:rsid w:val="00472BA8"/>
    <w:rsid w:val="00472E9F"/>
    <w:rsid w:val="00473784"/>
    <w:rsid w:val="0047391C"/>
    <w:rsid w:val="00481D0A"/>
    <w:rsid w:val="00482817"/>
    <w:rsid w:val="00486A75"/>
    <w:rsid w:val="00486D0A"/>
    <w:rsid w:val="00490A36"/>
    <w:rsid w:val="0049358F"/>
    <w:rsid w:val="00493D0B"/>
    <w:rsid w:val="004949D2"/>
    <w:rsid w:val="004958AE"/>
    <w:rsid w:val="00495CB4"/>
    <w:rsid w:val="0049605F"/>
    <w:rsid w:val="00496EDD"/>
    <w:rsid w:val="004A07B2"/>
    <w:rsid w:val="004A0C1A"/>
    <w:rsid w:val="004B2D60"/>
    <w:rsid w:val="004B6297"/>
    <w:rsid w:val="004B68D2"/>
    <w:rsid w:val="004B74AB"/>
    <w:rsid w:val="004B7D8A"/>
    <w:rsid w:val="004C53F4"/>
    <w:rsid w:val="004C5631"/>
    <w:rsid w:val="004C6AEE"/>
    <w:rsid w:val="004D02B3"/>
    <w:rsid w:val="004D5A22"/>
    <w:rsid w:val="004D6CC9"/>
    <w:rsid w:val="004D6F97"/>
    <w:rsid w:val="004E138C"/>
    <w:rsid w:val="004E1858"/>
    <w:rsid w:val="004E369E"/>
    <w:rsid w:val="004E4F6E"/>
    <w:rsid w:val="004F0146"/>
    <w:rsid w:val="004F10F7"/>
    <w:rsid w:val="004F114F"/>
    <w:rsid w:val="004F1585"/>
    <w:rsid w:val="004F1AA6"/>
    <w:rsid w:val="004F2454"/>
    <w:rsid w:val="004F2BE6"/>
    <w:rsid w:val="004F68E3"/>
    <w:rsid w:val="004F70F2"/>
    <w:rsid w:val="005030CF"/>
    <w:rsid w:val="0050458E"/>
    <w:rsid w:val="005048A6"/>
    <w:rsid w:val="00515720"/>
    <w:rsid w:val="00515A53"/>
    <w:rsid w:val="005217DE"/>
    <w:rsid w:val="0052537D"/>
    <w:rsid w:val="0053206C"/>
    <w:rsid w:val="005370B3"/>
    <w:rsid w:val="00537B71"/>
    <w:rsid w:val="005410DD"/>
    <w:rsid w:val="005445C0"/>
    <w:rsid w:val="0055243B"/>
    <w:rsid w:val="00554446"/>
    <w:rsid w:val="00555576"/>
    <w:rsid w:val="0055562F"/>
    <w:rsid w:val="0055592B"/>
    <w:rsid w:val="00560D89"/>
    <w:rsid w:val="00562660"/>
    <w:rsid w:val="0056393C"/>
    <w:rsid w:val="00567881"/>
    <w:rsid w:val="00574727"/>
    <w:rsid w:val="0057553D"/>
    <w:rsid w:val="00576094"/>
    <w:rsid w:val="00580B1F"/>
    <w:rsid w:val="00580C10"/>
    <w:rsid w:val="00581B83"/>
    <w:rsid w:val="00585109"/>
    <w:rsid w:val="005856BA"/>
    <w:rsid w:val="00587668"/>
    <w:rsid w:val="00590130"/>
    <w:rsid w:val="00590D17"/>
    <w:rsid w:val="005912FB"/>
    <w:rsid w:val="00592B1D"/>
    <w:rsid w:val="0059720A"/>
    <w:rsid w:val="005A08C8"/>
    <w:rsid w:val="005A1E2A"/>
    <w:rsid w:val="005A7E61"/>
    <w:rsid w:val="005B0243"/>
    <w:rsid w:val="005B1730"/>
    <w:rsid w:val="005B377A"/>
    <w:rsid w:val="005B3E50"/>
    <w:rsid w:val="005B4B04"/>
    <w:rsid w:val="005B5A15"/>
    <w:rsid w:val="005B7E02"/>
    <w:rsid w:val="005C16F6"/>
    <w:rsid w:val="005C1995"/>
    <w:rsid w:val="005C2C3D"/>
    <w:rsid w:val="005C374E"/>
    <w:rsid w:val="005C3A36"/>
    <w:rsid w:val="005C4495"/>
    <w:rsid w:val="005C6120"/>
    <w:rsid w:val="005C77DC"/>
    <w:rsid w:val="005C7F88"/>
    <w:rsid w:val="005D1C97"/>
    <w:rsid w:val="005D234A"/>
    <w:rsid w:val="005D4BC5"/>
    <w:rsid w:val="005D7ED6"/>
    <w:rsid w:val="005E11A4"/>
    <w:rsid w:val="005E3C17"/>
    <w:rsid w:val="005E4A30"/>
    <w:rsid w:val="005E5A88"/>
    <w:rsid w:val="005F207D"/>
    <w:rsid w:val="005F2FCB"/>
    <w:rsid w:val="005F4131"/>
    <w:rsid w:val="005F79A2"/>
    <w:rsid w:val="0060009B"/>
    <w:rsid w:val="00600C64"/>
    <w:rsid w:val="006030BB"/>
    <w:rsid w:val="0060399A"/>
    <w:rsid w:val="00603EFB"/>
    <w:rsid w:val="0060438F"/>
    <w:rsid w:val="00604A3D"/>
    <w:rsid w:val="006061E6"/>
    <w:rsid w:val="0061101D"/>
    <w:rsid w:val="00612FE7"/>
    <w:rsid w:val="0061475E"/>
    <w:rsid w:val="00615075"/>
    <w:rsid w:val="0061668D"/>
    <w:rsid w:val="00616A4D"/>
    <w:rsid w:val="00623BA0"/>
    <w:rsid w:val="0062442E"/>
    <w:rsid w:val="0062447D"/>
    <w:rsid w:val="00627920"/>
    <w:rsid w:val="00630F89"/>
    <w:rsid w:val="0063213F"/>
    <w:rsid w:val="0063369B"/>
    <w:rsid w:val="00635259"/>
    <w:rsid w:val="0063598B"/>
    <w:rsid w:val="00635EB6"/>
    <w:rsid w:val="00636D79"/>
    <w:rsid w:val="006423BF"/>
    <w:rsid w:val="0064257A"/>
    <w:rsid w:val="006435AF"/>
    <w:rsid w:val="00645785"/>
    <w:rsid w:val="00645BE9"/>
    <w:rsid w:val="00645C79"/>
    <w:rsid w:val="0064608B"/>
    <w:rsid w:val="0064741F"/>
    <w:rsid w:val="006518FB"/>
    <w:rsid w:val="0065399F"/>
    <w:rsid w:val="006543A6"/>
    <w:rsid w:val="00656DD2"/>
    <w:rsid w:val="0065710C"/>
    <w:rsid w:val="00660006"/>
    <w:rsid w:val="00660BE2"/>
    <w:rsid w:val="00661DE2"/>
    <w:rsid w:val="00662856"/>
    <w:rsid w:val="0066348E"/>
    <w:rsid w:val="006646EA"/>
    <w:rsid w:val="0066525B"/>
    <w:rsid w:val="006653FA"/>
    <w:rsid w:val="00665B64"/>
    <w:rsid w:val="00674C0A"/>
    <w:rsid w:val="0068050E"/>
    <w:rsid w:val="00683AC7"/>
    <w:rsid w:val="006874E5"/>
    <w:rsid w:val="00687C76"/>
    <w:rsid w:val="00692D85"/>
    <w:rsid w:val="006945D4"/>
    <w:rsid w:val="00697AA8"/>
    <w:rsid w:val="00697E97"/>
    <w:rsid w:val="006A5F8C"/>
    <w:rsid w:val="006A69B1"/>
    <w:rsid w:val="006B74E0"/>
    <w:rsid w:val="006B7735"/>
    <w:rsid w:val="006C1844"/>
    <w:rsid w:val="006C2D27"/>
    <w:rsid w:val="006C49DA"/>
    <w:rsid w:val="006C5562"/>
    <w:rsid w:val="006C57AF"/>
    <w:rsid w:val="006C789A"/>
    <w:rsid w:val="006D1276"/>
    <w:rsid w:val="006D2E46"/>
    <w:rsid w:val="006D650E"/>
    <w:rsid w:val="006D780C"/>
    <w:rsid w:val="006D7A5C"/>
    <w:rsid w:val="006D7C34"/>
    <w:rsid w:val="006E0760"/>
    <w:rsid w:val="006E1F5E"/>
    <w:rsid w:val="006E3045"/>
    <w:rsid w:val="006E4EE8"/>
    <w:rsid w:val="006E60A2"/>
    <w:rsid w:val="006E79F6"/>
    <w:rsid w:val="006F225A"/>
    <w:rsid w:val="006F4F05"/>
    <w:rsid w:val="006F55C8"/>
    <w:rsid w:val="006F6265"/>
    <w:rsid w:val="006F745A"/>
    <w:rsid w:val="006F7533"/>
    <w:rsid w:val="006F77CF"/>
    <w:rsid w:val="00702271"/>
    <w:rsid w:val="007022B8"/>
    <w:rsid w:val="00703DFA"/>
    <w:rsid w:val="00704E6F"/>
    <w:rsid w:val="0070669B"/>
    <w:rsid w:val="00707219"/>
    <w:rsid w:val="00713255"/>
    <w:rsid w:val="00715363"/>
    <w:rsid w:val="00715E7C"/>
    <w:rsid w:val="00716492"/>
    <w:rsid w:val="00716568"/>
    <w:rsid w:val="00721A1C"/>
    <w:rsid w:val="00726C37"/>
    <w:rsid w:val="00727682"/>
    <w:rsid w:val="0073155B"/>
    <w:rsid w:val="007347CD"/>
    <w:rsid w:val="00734DEE"/>
    <w:rsid w:val="007356A4"/>
    <w:rsid w:val="00741129"/>
    <w:rsid w:val="007435AA"/>
    <w:rsid w:val="007439BE"/>
    <w:rsid w:val="00743B0B"/>
    <w:rsid w:val="00750821"/>
    <w:rsid w:val="007526D7"/>
    <w:rsid w:val="00752D48"/>
    <w:rsid w:val="0075682F"/>
    <w:rsid w:val="00756B94"/>
    <w:rsid w:val="00756CE0"/>
    <w:rsid w:val="00757230"/>
    <w:rsid w:val="007608F1"/>
    <w:rsid w:val="00764204"/>
    <w:rsid w:val="00765F84"/>
    <w:rsid w:val="00770691"/>
    <w:rsid w:val="00770828"/>
    <w:rsid w:val="00774F47"/>
    <w:rsid w:val="00776F9B"/>
    <w:rsid w:val="00780F31"/>
    <w:rsid w:val="00781A17"/>
    <w:rsid w:val="0078723B"/>
    <w:rsid w:val="00791241"/>
    <w:rsid w:val="00791F0B"/>
    <w:rsid w:val="00792A9A"/>
    <w:rsid w:val="00792BA5"/>
    <w:rsid w:val="00797368"/>
    <w:rsid w:val="0079773C"/>
    <w:rsid w:val="007A1FA9"/>
    <w:rsid w:val="007A3B97"/>
    <w:rsid w:val="007A4012"/>
    <w:rsid w:val="007A495D"/>
    <w:rsid w:val="007A6A04"/>
    <w:rsid w:val="007A6F7F"/>
    <w:rsid w:val="007A6F81"/>
    <w:rsid w:val="007A7095"/>
    <w:rsid w:val="007A7731"/>
    <w:rsid w:val="007B15F1"/>
    <w:rsid w:val="007B2526"/>
    <w:rsid w:val="007B57CD"/>
    <w:rsid w:val="007B5FF9"/>
    <w:rsid w:val="007C06B0"/>
    <w:rsid w:val="007C1AC4"/>
    <w:rsid w:val="007C20D2"/>
    <w:rsid w:val="007C60D7"/>
    <w:rsid w:val="007C7947"/>
    <w:rsid w:val="007C7CE3"/>
    <w:rsid w:val="007D1902"/>
    <w:rsid w:val="007D370A"/>
    <w:rsid w:val="007D612B"/>
    <w:rsid w:val="007E0529"/>
    <w:rsid w:val="007E3736"/>
    <w:rsid w:val="007E465D"/>
    <w:rsid w:val="007E511F"/>
    <w:rsid w:val="007E587B"/>
    <w:rsid w:val="007E6920"/>
    <w:rsid w:val="007F08F3"/>
    <w:rsid w:val="007F0F0F"/>
    <w:rsid w:val="007F1FA0"/>
    <w:rsid w:val="007F2B88"/>
    <w:rsid w:val="007F475F"/>
    <w:rsid w:val="008013FD"/>
    <w:rsid w:val="008039EB"/>
    <w:rsid w:val="00810DBC"/>
    <w:rsid w:val="008113A0"/>
    <w:rsid w:val="00811FEB"/>
    <w:rsid w:val="008123E2"/>
    <w:rsid w:val="008154E6"/>
    <w:rsid w:val="008177C6"/>
    <w:rsid w:val="0082000C"/>
    <w:rsid w:val="008200A0"/>
    <w:rsid w:val="008226A1"/>
    <w:rsid w:val="00824E49"/>
    <w:rsid w:val="00826F30"/>
    <w:rsid w:val="00833243"/>
    <w:rsid w:val="00834116"/>
    <w:rsid w:val="0083472D"/>
    <w:rsid w:val="00834B3F"/>
    <w:rsid w:val="0084152A"/>
    <w:rsid w:val="00841ECD"/>
    <w:rsid w:val="0084235B"/>
    <w:rsid w:val="0084349F"/>
    <w:rsid w:val="0084356B"/>
    <w:rsid w:val="008436FA"/>
    <w:rsid w:val="00844249"/>
    <w:rsid w:val="00854743"/>
    <w:rsid w:val="00854D45"/>
    <w:rsid w:val="008550FB"/>
    <w:rsid w:val="00856756"/>
    <w:rsid w:val="00857758"/>
    <w:rsid w:val="0085797C"/>
    <w:rsid w:val="008612E6"/>
    <w:rsid w:val="00861B08"/>
    <w:rsid w:val="00863E11"/>
    <w:rsid w:val="00867E30"/>
    <w:rsid w:val="0087268B"/>
    <w:rsid w:val="00872812"/>
    <w:rsid w:val="00872F61"/>
    <w:rsid w:val="00876882"/>
    <w:rsid w:val="008805B7"/>
    <w:rsid w:val="00880D3B"/>
    <w:rsid w:val="00881B59"/>
    <w:rsid w:val="00881E06"/>
    <w:rsid w:val="00883CC0"/>
    <w:rsid w:val="008840B8"/>
    <w:rsid w:val="00887022"/>
    <w:rsid w:val="00887809"/>
    <w:rsid w:val="00890FE2"/>
    <w:rsid w:val="008934A0"/>
    <w:rsid w:val="0089478C"/>
    <w:rsid w:val="0089570A"/>
    <w:rsid w:val="00895E90"/>
    <w:rsid w:val="0089634F"/>
    <w:rsid w:val="008979F3"/>
    <w:rsid w:val="008A0338"/>
    <w:rsid w:val="008A3A96"/>
    <w:rsid w:val="008A563C"/>
    <w:rsid w:val="008A64F5"/>
    <w:rsid w:val="008B2FD4"/>
    <w:rsid w:val="008B6CDB"/>
    <w:rsid w:val="008C101B"/>
    <w:rsid w:val="008C17FB"/>
    <w:rsid w:val="008C4E58"/>
    <w:rsid w:val="008C4FBE"/>
    <w:rsid w:val="008C5523"/>
    <w:rsid w:val="008D104C"/>
    <w:rsid w:val="008D326B"/>
    <w:rsid w:val="008D3B93"/>
    <w:rsid w:val="008D3E3C"/>
    <w:rsid w:val="008D6554"/>
    <w:rsid w:val="008D6719"/>
    <w:rsid w:val="008E02BC"/>
    <w:rsid w:val="008E0622"/>
    <w:rsid w:val="008E541E"/>
    <w:rsid w:val="008E5DD6"/>
    <w:rsid w:val="008E6674"/>
    <w:rsid w:val="008F03BA"/>
    <w:rsid w:val="008F3016"/>
    <w:rsid w:val="008F6D3A"/>
    <w:rsid w:val="008F6F18"/>
    <w:rsid w:val="008F7A86"/>
    <w:rsid w:val="00901EB5"/>
    <w:rsid w:val="00902CEE"/>
    <w:rsid w:val="00903226"/>
    <w:rsid w:val="00906BD9"/>
    <w:rsid w:val="00907520"/>
    <w:rsid w:val="009103D5"/>
    <w:rsid w:val="009106DA"/>
    <w:rsid w:val="00911157"/>
    <w:rsid w:val="009118A9"/>
    <w:rsid w:val="009121E4"/>
    <w:rsid w:val="00912C16"/>
    <w:rsid w:val="0091427F"/>
    <w:rsid w:val="009145F6"/>
    <w:rsid w:val="00917312"/>
    <w:rsid w:val="0091740F"/>
    <w:rsid w:val="00920643"/>
    <w:rsid w:val="00923BDA"/>
    <w:rsid w:val="00925DAC"/>
    <w:rsid w:val="00927345"/>
    <w:rsid w:val="00927F1C"/>
    <w:rsid w:val="009323C9"/>
    <w:rsid w:val="009326A7"/>
    <w:rsid w:val="009338E8"/>
    <w:rsid w:val="00933C5D"/>
    <w:rsid w:val="009347AA"/>
    <w:rsid w:val="00936A62"/>
    <w:rsid w:val="0094316F"/>
    <w:rsid w:val="00944501"/>
    <w:rsid w:val="00945258"/>
    <w:rsid w:val="009453B8"/>
    <w:rsid w:val="009467BC"/>
    <w:rsid w:val="0094796D"/>
    <w:rsid w:val="00952760"/>
    <w:rsid w:val="0095376E"/>
    <w:rsid w:val="00953F3B"/>
    <w:rsid w:val="009610A8"/>
    <w:rsid w:val="00961334"/>
    <w:rsid w:val="00961E5A"/>
    <w:rsid w:val="009641C5"/>
    <w:rsid w:val="009658DD"/>
    <w:rsid w:val="00967370"/>
    <w:rsid w:val="009705AB"/>
    <w:rsid w:val="00971C58"/>
    <w:rsid w:val="00981A3A"/>
    <w:rsid w:val="00982FD1"/>
    <w:rsid w:val="009836FD"/>
    <w:rsid w:val="009851C1"/>
    <w:rsid w:val="0098632A"/>
    <w:rsid w:val="00990A84"/>
    <w:rsid w:val="00991BB7"/>
    <w:rsid w:val="00991D32"/>
    <w:rsid w:val="00992323"/>
    <w:rsid w:val="00992490"/>
    <w:rsid w:val="00993628"/>
    <w:rsid w:val="009969C7"/>
    <w:rsid w:val="009A0719"/>
    <w:rsid w:val="009A14FC"/>
    <w:rsid w:val="009A2485"/>
    <w:rsid w:val="009A4B73"/>
    <w:rsid w:val="009A7C4F"/>
    <w:rsid w:val="009B144C"/>
    <w:rsid w:val="009B44B0"/>
    <w:rsid w:val="009B5D46"/>
    <w:rsid w:val="009B70C1"/>
    <w:rsid w:val="009C0EB4"/>
    <w:rsid w:val="009C2890"/>
    <w:rsid w:val="009C2DD0"/>
    <w:rsid w:val="009C35D4"/>
    <w:rsid w:val="009C3E04"/>
    <w:rsid w:val="009C4B70"/>
    <w:rsid w:val="009C4C73"/>
    <w:rsid w:val="009C703F"/>
    <w:rsid w:val="009D0252"/>
    <w:rsid w:val="009D0736"/>
    <w:rsid w:val="009D23C6"/>
    <w:rsid w:val="009D573A"/>
    <w:rsid w:val="009D5838"/>
    <w:rsid w:val="009D5C1E"/>
    <w:rsid w:val="009D6B2B"/>
    <w:rsid w:val="009E09C6"/>
    <w:rsid w:val="009E2C67"/>
    <w:rsid w:val="009E43F7"/>
    <w:rsid w:val="009E743B"/>
    <w:rsid w:val="009E79B5"/>
    <w:rsid w:val="009F4114"/>
    <w:rsid w:val="009F4D3D"/>
    <w:rsid w:val="009F4F33"/>
    <w:rsid w:val="009F5089"/>
    <w:rsid w:val="00A018B4"/>
    <w:rsid w:val="00A02100"/>
    <w:rsid w:val="00A04D82"/>
    <w:rsid w:val="00A04D99"/>
    <w:rsid w:val="00A0774A"/>
    <w:rsid w:val="00A078CD"/>
    <w:rsid w:val="00A124AF"/>
    <w:rsid w:val="00A12D0F"/>
    <w:rsid w:val="00A13792"/>
    <w:rsid w:val="00A20BBA"/>
    <w:rsid w:val="00A21B4B"/>
    <w:rsid w:val="00A225E3"/>
    <w:rsid w:val="00A2594C"/>
    <w:rsid w:val="00A32A1F"/>
    <w:rsid w:val="00A35F91"/>
    <w:rsid w:val="00A36679"/>
    <w:rsid w:val="00A3744F"/>
    <w:rsid w:val="00A37D86"/>
    <w:rsid w:val="00A43DEB"/>
    <w:rsid w:val="00A45098"/>
    <w:rsid w:val="00A45518"/>
    <w:rsid w:val="00A46451"/>
    <w:rsid w:val="00A5002B"/>
    <w:rsid w:val="00A52717"/>
    <w:rsid w:val="00A53223"/>
    <w:rsid w:val="00A535D6"/>
    <w:rsid w:val="00A600E3"/>
    <w:rsid w:val="00A635B0"/>
    <w:rsid w:val="00A72148"/>
    <w:rsid w:val="00A73F49"/>
    <w:rsid w:val="00A744BF"/>
    <w:rsid w:val="00A748C7"/>
    <w:rsid w:val="00A76D25"/>
    <w:rsid w:val="00A82377"/>
    <w:rsid w:val="00A83E7A"/>
    <w:rsid w:val="00A8411E"/>
    <w:rsid w:val="00A856B4"/>
    <w:rsid w:val="00A90DAB"/>
    <w:rsid w:val="00A93D68"/>
    <w:rsid w:val="00A93F4E"/>
    <w:rsid w:val="00A948BF"/>
    <w:rsid w:val="00A96B85"/>
    <w:rsid w:val="00AA20D6"/>
    <w:rsid w:val="00AA3581"/>
    <w:rsid w:val="00AA419F"/>
    <w:rsid w:val="00AA54A0"/>
    <w:rsid w:val="00AA71DA"/>
    <w:rsid w:val="00AA7A3A"/>
    <w:rsid w:val="00AB0AEB"/>
    <w:rsid w:val="00AB3D50"/>
    <w:rsid w:val="00AB48C9"/>
    <w:rsid w:val="00AB7174"/>
    <w:rsid w:val="00AB7572"/>
    <w:rsid w:val="00AC2455"/>
    <w:rsid w:val="00AC2D0F"/>
    <w:rsid w:val="00AC38DE"/>
    <w:rsid w:val="00AC6516"/>
    <w:rsid w:val="00AC74C1"/>
    <w:rsid w:val="00AC77D5"/>
    <w:rsid w:val="00AC7A4E"/>
    <w:rsid w:val="00AD2F30"/>
    <w:rsid w:val="00AD4C89"/>
    <w:rsid w:val="00AD5A49"/>
    <w:rsid w:val="00AD6B75"/>
    <w:rsid w:val="00AE3300"/>
    <w:rsid w:val="00AE4195"/>
    <w:rsid w:val="00AE46A7"/>
    <w:rsid w:val="00AE542D"/>
    <w:rsid w:val="00AE6B12"/>
    <w:rsid w:val="00AE6DA2"/>
    <w:rsid w:val="00AE7661"/>
    <w:rsid w:val="00AF0E61"/>
    <w:rsid w:val="00AF182D"/>
    <w:rsid w:val="00AF4BCE"/>
    <w:rsid w:val="00AF5226"/>
    <w:rsid w:val="00AF6301"/>
    <w:rsid w:val="00B0202E"/>
    <w:rsid w:val="00B03172"/>
    <w:rsid w:val="00B046A5"/>
    <w:rsid w:val="00B06C06"/>
    <w:rsid w:val="00B07112"/>
    <w:rsid w:val="00B07918"/>
    <w:rsid w:val="00B15A32"/>
    <w:rsid w:val="00B16B0C"/>
    <w:rsid w:val="00B30B14"/>
    <w:rsid w:val="00B34017"/>
    <w:rsid w:val="00B34BD7"/>
    <w:rsid w:val="00B34FE4"/>
    <w:rsid w:val="00B35E0F"/>
    <w:rsid w:val="00B42B96"/>
    <w:rsid w:val="00B43D6B"/>
    <w:rsid w:val="00B455E2"/>
    <w:rsid w:val="00B474C9"/>
    <w:rsid w:val="00B50181"/>
    <w:rsid w:val="00B55254"/>
    <w:rsid w:val="00B5681C"/>
    <w:rsid w:val="00B56A80"/>
    <w:rsid w:val="00B6016B"/>
    <w:rsid w:val="00B6152F"/>
    <w:rsid w:val="00B615EE"/>
    <w:rsid w:val="00B66811"/>
    <w:rsid w:val="00B67AC8"/>
    <w:rsid w:val="00B72062"/>
    <w:rsid w:val="00B738CF"/>
    <w:rsid w:val="00B83B7D"/>
    <w:rsid w:val="00B8561F"/>
    <w:rsid w:val="00B87275"/>
    <w:rsid w:val="00B877F5"/>
    <w:rsid w:val="00B9157E"/>
    <w:rsid w:val="00B91B5D"/>
    <w:rsid w:val="00B9299A"/>
    <w:rsid w:val="00B93896"/>
    <w:rsid w:val="00B94DC0"/>
    <w:rsid w:val="00B9679D"/>
    <w:rsid w:val="00B96AD1"/>
    <w:rsid w:val="00BA02B9"/>
    <w:rsid w:val="00BA118A"/>
    <w:rsid w:val="00BA19C2"/>
    <w:rsid w:val="00BA311D"/>
    <w:rsid w:val="00BA4110"/>
    <w:rsid w:val="00BA4169"/>
    <w:rsid w:val="00BA5BA3"/>
    <w:rsid w:val="00BA60C7"/>
    <w:rsid w:val="00BA68C7"/>
    <w:rsid w:val="00BB0351"/>
    <w:rsid w:val="00BB07D9"/>
    <w:rsid w:val="00BB3BE5"/>
    <w:rsid w:val="00BC16CF"/>
    <w:rsid w:val="00BC25C0"/>
    <w:rsid w:val="00BC2E39"/>
    <w:rsid w:val="00BC4B57"/>
    <w:rsid w:val="00BC64E2"/>
    <w:rsid w:val="00BC6B81"/>
    <w:rsid w:val="00BD0EF6"/>
    <w:rsid w:val="00BD4D05"/>
    <w:rsid w:val="00BD5895"/>
    <w:rsid w:val="00BD7C33"/>
    <w:rsid w:val="00BE2F8F"/>
    <w:rsid w:val="00BE3780"/>
    <w:rsid w:val="00BE4ACA"/>
    <w:rsid w:val="00BE58C3"/>
    <w:rsid w:val="00BE5F34"/>
    <w:rsid w:val="00BF0543"/>
    <w:rsid w:val="00BF1578"/>
    <w:rsid w:val="00BF1737"/>
    <w:rsid w:val="00BF3A89"/>
    <w:rsid w:val="00BF3ADB"/>
    <w:rsid w:val="00BF3B4C"/>
    <w:rsid w:val="00C01F53"/>
    <w:rsid w:val="00C05745"/>
    <w:rsid w:val="00C07D9F"/>
    <w:rsid w:val="00C11F1E"/>
    <w:rsid w:val="00C12765"/>
    <w:rsid w:val="00C14430"/>
    <w:rsid w:val="00C15114"/>
    <w:rsid w:val="00C16297"/>
    <w:rsid w:val="00C16BF6"/>
    <w:rsid w:val="00C210FE"/>
    <w:rsid w:val="00C21267"/>
    <w:rsid w:val="00C21555"/>
    <w:rsid w:val="00C21C58"/>
    <w:rsid w:val="00C2361D"/>
    <w:rsid w:val="00C2374A"/>
    <w:rsid w:val="00C249CA"/>
    <w:rsid w:val="00C251A8"/>
    <w:rsid w:val="00C2535E"/>
    <w:rsid w:val="00C35A03"/>
    <w:rsid w:val="00C35FF0"/>
    <w:rsid w:val="00C36027"/>
    <w:rsid w:val="00C37CE8"/>
    <w:rsid w:val="00C41F89"/>
    <w:rsid w:val="00C43DBD"/>
    <w:rsid w:val="00C45E6F"/>
    <w:rsid w:val="00C45EAE"/>
    <w:rsid w:val="00C45EC4"/>
    <w:rsid w:val="00C5051F"/>
    <w:rsid w:val="00C52857"/>
    <w:rsid w:val="00C52B58"/>
    <w:rsid w:val="00C52FA0"/>
    <w:rsid w:val="00C55D04"/>
    <w:rsid w:val="00C569C9"/>
    <w:rsid w:val="00C57D59"/>
    <w:rsid w:val="00C61738"/>
    <w:rsid w:val="00C62C3F"/>
    <w:rsid w:val="00C744F0"/>
    <w:rsid w:val="00C779B5"/>
    <w:rsid w:val="00C82EB8"/>
    <w:rsid w:val="00C8420E"/>
    <w:rsid w:val="00C8483C"/>
    <w:rsid w:val="00C852D8"/>
    <w:rsid w:val="00C871BA"/>
    <w:rsid w:val="00C87E58"/>
    <w:rsid w:val="00C901F1"/>
    <w:rsid w:val="00C90F90"/>
    <w:rsid w:val="00C95416"/>
    <w:rsid w:val="00CA0467"/>
    <w:rsid w:val="00CA04CB"/>
    <w:rsid w:val="00CA1FE4"/>
    <w:rsid w:val="00CA35A9"/>
    <w:rsid w:val="00CA4B8F"/>
    <w:rsid w:val="00CA508D"/>
    <w:rsid w:val="00CA5A7A"/>
    <w:rsid w:val="00CA5CAF"/>
    <w:rsid w:val="00CB0280"/>
    <w:rsid w:val="00CB2A20"/>
    <w:rsid w:val="00CC000F"/>
    <w:rsid w:val="00CC3FFC"/>
    <w:rsid w:val="00CC41AB"/>
    <w:rsid w:val="00CC5F0F"/>
    <w:rsid w:val="00CD0F37"/>
    <w:rsid w:val="00CD17AE"/>
    <w:rsid w:val="00CD6B7E"/>
    <w:rsid w:val="00CD7397"/>
    <w:rsid w:val="00CE3098"/>
    <w:rsid w:val="00CE7E76"/>
    <w:rsid w:val="00CF0667"/>
    <w:rsid w:val="00CF06E1"/>
    <w:rsid w:val="00CF5734"/>
    <w:rsid w:val="00CF5F70"/>
    <w:rsid w:val="00CF67D4"/>
    <w:rsid w:val="00D00A69"/>
    <w:rsid w:val="00D05250"/>
    <w:rsid w:val="00D076A8"/>
    <w:rsid w:val="00D10511"/>
    <w:rsid w:val="00D1495E"/>
    <w:rsid w:val="00D15B53"/>
    <w:rsid w:val="00D15E65"/>
    <w:rsid w:val="00D16AA8"/>
    <w:rsid w:val="00D174AB"/>
    <w:rsid w:val="00D2350C"/>
    <w:rsid w:val="00D26E19"/>
    <w:rsid w:val="00D26F05"/>
    <w:rsid w:val="00D2712D"/>
    <w:rsid w:val="00D3084E"/>
    <w:rsid w:val="00D31AAF"/>
    <w:rsid w:val="00D326B6"/>
    <w:rsid w:val="00D32B43"/>
    <w:rsid w:val="00D34EB7"/>
    <w:rsid w:val="00D4243F"/>
    <w:rsid w:val="00D512A3"/>
    <w:rsid w:val="00D54929"/>
    <w:rsid w:val="00D55971"/>
    <w:rsid w:val="00D578AA"/>
    <w:rsid w:val="00D711D3"/>
    <w:rsid w:val="00D74059"/>
    <w:rsid w:val="00D744F2"/>
    <w:rsid w:val="00D74B10"/>
    <w:rsid w:val="00D74B26"/>
    <w:rsid w:val="00D75C23"/>
    <w:rsid w:val="00D824B1"/>
    <w:rsid w:val="00D87DAB"/>
    <w:rsid w:val="00D91320"/>
    <w:rsid w:val="00D95411"/>
    <w:rsid w:val="00D96CC0"/>
    <w:rsid w:val="00D97DBF"/>
    <w:rsid w:val="00D97F8D"/>
    <w:rsid w:val="00DA06A4"/>
    <w:rsid w:val="00DA2130"/>
    <w:rsid w:val="00DA31E2"/>
    <w:rsid w:val="00DA4C97"/>
    <w:rsid w:val="00DA50B8"/>
    <w:rsid w:val="00DA515E"/>
    <w:rsid w:val="00DA7A3A"/>
    <w:rsid w:val="00DB0B46"/>
    <w:rsid w:val="00DB0F91"/>
    <w:rsid w:val="00DB324E"/>
    <w:rsid w:val="00DB65BE"/>
    <w:rsid w:val="00DB7836"/>
    <w:rsid w:val="00DC0DC9"/>
    <w:rsid w:val="00DC0F40"/>
    <w:rsid w:val="00DC1F53"/>
    <w:rsid w:val="00DC4598"/>
    <w:rsid w:val="00DC4D75"/>
    <w:rsid w:val="00DC5A5E"/>
    <w:rsid w:val="00DC5F95"/>
    <w:rsid w:val="00DC6451"/>
    <w:rsid w:val="00DD0A8D"/>
    <w:rsid w:val="00DD24C9"/>
    <w:rsid w:val="00DD47B4"/>
    <w:rsid w:val="00DD4FE2"/>
    <w:rsid w:val="00DD594B"/>
    <w:rsid w:val="00DD621F"/>
    <w:rsid w:val="00DD76BD"/>
    <w:rsid w:val="00DD7BE2"/>
    <w:rsid w:val="00DE1999"/>
    <w:rsid w:val="00DE2B69"/>
    <w:rsid w:val="00DF0EAB"/>
    <w:rsid w:val="00DF688A"/>
    <w:rsid w:val="00E01E81"/>
    <w:rsid w:val="00E02522"/>
    <w:rsid w:val="00E02710"/>
    <w:rsid w:val="00E0449C"/>
    <w:rsid w:val="00E04F3F"/>
    <w:rsid w:val="00E0578E"/>
    <w:rsid w:val="00E05939"/>
    <w:rsid w:val="00E05CEC"/>
    <w:rsid w:val="00E115BF"/>
    <w:rsid w:val="00E128DD"/>
    <w:rsid w:val="00E23CEC"/>
    <w:rsid w:val="00E249EF"/>
    <w:rsid w:val="00E26382"/>
    <w:rsid w:val="00E26C77"/>
    <w:rsid w:val="00E27F72"/>
    <w:rsid w:val="00E318C5"/>
    <w:rsid w:val="00E31AFA"/>
    <w:rsid w:val="00E31BBE"/>
    <w:rsid w:val="00E34BE6"/>
    <w:rsid w:val="00E35D5D"/>
    <w:rsid w:val="00E37462"/>
    <w:rsid w:val="00E404F8"/>
    <w:rsid w:val="00E42CBD"/>
    <w:rsid w:val="00E43A09"/>
    <w:rsid w:val="00E44021"/>
    <w:rsid w:val="00E44A6E"/>
    <w:rsid w:val="00E45A71"/>
    <w:rsid w:val="00E54B9B"/>
    <w:rsid w:val="00E56E3B"/>
    <w:rsid w:val="00E603ED"/>
    <w:rsid w:val="00E6319F"/>
    <w:rsid w:val="00E64210"/>
    <w:rsid w:val="00E656F0"/>
    <w:rsid w:val="00E65CAC"/>
    <w:rsid w:val="00E65DB4"/>
    <w:rsid w:val="00E667B6"/>
    <w:rsid w:val="00E67AA8"/>
    <w:rsid w:val="00E702DD"/>
    <w:rsid w:val="00E72DCA"/>
    <w:rsid w:val="00E73C8A"/>
    <w:rsid w:val="00E804C3"/>
    <w:rsid w:val="00E80A49"/>
    <w:rsid w:val="00E82479"/>
    <w:rsid w:val="00E82757"/>
    <w:rsid w:val="00E903C3"/>
    <w:rsid w:val="00E91088"/>
    <w:rsid w:val="00E910F3"/>
    <w:rsid w:val="00E915D5"/>
    <w:rsid w:val="00E93CEF"/>
    <w:rsid w:val="00E93FE1"/>
    <w:rsid w:val="00E94660"/>
    <w:rsid w:val="00E96232"/>
    <w:rsid w:val="00E97F45"/>
    <w:rsid w:val="00EA0431"/>
    <w:rsid w:val="00EA160D"/>
    <w:rsid w:val="00EA3482"/>
    <w:rsid w:val="00EA5303"/>
    <w:rsid w:val="00EA6722"/>
    <w:rsid w:val="00EA6EAE"/>
    <w:rsid w:val="00EB2480"/>
    <w:rsid w:val="00EB25B7"/>
    <w:rsid w:val="00EB2780"/>
    <w:rsid w:val="00EB5201"/>
    <w:rsid w:val="00EB5728"/>
    <w:rsid w:val="00EB5B25"/>
    <w:rsid w:val="00EB6FBE"/>
    <w:rsid w:val="00EC2D5C"/>
    <w:rsid w:val="00EC3AF4"/>
    <w:rsid w:val="00EC57B2"/>
    <w:rsid w:val="00EC61D4"/>
    <w:rsid w:val="00EC66A1"/>
    <w:rsid w:val="00EC7F56"/>
    <w:rsid w:val="00ED27FF"/>
    <w:rsid w:val="00ED366D"/>
    <w:rsid w:val="00ED446D"/>
    <w:rsid w:val="00ED507E"/>
    <w:rsid w:val="00EE1B5A"/>
    <w:rsid w:val="00EE1BD9"/>
    <w:rsid w:val="00EE5EB6"/>
    <w:rsid w:val="00EE6D4A"/>
    <w:rsid w:val="00EE71F9"/>
    <w:rsid w:val="00EF1779"/>
    <w:rsid w:val="00EF5DA4"/>
    <w:rsid w:val="00F0209B"/>
    <w:rsid w:val="00F02EEA"/>
    <w:rsid w:val="00F03BEA"/>
    <w:rsid w:val="00F04F84"/>
    <w:rsid w:val="00F06C93"/>
    <w:rsid w:val="00F116BC"/>
    <w:rsid w:val="00F14798"/>
    <w:rsid w:val="00F14DDE"/>
    <w:rsid w:val="00F166F5"/>
    <w:rsid w:val="00F17FF9"/>
    <w:rsid w:val="00F21D4C"/>
    <w:rsid w:val="00F21FA5"/>
    <w:rsid w:val="00F25B38"/>
    <w:rsid w:val="00F30A67"/>
    <w:rsid w:val="00F30DFE"/>
    <w:rsid w:val="00F31014"/>
    <w:rsid w:val="00F31954"/>
    <w:rsid w:val="00F31F69"/>
    <w:rsid w:val="00F322B0"/>
    <w:rsid w:val="00F40AC2"/>
    <w:rsid w:val="00F41487"/>
    <w:rsid w:val="00F4240C"/>
    <w:rsid w:val="00F42C73"/>
    <w:rsid w:val="00F43D56"/>
    <w:rsid w:val="00F45AC4"/>
    <w:rsid w:val="00F46706"/>
    <w:rsid w:val="00F467B4"/>
    <w:rsid w:val="00F5016D"/>
    <w:rsid w:val="00F55503"/>
    <w:rsid w:val="00F6141A"/>
    <w:rsid w:val="00F63B70"/>
    <w:rsid w:val="00F653FE"/>
    <w:rsid w:val="00F65E6C"/>
    <w:rsid w:val="00F72764"/>
    <w:rsid w:val="00F72A50"/>
    <w:rsid w:val="00F72C8F"/>
    <w:rsid w:val="00F7640F"/>
    <w:rsid w:val="00F76A66"/>
    <w:rsid w:val="00F77B3C"/>
    <w:rsid w:val="00F808C1"/>
    <w:rsid w:val="00F82677"/>
    <w:rsid w:val="00F8275D"/>
    <w:rsid w:val="00F84D4A"/>
    <w:rsid w:val="00F85118"/>
    <w:rsid w:val="00F87301"/>
    <w:rsid w:val="00F87E1F"/>
    <w:rsid w:val="00F905A5"/>
    <w:rsid w:val="00F912E0"/>
    <w:rsid w:val="00F92B99"/>
    <w:rsid w:val="00F959C7"/>
    <w:rsid w:val="00FA0774"/>
    <w:rsid w:val="00FA65D0"/>
    <w:rsid w:val="00FB1658"/>
    <w:rsid w:val="00FB2893"/>
    <w:rsid w:val="00FB2DF4"/>
    <w:rsid w:val="00FB44C7"/>
    <w:rsid w:val="00FB5255"/>
    <w:rsid w:val="00FC212C"/>
    <w:rsid w:val="00FC3260"/>
    <w:rsid w:val="00FC3474"/>
    <w:rsid w:val="00FC562B"/>
    <w:rsid w:val="00FC7E96"/>
    <w:rsid w:val="00FC7EF3"/>
    <w:rsid w:val="00FD4F1A"/>
    <w:rsid w:val="00FD6977"/>
    <w:rsid w:val="00FE1252"/>
    <w:rsid w:val="00FE2646"/>
    <w:rsid w:val="00FE2CF3"/>
    <w:rsid w:val="00FE54ED"/>
    <w:rsid w:val="00FE6081"/>
    <w:rsid w:val="00FE73E3"/>
    <w:rsid w:val="00FF2716"/>
    <w:rsid w:val="00FF2945"/>
    <w:rsid w:val="00FF740C"/>
    <w:rsid w:val="00FF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2"/>
      <o:rules v:ext="edit">
        <o:r id="V:Rule5" type="connector" idref="#_x0000_s2086"/>
        <o:r id="V:Rule6" type="connector" idref="#_x0000_s2088"/>
        <o:r id="V:Rule7" type="connector" idref="#_x0000_s2087"/>
        <o:r id="V:Rule8" type="connector" idref="#_x0000_s2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8BF"/>
    <w:pPr>
      <w:widowControl w:val="0"/>
      <w:suppressAutoHyphens/>
    </w:pPr>
    <w:rPr>
      <w:rFonts w:ascii="Times New Roman" w:eastAsia="文鼎ＰＬ简中楷" w:hAnsi="Times New Roman" w:cs="文鼎ＰＬ简中楷"/>
      <w:sz w:val="24"/>
      <w:szCs w:val="24"/>
      <w:lang w:eastAsia="hi-IN" w:bidi="hi-IN"/>
    </w:rPr>
  </w:style>
  <w:style w:type="paragraph" w:styleId="1">
    <w:name w:val="heading 1"/>
    <w:aliases w:val="H1,标题 11,PIM 1,h1,标书1,L1,boc,Section Head,l1,1,Heading 0,章节,Heading 11,l...,heading 1,Normal + Font: Helvetica,Bold,Space Before 12 pt,Not Bold,1. heading 1,标准章,Huvudrubrik,h11,h12,h13,h14,h15,h16,h17,h111,h121,h131,h141,h151,h161,h18,h112,h122,&amp;3"/>
    <w:next w:val="2"/>
    <w:link w:val="1Char"/>
    <w:qFormat/>
    <w:rsid w:val="00A948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Char"/>
    <w:qFormat/>
    <w:rsid w:val="00A948BF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aliases w:val="heading 3, Char,h3,H3,level_3,PIM 3,Level 3 Head,Heading 3 - old,sect1.2.3,sect1.2.31,sect1.2.32,sect1.2.311,sect1.2.33,sect1.2.312,Bold Head,bh,1.1.1 Heading 3,BOD 0,3,heading 3 + Indent: Left 0.25 in,3rd level,1.1.1,heading 3TOC,Kop 3V,l3,C,标题 31"/>
    <w:basedOn w:val="a"/>
    <w:next w:val="a"/>
    <w:link w:val="3Char"/>
    <w:qFormat/>
    <w:rsid w:val="00A948BF"/>
    <w:pPr>
      <w:keepNext/>
      <w:keepLines/>
      <w:numPr>
        <w:ilvl w:val="2"/>
        <w:numId w:val="1"/>
      </w:numPr>
      <w:spacing w:before="260" w:after="260" w:line="416" w:lineRule="auto"/>
      <w:jc w:val="both"/>
      <w:outlineLvl w:val="2"/>
    </w:pPr>
    <w:rPr>
      <w:rFonts w:eastAsia="黑体"/>
      <w:bCs/>
      <w:szCs w:val="32"/>
    </w:rPr>
  </w:style>
  <w:style w:type="paragraph" w:styleId="4">
    <w:name w:val="heading 4"/>
    <w:aliases w:val="heading 4,PIM 4,H4,h4,bullet,bl,bb,标题 4 Char Char Char,heading 4 Char Char,heading 4 Char,标题 4 Char Char,--F4,标题 4 Char2,标题 4 Char1 Char1,标题 4 Char Char1 Char1,标题 4 Char Char Char Char Char1,标题 4 Char Char Char1 Char1,标题 4 Char Char Char Char1,4,ZZ"/>
    <w:basedOn w:val="a"/>
    <w:next w:val="a0"/>
    <w:link w:val="4Char"/>
    <w:autoRedefine/>
    <w:qFormat/>
    <w:rsid w:val="00BE58C3"/>
    <w:pPr>
      <w:keepNext/>
      <w:widowControl/>
      <w:tabs>
        <w:tab w:val="num" w:pos="1031"/>
      </w:tabs>
      <w:suppressAutoHyphens w:val="0"/>
      <w:autoSpaceDE w:val="0"/>
      <w:autoSpaceDN w:val="0"/>
      <w:spacing w:before="160" w:after="160"/>
      <w:ind w:left="1031" w:hanging="851"/>
      <w:jc w:val="both"/>
      <w:outlineLvl w:val="3"/>
    </w:pPr>
    <w:rPr>
      <w:rFonts w:ascii="Arial" w:eastAsia="黑体" w:hAnsi="Arial" w:cs="Times New Roman"/>
      <w:color w:val="000000"/>
      <w:kern w:val="0"/>
      <w:sz w:val="18"/>
      <w:szCs w:val="21"/>
      <w:lang w:eastAsia="zh-CN" w:bidi="ar-SA"/>
    </w:rPr>
  </w:style>
  <w:style w:type="paragraph" w:styleId="5">
    <w:name w:val="heading 5"/>
    <w:aliases w:val="heading 5,heading 5 Char,标题 5 Char Char,dash,ds,dd,Roman list,H5,h5,Heading5,l5,5,Alt+5,表格标题,ITT t5,PA Pico Section,H5-Heading 5,heading5,结算规范 标题5,口,口1,口2,PIM 5,l5+toc5,Numbered Sub-list,一,正文五级标题,标题 5(ALT+5),标题 5 Char Char Char,标题 5 Char1,标题5,h51"/>
    <w:basedOn w:val="a"/>
    <w:next w:val="a0"/>
    <w:link w:val="5Char"/>
    <w:qFormat/>
    <w:rsid w:val="00BE58C3"/>
    <w:pPr>
      <w:keepNext/>
      <w:widowControl/>
      <w:tabs>
        <w:tab w:val="num" w:pos="1080"/>
      </w:tabs>
      <w:suppressAutoHyphens w:val="0"/>
      <w:autoSpaceDE w:val="0"/>
      <w:autoSpaceDN w:val="0"/>
      <w:spacing w:line="360" w:lineRule="auto"/>
      <w:ind w:left="992" w:hanging="992"/>
      <w:outlineLvl w:val="4"/>
    </w:pPr>
    <w:rPr>
      <w:rFonts w:ascii="Arial" w:eastAsia="黑体" w:hAnsi="Arial" w:cs="Times New Roman"/>
      <w:kern w:val="0"/>
      <w:sz w:val="18"/>
      <w:szCs w:val="21"/>
      <w:lang w:eastAsia="zh-CN" w:bidi="ar-SA"/>
    </w:rPr>
  </w:style>
  <w:style w:type="paragraph" w:styleId="6">
    <w:name w:val="heading 6"/>
    <w:aliases w:val="heading 6,ITT t6,PA Appendix,Bullet list,6,Level 6,Header 6,PIM 6,H6,L6,BOD 4,正文六级标题,h6,标题 6(ALT+6),第五层条,Heading6,h61,h62,heading 61,heading 61 Char,Figure label,l6,hsm,cnp,Caption number (page-wide),list 6,Appendix,T1,结算规范 标题6,标题七3"/>
    <w:basedOn w:val="a"/>
    <w:link w:val="6Char"/>
    <w:autoRedefine/>
    <w:qFormat/>
    <w:rsid w:val="00BE58C3"/>
    <w:pPr>
      <w:keepNext/>
      <w:widowControl/>
      <w:tabs>
        <w:tab w:val="num" w:pos="1440"/>
      </w:tabs>
      <w:suppressAutoHyphens w:val="0"/>
      <w:autoSpaceDE w:val="0"/>
      <w:autoSpaceDN w:val="0"/>
      <w:adjustRightInd w:val="0"/>
      <w:spacing w:line="360" w:lineRule="auto"/>
      <w:ind w:left="1134" w:hanging="1134"/>
      <w:outlineLvl w:val="5"/>
    </w:pPr>
    <w:rPr>
      <w:rFonts w:ascii="Arial" w:eastAsia="黑体" w:hAnsi="Arial" w:cs="Times New Roman"/>
      <w:kern w:val="0"/>
      <w:sz w:val="18"/>
      <w:szCs w:val="21"/>
      <w:lang w:eastAsia="zh-CN" w:bidi="ar-SA"/>
    </w:rPr>
  </w:style>
  <w:style w:type="paragraph" w:styleId="7">
    <w:name w:val="heading 7"/>
    <w:aliases w:val="heading 7,正文七级标题,PIM 7,不用,ITT t7,PA Appendix Major,letter list,7,req3,Header 7,L7,（1）,Bulleted list,st,SDL title,h7,lettered list,H7,sdl title,cnc,Caption number (column-wide),letter list1,lettered list1,letter list2,lettered list2"/>
    <w:basedOn w:val="a"/>
    <w:link w:val="7Char"/>
    <w:qFormat/>
    <w:rsid w:val="00BE58C3"/>
    <w:pPr>
      <w:keepNext/>
      <w:widowControl/>
      <w:tabs>
        <w:tab w:val="num" w:pos="2520"/>
      </w:tabs>
      <w:suppressAutoHyphens w:val="0"/>
      <w:autoSpaceDE w:val="0"/>
      <w:autoSpaceDN w:val="0"/>
      <w:adjustRightInd w:val="0"/>
      <w:spacing w:line="360" w:lineRule="auto"/>
      <w:ind w:left="1276" w:hanging="1276"/>
      <w:outlineLvl w:val="6"/>
    </w:pPr>
    <w:rPr>
      <w:rFonts w:ascii="Arial" w:eastAsia="黑体" w:hAnsi="Arial" w:cs="Times New Roman"/>
      <w:kern w:val="0"/>
      <w:sz w:val="18"/>
      <w:szCs w:val="21"/>
      <w:lang w:eastAsia="zh-CN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Page Header,ho,header odd,first,heading one,Odd Header,En-tête-2"/>
    <w:basedOn w:val="a"/>
    <w:link w:val="Char"/>
    <w:unhideWhenUsed/>
    <w:rsid w:val="00A94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Page Header Char,ho Char,header odd Char,first Char,heading one Char,Odd Header Char,En-tête-2 Char"/>
    <w:basedOn w:val="a1"/>
    <w:link w:val="a4"/>
    <w:uiPriority w:val="99"/>
    <w:semiHidden/>
    <w:rsid w:val="00A948BF"/>
    <w:rPr>
      <w:sz w:val="18"/>
      <w:szCs w:val="18"/>
    </w:rPr>
  </w:style>
  <w:style w:type="paragraph" w:styleId="a5">
    <w:name w:val="footer"/>
    <w:basedOn w:val="a"/>
    <w:link w:val="Char0"/>
    <w:unhideWhenUsed/>
    <w:rsid w:val="00A948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A948BF"/>
    <w:rPr>
      <w:sz w:val="18"/>
      <w:szCs w:val="18"/>
    </w:rPr>
  </w:style>
  <w:style w:type="character" w:customStyle="1" w:styleId="1Char">
    <w:name w:val="标题 1 Char"/>
    <w:aliases w:val="H1 Char,标题 11 Char,PIM 1 Char,h1 Char,标书1 Char,L1 Char,boc Char,Section Head Char,l1 Char,1 Char,Heading 0 Char,章节 Char,Heading 11 Char,l... Char,heading 1 Char,Normal + Font: Helvetica Char,Bold Char,Space Before 12 pt Char,Not Bold Char"/>
    <w:basedOn w:val="a1"/>
    <w:link w:val="1"/>
    <w:rsid w:val="00A948BF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A948BF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aliases w:val="heading 3 Char, Char Char,h3 Char,H3 Char,level_3 Char,PIM 3 Char,Level 3 Head Char,Heading 3 - old Char,sect1.2.3 Char,sect1.2.31 Char,sect1.2.32 Char,sect1.2.311 Char,sect1.2.33 Char,sect1.2.312 Char,Bold Head Char,bh Char,BOD 0 Char,3 Char"/>
    <w:basedOn w:val="a1"/>
    <w:link w:val="3"/>
    <w:rsid w:val="00A948BF"/>
    <w:rPr>
      <w:rFonts w:ascii="Times New Roman" w:eastAsia="黑体" w:hAnsi="Times New Roman" w:cs="文鼎ＰＬ简中楷"/>
      <w:bCs/>
      <w:sz w:val="24"/>
      <w:szCs w:val="32"/>
      <w:lang w:eastAsia="hi-IN" w:bidi="hi-IN"/>
    </w:rPr>
  </w:style>
  <w:style w:type="paragraph" w:customStyle="1" w:styleId="a6">
    <w:name w:val="图样式"/>
    <w:basedOn w:val="a"/>
    <w:rsid w:val="00A948BF"/>
    <w:pPr>
      <w:keepNext/>
      <w:widowControl/>
      <w:spacing w:before="80" w:after="80"/>
      <w:jc w:val="center"/>
    </w:pPr>
  </w:style>
  <w:style w:type="character" w:styleId="a7">
    <w:name w:val="Hyperlink"/>
    <w:uiPriority w:val="99"/>
    <w:unhideWhenUsed/>
    <w:rsid w:val="00A948BF"/>
    <w:rPr>
      <w:color w:val="000080"/>
      <w:u w:val="single"/>
    </w:rPr>
  </w:style>
  <w:style w:type="character" w:customStyle="1" w:styleId="shorttext">
    <w:name w:val="short_text"/>
    <w:basedOn w:val="a1"/>
    <w:rsid w:val="00A948BF"/>
  </w:style>
  <w:style w:type="paragraph" w:styleId="a8">
    <w:name w:val="Balloon Text"/>
    <w:basedOn w:val="a"/>
    <w:link w:val="Char1"/>
    <w:uiPriority w:val="99"/>
    <w:semiHidden/>
    <w:unhideWhenUsed/>
    <w:rsid w:val="00A948BF"/>
    <w:rPr>
      <w:rFonts w:cs="Mangal"/>
      <w:sz w:val="18"/>
      <w:szCs w:val="16"/>
    </w:rPr>
  </w:style>
  <w:style w:type="character" w:customStyle="1" w:styleId="Char1">
    <w:name w:val="批注框文本 Char"/>
    <w:basedOn w:val="a1"/>
    <w:link w:val="a8"/>
    <w:uiPriority w:val="99"/>
    <w:semiHidden/>
    <w:rsid w:val="00A948BF"/>
    <w:rPr>
      <w:rFonts w:ascii="Times New Roman" w:eastAsia="文鼎ＰＬ简中楷" w:hAnsi="Times New Roman" w:cs="Mangal"/>
      <w:sz w:val="18"/>
      <w:szCs w:val="16"/>
      <w:lang w:eastAsia="hi-IN" w:bidi="hi-IN"/>
    </w:rPr>
  </w:style>
  <w:style w:type="paragraph" w:styleId="a9">
    <w:name w:val="Document Map"/>
    <w:basedOn w:val="a"/>
    <w:link w:val="Char2"/>
    <w:uiPriority w:val="99"/>
    <w:semiHidden/>
    <w:unhideWhenUsed/>
    <w:rsid w:val="00490A36"/>
    <w:rPr>
      <w:rFonts w:ascii="宋体" w:eastAsia="宋体" w:cs="Mangal"/>
      <w:sz w:val="18"/>
      <w:szCs w:val="16"/>
    </w:rPr>
  </w:style>
  <w:style w:type="character" w:customStyle="1" w:styleId="Char2">
    <w:name w:val="文档结构图 Char"/>
    <w:basedOn w:val="a1"/>
    <w:link w:val="a9"/>
    <w:uiPriority w:val="99"/>
    <w:semiHidden/>
    <w:rsid w:val="00490A36"/>
    <w:rPr>
      <w:rFonts w:ascii="宋体" w:eastAsia="宋体" w:hAnsi="Times New Roman" w:cs="Mangal"/>
      <w:sz w:val="18"/>
      <w:szCs w:val="16"/>
      <w:lang w:eastAsia="hi-IN" w:bidi="hi-IN"/>
    </w:rPr>
  </w:style>
  <w:style w:type="paragraph" w:styleId="aa">
    <w:name w:val="List Paragraph"/>
    <w:basedOn w:val="a"/>
    <w:uiPriority w:val="34"/>
    <w:qFormat/>
    <w:rsid w:val="001623A2"/>
    <w:pPr>
      <w:widowControl/>
      <w:suppressAutoHyphens w:val="0"/>
      <w:topLinePunct/>
      <w:adjustRightInd w:val="0"/>
      <w:snapToGrid w:val="0"/>
      <w:spacing w:before="160" w:after="160" w:line="240" w:lineRule="atLeast"/>
      <w:ind w:left="1701" w:firstLineChars="200" w:firstLine="420"/>
    </w:pPr>
    <w:rPr>
      <w:rFonts w:eastAsia="宋体" w:cs="Arial"/>
      <w:sz w:val="21"/>
      <w:szCs w:val="21"/>
      <w:lang w:eastAsia="zh-CN" w:bidi="ar-SA"/>
    </w:rPr>
  </w:style>
  <w:style w:type="character" w:customStyle="1" w:styleId="4Char">
    <w:name w:val="标题 4 Char"/>
    <w:aliases w:val="heading 4 Char1,PIM 4 Char,H4 Char,h4 Char,bullet Char,bl Char,bb Char,标题 4 Char Char Char Char,heading 4 Char Char Char,heading 4 Char Char1,标题 4 Char Char Char1,--F4 Char,标题 4 Char2 Char,标题 4 Char1 Char1 Char,标题 4 Char Char1 Char1 Char"/>
    <w:basedOn w:val="a1"/>
    <w:link w:val="4"/>
    <w:rsid w:val="00BE58C3"/>
    <w:rPr>
      <w:rFonts w:ascii="Arial" w:eastAsia="黑体" w:hAnsi="Arial" w:cs="Times New Roman"/>
      <w:color w:val="000000"/>
      <w:kern w:val="0"/>
      <w:sz w:val="18"/>
      <w:szCs w:val="21"/>
    </w:rPr>
  </w:style>
  <w:style w:type="character" w:customStyle="1" w:styleId="5Char">
    <w:name w:val="标题 5 Char"/>
    <w:aliases w:val="heading 5 Char1,heading 5 Char Char,标题 5 Char Char Char1,dash Char,ds Char,dd Char,Roman list Char,H5 Char,h5 Char,Heading5 Char,l5 Char,5 Char,Alt+5 Char,表格标题 Char,ITT t5 Char,PA Pico Section Char,H5-Heading 5 Char,heading5 Char,结算规范 标题5 Char"/>
    <w:basedOn w:val="a1"/>
    <w:link w:val="5"/>
    <w:rsid w:val="00BE58C3"/>
    <w:rPr>
      <w:rFonts w:ascii="Arial" w:eastAsia="黑体" w:hAnsi="Arial" w:cs="Times New Roman"/>
      <w:kern w:val="0"/>
      <w:sz w:val="18"/>
      <w:szCs w:val="21"/>
    </w:rPr>
  </w:style>
  <w:style w:type="character" w:customStyle="1" w:styleId="6Char">
    <w:name w:val="标题 6 Char"/>
    <w:aliases w:val="heading 6 Char,ITT t6 Char,PA Appendix Char,Bullet list Char,6 Char,Level 6 Char,Header 6 Char,PIM 6 Char,H6 Char,L6 Char,BOD 4 Char,正文六级标题 Char,h6 Char,标题 6(ALT+6) Char,第五层条 Char,Heading6 Char,h61 Char,h62 Char,heading 61 Char1,l6 Char"/>
    <w:basedOn w:val="a1"/>
    <w:link w:val="6"/>
    <w:rsid w:val="00BE58C3"/>
    <w:rPr>
      <w:rFonts w:ascii="Arial" w:eastAsia="黑体" w:hAnsi="Arial" w:cs="Times New Roman"/>
      <w:kern w:val="0"/>
      <w:sz w:val="18"/>
      <w:szCs w:val="21"/>
    </w:rPr>
  </w:style>
  <w:style w:type="character" w:customStyle="1" w:styleId="7Char">
    <w:name w:val="标题 7 Char"/>
    <w:aliases w:val="heading 7 Char,正文七级标题 Char,PIM 7 Char,不用 Char,ITT t7 Char,PA Appendix Major Char,letter list Char,7 Char,req3 Char,Header 7 Char,L7 Char,（1） Char,Bulleted list Char,st Char,SDL title Char,h7 Char,lettered list Char,H7 Char,sdl title Char"/>
    <w:basedOn w:val="a1"/>
    <w:link w:val="7"/>
    <w:rsid w:val="00BE58C3"/>
    <w:rPr>
      <w:rFonts w:ascii="Arial" w:eastAsia="黑体" w:hAnsi="Arial" w:cs="Times New Roman"/>
      <w:kern w:val="0"/>
      <w:sz w:val="18"/>
      <w:szCs w:val="21"/>
    </w:rPr>
  </w:style>
  <w:style w:type="character" w:customStyle="1" w:styleId="21">
    <w:name w:val="标题 21"/>
    <w:aliases w:val="H24,sect 1.24,h21,PIM21,Heading 2 Hidden1,Heading 2 CCBS1,heading 21,Titre31,HD21,H213,sect 1.213,H221,sect 1.221,H2111,sect 1.2111,H231,sect 1.231,H2121,sect 1.2121,第一章 标题 21,ISO11,Underrubrik11,prop21,UNDERRUBRIK 1-21,21,Level 2 Head1,L21,l21"/>
    <w:basedOn w:val="a1"/>
    <w:rsid w:val="00BE58C3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ab">
    <w:name w:val="表格文本"/>
    <w:link w:val="Char3"/>
    <w:rsid w:val="00BE58C3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customStyle="1" w:styleId="ac">
    <w:name w:val="封面"/>
    <w:basedOn w:val="a"/>
    <w:autoRedefine/>
    <w:rsid w:val="00BE58C3"/>
    <w:pPr>
      <w:widowControl/>
      <w:suppressAutoHyphens w:val="0"/>
      <w:adjustRightInd w:val="0"/>
      <w:spacing w:before="120" w:after="120" w:line="360" w:lineRule="auto"/>
      <w:jc w:val="center"/>
    </w:pPr>
    <w:rPr>
      <w:rFonts w:eastAsia="宋体" w:cs="Times New Roman"/>
      <w:b/>
      <w:sz w:val="52"/>
      <w:szCs w:val="20"/>
      <w:lang w:eastAsia="zh-CN" w:bidi="ar-SA"/>
    </w:rPr>
  </w:style>
  <w:style w:type="paragraph" w:customStyle="1" w:styleId="ad">
    <w:name w:val="封面二"/>
    <w:basedOn w:val="a"/>
    <w:autoRedefine/>
    <w:rsid w:val="00BE58C3"/>
    <w:pPr>
      <w:widowControl/>
      <w:suppressAutoHyphens w:val="0"/>
      <w:overflowPunct w:val="0"/>
      <w:autoSpaceDE w:val="0"/>
      <w:autoSpaceDN w:val="0"/>
      <w:adjustRightInd w:val="0"/>
      <w:snapToGrid w:val="0"/>
      <w:spacing w:before="120" w:after="120" w:line="360" w:lineRule="auto"/>
      <w:jc w:val="center"/>
      <w:textAlignment w:val="baseline"/>
    </w:pPr>
    <w:rPr>
      <w:rFonts w:eastAsia="宋体" w:cs="Times New Roman"/>
      <w:b/>
      <w:kern w:val="0"/>
      <w:sz w:val="32"/>
      <w:szCs w:val="20"/>
      <w:lang w:eastAsia="zh-CN" w:bidi="ar-SA"/>
    </w:rPr>
  </w:style>
  <w:style w:type="paragraph" w:customStyle="1" w:styleId="DefaultText">
    <w:name w:val="Default Text"/>
    <w:basedOn w:val="a"/>
    <w:rsid w:val="00BE58C3"/>
    <w:pPr>
      <w:widowControl/>
      <w:tabs>
        <w:tab w:val="num" w:pos="425"/>
      </w:tabs>
      <w:suppressAutoHyphens w:val="0"/>
      <w:autoSpaceDE w:val="0"/>
      <w:autoSpaceDN w:val="0"/>
      <w:adjustRightInd w:val="0"/>
      <w:spacing w:line="360" w:lineRule="auto"/>
      <w:ind w:left="357" w:firstLine="539"/>
    </w:pPr>
    <w:rPr>
      <w:rFonts w:ascii="宋体" w:eastAsia="宋体" w:cs="Times New Roman"/>
      <w:kern w:val="0"/>
      <w:szCs w:val="20"/>
      <w:lang w:eastAsia="zh-CN" w:bidi="ar-SA"/>
    </w:rPr>
  </w:style>
  <w:style w:type="paragraph" w:styleId="10">
    <w:name w:val="toc 1"/>
    <w:basedOn w:val="a"/>
    <w:next w:val="a"/>
    <w:autoRedefine/>
    <w:uiPriority w:val="39"/>
    <w:rsid w:val="00BE58C3"/>
    <w:pPr>
      <w:suppressAutoHyphens w:val="0"/>
      <w:spacing w:before="120" w:after="120"/>
    </w:pPr>
    <w:rPr>
      <w:rFonts w:eastAsia="宋体" w:cs="Times New Roman"/>
      <w:b/>
      <w:bCs/>
      <w:caps/>
      <w:sz w:val="21"/>
      <w:lang w:eastAsia="zh-CN" w:bidi="ar-SA"/>
    </w:rPr>
  </w:style>
  <w:style w:type="paragraph" w:styleId="20">
    <w:name w:val="toc 2"/>
    <w:basedOn w:val="a"/>
    <w:next w:val="a"/>
    <w:autoRedefine/>
    <w:uiPriority w:val="39"/>
    <w:rsid w:val="00BE58C3"/>
    <w:pPr>
      <w:suppressAutoHyphens w:val="0"/>
      <w:ind w:left="210"/>
    </w:pPr>
    <w:rPr>
      <w:rFonts w:eastAsia="宋体" w:cs="Times New Roman"/>
      <w:smallCaps/>
      <w:sz w:val="21"/>
      <w:lang w:eastAsia="zh-CN" w:bidi="ar-SA"/>
    </w:rPr>
  </w:style>
  <w:style w:type="paragraph" w:styleId="30">
    <w:name w:val="toc 3"/>
    <w:basedOn w:val="a"/>
    <w:next w:val="a"/>
    <w:autoRedefine/>
    <w:uiPriority w:val="39"/>
    <w:rsid w:val="00BE58C3"/>
    <w:pPr>
      <w:tabs>
        <w:tab w:val="left" w:pos="1470"/>
        <w:tab w:val="right" w:leader="dot" w:pos="8296"/>
      </w:tabs>
      <w:suppressAutoHyphens w:val="0"/>
      <w:ind w:left="420"/>
    </w:pPr>
    <w:rPr>
      <w:rFonts w:eastAsia="宋体" w:cs="Times New Roman"/>
      <w:b/>
      <w:i/>
      <w:iCs/>
      <w:noProof/>
      <w:kern w:val="18"/>
      <w:sz w:val="21"/>
      <w:lang w:eastAsia="zh-CN" w:bidi="ar-SA"/>
    </w:rPr>
  </w:style>
  <w:style w:type="paragraph" w:customStyle="1" w:styleId="Char4">
    <w:name w:val="表头样式 Char"/>
    <w:basedOn w:val="a"/>
    <w:link w:val="Char4"/>
    <w:rsid w:val="00BE58C3"/>
    <w:pPr>
      <w:suppressAutoHyphens w:val="0"/>
      <w:autoSpaceDE w:val="0"/>
      <w:autoSpaceDN w:val="0"/>
      <w:adjustRightInd w:val="0"/>
      <w:spacing w:line="360" w:lineRule="auto"/>
      <w:jc w:val="center"/>
    </w:pPr>
    <w:rPr>
      <w:rFonts w:eastAsia="宋体" w:cs="Times New Roman"/>
      <w:b/>
      <w:bCs/>
      <w:kern w:val="0"/>
      <w:sz w:val="21"/>
      <w:szCs w:val="21"/>
      <w:lang w:eastAsia="zh-CN" w:bidi="ar-SA"/>
    </w:rPr>
  </w:style>
  <w:style w:type="paragraph" w:customStyle="1" w:styleId="ae">
    <w:name w:val="修订记录"/>
    <w:basedOn w:val="a"/>
    <w:rsid w:val="00BE58C3"/>
    <w:pPr>
      <w:widowControl/>
      <w:suppressAutoHyphens w:val="0"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  <w:lang w:eastAsia="zh-CN" w:bidi="ar-SA"/>
    </w:rPr>
  </w:style>
  <w:style w:type="character" w:customStyle="1" w:styleId="Char3">
    <w:name w:val="表格文本 Char"/>
    <w:basedOn w:val="a1"/>
    <w:link w:val="ab"/>
    <w:locked/>
    <w:rsid w:val="00BE58C3"/>
    <w:rPr>
      <w:rFonts w:ascii="Arial" w:eastAsia="宋体" w:hAnsi="Arial" w:cs="Times New Roman"/>
      <w:noProof/>
      <w:kern w:val="0"/>
      <w:szCs w:val="21"/>
    </w:rPr>
  </w:style>
  <w:style w:type="paragraph" w:styleId="af">
    <w:name w:val="Body Text"/>
    <w:basedOn w:val="a"/>
    <w:link w:val="Char5"/>
    <w:uiPriority w:val="99"/>
    <w:semiHidden/>
    <w:unhideWhenUsed/>
    <w:rsid w:val="00BE58C3"/>
    <w:pPr>
      <w:spacing w:after="120"/>
    </w:pPr>
    <w:rPr>
      <w:rFonts w:cs="Mangal"/>
      <w:szCs w:val="21"/>
    </w:rPr>
  </w:style>
  <w:style w:type="character" w:customStyle="1" w:styleId="Char5">
    <w:name w:val="正文文本 Char"/>
    <w:basedOn w:val="a1"/>
    <w:link w:val="af"/>
    <w:uiPriority w:val="99"/>
    <w:semiHidden/>
    <w:rsid w:val="00BE58C3"/>
    <w:rPr>
      <w:rFonts w:ascii="Times New Roman" w:eastAsia="文鼎ＰＬ简中楷" w:hAnsi="Times New Roman" w:cs="Mangal"/>
      <w:sz w:val="24"/>
      <w:szCs w:val="21"/>
      <w:lang w:eastAsia="hi-IN" w:bidi="hi-IN"/>
    </w:rPr>
  </w:style>
  <w:style w:type="paragraph" w:styleId="a0">
    <w:name w:val="Body Text First Indent"/>
    <w:basedOn w:val="af"/>
    <w:link w:val="Char6"/>
    <w:uiPriority w:val="99"/>
    <w:semiHidden/>
    <w:unhideWhenUsed/>
    <w:rsid w:val="00BE58C3"/>
    <w:pPr>
      <w:ind w:firstLineChars="100" w:firstLine="420"/>
    </w:pPr>
  </w:style>
  <w:style w:type="character" w:customStyle="1" w:styleId="Char6">
    <w:name w:val="正文首行缩进 Char"/>
    <w:basedOn w:val="Char5"/>
    <w:link w:val="a0"/>
    <w:uiPriority w:val="99"/>
    <w:semiHidden/>
    <w:rsid w:val="00BE58C3"/>
  </w:style>
  <w:style w:type="character" w:styleId="af0">
    <w:name w:val="annotation reference"/>
    <w:basedOn w:val="a1"/>
    <w:uiPriority w:val="99"/>
    <w:semiHidden/>
    <w:unhideWhenUsed/>
    <w:rsid w:val="002D22CA"/>
    <w:rPr>
      <w:sz w:val="21"/>
      <w:szCs w:val="21"/>
    </w:rPr>
  </w:style>
  <w:style w:type="paragraph" w:styleId="af1">
    <w:name w:val="annotation text"/>
    <w:basedOn w:val="a"/>
    <w:link w:val="Char7"/>
    <w:uiPriority w:val="99"/>
    <w:semiHidden/>
    <w:unhideWhenUsed/>
    <w:rsid w:val="002D22CA"/>
    <w:rPr>
      <w:rFonts w:cs="Mangal"/>
      <w:szCs w:val="21"/>
    </w:rPr>
  </w:style>
  <w:style w:type="character" w:customStyle="1" w:styleId="Char7">
    <w:name w:val="批注文字 Char"/>
    <w:basedOn w:val="a1"/>
    <w:link w:val="af1"/>
    <w:uiPriority w:val="99"/>
    <w:semiHidden/>
    <w:rsid w:val="002D22CA"/>
    <w:rPr>
      <w:rFonts w:ascii="Times New Roman" w:eastAsia="文鼎ＰＬ简中楷" w:hAnsi="Times New Roman" w:cs="Mangal"/>
      <w:sz w:val="24"/>
      <w:szCs w:val="21"/>
      <w:lang w:eastAsia="hi-IN" w:bidi="hi-IN"/>
    </w:rPr>
  </w:style>
  <w:style w:type="paragraph" w:styleId="af2">
    <w:name w:val="annotation subject"/>
    <w:basedOn w:val="af1"/>
    <w:next w:val="af1"/>
    <w:link w:val="Char8"/>
    <w:uiPriority w:val="99"/>
    <w:semiHidden/>
    <w:unhideWhenUsed/>
    <w:rsid w:val="002D22CA"/>
    <w:rPr>
      <w:b/>
      <w:bCs/>
    </w:rPr>
  </w:style>
  <w:style w:type="character" w:customStyle="1" w:styleId="Char8">
    <w:name w:val="批注主题 Char"/>
    <w:basedOn w:val="Char7"/>
    <w:link w:val="af2"/>
    <w:uiPriority w:val="99"/>
    <w:semiHidden/>
    <w:rsid w:val="002D22C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D3B93"/>
    <w:rPr>
      <w:rFonts w:ascii="Courier New" w:hAnsi="Courier New" w:cs="Mangal"/>
      <w:sz w:val="20"/>
      <w:szCs w:val="18"/>
    </w:rPr>
  </w:style>
  <w:style w:type="character" w:customStyle="1" w:styleId="HTMLChar">
    <w:name w:val="HTML 预设格式 Char"/>
    <w:basedOn w:val="a1"/>
    <w:link w:val="HTML"/>
    <w:uiPriority w:val="99"/>
    <w:semiHidden/>
    <w:rsid w:val="008D3B93"/>
    <w:rPr>
      <w:rFonts w:ascii="Courier New" w:eastAsia="文鼎ＰＬ简中楷" w:hAnsi="Courier New" w:cs="Mangal"/>
      <w:sz w:val="20"/>
      <w:szCs w:val="18"/>
      <w:lang w:eastAsia="hi-IN" w:bidi="hi-IN"/>
    </w:rPr>
  </w:style>
  <w:style w:type="table" w:styleId="af3">
    <w:name w:val="Table Grid"/>
    <w:basedOn w:val="a2"/>
    <w:uiPriority w:val="59"/>
    <w:rsid w:val="001D6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m-content1">
    <w:name w:val="im-content1"/>
    <w:basedOn w:val="a1"/>
    <w:rsid w:val="002B10BA"/>
    <w:rPr>
      <w:color w:val="3333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139">
              <w:marLeft w:val="0"/>
              <w:marRight w:val="0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552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404">
              <w:marLeft w:val="0"/>
              <w:marRight w:val="0"/>
              <w:marTop w:val="0"/>
              <w:marBottom w:val="5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3558">
                  <w:marLeft w:val="0"/>
                  <w:marRight w:val="0"/>
                  <w:marTop w:val="0"/>
                  <w:marBottom w:val="8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17065-A29E-45D9-9047-BF5E198F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26</Pages>
  <Words>2573</Words>
  <Characters>14671</Characters>
  <Application>Microsoft Office Word</Application>
  <DocSecurity>0</DocSecurity>
  <Lines>122</Lines>
  <Paragraphs>34</Paragraphs>
  <ScaleCrop>false</ScaleCrop>
  <Company>Huawei Technologies Co.,Ltd.</Company>
  <LinksUpToDate>false</LinksUpToDate>
  <CharactersWithSpaces>17210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y00159260</dc:creator>
  <cp:lastModifiedBy>liaolihuan</cp:lastModifiedBy>
  <cp:revision>43</cp:revision>
  <dcterms:created xsi:type="dcterms:W3CDTF">2015-02-04T02:02:00Z</dcterms:created>
  <dcterms:modified xsi:type="dcterms:W3CDTF">2015-05-14T06:46:00Z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1431585352</vt:lpwstr>
  </property>
  <property fmtid="{D5CDD505-2E9C-101B-9397-08002B2CF9AE}" pid="3" name="_2015_ms_pID_725343">
    <vt:lpwstr>(2)tQjZ39qco9Tb8Syq2L8ysuC3THcVtGqbmqkmBOopnRjMTLr2/JHoZoyOxABYgQCe3qSlOpLD
/R+oG0ROjtqlj+5LlvCxTlEbRF+09UlnR+X37xnSy3uMkh9Nb6LUQmeppuHVhP/ho6z+OTMo
8zBBjo6Iqwr9Qfqs7xH7ggZM+XJepS+6faVHgzzP/fjlHbwj8uij23sPDqxMW9ukubR1n219
fcE2Uwen2EagmBil/W</vt:lpwstr>
  </property>
  <property fmtid="{D5CDD505-2E9C-101B-9397-08002B2CF9AE}" pid="4" name="_2015_ms_pID_7253431">
    <vt:lpwstr>YQjSLBg1F1ADy0eAAKQJ7gNo5eOo5GrBUdCvaK19nJxewkMNIOQRgH
LNOcktzjHcTZQ1ftzEm5UA89EFntVv95khbSzupoP7LWvRKhyrEVrSAiLnBaeLqAltpWTx3v
evmCsy4Y1z8mnxyz/SBcfIxR7Qar69sC1uGZN4zM5hYFQhe8DqJQcRgwD4qVn7ghcH8=</vt:lpwstr>
  </property>
</Properties>
</file>