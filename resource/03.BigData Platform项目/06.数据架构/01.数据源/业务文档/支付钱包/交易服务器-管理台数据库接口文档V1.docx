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3269"/>
        <w:gridCol w:w="2656"/>
        <w:gridCol w:w="1027"/>
        <w:gridCol w:w="1468"/>
      </w:tblGrid>
      <w:tr w:rsidR="00A8597D" w:rsidTr="00A65AB1">
        <w:tc>
          <w:tcPr>
            <w:tcW w:w="1941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8597D" w:rsidRDefault="00E86C3D" w:rsidP="00A65AB1">
            <w:pPr>
              <w:pStyle w:val="aff"/>
            </w:pPr>
            <w:r>
              <w:rPr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2188" type="#_x0000_t74" alt="089D656@ECB@5E5@@CD37D2EGCGEG@E809:MAW9=0:VM47148!!!!!!BIHO@]m47148!!!!@5684281102E237@24C1102E237@24C!!!!!!!!!!!!!!!!!!!!!!!!!!!!!!!!!!!!!!!!!!!!!!!!!!!!9=B;U9=G?FL71118421!!!BIHO@]l11001780!@56840G110018153EEG110018153EEG!!!!!!!!!!!!!!!!!!!!!!!!!!!!!!!!!!!!!!!!!!!!!!!!!!!!82;@f82B:aV11027343!!!BIHO@]v11027343!@5BC10D110B348749B6110B348749B6!!!!!!!!!!!!!!!!!!!!!!!!!!!!!!!!!!!!!!!!!!!!!!!!!!!!84GAH84GAWR51158@!!!!!BIHO@]r51158!!!1@44E7@911001851G3@711001851G3@7!!!!!!!!!!!!!!!!!!!!!!!!!!!!!!!!!!!!!!!!!!!!!!!!!!!!8;J8_8;J8d[11151957!!!BIHO@]{51957!!!1@44E7E1110B34E4944D110B34E4944D!!!!!!!!!!!!!!!!!!!!!!!!!!!!!!!!!!!!!!!!!!!!!!!!!!!!8;M&gt;W8=6=5I77480!!!!!!BIHO@]i77480!!!1@44E65G110830GEG124S'E,泞变,角函贾废乳角哥桂泞变,17/11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8240;visibility:hidden">
                  <w10:anchorlock/>
                </v:shape>
              </w:pict>
            </w:r>
            <w:r w:rsidR="00A8597D">
              <w:rPr>
                <w:rFonts w:hint="eastAsia"/>
              </w:rPr>
              <w:t>华为技术有限公司</w:t>
            </w:r>
          </w:p>
        </w:tc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597D" w:rsidRDefault="00A8597D" w:rsidP="00A65AB1">
            <w:pPr>
              <w:pStyle w:val="aff"/>
            </w:pPr>
            <w:r>
              <w:rPr>
                <w:rFonts w:hint="eastAsia"/>
              </w:rPr>
              <w:t>产品版本</w:t>
            </w:r>
          </w:p>
        </w:tc>
        <w:tc>
          <w:tcPr>
            <w:tcW w:w="148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97D" w:rsidRDefault="00A8597D" w:rsidP="00A65AB1">
            <w:pPr>
              <w:pStyle w:val="aff"/>
            </w:pPr>
            <w:r>
              <w:rPr>
                <w:rFonts w:hint="eastAsia"/>
              </w:rPr>
              <w:t>密级</w:t>
            </w:r>
          </w:p>
        </w:tc>
      </w:tr>
      <w:tr w:rsidR="00A8597D" w:rsidTr="00A65AB1">
        <w:tc>
          <w:tcPr>
            <w:tcW w:w="1941" w:type="pct"/>
            <w:vMerge/>
            <w:tcBorders>
              <w:left w:val="single" w:sz="6" w:space="0" w:color="auto"/>
              <w:right w:val="single" w:sz="6" w:space="0" w:color="auto"/>
            </w:tcBorders>
          </w:tcPr>
          <w:p w:rsidR="00A8597D" w:rsidRDefault="00A8597D" w:rsidP="00A65AB1">
            <w:pPr>
              <w:pStyle w:val="aff"/>
            </w:pPr>
          </w:p>
        </w:tc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597D" w:rsidRDefault="00A8597D" w:rsidP="00A65A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TCS V100R001</w:t>
            </w:r>
            <w:r w:rsidR="00E3224F"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148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97D" w:rsidRDefault="00A8597D" w:rsidP="00A65AB1">
            <w:pPr>
              <w:pStyle w:val="aff"/>
            </w:pPr>
            <w:r>
              <w:rPr>
                <w:rFonts w:hint="eastAsia"/>
              </w:rPr>
              <w:t>机密</w:t>
            </w:r>
          </w:p>
        </w:tc>
      </w:tr>
      <w:tr w:rsidR="00A8597D" w:rsidTr="00A65AB1">
        <w:tc>
          <w:tcPr>
            <w:tcW w:w="1941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97D" w:rsidRDefault="00A8597D" w:rsidP="00A65AB1">
            <w:pPr>
              <w:pStyle w:val="aff"/>
            </w:pPr>
          </w:p>
        </w:tc>
        <w:tc>
          <w:tcPr>
            <w:tcW w:w="218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597D" w:rsidRDefault="00A8597D" w:rsidP="00A65AB1">
            <w:pPr>
              <w:pStyle w:val="aff"/>
            </w:pPr>
          </w:p>
        </w:tc>
        <w:tc>
          <w:tcPr>
            <w:tcW w:w="8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97D" w:rsidRDefault="00A8597D" w:rsidP="00C645A9">
            <w:pPr>
              <w:pStyle w:val="aff"/>
            </w:pPr>
            <w:r>
              <w:rPr>
                <w:rFonts w:hint="eastAsia"/>
              </w:rPr>
              <w:t>共</w:t>
            </w:r>
            <w:r w:rsidR="00B96945">
              <w:rPr>
                <w:rFonts w:hint="eastAsia"/>
              </w:rPr>
              <w:t>3</w:t>
            </w:r>
            <w:r w:rsidR="00C645A9">
              <w:rPr>
                <w:rFonts w:hint="eastAsia"/>
              </w:rPr>
              <w:t>2</w:t>
            </w:r>
            <w:r>
              <w:rPr>
                <w:rFonts w:hint="eastAsia"/>
              </w:rPr>
              <w:t>页</w:t>
            </w:r>
          </w:p>
        </w:tc>
      </w:tr>
    </w:tbl>
    <w:p w:rsidR="00194065" w:rsidRDefault="00194065" w:rsidP="00194065"/>
    <w:p w:rsidR="00194065" w:rsidRPr="00194065" w:rsidRDefault="00194065" w:rsidP="00194065"/>
    <w:p w:rsidR="00D15CE7" w:rsidRDefault="00D15CE7" w:rsidP="00194065">
      <w:pPr>
        <w:jc w:val="center"/>
        <w:rPr>
          <w:rFonts w:asciiTheme="majorHAnsi" w:hAnsiTheme="majorHAnsi" w:cstheme="majorBidi"/>
          <w:b/>
          <w:bCs/>
          <w:sz w:val="32"/>
          <w:szCs w:val="32"/>
        </w:rPr>
      </w:pPr>
      <w:r w:rsidRPr="00D15CE7">
        <w:rPr>
          <w:rFonts w:asciiTheme="majorHAnsi" w:hAnsiTheme="majorHAnsi" w:cstheme="majorBidi" w:hint="eastAsia"/>
          <w:b/>
          <w:bCs/>
          <w:sz w:val="32"/>
          <w:szCs w:val="32"/>
        </w:rPr>
        <w:t>交易服务器</w:t>
      </w:r>
      <w:r w:rsidRPr="00D15CE7">
        <w:rPr>
          <w:rFonts w:asciiTheme="majorHAnsi" w:hAnsiTheme="majorHAnsi" w:cstheme="majorBidi" w:hint="eastAsia"/>
          <w:b/>
          <w:bCs/>
          <w:sz w:val="32"/>
          <w:szCs w:val="32"/>
        </w:rPr>
        <w:t>-</w:t>
      </w:r>
      <w:r w:rsidRPr="00D15CE7">
        <w:rPr>
          <w:rFonts w:asciiTheme="majorHAnsi" w:hAnsiTheme="majorHAnsi" w:cstheme="majorBidi" w:hint="eastAsia"/>
          <w:b/>
          <w:bCs/>
          <w:sz w:val="32"/>
          <w:szCs w:val="32"/>
        </w:rPr>
        <w:t>管理台数据库接口文档</w:t>
      </w:r>
    </w:p>
    <w:p w:rsidR="00194065" w:rsidRDefault="00501098" w:rsidP="00194065">
      <w:pPr>
        <w:jc w:val="center"/>
      </w:pPr>
      <w:r>
        <w:rPr>
          <w:rFonts w:hint="eastAsia"/>
        </w:rPr>
        <w:t>V</w:t>
      </w:r>
      <w:r w:rsidR="000E3E0E">
        <w:rPr>
          <w:rFonts w:hint="eastAsia"/>
        </w:rPr>
        <w:t>3</w:t>
      </w:r>
      <w:r w:rsidR="00D76D46">
        <w:rPr>
          <w:rFonts w:hint="eastAsia"/>
        </w:rPr>
        <w:t>.</w:t>
      </w:r>
      <w:ins w:id="0" w:author="s00150434" w:date="2015-09-09T16:16:00Z">
        <w:r w:rsidR="00B35153">
          <w:rPr>
            <w:rFonts w:hint="eastAsia"/>
          </w:rPr>
          <w:t>5</w:t>
        </w:r>
      </w:ins>
      <w:del w:id="1" w:author="s00150434" w:date="2015-09-09T16:16:00Z">
        <w:r w:rsidR="00E87A74" w:rsidDel="00B35153">
          <w:rPr>
            <w:rFonts w:hint="eastAsia"/>
          </w:rPr>
          <w:delText>4</w:delText>
        </w:r>
      </w:del>
    </w:p>
    <w:p w:rsidR="00A8597D" w:rsidRDefault="00A8597D" w:rsidP="00194065">
      <w:pPr>
        <w:jc w:val="center"/>
      </w:pPr>
    </w:p>
    <w:p w:rsidR="00A8597D" w:rsidRDefault="00A8597D" w:rsidP="00194065">
      <w:pPr>
        <w:jc w:val="center"/>
      </w:pPr>
    </w:p>
    <w:p w:rsidR="00A8597D" w:rsidRPr="00194065" w:rsidRDefault="00A8597D" w:rsidP="00194065">
      <w:pPr>
        <w:jc w:val="center"/>
      </w:pPr>
    </w:p>
    <w:tbl>
      <w:tblPr>
        <w:tblW w:w="5000" w:type="pct"/>
        <w:jc w:val="center"/>
        <w:tblLook w:val="0000"/>
      </w:tblPr>
      <w:tblGrid>
        <w:gridCol w:w="2153"/>
        <w:gridCol w:w="2841"/>
        <w:gridCol w:w="1159"/>
        <w:gridCol w:w="2369"/>
      </w:tblGrid>
      <w:tr w:rsidR="00A8597D" w:rsidRPr="00BE22A2" w:rsidTr="00A65AB1">
        <w:trPr>
          <w:jc w:val="center"/>
        </w:trPr>
        <w:tc>
          <w:tcPr>
            <w:tcW w:w="1263" w:type="pct"/>
          </w:tcPr>
          <w:p w:rsidR="00A8597D" w:rsidRPr="00BE22A2" w:rsidRDefault="00A8597D" w:rsidP="00A65AB1">
            <w:pPr>
              <w:pStyle w:val="aff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</w:tcPr>
          <w:p w:rsidR="00A8597D" w:rsidRPr="00BE22A2" w:rsidRDefault="00D15CE7" w:rsidP="00A65AB1">
            <w:pPr>
              <w:pStyle w:val="afd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盛金文</w:t>
            </w:r>
          </w:p>
        </w:tc>
        <w:tc>
          <w:tcPr>
            <w:tcW w:w="680" w:type="pct"/>
          </w:tcPr>
          <w:p w:rsidR="00A8597D" w:rsidRPr="00BE22A2" w:rsidRDefault="00A8597D" w:rsidP="00A65AB1">
            <w:pPr>
              <w:pStyle w:val="aff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</w:tcPr>
          <w:p w:rsidR="00A8597D" w:rsidRPr="00BE22A2" w:rsidRDefault="00D15CE7" w:rsidP="00294238">
            <w:pPr>
              <w:pStyle w:val="aff"/>
              <w:rPr>
                <w:color w:val="000000"/>
              </w:rPr>
            </w:pPr>
            <w:r>
              <w:rPr>
                <w:color w:val="000000"/>
              </w:rPr>
              <w:t>2013/5/6</w:t>
            </w:r>
          </w:p>
        </w:tc>
      </w:tr>
      <w:tr w:rsidR="00A8597D" w:rsidRPr="00BE22A2" w:rsidTr="00A65AB1">
        <w:trPr>
          <w:jc w:val="center"/>
        </w:trPr>
        <w:tc>
          <w:tcPr>
            <w:tcW w:w="1263" w:type="pct"/>
          </w:tcPr>
          <w:p w:rsidR="00A8597D" w:rsidRPr="00BE22A2" w:rsidRDefault="00A8597D" w:rsidP="00A65AB1">
            <w:pPr>
              <w:pStyle w:val="aff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评审人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</w:tcPr>
          <w:p w:rsidR="00A8597D" w:rsidRPr="00BE22A2" w:rsidRDefault="00A8597D" w:rsidP="00A65AB1">
            <w:pPr>
              <w:pStyle w:val="afd"/>
              <w:rPr>
                <w:color w:val="000000"/>
              </w:rPr>
            </w:pPr>
          </w:p>
        </w:tc>
        <w:tc>
          <w:tcPr>
            <w:tcW w:w="680" w:type="pct"/>
          </w:tcPr>
          <w:p w:rsidR="00A8597D" w:rsidRPr="00BE22A2" w:rsidRDefault="00A8597D" w:rsidP="00A65AB1">
            <w:pPr>
              <w:pStyle w:val="aff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</w:tcPr>
          <w:p w:rsidR="00A8597D" w:rsidRPr="00BE22A2" w:rsidRDefault="00A8597D" w:rsidP="00A65AB1">
            <w:pPr>
              <w:pStyle w:val="aff"/>
              <w:rPr>
                <w:color w:val="000000"/>
              </w:rPr>
            </w:pPr>
            <w:r w:rsidRPr="00BE22A2">
              <w:rPr>
                <w:color w:val="000000"/>
              </w:rPr>
              <w:t>yyyy-mm-dd</w:t>
            </w:r>
          </w:p>
        </w:tc>
      </w:tr>
      <w:tr w:rsidR="00A8597D" w:rsidRPr="00BE22A2" w:rsidTr="00A65AB1">
        <w:trPr>
          <w:jc w:val="center"/>
        </w:trPr>
        <w:tc>
          <w:tcPr>
            <w:tcW w:w="1263" w:type="pct"/>
          </w:tcPr>
          <w:p w:rsidR="00A8597D" w:rsidRPr="00BE22A2" w:rsidRDefault="00A8597D" w:rsidP="00A65AB1">
            <w:pPr>
              <w:pStyle w:val="aff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</w:tcPr>
          <w:p w:rsidR="00A8597D" w:rsidRPr="00BE22A2" w:rsidRDefault="00A8597D" w:rsidP="00A65AB1">
            <w:pPr>
              <w:pStyle w:val="afd"/>
              <w:rPr>
                <w:color w:val="000000"/>
              </w:rPr>
            </w:pPr>
          </w:p>
        </w:tc>
        <w:tc>
          <w:tcPr>
            <w:tcW w:w="680" w:type="pct"/>
          </w:tcPr>
          <w:p w:rsidR="00A8597D" w:rsidRPr="00BE22A2" w:rsidRDefault="00A8597D" w:rsidP="00A65AB1">
            <w:pPr>
              <w:pStyle w:val="aff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</w:tcPr>
          <w:p w:rsidR="00A8597D" w:rsidRPr="00BE22A2" w:rsidRDefault="00A8597D" w:rsidP="00A65AB1">
            <w:pPr>
              <w:pStyle w:val="aff"/>
              <w:rPr>
                <w:color w:val="000000"/>
              </w:rPr>
            </w:pPr>
            <w:r w:rsidRPr="00BE22A2">
              <w:rPr>
                <w:color w:val="000000"/>
              </w:rPr>
              <w:t>yyyy-mm-dd</w:t>
            </w:r>
          </w:p>
        </w:tc>
      </w:tr>
      <w:tr w:rsidR="00A8597D" w:rsidRPr="00BE22A2" w:rsidTr="00A65AB1">
        <w:trPr>
          <w:jc w:val="center"/>
        </w:trPr>
        <w:tc>
          <w:tcPr>
            <w:tcW w:w="1263" w:type="pct"/>
          </w:tcPr>
          <w:p w:rsidR="00A8597D" w:rsidRPr="00BE22A2" w:rsidRDefault="00A8597D" w:rsidP="00A65AB1">
            <w:pPr>
              <w:pStyle w:val="aff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签发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</w:tcPr>
          <w:p w:rsidR="00A8597D" w:rsidRPr="00BE22A2" w:rsidRDefault="00A8597D" w:rsidP="00A65AB1">
            <w:pPr>
              <w:pStyle w:val="afd"/>
              <w:rPr>
                <w:color w:val="000000"/>
              </w:rPr>
            </w:pPr>
          </w:p>
        </w:tc>
        <w:tc>
          <w:tcPr>
            <w:tcW w:w="680" w:type="pct"/>
          </w:tcPr>
          <w:p w:rsidR="00A8597D" w:rsidRPr="00BE22A2" w:rsidRDefault="00A8597D" w:rsidP="00A65AB1">
            <w:pPr>
              <w:pStyle w:val="aff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</w:tcPr>
          <w:p w:rsidR="00A8597D" w:rsidRPr="00BE22A2" w:rsidRDefault="00A8597D" w:rsidP="00A65AB1">
            <w:pPr>
              <w:pStyle w:val="aff"/>
              <w:rPr>
                <w:color w:val="000000"/>
              </w:rPr>
            </w:pPr>
            <w:r w:rsidRPr="00BE22A2">
              <w:rPr>
                <w:color w:val="000000"/>
              </w:rPr>
              <w:t>yyyy-mm-dd</w:t>
            </w:r>
          </w:p>
        </w:tc>
      </w:tr>
    </w:tbl>
    <w:p w:rsidR="00A8597D" w:rsidRDefault="00A8597D" w:rsidP="00A8597D">
      <w:pPr>
        <w:pStyle w:val="afd"/>
        <w:jc w:val="center"/>
        <w:rPr>
          <w:rFonts w:ascii="Dotum" w:hAnsi="Dotum"/>
        </w:rPr>
      </w:pPr>
    </w:p>
    <w:p w:rsidR="00A8597D" w:rsidRDefault="00A8597D" w:rsidP="00A8597D">
      <w:pPr>
        <w:pStyle w:val="afd"/>
        <w:jc w:val="center"/>
        <w:rPr>
          <w:rFonts w:ascii="Dotum" w:hAnsi="Dotum"/>
        </w:rPr>
      </w:pPr>
    </w:p>
    <w:p w:rsidR="00A8597D" w:rsidRDefault="00A8597D" w:rsidP="00A8597D">
      <w:pPr>
        <w:pStyle w:val="afd"/>
        <w:jc w:val="center"/>
        <w:rPr>
          <w:rFonts w:ascii="Dotum" w:hAnsi="Dotum"/>
        </w:rPr>
      </w:pPr>
    </w:p>
    <w:p w:rsidR="00A8597D" w:rsidRDefault="00A8597D" w:rsidP="00A8597D">
      <w:pPr>
        <w:pStyle w:val="afd"/>
        <w:jc w:val="center"/>
        <w:rPr>
          <w:rFonts w:ascii="Dotum" w:hAnsi="Dotum"/>
        </w:rPr>
      </w:pPr>
    </w:p>
    <w:p w:rsidR="00A8597D" w:rsidRDefault="00A8597D" w:rsidP="00A8597D">
      <w:pPr>
        <w:pStyle w:val="afd"/>
        <w:jc w:val="center"/>
        <w:rPr>
          <w:rFonts w:ascii="Dotum" w:hAnsi="Dotum"/>
        </w:rPr>
      </w:pPr>
    </w:p>
    <w:p w:rsidR="00A8597D" w:rsidRPr="00BE22A2" w:rsidRDefault="00A8597D" w:rsidP="00A8597D">
      <w:pPr>
        <w:pStyle w:val="afd"/>
        <w:jc w:val="center"/>
        <w:rPr>
          <w:color w:val="000000"/>
        </w:rPr>
      </w:pPr>
      <w:r>
        <w:rPr>
          <w:rFonts w:ascii="Dotum" w:eastAsia="Dotum" w:hAnsi="Dotum" w:hint="eastAsia"/>
          <w:noProof/>
        </w:rPr>
        <w:drawing>
          <wp:inline distT="0" distB="0" distL="0" distR="0">
            <wp:extent cx="1043940" cy="1043940"/>
            <wp:effectExtent l="19050" t="0" r="3810" b="0"/>
            <wp:docPr id="14" name="图片 14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97D" w:rsidRPr="00BE22A2" w:rsidRDefault="00A8597D" w:rsidP="00A8597D">
      <w:pPr>
        <w:pStyle w:val="afd"/>
        <w:rPr>
          <w:color w:val="000000"/>
        </w:rPr>
      </w:pPr>
    </w:p>
    <w:p w:rsidR="00A8597D" w:rsidRPr="00BE22A2" w:rsidRDefault="00A8597D" w:rsidP="00A8597D">
      <w:pPr>
        <w:pStyle w:val="afe"/>
        <w:rPr>
          <w:color w:val="000000"/>
        </w:rPr>
      </w:pPr>
      <w:r w:rsidRPr="00BE22A2">
        <w:rPr>
          <w:rFonts w:hint="eastAsia"/>
          <w:color w:val="000000"/>
        </w:rPr>
        <w:t>华为技术有限公司</w:t>
      </w:r>
    </w:p>
    <w:p w:rsidR="00A8597D" w:rsidRPr="00BE22A2" w:rsidRDefault="00A8597D" w:rsidP="00A8597D">
      <w:pPr>
        <w:pStyle w:val="aff"/>
        <w:rPr>
          <w:color w:val="000000"/>
        </w:rPr>
      </w:pPr>
    </w:p>
    <w:p w:rsidR="00A8597D" w:rsidRDefault="00A8597D" w:rsidP="00A8597D">
      <w:pPr>
        <w:pStyle w:val="aff"/>
        <w:rPr>
          <w:color w:val="000000"/>
        </w:rPr>
      </w:pPr>
      <w:r w:rsidRPr="00BE22A2">
        <w:rPr>
          <w:rFonts w:hint="eastAsia"/>
          <w:color w:val="000000"/>
        </w:rPr>
        <w:t>版权所有</w:t>
      </w:r>
      <w:r w:rsidRPr="00BE22A2">
        <w:rPr>
          <w:color w:val="000000"/>
        </w:rPr>
        <w:t xml:space="preserve">  </w:t>
      </w:r>
      <w:r w:rsidRPr="00BE22A2">
        <w:rPr>
          <w:rFonts w:hint="eastAsia"/>
          <w:color w:val="000000"/>
        </w:rPr>
        <w:t>侵权必究</w:t>
      </w:r>
    </w:p>
    <w:p w:rsidR="003170B4" w:rsidRPr="00BE22A2" w:rsidRDefault="000A75F7" w:rsidP="003170B4">
      <w:pPr>
        <w:pStyle w:val="afc"/>
        <w:rPr>
          <w:color w:val="000000"/>
        </w:rPr>
      </w:pPr>
      <w:r>
        <w:br w:type="page"/>
      </w:r>
      <w:r w:rsidR="003170B4" w:rsidRPr="00BE22A2">
        <w:rPr>
          <w:rFonts w:hint="eastAsia"/>
          <w:color w:val="000000"/>
        </w:rPr>
        <w:lastRenderedPageBreak/>
        <w:t>修订记录</w:t>
      </w:r>
    </w:p>
    <w:tbl>
      <w:tblPr>
        <w:tblW w:w="4659" w:type="pct"/>
        <w:jc w:val="center"/>
        <w:tblCellMar>
          <w:left w:w="57" w:type="dxa"/>
          <w:right w:w="57" w:type="dxa"/>
        </w:tblCellMar>
        <w:tblLook w:val="0000"/>
      </w:tblPr>
      <w:tblGrid>
        <w:gridCol w:w="1094"/>
        <w:gridCol w:w="559"/>
        <w:gridCol w:w="596"/>
        <w:gridCol w:w="4643"/>
        <w:gridCol w:w="954"/>
      </w:tblGrid>
      <w:tr w:rsidR="001C7676" w:rsidRPr="00BE22A2" w:rsidTr="001C7676">
        <w:trPr>
          <w:cantSplit/>
          <w:tblHeader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676" w:rsidRPr="00BE22A2" w:rsidRDefault="001C7676" w:rsidP="00A65AB1">
            <w:pPr>
              <w:pStyle w:val="Char5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日期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676" w:rsidRPr="00BE22A2" w:rsidRDefault="001C7676" w:rsidP="00A65AB1">
            <w:pPr>
              <w:pStyle w:val="Char5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版本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676" w:rsidRPr="00BE22A2" w:rsidRDefault="001C7676" w:rsidP="00A65AB1">
            <w:pPr>
              <w:pStyle w:val="afb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章节</w:t>
            </w: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676" w:rsidRPr="00BE22A2" w:rsidRDefault="001C7676" w:rsidP="00A65AB1">
            <w:pPr>
              <w:pStyle w:val="Char5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修改描述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676" w:rsidRPr="00BE22A2" w:rsidRDefault="001C7676" w:rsidP="00A65AB1">
            <w:pPr>
              <w:pStyle w:val="Char5"/>
              <w:rPr>
                <w:color w:val="000000"/>
              </w:rPr>
            </w:pPr>
            <w:r w:rsidRPr="00BE22A2">
              <w:rPr>
                <w:rFonts w:hint="eastAsia"/>
                <w:color w:val="000000"/>
              </w:rPr>
              <w:t>作者</w:t>
            </w:r>
          </w:p>
        </w:tc>
      </w:tr>
      <w:tr w:rsidR="001C7676" w:rsidRPr="00BE22A2" w:rsidTr="001C7676">
        <w:trPr>
          <w:cantSplit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Pr="00BE22A2" w:rsidRDefault="001C7676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2012-03-10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Pr="00BE22A2" w:rsidRDefault="001C7676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</w:t>
            </w:r>
            <w:r w:rsidR="00D15CE7">
              <w:rPr>
                <w:rFonts w:hint="eastAsia"/>
                <w:color w:val="000000"/>
              </w:rPr>
              <w:t>9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Pr="00BE22A2" w:rsidRDefault="001C7676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Pr="00BE22A2" w:rsidRDefault="001C7676" w:rsidP="001C7676">
            <w:pPr>
              <w:pStyle w:val="a5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初始版本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D15CE7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盛金文</w:t>
            </w:r>
          </w:p>
          <w:p w:rsidR="00D15CE7" w:rsidRPr="00BE22A2" w:rsidRDefault="00D15CE7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150434</w:t>
            </w:r>
          </w:p>
        </w:tc>
      </w:tr>
      <w:tr w:rsidR="001C7676" w:rsidRPr="00BE22A2" w:rsidTr="001C7676">
        <w:trPr>
          <w:cantSplit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Pr="00BE22A2" w:rsidRDefault="00BC2CE1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2013/5/15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Pr="00BE22A2" w:rsidRDefault="00BC2CE1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Pr="00D15CE7" w:rsidRDefault="001C7676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Pr="00D15CE7" w:rsidRDefault="00BC2CE1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1.42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版本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C2CE1" w:rsidRDefault="00BC2CE1" w:rsidP="00BC2CE1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盛金文</w:t>
            </w:r>
          </w:p>
          <w:p w:rsidR="001C7676" w:rsidRPr="00BE22A2" w:rsidRDefault="00BC2CE1" w:rsidP="00BC2CE1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150434</w:t>
            </w:r>
          </w:p>
        </w:tc>
      </w:tr>
      <w:tr w:rsidR="001C7676" w:rsidRPr="00BE22A2" w:rsidTr="001C7676">
        <w:trPr>
          <w:cantSplit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9C4CE4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2013-06-08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9C4CE4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Pr="00D15CE7" w:rsidRDefault="001C7676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9C4CE4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对应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1.43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版本</w:t>
            </w:r>
          </w:p>
          <w:p w:rsidR="009C4CE4" w:rsidRDefault="00B53E88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新增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t_device2userid, t_bankcar, t_workorder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表。</w:t>
            </w:r>
          </w:p>
          <w:p w:rsidR="00594B1C" w:rsidRDefault="00594B1C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修改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t_propotion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表，支持审核。</w:t>
            </w:r>
          </w:p>
          <w:p w:rsidR="00273B9E" w:rsidRPr="00D15CE7" w:rsidRDefault="00273B9E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新增</w:t>
            </w:r>
            <w:r>
              <w:t>t_</w:t>
            </w:r>
            <w:r>
              <w:rPr>
                <w:rFonts w:hint="eastAsia"/>
              </w:rPr>
              <w:t>pretrade</w:t>
            </w:r>
            <w:r>
              <w:rPr>
                <w:rFonts w:hint="eastAsia"/>
              </w:rPr>
              <w:t>，用于信用卡支付中存储支付前信息。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B53E88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盛金文</w:t>
            </w:r>
          </w:p>
          <w:p w:rsidR="00B53E88" w:rsidRPr="00BE22A2" w:rsidRDefault="00B53E88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150434</w:t>
            </w:r>
          </w:p>
        </w:tc>
      </w:tr>
      <w:tr w:rsidR="001C7676" w:rsidRPr="00BE22A2" w:rsidTr="001C7676">
        <w:trPr>
          <w:cantSplit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1F6DBE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2013-07-05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1F6DBE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Pr="00D15CE7" w:rsidRDefault="001C7676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1F6DBE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对应服务器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1.6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版本</w:t>
            </w:r>
          </w:p>
          <w:p w:rsidR="001F6DBE" w:rsidRDefault="001F6DBE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PayPal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，外币交易记录</w:t>
            </w:r>
          </w:p>
          <w:p w:rsidR="00143868" w:rsidRPr="00D15CE7" w:rsidRDefault="00143868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新增禁止的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sdk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版本字典定义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3868" w:rsidRDefault="00143868" w:rsidP="00143868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盛金文</w:t>
            </w:r>
          </w:p>
          <w:p w:rsidR="001C7676" w:rsidRPr="00515D24" w:rsidRDefault="00143868" w:rsidP="00143868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150434</w:t>
            </w:r>
          </w:p>
        </w:tc>
      </w:tr>
      <w:tr w:rsidR="001C7676" w:rsidRPr="00BE22A2" w:rsidTr="001C7676">
        <w:trPr>
          <w:cantSplit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194700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2013/7/31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194700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Pr="00D15CE7" w:rsidRDefault="001C7676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194700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新增字典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apk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下载地址</w:t>
            </w:r>
          </w:p>
          <w:p w:rsidR="005B5CB7" w:rsidRPr="00D15CE7" w:rsidRDefault="005B5CB7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支持移动、联通话费支付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5CB7" w:rsidRDefault="005B5CB7" w:rsidP="005B5CB7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盛金文</w:t>
            </w:r>
          </w:p>
          <w:p w:rsidR="001C7676" w:rsidRPr="005B5CB7" w:rsidRDefault="005B5CB7" w:rsidP="005B5CB7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150434</w:t>
            </w:r>
          </w:p>
        </w:tc>
      </w:tr>
      <w:tr w:rsidR="001C7676" w:rsidRPr="00BE22A2" w:rsidTr="001C7676">
        <w:trPr>
          <w:cantSplit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D5524D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2013/9/5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D5524D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Pr="00D15CE7" w:rsidRDefault="001C7676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D5524D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对账功能移植到结算平台</w:t>
            </w:r>
            <w:r w:rsidR="003E50F7"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；</w:t>
            </w:r>
          </w:p>
          <w:p w:rsidR="003E50F7" w:rsidRPr="003E50F7" w:rsidRDefault="003E50F7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新增华为钱包和相应的支付方式；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D5524D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盛金文</w:t>
            </w:r>
          </w:p>
          <w:p w:rsidR="00D5524D" w:rsidRPr="00D5524D" w:rsidRDefault="00D5524D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150434</w:t>
            </w:r>
          </w:p>
        </w:tc>
      </w:tr>
      <w:tr w:rsidR="001C7676" w:rsidRPr="00BE22A2" w:rsidTr="001C7676">
        <w:trPr>
          <w:cantSplit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6A7287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2013/11/12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6A7287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Pr="00D15CE7" w:rsidRDefault="001C7676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2C7E" w:rsidRPr="0011664A" w:rsidRDefault="00172C7E" w:rsidP="0011664A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 w:rsidRPr="0011664A"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支持中行</w:t>
            </w:r>
            <w:r w:rsidRPr="0011664A"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vmall</w:t>
            </w:r>
            <w:r w:rsidRPr="0011664A"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预付款余额管理，包括充值到帐、支付。</w:t>
            </w:r>
          </w:p>
          <w:p w:rsidR="00172C7E" w:rsidRPr="0011664A" w:rsidRDefault="00172C7E" w:rsidP="0011664A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 w:rsidRPr="0011664A"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支持易联借记卡支付。</w:t>
            </w:r>
          </w:p>
          <w:p w:rsidR="001C7676" w:rsidRDefault="00172C7E" w:rsidP="0011664A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 w:rsidRPr="0011664A"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支持马来银行支付渠道。</w:t>
            </w:r>
          </w:p>
          <w:p w:rsidR="00254CDD" w:rsidRPr="00172C7E" w:rsidRDefault="00254CDD" w:rsidP="0011664A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订单状态同步工单支持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M2E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订单。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2C7E" w:rsidRDefault="00172C7E" w:rsidP="00172C7E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盛金文</w:t>
            </w:r>
          </w:p>
          <w:p w:rsidR="001C7676" w:rsidRDefault="00172C7E" w:rsidP="00172C7E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150434</w:t>
            </w:r>
          </w:p>
        </w:tc>
      </w:tr>
      <w:tr w:rsidR="001C7676" w:rsidRPr="00BE22A2" w:rsidTr="001C7676">
        <w:trPr>
          <w:cantSplit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D5440B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2013/12/16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D5440B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1.5.1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Pr="00D15CE7" w:rsidRDefault="001C7676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D5440B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客户端上报、服务端记录明确的支付结果</w:t>
            </w:r>
          </w:p>
          <w:p w:rsidR="00091CE2" w:rsidRPr="00D15CE7" w:rsidRDefault="00091CE2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服务端记录终端、易宝侧绑卡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ID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的使用历史清单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440B" w:rsidRDefault="00D5440B" w:rsidP="00D5440B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盛金文</w:t>
            </w:r>
          </w:p>
          <w:p w:rsidR="001C7676" w:rsidRDefault="00D5440B" w:rsidP="00D5440B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150434</w:t>
            </w:r>
          </w:p>
        </w:tc>
      </w:tr>
      <w:tr w:rsidR="001C7676" w:rsidRPr="00BE22A2" w:rsidTr="001C7676">
        <w:trPr>
          <w:cantSplit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330BBF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2014/01/06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330BBF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Pr="00D15CE7" w:rsidRDefault="001C7676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4F49" w:rsidRDefault="00330BBF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支持信用卡银联渠道，并支持可控的易宝和银联渠道负载。</w:t>
            </w:r>
          </w:p>
          <w:p w:rsidR="00764BD2" w:rsidRPr="00D15CE7" w:rsidRDefault="00764BD2" w:rsidP="00764BD2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中行虚拟账户和华为帐号的对应关系，并将该外部帐号作为一种可用资源提供初步的管理功能。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330BBF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盛金文</w:t>
            </w:r>
          </w:p>
          <w:p w:rsidR="00330BBF" w:rsidRDefault="00330BBF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150434</w:t>
            </w:r>
          </w:p>
        </w:tc>
      </w:tr>
      <w:tr w:rsidR="001C7676" w:rsidRPr="00BE22A2" w:rsidTr="001C7676">
        <w:trPr>
          <w:cantSplit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F41B57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2014/03/11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F41B57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Pr="00D15CE7" w:rsidRDefault="001C7676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676" w:rsidRDefault="00F41B57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订单记录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cp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回调结果</w:t>
            </w:r>
          </w:p>
          <w:p w:rsidR="00F41B57" w:rsidRPr="00D15CE7" w:rsidRDefault="00F41B57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支持外部融资帐号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57D8" w:rsidRDefault="00C957D8" w:rsidP="00C957D8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盛金文</w:t>
            </w:r>
          </w:p>
          <w:p w:rsidR="001C7676" w:rsidRDefault="00C957D8" w:rsidP="00C957D8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150434</w:t>
            </w:r>
          </w:p>
        </w:tc>
      </w:tr>
      <w:tr w:rsidR="00C957D8" w:rsidRPr="00BE22A2" w:rsidTr="001C7676">
        <w:trPr>
          <w:cantSplit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57D8" w:rsidRDefault="00C957D8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2014/4/1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57D8" w:rsidRDefault="00C957D8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57D8" w:rsidRPr="00D15CE7" w:rsidRDefault="00C957D8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57D8" w:rsidRDefault="00C957D8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支持融资支付</w:t>
            </w:r>
          </w:p>
          <w:p w:rsidR="00232E6C" w:rsidRDefault="00232E6C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支持银视通</w:t>
            </w:r>
          </w:p>
          <w:p w:rsidR="00232E6C" w:rsidRDefault="00232E6C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GlobalPay</w:t>
            </w:r>
          </w:p>
          <w:p w:rsidR="00232E6C" w:rsidRDefault="00232E6C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支持记录订单货币单位</w:t>
            </w:r>
          </w:p>
          <w:p w:rsidR="005C25CB" w:rsidRDefault="005C25CB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接入方式新增机顶盒</w:t>
            </w:r>
          </w:p>
          <w:p w:rsidR="006F15F3" w:rsidRDefault="006F15F3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/>
                <w:noProof w:val="0"/>
                <w:color w:val="000000"/>
                <w:szCs w:val="20"/>
              </w:rPr>
              <w:t>S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dkversion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字段放大到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32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位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E6C" w:rsidRDefault="00232E6C" w:rsidP="00232E6C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盛金文</w:t>
            </w:r>
          </w:p>
          <w:p w:rsidR="00C957D8" w:rsidRPr="00232E6C" w:rsidRDefault="00232E6C" w:rsidP="00232E6C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150434</w:t>
            </w:r>
          </w:p>
        </w:tc>
      </w:tr>
      <w:tr w:rsidR="00D76D46" w:rsidRPr="00BE22A2" w:rsidTr="001C7676">
        <w:trPr>
          <w:cantSplit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6D46" w:rsidRDefault="00D76D46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2014/6/3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6D46" w:rsidRDefault="00D76D46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6D46" w:rsidRPr="00D15CE7" w:rsidRDefault="00D76D46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6D46" w:rsidRDefault="00D76D46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支持支付密码</w:t>
            </w:r>
          </w:p>
          <w:p w:rsidR="00AE4687" w:rsidRDefault="00AE4687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支持花瓣钱包充值，兑换比例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100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：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1</w:t>
            </w:r>
          </w:p>
          <w:p w:rsidR="00AE4687" w:rsidRDefault="00AE4687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支持借记卡、信用卡风控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6D46" w:rsidRDefault="00D76D46" w:rsidP="00232E6C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盛金文</w:t>
            </w:r>
            <w:r>
              <w:rPr>
                <w:rFonts w:hint="eastAsia"/>
                <w:color w:val="000000"/>
              </w:rPr>
              <w:t>150434</w:t>
            </w:r>
          </w:p>
        </w:tc>
      </w:tr>
      <w:tr w:rsidR="003C3693" w:rsidRPr="00BE22A2" w:rsidTr="001C7676">
        <w:trPr>
          <w:cantSplit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693" w:rsidRDefault="003C3693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2014/7/2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693" w:rsidRDefault="003C3693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693" w:rsidRPr="00D15CE7" w:rsidRDefault="003C3693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693" w:rsidRDefault="003C3693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退款日志表记录调用源</w:t>
            </w:r>
          </w:p>
          <w:p w:rsidR="003C3693" w:rsidRDefault="003C3693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支持分期付款</w:t>
            </w:r>
          </w:p>
          <w:p w:rsidR="001B1F87" w:rsidRDefault="001B1F87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支付支付密码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3693" w:rsidRDefault="003E751C" w:rsidP="00232E6C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盛金文</w:t>
            </w:r>
            <w:r>
              <w:rPr>
                <w:rFonts w:hint="eastAsia"/>
                <w:color w:val="000000"/>
              </w:rPr>
              <w:t>150434</w:t>
            </w:r>
          </w:p>
        </w:tc>
      </w:tr>
      <w:tr w:rsidR="003E751C" w:rsidRPr="00BE22A2" w:rsidTr="001C7676">
        <w:trPr>
          <w:cantSplit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751C" w:rsidRDefault="003E751C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2014/7/25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751C" w:rsidRDefault="003E751C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2.4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751C" w:rsidRPr="00D15CE7" w:rsidRDefault="003E751C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751C" w:rsidRDefault="003E751C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支持招商分期</w:t>
            </w:r>
          </w:p>
          <w:p w:rsidR="003E751C" w:rsidRDefault="003E751C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支持易宝服务的非银行卡支付</w:t>
            </w:r>
          </w:p>
          <w:p w:rsidR="0093586C" w:rsidRDefault="0093586C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支持神州付充值卡</w:t>
            </w:r>
          </w:p>
          <w:p w:rsidR="00B47F4C" w:rsidRDefault="00B47F4C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支持组合支付</w:t>
            </w:r>
          </w:p>
          <w:p w:rsidR="008948D9" w:rsidRDefault="0025413A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进一步规范数据库中游戏卡和充值卡的保存格式</w:t>
            </w:r>
          </w:p>
          <w:p w:rsidR="008948D9" w:rsidRPr="008948D9" w:rsidRDefault="008948D9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删除神州付支付方式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751C" w:rsidRDefault="003E751C" w:rsidP="00232E6C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盛金文</w:t>
            </w:r>
            <w:r>
              <w:rPr>
                <w:rFonts w:hint="eastAsia"/>
                <w:color w:val="000000"/>
              </w:rPr>
              <w:t>150434</w:t>
            </w:r>
            <w:r w:rsidR="0093586C">
              <w:rPr>
                <w:rFonts w:hint="eastAsia"/>
                <w:color w:val="000000"/>
              </w:rPr>
              <w:t>，段治勇</w:t>
            </w:r>
          </w:p>
        </w:tc>
      </w:tr>
      <w:tr w:rsidR="00C772F9" w:rsidRPr="00BE22A2" w:rsidTr="001C7676">
        <w:trPr>
          <w:cantSplit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72F9" w:rsidRDefault="00C772F9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2014/9/4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72F9" w:rsidRDefault="00C772F9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72F9" w:rsidRPr="00D15CE7" w:rsidRDefault="00C772F9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72F9" w:rsidRDefault="00C772F9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管理台权限、认证日志补充</w:t>
            </w:r>
          </w:p>
          <w:p w:rsidR="00C772F9" w:rsidRDefault="00C772F9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中间数据维护要求</w:t>
            </w:r>
          </w:p>
          <w:p w:rsidR="003722D6" w:rsidRDefault="003722D6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神州付支持多卡全量销卡，部分销卡返回余额卡</w:t>
            </w:r>
          </w:p>
          <w:p w:rsidR="00D1002C" w:rsidRPr="00C772F9" w:rsidRDefault="00D1002C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增加了描述数据维护的专门章节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72F9" w:rsidRDefault="00C772F9" w:rsidP="00232E6C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盛金文</w:t>
            </w:r>
          </w:p>
          <w:p w:rsidR="00C772F9" w:rsidRDefault="00C772F9" w:rsidP="00232E6C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150434</w:t>
            </w:r>
          </w:p>
        </w:tc>
      </w:tr>
      <w:tr w:rsidR="008C4E68" w:rsidRPr="00BE22A2" w:rsidTr="001C7676">
        <w:trPr>
          <w:cantSplit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4E68" w:rsidRDefault="008C4E68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2014/10/11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4E68" w:rsidRDefault="008C4E68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2.6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4E68" w:rsidRPr="00D15CE7" w:rsidRDefault="008C4E68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4E68" w:rsidRDefault="008C4E68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支持指纹支付密码</w:t>
            </w:r>
          </w:p>
          <w:p w:rsidR="006843A9" w:rsidRDefault="006843A9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Mexico MP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4E68" w:rsidRDefault="008C4E68" w:rsidP="00232E6C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盛金文</w:t>
            </w:r>
          </w:p>
          <w:p w:rsidR="008C4E68" w:rsidRDefault="008C4E68" w:rsidP="00232E6C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150434</w:t>
            </w:r>
          </w:p>
        </w:tc>
      </w:tr>
      <w:tr w:rsidR="004F031D" w:rsidRPr="00BE22A2" w:rsidTr="001C7676">
        <w:trPr>
          <w:cantSplit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031D" w:rsidRDefault="004F031D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2014/12/12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031D" w:rsidRDefault="004F031D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2.8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031D" w:rsidRPr="00D15CE7" w:rsidRDefault="004F031D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031D" w:rsidRDefault="004F031D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支持银联互联网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2.0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产品下的信用卡和借记卡支付，后台接口。</w:t>
            </w:r>
          </w:p>
          <w:p w:rsidR="00912BF4" w:rsidRDefault="00912BF4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MOLPAY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和支付定制系统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031D" w:rsidRDefault="004F031D" w:rsidP="00232E6C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盛金文</w:t>
            </w:r>
          </w:p>
          <w:p w:rsidR="004F031D" w:rsidRDefault="004F031D" w:rsidP="00232E6C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150434</w:t>
            </w:r>
          </w:p>
        </w:tc>
      </w:tr>
      <w:tr w:rsidR="000C0610" w:rsidRPr="00BE22A2" w:rsidTr="001C7676">
        <w:trPr>
          <w:cantSplit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0610" w:rsidRDefault="000C0610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2015/2/3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0610" w:rsidRDefault="000C0610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2.9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0610" w:rsidRPr="00D15CE7" w:rsidRDefault="000C0610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0610" w:rsidRDefault="000C0610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wx app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模式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0610" w:rsidRDefault="000C0610" w:rsidP="00232E6C">
            <w:pPr>
              <w:pStyle w:val="afd"/>
              <w:spacing w:line="240" w:lineRule="auto"/>
              <w:jc w:val="both"/>
              <w:rPr>
                <w:color w:val="000000"/>
              </w:rPr>
            </w:pPr>
          </w:p>
        </w:tc>
      </w:tr>
      <w:tr w:rsidR="00C81D8F" w:rsidRPr="00BE22A2" w:rsidTr="001C7676">
        <w:trPr>
          <w:cantSplit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1D8F" w:rsidRDefault="00C81D8F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2015/2/15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1D8F" w:rsidRDefault="00C81D8F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2.10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1D8F" w:rsidRPr="00D15CE7" w:rsidRDefault="00C81D8F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1D8F" w:rsidRDefault="00C81D8F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支持礼品卡；</w:t>
            </w:r>
          </w:p>
          <w:p w:rsidR="00047609" w:rsidRDefault="00047609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支持卡包；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81D8F" w:rsidRDefault="00C81D8F" w:rsidP="00232E6C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盛金文</w:t>
            </w:r>
          </w:p>
        </w:tc>
      </w:tr>
      <w:tr w:rsidR="000E3E0E" w:rsidRPr="00BE22A2" w:rsidTr="001C7676">
        <w:trPr>
          <w:cantSplit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E0E" w:rsidRDefault="000E3E0E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2015/4/3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E0E" w:rsidRDefault="000E3E0E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3.0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E0E" w:rsidRPr="00D15CE7" w:rsidRDefault="000E3E0E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E0E" w:rsidRDefault="000E3E0E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支持微信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APP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模式订单退款结果同步；</w:t>
            </w:r>
          </w:p>
          <w:p w:rsidR="000E3E0E" w:rsidRDefault="000E3E0E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非实名绑卡在线升级为实名绑卡</w:t>
            </w:r>
            <w:r w:rsidR="00E73A0A"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；</w:t>
            </w:r>
          </w:p>
          <w:p w:rsidR="00E73A0A" w:rsidRDefault="00E73A0A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渠道相关配置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DB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化，主要是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partner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配置文件；</w:t>
            </w:r>
          </w:p>
          <w:p w:rsidR="005C3728" w:rsidRPr="00E73A0A" w:rsidRDefault="005C3728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支持余额账户、实名银行卡支付、老绑卡实名化；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3E0E" w:rsidRPr="000E3E0E" w:rsidRDefault="000E3E0E" w:rsidP="00232E6C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盛金文</w:t>
            </w:r>
          </w:p>
        </w:tc>
      </w:tr>
      <w:tr w:rsidR="00CD3AED" w:rsidRPr="00BE22A2" w:rsidTr="001C7676">
        <w:trPr>
          <w:cantSplit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3AED" w:rsidRDefault="00CD3AED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2015/5/30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3AED" w:rsidRDefault="00CD3AED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3AED" w:rsidRPr="00D15CE7" w:rsidRDefault="00CD3AED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3AED" w:rsidRDefault="00CD3AED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订单记录余额信息和易宝新老系统标志。</w:t>
            </w:r>
          </w:p>
          <w:p w:rsidR="00CD3AED" w:rsidRDefault="0001166B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CP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回调重试采用工单方式实现，提供效率。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3AED" w:rsidRDefault="00CD3AED" w:rsidP="00232E6C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盛金文</w:t>
            </w:r>
          </w:p>
        </w:tc>
      </w:tr>
      <w:tr w:rsidR="00E87A74" w:rsidRPr="00BE22A2" w:rsidTr="001C7676">
        <w:trPr>
          <w:cantSplit/>
          <w:jc w:val="center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7A74" w:rsidRDefault="00E87A74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2015/7/27</w:t>
            </w:r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7A74" w:rsidRDefault="00E87A74" w:rsidP="001C7676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3.4</w:t>
            </w:r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7A74" w:rsidRPr="00D15CE7" w:rsidRDefault="00E87A74" w:rsidP="001C7676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7A74" w:rsidRDefault="00E87A74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商户侧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rsa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钥匙调整为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2048.</w:t>
            </w:r>
          </w:p>
          <w:p w:rsidR="00792AE1" w:rsidRDefault="00792AE1" w:rsidP="00D15CE7">
            <w:pPr>
              <w:pStyle w:val="a5"/>
              <w:jc w:val="both"/>
              <w:rPr>
                <w:rFonts w:ascii="Times New Roman" w:hAnsi="Times New Roman"/>
                <w:noProof w:val="0"/>
                <w:color w:val="000000"/>
                <w:szCs w:val="20"/>
              </w:rPr>
            </w:pP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支持商户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sha256withrsa</w:t>
            </w:r>
            <w:r>
              <w:rPr>
                <w:rFonts w:ascii="Times New Roman" w:hAnsi="Times New Roman" w:hint="eastAsia"/>
                <w:noProof w:val="0"/>
                <w:color w:val="000000"/>
                <w:szCs w:val="20"/>
              </w:rPr>
              <w:t>签名算法</w:t>
            </w:r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7A74" w:rsidRDefault="00792AE1" w:rsidP="00232E6C">
            <w:pPr>
              <w:pStyle w:val="afd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盛金文</w:t>
            </w:r>
          </w:p>
        </w:tc>
      </w:tr>
      <w:tr w:rsidR="001C126C" w:rsidRPr="00BE22A2" w:rsidTr="001C7676">
        <w:trPr>
          <w:cantSplit/>
          <w:jc w:val="center"/>
          <w:ins w:id="2" w:author="s00150434" w:date="2015-09-09T16:14:00Z"/>
        </w:trPr>
        <w:tc>
          <w:tcPr>
            <w:tcW w:w="6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126C" w:rsidRDefault="001C126C" w:rsidP="001C7676">
            <w:pPr>
              <w:pStyle w:val="afd"/>
              <w:spacing w:line="240" w:lineRule="auto"/>
              <w:jc w:val="both"/>
              <w:rPr>
                <w:ins w:id="3" w:author="s00150434" w:date="2015-09-09T16:14:00Z"/>
                <w:color w:val="000000"/>
              </w:rPr>
            </w:pPr>
            <w:ins w:id="4" w:author="s00150434" w:date="2015-09-09T16:14:00Z">
              <w:r>
                <w:rPr>
                  <w:color w:val="000000"/>
                </w:rPr>
                <w:t>2015/9/9</w:t>
              </w:r>
            </w:ins>
          </w:p>
        </w:tc>
        <w:tc>
          <w:tcPr>
            <w:tcW w:w="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126C" w:rsidRDefault="001C126C" w:rsidP="001C7676">
            <w:pPr>
              <w:pStyle w:val="afd"/>
              <w:spacing w:line="240" w:lineRule="auto"/>
              <w:jc w:val="both"/>
              <w:rPr>
                <w:ins w:id="5" w:author="s00150434" w:date="2015-09-09T16:14:00Z"/>
                <w:color w:val="000000"/>
              </w:rPr>
            </w:pPr>
            <w:ins w:id="6" w:author="s00150434" w:date="2015-09-09T16:14:00Z">
              <w:r>
                <w:rPr>
                  <w:rFonts w:hint="eastAsia"/>
                  <w:color w:val="000000"/>
                </w:rPr>
                <w:t>3.5</w:t>
              </w:r>
            </w:ins>
          </w:p>
        </w:tc>
        <w:tc>
          <w:tcPr>
            <w:tcW w:w="4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126C" w:rsidRPr="00D15CE7" w:rsidRDefault="001C126C" w:rsidP="001C7676">
            <w:pPr>
              <w:pStyle w:val="a5"/>
              <w:jc w:val="both"/>
              <w:rPr>
                <w:ins w:id="7" w:author="s00150434" w:date="2015-09-09T16:14:00Z"/>
                <w:rFonts w:ascii="Times New Roman" w:hAnsi="Times New Roman"/>
                <w:noProof w:val="0"/>
                <w:color w:val="000000"/>
                <w:szCs w:val="20"/>
              </w:rPr>
            </w:pPr>
          </w:p>
        </w:tc>
        <w:tc>
          <w:tcPr>
            <w:tcW w:w="2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126C" w:rsidRDefault="001C126C" w:rsidP="00D15CE7">
            <w:pPr>
              <w:pStyle w:val="a5"/>
              <w:jc w:val="both"/>
              <w:rPr>
                <w:ins w:id="8" w:author="s00150434" w:date="2015-09-09T16:14:00Z"/>
                <w:rFonts w:ascii="Times New Roman" w:hAnsi="Times New Roman"/>
                <w:noProof w:val="0"/>
                <w:color w:val="000000"/>
                <w:szCs w:val="20"/>
              </w:rPr>
            </w:pPr>
            <w:ins w:id="9" w:author="s00150434" w:date="2015-09-09T16:15:00Z">
              <w:r>
                <w:rPr>
                  <w:rFonts w:ascii="Times New Roman" w:hAnsi="Times New Roman" w:hint="eastAsia"/>
                  <w:noProof w:val="0"/>
                  <w:color w:val="000000"/>
                  <w:szCs w:val="20"/>
                </w:rPr>
                <w:t>支持短验由易宝实名系统处理</w:t>
              </w:r>
            </w:ins>
          </w:p>
        </w:tc>
        <w:tc>
          <w:tcPr>
            <w:tcW w:w="5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126C" w:rsidRPr="001C126C" w:rsidRDefault="001C126C" w:rsidP="00232E6C">
            <w:pPr>
              <w:pStyle w:val="afd"/>
              <w:spacing w:line="240" w:lineRule="auto"/>
              <w:jc w:val="both"/>
              <w:rPr>
                <w:ins w:id="10" w:author="s00150434" w:date="2015-09-09T16:14:00Z"/>
                <w:color w:val="000000"/>
              </w:rPr>
            </w:pPr>
            <w:ins w:id="11" w:author="s00150434" w:date="2015-09-09T16:15:00Z">
              <w:r>
                <w:rPr>
                  <w:rFonts w:hint="eastAsia"/>
                  <w:color w:val="000000"/>
                </w:rPr>
                <w:t>盛金文</w:t>
              </w:r>
            </w:ins>
          </w:p>
        </w:tc>
      </w:tr>
    </w:tbl>
    <w:p w:rsidR="008D313A" w:rsidRDefault="008D313A" w:rsidP="002C1C3A">
      <w:pPr>
        <w:widowControl/>
        <w:autoSpaceDE/>
        <w:autoSpaceDN/>
        <w:adjustRightInd/>
        <w:spacing w:line="240" w:lineRule="auto"/>
        <w:rPr>
          <w:rFonts w:asciiTheme="majorHAnsi" w:hAnsiTheme="majorHAnsi" w:cstheme="majorBidi"/>
          <w:sz w:val="32"/>
          <w:szCs w:val="32"/>
        </w:rPr>
      </w:pPr>
    </w:p>
    <w:p w:rsidR="00D55BFD" w:rsidRDefault="008D313A">
      <w:pPr>
        <w:widowControl/>
        <w:autoSpaceDE/>
        <w:autoSpaceDN/>
        <w:adjustRightInd/>
        <w:spacing w:line="240" w:lineRule="auto"/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sz w:val="32"/>
          <w:szCs w:val="32"/>
        </w:rPr>
        <w:br w:type="page"/>
      </w:r>
    </w:p>
    <w:p w:rsidR="005D0B08" w:rsidRPr="00205857" w:rsidRDefault="00861DE9" w:rsidP="00162504">
      <w:pPr>
        <w:pStyle w:val="1"/>
      </w:pPr>
      <w:r w:rsidRPr="00205857">
        <w:rPr>
          <w:rFonts w:hint="eastAsia"/>
        </w:rPr>
        <w:lastRenderedPageBreak/>
        <w:t>交易服务器</w:t>
      </w:r>
      <w:r w:rsidR="00D07F39">
        <w:rPr>
          <w:rFonts w:hint="eastAsia"/>
        </w:rPr>
        <w:t>数据库定义</w:t>
      </w:r>
    </w:p>
    <w:p w:rsidR="008F1837" w:rsidRDefault="00D16A9A" w:rsidP="00162504">
      <w:pPr>
        <w:pStyle w:val="2"/>
      </w:pPr>
      <w:r>
        <w:t>t_developuser_sign</w:t>
      </w:r>
    </w:p>
    <w:p w:rsidR="00D16A9A" w:rsidRDefault="00D16A9A" w:rsidP="00D16A9A">
      <w:pPr>
        <w:ind w:firstLineChars="150" w:firstLine="315"/>
      </w:pPr>
      <w:r>
        <w:rPr>
          <w:rFonts w:hint="eastAsia"/>
        </w:rPr>
        <w:t>加密存储商户密钥、公钥信息；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418"/>
        <w:gridCol w:w="4111"/>
        <w:gridCol w:w="425"/>
        <w:gridCol w:w="992"/>
      </w:tblGrid>
      <w:tr w:rsidR="00752C44" w:rsidRPr="00270E48" w:rsidTr="00A62FA4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52C44" w:rsidRPr="00236343" w:rsidRDefault="00752C44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52C44" w:rsidRPr="00236343" w:rsidRDefault="00752C44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52C44" w:rsidRPr="00236343" w:rsidRDefault="00752C44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52C44" w:rsidRPr="00236343" w:rsidRDefault="00752C44" w:rsidP="00236343">
            <w:pPr>
              <w:ind w:right="-20"/>
              <w:rPr>
                <w:b/>
              </w:rPr>
            </w:pPr>
            <w:r w:rsidRPr="00236343">
              <w:rPr>
                <w:b/>
              </w:rPr>
              <w:t>N</w:t>
            </w:r>
            <w:r w:rsidRPr="00236343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52C44" w:rsidRPr="00236343" w:rsidRDefault="00752C44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备注</w:t>
            </w:r>
          </w:p>
        </w:tc>
      </w:tr>
      <w:tr w:rsidR="00752C44" w:rsidRPr="00270E48" w:rsidTr="00A62FA4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C44" w:rsidRPr="00A62FA4" w:rsidRDefault="00752C44" w:rsidP="00A62FA4">
            <w:pPr>
              <w:ind w:left="102" w:right="-20"/>
            </w:pPr>
            <w:r w:rsidRPr="00A62FA4">
              <w:t>username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C44" w:rsidRPr="00A62FA4" w:rsidRDefault="00752C44" w:rsidP="00A62FA4">
            <w:pPr>
              <w:ind w:left="102" w:right="-20"/>
            </w:pPr>
            <w:r w:rsidRPr="00A62FA4">
              <w:t>varchar(50)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C44" w:rsidRPr="00A62FA4" w:rsidRDefault="00752C44" w:rsidP="00A62FA4">
            <w:pPr>
              <w:ind w:left="102" w:right="-20"/>
            </w:pPr>
            <w:r w:rsidRPr="00A62FA4">
              <w:rPr>
                <w:rFonts w:hint="eastAsia"/>
              </w:rPr>
              <w:t>商户</w:t>
            </w:r>
            <w:r w:rsidRPr="00A62FA4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C44" w:rsidRPr="00A62FA4" w:rsidRDefault="00752C44" w:rsidP="00A62FA4">
            <w:pPr>
              <w:ind w:left="102" w:right="-20"/>
            </w:pPr>
            <w:r w:rsidRPr="00A62FA4"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C44" w:rsidRPr="00A62FA4" w:rsidRDefault="00752C44" w:rsidP="00A62FA4">
            <w:pPr>
              <w:ind w:left="102" w:right="-20"/>
            </w:pPr>
            <w:r w:rsidRPr="00A62FA4">
              <w:rPr>
                <w:rFonts w:hint="eastAsia"/>
              </w:rPr>
              <w:t>主键</w:t>
            </w:r>
          </w:p>
        </w:tc>
      </w:tr>
      <w:tr w:rsidR="00752C44" w:rsidRPr="00270E48" w:rsidTr="00A62FA4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C44" w:rsidRPr="00A62FA4" w:rsidRDefault="00752C44" w:rsidP="00A62FA4">
            <w:pPr>
              <w:ind w:left="102" w:right="-20"/>
            </w:pPr>
            <w:r w:rsidRPr="00A62FA4">
              <w:t>devprikey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C44" w:rsidRPr="00A62FA4" w:rsidRDefault="00752C44" w:rsidP="007F7903">
            <w:pPr>
              <w:ind w:left="102" w:right="-20"/>
            </w:pPr>
            <w:r w:rsidRPr="00A62FA4">
              <w:t>varchar(</w:t>
            </w:r>
            <w:r w:rsidR="00E87A74">
              <w:rPr>
                <w:rFonts w:hint="eastAsia"/>
              </w:rPr>
              <w:t>4096</w:t>
            </w:r>
            <w:r w:rsidRPr="00A62FA4"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C44" w:rsidRPr="00A62FA4" w:rsidRDefault="00752C44" w:rsidP="00A62FA4">
            <w:pPr>
              <w:ind w:left="102" w:right="-20"/>
            </w:pPr>
            <w:r w:rsidRPr="00A62FA4">
              <w:rPr>
                <w:rFonts w:hint="eastAsia"/>
              </w:rPr>
              <w:t>商户</w:t>
            </w:r>
            <w:r w:rsidRPr="00A62FA4">
              <w:rPr>
                <w:rFonts w:hint="eastAsia"/>
              </w:rPr>
              <w:t>rsa</w:t>
            </w:r>
            <w:r w:rsidRPr="00A62FA4">
              <w:rPr>
                <w:rFonts w:hint="eastAsia"/>
              </w:rPr>
              <w:t>私钥，</w:t>
            </w:r>
            <w:r w:rsidRPr="00A62FA4">
              <w:rPr>
                <w:rFonts w:hint="eastAsia"/>
              </w:rPr>
              <w:t>aes</w:t>
            </w:r>
            <w:r w:rsidRPr="00A62FA4">
              <w:rPr>
                <w:rFonts w:hint="eastAsia"/>
              </w:rPr>
              <w:t>加密存储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C44" w:rsidRPr="00A62FA4" w:rsidRDefault="00752C44" w:rsidP="00A62FA4">
            <w:pPr>
              <w:ind w:left="102" w:right="-20"/>
            </w:pPr>
            <w:r w:rsidRPr="00A62FA4"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C44" w:rsidRPr="00A62FA4" w:rsidRDefault="00752C44" w:rsidP="00A62FA4">
            <w:pPr>
              <w:ind w:left="102" w:right="-20"/>
            </w:pPr>
          </w:p>
        </w:tc>
      </w:tr>
      <w:tr w:rsidR="00752C44" w:rsidRPr="00270E48" w:rsidTr="00A62FA4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C44" w:rsidRPr="00A62FA4" w:rsidRDefault="00752C44" w:rsidP="00A62FA4">
            <w:pPr>
              <w:ind w:left="102" w:right="-20"/>
            </w:pPr>
            <w:r w:rsidRPr="00A62FA4">
              <w:t>devpubkey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C44" w:rsidRPr="00A62FA4" w:rsidRDefault="00752C44" w:rsidP="007F7903">
            <w:pPr>
              <w:ind w:left="102" w:right="-20"/>
            </w:pPr>
            <w:r w:rsidRPr="00A62FA4">
              <w:t>varchar(</w:t>
            </w:r>
            <w:r w:rsidR="00E87A74">
              <w:rPr>
                <w:rFonts w:hint="eastAsia"/>
              </w:rPr>
              <w:t>2048</w:t>
            </w:r>
            <w:r w:rsidRPr="00A62FA4"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C44" w:rsidRPr="00A62FA4" w:rsidRDefault="00752C44" w:rsidP="00A62FA4">
            <w:pPr>
              <w:ind w:left="102" w:right="-20"/>
            </w:pPr>
            <w:r w:rsidRPr="00A62FA4">
              <w:rPr>
                <w:rFonts w:hint="eastAsia"/>
              </w:rPr>
              <w:t>商户</w:t>
            </w:r>
            <w:r w:rsidRPr="00A62FA4">
              <w:rPr>
                <w:rFonts w:hint="eastAsia"/>
              </w:rPr>
              <w:t>rsa</w:t>
            </w:r>
            <w:r w:rsidRPr="00A62FA4">
              <w:rPr>
                <w:rFonts w:hint="eastAsia"/>
              </w:rPr>
              <w:t>公钥，</w:t>
            </w:r>
            <w:r w:rsidRPr="00A62FA4">
              <w:rPr>
                <w:rFonts w:hint="eastAsia"/>
              </w:rPr>
              <w:t>aes</w:t>
            </w:r>
            <w:r w:rsidRPr="00A62FA4">
              <w:rPr>
                <w:rFonts w:hint="eastAsia"/>
              </w:rPr>
              <w:t>加密存储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C44" w:rsidRPr="00A62FA4" w:rsidRDefault="00752C44" w:rsidP="00A62FA4">
            <w:pPr>
              <w:ind w:left="102" w:right="-20"/>
            </w:pPr>
            <w:r w:rsidRPr="00A62FA4"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C44" w:rsidRPr="00A62FA4" w:rsidRDefault="00752C44" w:rsidP="00A62FA4">
            <w:pPr>
              <w:ind w:left="102" w:right="-20"/>
            </w:pPr>
          </w:p>
        </w:tc>
      </w:tr>
      <w:tr w:rsidR="00752C44" w:rsidRPr="00270E48" w:rsidTr="00A62FA4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C44" w:rsidRPr="00A62FA4" w:rsidRDefault="00752C44" w:rsidP="00A62FA4">
            <w:pPr>
              <w:ind w:left="102" w:right="-20"/>
            </w:pPr>
            <w:r w:rsidRPr="00A62FA4">
              <w:t>hwsdkprikey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C44" w:rsidRPr="00A62FA4" w:rsidRDefault="00752C44" w:rsidP="007F7903">
            <w:pPr>
              <w:ind w:left="102" w:right="-20"/>
            </w:pPr>
            <w:r w:rsidRPr="00A62FA4">
              <w:t>varchar(</w:t>
            </w:r>
            <w:r w:rsidR="00E87A74">
              <w:rPr>
                <w:rFonts w:hint="eastAsia"/>
              </w:rPr>
              <w:t>4096</w:t>
            </w:r>
            <w:r w:rsidRPr="00A62FA4"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C44" w:rsidRPr="00A62FA4" w:rsidRDefault="00752C44" w:rsidP="00A62FA4">
            <w:pPr>
              <w:spacing w:line="312" w:lineRule="exact"/>
              <w:ind w:left="102" w:right="-20"/>
              <w:jc w:val="both"/>
            </w:pPr>
            <w:r w:rsidRPr="00A62FA4">
              <w:t>S</w:t>
            </w:r>
            <w:r w:rsidRPr="00A62FA4">
              <w:rPr>
                <w:rFonts w:hint="eastAsia"/>
              </w:rPr>
              <w:t>dk rsa</w:t>
            </w:r>
            <w:r w:rsidRPr="00A62FA4">
              <w:rPr>
                <w:rFonts w:hint="eastAsia"/>
              </w:rPr>
              <w:t>私钥，</w:t>
            </w:r>
            <w:r w:rsidRPr="00A62FA4">
              <w:rPr>
                <w:rFonts w:hint="eastAsia"/>
              </w:rPr>
              <w:t>aes</w:t>
            </w:r>
            <w:r w:rsidRPr="00A62FA4">
              <w:rPr>
                <w:rFonts w:hint="eastAsia"/>
              </w:rPr>
              <w:t>加密存储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C44" w:rsidRPr="00A62FA4" w:rsidRDefault="00752C44" w:rsidP="00A62FA4">
            <w:pPr>
              <w:ind w:left="102" w:right="-20"/>
            </w:pPr>
            <w:r w:rsidRPr="00A62FA4"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C44" w:rsidRPr="00A62FA4" w:rsidRDefault="00752C44" w:rsidP="00A62FA4">
            <w:pPr>
              <w:ind w:left="102" w:right="-20"/>
            </w:pPr>
          </w:p>
        </w:tc>
      </w:tr>
      <w:tr w:rsidR="00752C44" w:rsidRPr="00270E48" w:rsidTr="00A62FA4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C44" w:rsidRPr="00A62FA4" w:rsidRDefault="00752C44" w:rsidP="00A62FA4">
            <w:pPr>
              <w:ind w:left="102" w:right="-20"/>
            </w:pPr>
            <w:r w:rsidRPr="00A62FA4">
              <w:t>hwsdkpubkey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C44" w:rsidRPr="00A62FA4" w:rsidRDefault="00752C44" w:rsidP="007F7903">
            <w:pPr>
              <w:ind w:left="102" w:right="-20"/>
            </w:pPr>
            <w:r w:rsidRPr="00A62FA4">
              <w:t>varchar(</w:t>
            </w:r>
            <w:r w:rsidR="00E87A74">
              <w:rPr>
                <w:rFonts w:hint="eastAsia"/>
              </w:rPr>
              <w:t>2048</w:t>
            </w:r>
            <w:r w:rsidRPr="00A62FA4"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C44" w:rsidRPr="00A62FA4" w:rsidRDefault="00752C44" w:rsidP="00A62FA4">
            <w:pPr>
              <w:spacing w:line="240" w:lineRule="auto"/>
              <w:ind w:left="102" w:right="-20"/>
            </w:pPr>
            <w:r w:rsidRPr="00A62FA4">
              <w:t>S</w:t>
            </w:r>
            <w:r w:rsidRPr="00A62FA4">
              <w:rPr>
                <w:rFonts w:hint="eastAsia"/>
              </w:rPr>
              <w:t>dk rsa</w:t>
            </w:r>
            <w:r w:rsidRPr="00A62FA4">
              <w:rPr>
                <w:rFonts w:hint="eastAsia"/>
              </w:rPr>
              <w:t>公钥，</w:t>
            </w:r>
            <w:r w:rsidRPr="00A62FA4">
              <w:rPr>
                <w:rFonts w:hint="eastAsia"/>
              </w:rPr>
              <w:t>aes</w:t>
            </w:r>
            <w:r w:rsidRPr="00A62FA4">
              <w:rPr>
                <w:rFonts w:hint="eastAsia"/>
              </w:rPr>
              <w:t>加密存储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C44" w:rsidRPr="00A62FA4" w:rsidRDefault="00A62FA4" w:rsidP="00A62FA4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2C44" w:rsidRPr="00A62FA4" w:rsidRDefault="00752C44" w:rsidP="00A62FA4">
            <w:pPr>
              <w:ind w:left="102" w:right="-20"/>
            </w:pPr>
          </w:p>
        </w:tc>
      </w:tr>
    </w:tbl>
    <w:p w:rsidR="00321D55" w:rsidRDefault="00321D55" w:rsidP="008F1837">
      <w:pPr>
        <w:ind w:firstLineChars="150" w:firstLine="315"/>
      </w:pPr>
    </w:p>
    <w:p w:rsidR="00CE7137" w:rsidRDefault="00CE7137" w:rsidP="00CE7137">
      <w:pPr>
        <w:pStyle w:val="2"/>
      </w:pPr>
      <w:r>
        <w:t>t_sysinfo</w:t>
      </w:r>
    </w:p>
    <w:p w:rsidR="00065484" w:rsidRPr="00065484" w:rsidRDefault="00065484" w:rsidP="00065484">
      <w:r>
        <w:rPr>
          <w:rFonts w:hint="eastAsia"/>
        </w:rPr>
        <w:t>定义系统级</w:t>
      </w:r>
      <w:r>
        <w:rPr>
          <w:rFonts w:hint="eastAsia"/>
        </w:rPr>
        <w:t>FAQ</w:t>
      </w:r>
      <w:r>
        <w:rPr>
          <w:rFonts w:hint="eastAsia"/>
        </w:rPr>
        <w:t>和许可协议。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CE7137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E7137" w:rsidRPr="00236343" w:rsidRDefault="00CE7137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E7137" w:rsidRPr="00236343" w:rsidRDefault="00CE7137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E7137" w:rsidRPr="00236343" w:rsidRDefault="00CE7137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E7137" w:rsidRPr="00236343" w:rsidRDefault="00CE7137" w:rsidP="00236343">
            <w:pPr>
              <w:ind w:right="-20"/>
              <w:rPr>
                <w:b/>
              </w:rPr>
            </w:pPr>
            <w:r w:rsidRPr="00236343">
              <w:rPr>
                <w:b/>
              </w:rPr>
              <w:t>N</w:t>
            </w:r>
            <w:r w:rsidRPr="00236343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CE7137" w:rsidRPr="00236343" w:rsidRDefault="00CE7137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备注</w:t>
            </w:r>
          </w:p>
        </w:tc>
      </w:tr>
      <w:tr w:rsidR="00CE7137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7137" w:rsidRPr="00A62FA4" w:rsidRDefault="00CE7137" w:rsidP="00A62FA4">
            <w:pPr>
              <w:ind w:left="102" w:right="-20"/>
            </w:pPr>
            <w:r w:rsidRPr="00A62FA4">
              <w:rPr>
                <w:rFonts w:hint="eastAsia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7137" w:rsidRPr="00A62FA4" w:rsidRDefault="00CE7137" w:rsidP="00A62FA4">
            <w:pPr>
              <w:ind w:left="102" w:right="-20"/>
            </w:pPr>
            <w:r w:rsidRPr="00A62FA4">
              <w:rPr>
                <w:rFonts w:hint="eastAsia"/>
              </w:rPr>
              <w:t>varchar(32)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7137" w:rsidRDefault="00CE7137" w:rsidP="00767C3B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类别，包括</w:t>
            </w:r>
            <w:r w:rsidRPr="00A62FA4">
              <w:rPr>
                <w:rFonts w:hint="eastAsia"/>
              </w:rPr>
              <w:t xml:space="preserve"> FAQ</w:t>
            </w:r>
            <w:r w:rsidRPr="00A62FA4">
              <w:rPr>
                <w:rFonts w:hint="eastAsia"/>
              </w:rPr>
              <w:t>，</w:t>
            </w:r>
            <w:r w:rsidRPr="00A62FA4">
              <w:rPr>
                <w:rFonts w:hint="eastAsia"/>
              </w:rPr>
              <w:t>license</w:t>
            </w:r>
          </w:p>
          <w:p w:rsidR="00767C3B" w:rsidRDefault="00767C3B" w:rsidP="00767C3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具体取值请参考接口文档的章节“</w:t>
            </w:r>
            <w:r>
              <w:rPr>
                <w:rFonts w:hint="eastAsia"/>
              </w:rPr>
              <w:t>Sysinfor(</w:t>
            </w:r>
            <w:r>
              <w:rPr>
                <w:rFonts w:hint="eastAsia"/>
              </w:rPr>
              <w:t>目前定义的系统字典项目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”</w:t>
            </w:r>
          </w:p>
          <w:p w:rsidR="000C0610" w:rsidRPr="00A62FA4" w:rsidRDefault="000C0610" w:rsidP="00767C3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：格式为微信</w:t>
            </w:r>
            <w:r>
              <w:rPr>
                <w:rFonts w:hint="eastAsia"/>
              </w:rPr>
              <w:t>appid.wx.at</w:t>
            </w:r>
            <w:r w:rsidR="009D29C4">
              <w:rPr>
                <w:rFonts w:hint="eastAsia"/>
              </w:rPr>
              <w:t>，</w:t>
            </w:r>
            <w:r w:rsidR="009D29C4">
              <w:rPr>
                <w:rFonts w:hint="eastAsia"/>
              </w:rPr>
              <w:t>info</w:t>
            </w:r>
            <w:r w:rsidR="009D29C4">
              <w:rPr>
                <w:rFonts w:hint="eastAsia"/>
              </w:rPr>
              <w:t>字段此时记录的是</w:t>
            </w:r>
            <w:r w:rsidR="009D29C4">
              <w:rPr>
                <w:rFonts w:hint="eastAsia"/>
              </w:rPr>
              <w:t>aes</w:t>
            </w:r>
            <w:r w:rsidR="009D29C4">
              <w:rPr>
                <w:rFonts w:hint="eastAsia"/>
              </w:rPr>
              <w:t>加密的内容。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137" w:rsidRPr="00A62FA4" w:rsidRDefault="00CE7137" w:rsidP="00A62FA4">
            <w:pPr>
              <w:ind w:left="102" w:right="-20"/>
            </w:pPr>
            <w:r w:rsidRPr="00A62FA4"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7137" w:rsidRDefault="00CE7137" w:rsidP="00A62FA4">
            <w:pPr>
              <w:ind w:left="102" w:right="-20"/>
            </w:pPr>
            <w:r w:rsidRPr="00A62FA4">
              <w:rPr>
                <w:rFonts w:hint="eastAsia"/>
              </w:rPr>
              <w:t>主键</w:t>
            </w:r>
          </w:p>
          <w:p w:rsidR="00B54CA4" w:rsidRPr="00A62FA4" w:rsidRDefault="00B54CA4" w:rsidP="00A62FA4">
            <w:pPr>
              <w:ind w:left="102" w:right="-20"/>
            </w:pPr>
            <w:r>
              <w:t>U</w:t>
            </w:r>
            <w:r>
              <w:rPr>
                <w:rFonts w:hint="eastAsia"/>
              </w:rPr>
              <w:t>_inx0</w:t>
            </w:r>
          </w:p>
        </w:tc>
      </w:tr>
      <w:tr w:rsidR="00CE7137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7137" w:rsidRPr="00A62FA4" w:rsidRDefault="00CE7137" w:rsidP="00A62FA4">
            <w:pPr>
              <w:ind w:left="102" w:right="-20"/>
            </w:pPr>
            <w:r w:rsidRPr="00A62FA4">
              <w:rPr>
                <w:rFonts w:hint="eastAsia"/>
              </w:rPr>
              <w:t>info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7137" w:rsidRPr="00A62FA4" w:rsidRDefault="00CE7137" w:rsidP="00A62FA4">
            <w:pPr>
              <w:ind w:left="102" w:right="-20"/>
            </w:pPr>
            <w:r w:rsidRPr="00A62FA4">
              <w:rPr>
                <w:rFonts w:hint="eastAsia"/>
              </w:rPr>
              <w:t xml:space="preserve">text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7137" w:rsidRPr="00A62FA4" w:rsidRDefault="00CE7137" w:rsidP="00A62FA4">
            <w:pPr>
              <w:ind w:left="102" w:right="-20"/>
            </w:pPr>
            <w:r w:rsidRPr="00A62FA4">
              <w:rPr>
                <w:rFonts w:hint="eastAsia"/>
              </w:rPr>
              <w:t>内容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137" w:rsidRPr="00A62FA4" w:rsidRDefault="00CE7137" w:rsidP="00A62FA4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7137" w:rsidRPr="00A62FA4" w:rsidRDefault="00CE7137" w:rsidP="00A62FA4">
            <w:pPr>
              <w:ind w:left="102" w:right="-20"/>
            </w:pPr>
          </w:p>
        </w:tc>
      </w:tr>
      <w:tr w:rsidR="00F61F70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F70" w:rsidRPr="00A62FA4" w:rsidRDefault="00F61F70" w:rsidP="00A62FA4">
            <w:pPr>
              <w:ind w:left="102" w:right="-20"/>
            </w:pPr>
            <w:r>
              <w:rPr>
                <w:rFonts w:hint="eastAsia"/>
              </w:rPr>
              <w:t>expiry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F70" w:rsidRPr="00A62FA4" w:rsidRDefault="00F61F70" w:rsidP="00A62FA4">
            <w:pPr>
              <w:ind w:left="102" w:right="-20"/>
            </w:pPr>
            <w:r>
              <w:rPr>
                <w:rFonts w:hint="eastAsia"/>
              </w:rP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F70" w:rsidRPr="00A62FA4" w:rsidRDefault="00F61F70" w:rsidP="00A62FA4">
            <w:pPr>
              <w:ind w:left="102" w:right="-20"/>
            </w:pPr>
            <w:r>
              <w:rPr>
                <w:rFonts w:hint="eastAsia"/>
              </w:rPr>
              <w:t>失效时间，仅针对微信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F70" w:rsidRPr="00A62FA4" w:rsidRDefault="00F61F70" w:rsidP="00A62FA4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F70" w:rsidRPr="00A62FA4" w:rsidRDefault="00F61F70" w:rsidP="00A62FA4">
            <w:pPr>
              <w:ind w:left="102" w:right="-20"/>
            </w:pPr>
          </w:p>
        </w:tc>
      </w:tr>
    </w:tbl>
    <w:p w:rsidR="00CE7137" w:rsidRDefault="00CE7137" w:rsidP="00CE7137">
      <w:pPr>
        <w:ind w:firstLineChars="150" w:firstLine="315"/>
      </w:pPr>
    </w:p>
    <w:p w:rsidR="001C06AF" w:rsidRDefault="001C06AF" w:rsidP="001C06AF">
      <w:pPr>
        <w:pStyle w:val="2"/>
      </w:pPr>
      <w:r>
        <w:t>t_results_callback</w:t>
      </w:r>
    </w:p>
    <w:p w:rsidR="00FB479C" w:rsidRPr="001C06AF" w:rsidRDefault="001C06AF" w:rsidP="001C06AF">
      <w:r>
        <w:rPr>
          <w:rFonts w:hint="eastAsia"/>
        </w:rPr>
        <w:t>存储各</w:t>
      </w:r>
      <w:r w:rsidR="00065484">
        <w:rPr>
          <w:rFonts w:hint="eastAsia"/>
        </w:rPr>
        <w:t>外部</w:t>
      </w:r>
      <w:r>
        <w:rPr>
          <w:rFonts w:hint="eastAsia"/>
        </w:rPr>
        <w:t>支付平台，比如支付宝、易宝、短代</w:t>
      </w:r>
      <w:r w:rsidR="00065484">
        <w:rPr>
          <w:rFonts w:hint="eastAsia"/>
        </w:rPr>
        <w:t>、神州付、财付通</w:t>
      </w:r>
      <w:r>
        <w:rPr>
          <w:rFonts w:hint="eastAsia"/>
        </w:rPr>
        <w:t>等服务器端通知结果。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FB479C" w:rsidRPr="00270E48" w:rsidTr="00B62CF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B479C" w:rsidRPr="00236343" w:rsidRDefault="00FB479C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B479C" w:rsidRPr="00236343" w:rsidRDefault="00FB479C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B479C" w:rsidRPr="00236343" w:rsidRDefault="00FB479C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B479C" w:rsidRPr="00236343" w:rsidRDefault="00FB479C" w:rsidP="00236343">
            <w:pPr>
              <w:ind w:right="-20"/>
              <w:rPr>
                <w:b/>
              </w:rPr>
            </w:pPr>
            <w:r w:rsidRPr="00236343">
              <w:rPr>
                <w:b/>
              </w:rPr>
              <w:t>N</w:t>
            </w:r>
            <w:r w:rsidRPr="00236343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B479C" w:rsidRPr="00236343" w:rsidRDefault="00FB479C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备注</w:t>
            </w:r>
          </w:p>
        </w:tc>
      </w:tr>
      <w:tr w:rsidR="00FB479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t>transcationid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rPr>
                <w:rFonts w:hint="eastAsia"/>
              </w:rPr>
              <w:t>外部交易</w:t>
            </w:r>
            <w:r w:rsidRPr="00A62FA4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FB479C" w:rsidP="00A62FA4">
            <w:pPr>
              <w:ind w:left="102" w:right="-20"/>
            </w:pPr>
            <w:r w:rsidRPr="00A62FA4"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rPr>
                <w:rFonts w:hint="eastAsia"/>
              </w:rPr>
              <w:t>主键</w:t>
            </w:r>
          </w:p>
        </w:tc>
      </w:tr>
      <w:tr w:rsidR="00FB479C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rPr>
                <w:rFonts w:hint="eastAsia"/>
              </w:rPr>
              <w:t>o</w:t>
            </w:r>
            <w:r w:rsidRPr="00A62FA4">
              <w:t>uttradeno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rPr>
                <w:rFonts w:hint="eastAsia"/>
              </w:rPr>
              <w:t>华为订单号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FB479C" w:rsidP="00A62FA4">
            <w:pPr>
              <w:ind w:left="102" w:right="-20"/>
            </w:pPr>
            <w:r w:rsidRPr="00A62FA4"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Default="00FB479C" w:rsidP="00A62FA4">
            <w:pPr>
              <w:ind w:left="102" w:right="-20"/>
            </w:pPr>
            <w:r w:rsidRPr="00A62FA4">
              <w:rPr>
                <w:rFonts w:hint="eastAsia"/>
              </w:rPr>
              <w:t>主键</w:t>
            </w:r>
          </w:p>
          <w:p w:rsidR="00A4211D" w:rsidRPr="00A62FA4" w:rsidRDefault="00A4211D" w:rsidP="00A62FA4">
            <w:pPr>
              <w:ind w:left="102" w:right="-20"/>
            </w:pPr>
            <w:r>
              <w:t>I</w:t>
            </w:r>
            <w:r>
              <w:rPr>
                <w:rFonts w:hint="eastAsia"/>
              </w:rPr>
              <w:t>nx_0</w:t>
            </w:r>
          </w:p>
        </w:tc>
      </w:tr>
      <w:tr w:rsidR="00FB479C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lastRenderedPageBreak/>
              <w:t>tradename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t>varchar(</w:t>
            </w:r>
            <w:r w:rsidRPr="00A62FA4">
              <w:rPr>
                <w:rFonts w:hint="eastAsia"/>
              </w:rPr>
              <w:t>1</w:t>
            </w:r>
            <w:r w:rsidRPr="00A62FA4">
              <w:t>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rPr>
                <w:rFonts w:hint="eastAsia"/>
              </w:rPr>
              <w:t>商品名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FB479C" w:rsidP="00A62FA4">
            <w:pPr>
              <w:ind w:left="102" w:right="-20"/>
            </w:pPr>
            <w:r w:rsidRPr="00A62FA4"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</w:p>
        </w:tc>
      </w:tr>
      <w:tr w:rsidR="00FB479C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t>channel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t>varchar(10)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48BA" w:rsidRPr="00A62FA4" w:rsidRDefault="00FB479C" w:rsidP="00767C3B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支付渠道</w:t>
            </w:r>
            <w:r w:rsidR="00767C3B">
              <w:rPr>
                <w:rFonts w:hint="eastAsia"/>
              </w:rPr>
              <w:t>，</w:t>
            </w:r>
            <w:r w:rsidR="008120EF">
              <w:rPr>
                <w:rFonts w:hint="eastAsia"/>
              </w:rPr>
              <w:t>具体取值请参考接口文档章节“</w:t>
            </w:r>
            <w:r w:rsidR="008120EF">
              <w:t>C</w:t>
            </w:r>
            <w:r w:rsidR="008120EF">
              <w:rPr>
                <w:rFonts w:hint="eastAsia"/>
              </w:rPr>
              <w:t>hannels(</w:t>
            </w:r>
            <w:r w:rsidR="008120EF">
              <w:rPr>
                <w:rFonts w:hint="eastAsia"/>
              </w:rPr>
              <w:t>支付渠道</w:t>
            </w:r>
            <w:r w:rsidR="008120EF">
              <w:rPr>
                <w:rFonts w:hint="eastAsia"/>
              </w:rPr>
              <w:t>)</w:t>
            </w:r>
            <w:r w:rsidR="008120EF">
              <w:rPr>
                <w:rFonts w:hint="eastAsia"/>
              </w:rPr>
              <w:t>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FB479C" w:rsidP="00A62FA4">
            <w:pPr>
              <w:ind w:left="102" w:right="-20"/>
            </w:pPr>
            <w:r w:rsidRPr="00A62FA4"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rPr>
                <w:rFonts w:hint="eastAsia"/>
              </w:rPr>
              <w:t>主键</w:t>
            </w:r>
          </w:p>
        </w:tc>
      </w:tr>
      <w:tr w:rsidR="00FB479C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t>varchar(30)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065484" w:rsidP="00A62FA4">
            <w:pPr>
              <w:ind w:left="102" w:right="-20"/>
            </w:pPr>
            <w:r>
              <w:rPr>
                <w:rFonts w:hint="eastAsia"/>
              </w:rPr>
              <w:t>外部</w:t>
            </w:r>
            <w:r w:rsidR="00FB479C" w:rsidRPr="00A62FA4">
              <w:rPr>
                <w:rFonts w:hint="eastAsia"/>
              </w:rPr>
              <w:t>支付平台返回的状态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FB479C" w:rsidP="00A62FA4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</w:p>
        </w:tc>
      </w:tr>
      <w:tr w:rsidR="00FB479C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t>money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t>double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rPr>
                <w:rFonts w:hint="eastAsia"/>
              </w:rPr>
              <w:t>订单金额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FB479C" w:rsidP="00A62FA4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</w:p>
        </w:tc>
      </w:tr>
      <w:tr w:rsidR="00FB479C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t>noticetime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rPr>
                <w:rFonts w:hint="eastAsia"/>
              </w:rPr>
              <w:t>通知时间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A62FA4" w:rsidP="00A62FA4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A4211D" w:rsidP="00A62FA4">
            <w:pPr>
              <w:ind w:left="102" w:right="-20"/>
            </w:pPr>
            <w:r>
              <w:t>I</w:t>
            </w:r>
            <w:r>
              <w:rPr>
                <w:rFonts w:hint="eastAsia"/>
              </w:rPr>
              <w:t>nx_1</w:t>
            </w:r>
          </w:p>
        </w:tc>
      </w:tr>
      <w:tr w:rsidR="00FB479C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t>ordertime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rPr>
                <w:rFonts w:hint="eastAsia"/>
              </w:rPr>
              <w:t>下单时间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A62FA4" w:rsidP="00A62FA4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</w:p>
        </w:tc>
      </w:tr>
      <w:tr w:rsidR="00FB479C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t>tradetime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rPr>
                <w:rFonts w:hint="eastAsia"/>
              </w:rPr>
              <w:t>交易时间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A62FA4" w:rsidP="00A62FA4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</w:p>
        </w:tc>
      </w:tr>
      <w:tr w:rsidR="00FB479C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t>invokeTime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t>timestamp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rPr>
                <w:rFonts w:hint="eastAsia"/>
              </w:rPr>
              <w:t>收到通知的时间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A62FA4" w:rsidP="00A62FA4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</w:p>
        </w:tc>
      </w:tr>
      <w:tr w:rsidR="00FB479C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rPr>
                <w:rFonts w:hint="eastAsia"/>
              </w:rPr>
              <w:t>b</w:t>
            </w:r>
            <w:r w:rsidRPr="00A62FA4">
              <w:t>ankid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rPr>
                <w:rFonts w:hint="eastAsia"/>
              </w:rPr>
              <w:t>具体支付方式，取值见《交易服务器接口</w:t>
            </w:r>
            <w:r w:rsidRPr="00A62FA4">
              <w:rPr>
                <w:rFonts w:hint="eastAsia"/>
              </w:rPr>
              <w:t>V1.docx</w:t>
            </w:r>
            <w:r w:rsidRPr="00A62FA4">
              <w:rPr>
                <w:rFonts w:hint="eastAsia"/>
              </w:rPr>
              <w:t>》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A62FA4" w:rsidP="00A62FA4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</w:p>
        </w:tc>
      </w:tr>
      <w:tr w:rsidR="00FB479C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rPr>
                <w:rFonts w:hint="eastAsia"/>
              </w:rPr>
              <w:t>cardno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rPr>
                <w:rFonts w:hint="eastAsia"/>
              </w:rPr>
              <w:t>varchar(512)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  <w:r w:rsidRPr="00A62FA4">
              <w:rPr>
                <w:rFonts w:hint="eastAsia"/>
              </w:rPr>
              <w:t>具体的支付卡信息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A62FA4" w:rsidP="00A62FA4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A62FA4">
            <w:pPr>
              <w:ind w:left="102" w:right="-20"/>
            </w:pPr>
          </w:p>
        </w:tc>
      </w:tr>
      <w:tr w:rsidR="001B6D2A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D2A" w:rsidRPr="00A62FA4" w:rsidRDefault="001B6D2A" w:rsidP="00A62FA4">
            <w:pPr>
              <w:ind w:left="102" w:right="-20"/>
            </w:pPr>
            <w:r>
              <w:rPr>
                <w:rFonts w:hint="eastAsia"/>
              </w:rPr>
              <w:t>rcode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D2A" w:rsidRPr="00A62FA4" w:rsidRDefault="001B6D2A" w:rsidP="00A62FA4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</w:t>
            </w:r>
            <w:r w:rsidR="00F1290C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D2A" w:rsidRPr="00A62FA4" w:rsidRDefault="001B6D2A" w:rsidP="00A62FA4">
            <w:pPr>
              <w:ind w:left="102" w:right="-20"/>
            </w:pPr>
            <w:r>
              <w:rPr>
                <w:rFonts w:hint="eastAsia"/>
              </w:rPr>
              <w:t>返回结果码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D2A" w:rsidRDefault="001B6D2A" w:rsidP="00A62FA4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D2A" w:rsidRPr="00A62FA4" w:rsidRDefault="001B6D2A" w:rsidP="00A62FA4">
            <w:pPr>
              <w:ind w:left="102" w:right="-20"/>
            </w:pPr>
          </w:p>
        </w:tc>
      </w:tr>
      <w:tr w:rsidR="001B6D2A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D2A" w:rsidRDefault="001B6D2A" w:rsidP="00A62FA4">
            <w:pPr>
              <w:ind w:left="102" w:right="-20"/>
            </w:pPr>
            <w:r>
              <w:rPr>
                <w:rFonts w:hint="eastAsia"/>
              </w:rPr>
              <w:t>rmsg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D2A" w:rsidRDefault="001B6D2A" w:rsidP="00A62FA4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archar(128)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D2A" w:rsidRDefault="001B6D2A" w:rsidP="00A62FA4">
            <w:pPr>
              <w:ind w:left="102" w:right="-20"/>
            </w:pPr>
            <w:r>
              <w:rPr>
                <w:rFonts w:hint="eastAsia"/>
              </w:rPr>
              <w:t>返回消息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D2A" w:rsidRDefault="001B6D2A" w:rsidP="00A62FA4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D2A" w:rsidRPr="00A62FA4" w:rsidRDefault="001B6D2A" w:rsidP="00A62FA4">
            <w:pPr>
              <w:ind w:left="102" w:right="-20"/>
            </w:pPr>
          </w:p>
        </w:tc>
      </w:tr>
      <w:tr w:rsidR="00BA0028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028" w:rsidRDefault="00BA0028" w:rsidP="00A62FA4">
            <w:pPr>
              <w:ind w:left="102" w:right="-20"/>
            </w:pP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028" w:rsidRDefault="00BA0028" w:rsidP="00A62FA4">
            <w:pPr>
              <w:ind w:left="102" w:right="-20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1F3" w:rsidRPr="005A792D" w:rsidRDefault="004A61F3" w:rsidP="004A61F3">
            <w:r>
              <w:rPr>
                <w:rFonts w:hint="eastAsia"/>
              </w:rPr>
              <w:t>天翼</w:t>
            </w:r>
            <w:r w:rsidRPr="005A792D">
              <w:t>支付</w:t>
            </w:r>
            <w:r>
              <w:rPr>
                <w:rFonts w:hint="eastAsia"/>
              </w:rPr>
              <w:t>类型</w:t>
            </w:r>
            <w:r w:rsidRPr="005A792D">
              <w:t xml:space="preserve">: </w:t>
            </w:r>
          </w:p>
          <w:p w:rsidR="004A61F3" w:rsidRPr="005A792D" w:rsidRDefault="004A61F3" w:rsidP="00AB48BA">
            <w:pPr>
              <w:spacing w:line="240" w:lineRule="auto"/>
              <w:ind w:firstLineChars="50" w:firstLine="105"/>
            </w:pPr>
            <w:r w:rsidRPr="005A792D">
              <w:rPr>
                <w:rFonts w:hint="eastAsia"/>
              </w:rPr>
              <w:t xml:space="preserve">0 </w:t>
            </w:r>
            <w:r w:rsidRPr="005A792D">
              <w:rPr>
                <w:rFonts w:hint="eastAsia"/>
              </w:rPr>
              <w:t>点播</w:t>
            </w:r>
          </w:p>
          <w:p w:rsidR="00BA0028" w:rsidRDefault="004A61F3" w:rsidP="00AB48BA">
            <w:pPr>
              <w:spacing w:line="240" w:lineRule="auto"/>
              <w:ind w:left="102" w:right="-20"/>
            </w:pPr>
            <w:r w:rsidRPr="005A792D">
              <w:rPr>
                <w:rFonts w:hint="eastAsia"/>
              </w:rPr>
              <w:t xml:space="preserve">1 </w:t>
            </w:r>
            <w:r w:rsidRPr="005A792D">
              <w:rPr>
                <w:rFonts w:hint="eastAsia"/>
              </w:rPr>
              <w:t>订购（暂时不支持包月）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028" w:rsidRDefault="00BA6FF9" w:rsidP="00A62FA4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028" w:rsidRPr="00A62FA4" w:rsidRDefault="00BA0028" w:rsidP="00A62FA4">
            <w:pPr>
              <w:ind w:left="102" w:right="-20"/>
            </w:pPr>
          </w:p>
        </w:tc>
      </w:tr>
      <w:tr w:rsidR="00D65A94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5A94" w:rsidRDefault="00D65A94" w:rsidP="00A62FA4">
            <w:pPr>
              <w:ind w:left="102" w:right="-20"/>
            </w:pPr>
            <w:r>
              <w:rPr>
                <w:rFonts w:hint="eastAsia"/>
              </w:rPr>
              <w:t>paymode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5A94" w:rsidRDefault="00D65A94" w:rsidP="00A62FA4">
            <w:pPr>
              <w:ind w:left="102" w:right="-20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5A94" w:rsidRDefault="00B863F3" w:rsidP="004A61F3">
            <w:r>
              <w:rPr>
                <w:rFonts w:hint="eastAsia"/>
              </w:rPr>
              <w:t>天翼</w:t>
            </w:r>
            <w:r w:rsidR="00D65A94">
              <w:rPr>
                <w:rFonts w:hint="eastAsia"/>
              </w:rPr>
              <w:t>支付方式，该字段预留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94" w:rsidRDefault="00D65A94" w:rsidP="00A62FA4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5A94" w:rsidRPr="00A62FA4" w:rsidRDefault="00D65A94" w:rsidP="00A62FA4">
            <w:pPr>
              <w:ind w:left="102" w:right="-20"/>
            </w:pPr>
          </w:p>
        </w:tc>
      </w:tr>
      <w:tr w:rsidR="00D65A94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5A94" w:rsidRDefault="00D65A94" w:rsidP="00A62FA4">
            <w:pPr>
              <w:ind w:left="102" w:right="-20"/>
            </w:pPr>
            <w:r>
              <w:rPr>
                <w:rFonts w:hint="eastAsia"/>
              </w:rPr>
              <w:t>chargecode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5A94" w:rsidRDefault="00D65A94" w:rsidP="00A62FA4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5A94" w:rsidRDefault="00B863F3" w:rsidP="004A61F3">
            <w:r>
              <w:rPr>
                <w:rFonts w:hint="eastAsia"/>
              </w:rPr>
              <w:t>天翼</w:t>
            </w:r>
            <w:r w:rsidR="00D65A94" w:rsidRPr="005A792D">
              <w:rPr>
                <w:rFonts w:hint="eastAsia"/>
              </w:rPr>
              <w:t>计费点信息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94" w:rsidRDefault="00D65A94" w:rsidP="00A62FA4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5A94" w:rsidRPr="00A62FA4" w:rsidRDefault="00D65A94" w:rsidP="00A62FA4">
            <w:pPr>
              <w:ind w:left="102" w:right="-20"/>
            </w:pPr>
          </w:p>
        </w:tc>
      </w:tr>
      <w:tr w:rsidR="00D65A94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5A94" w:rsidRDefault="00397D1A" w:rsidP="00A62FA4">
            <w:pPr>
              <w:ind w:left="102" w:right="-20"/>
            </w:pPr>
            <w:r w:rsidRPr="00397D1A">
              <w:t>interfversion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5A94" w:rsidRDefault="00397D1A" w:rsidP="00A62FA4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5A94" w:rsidRPr="005A792D" w:rsidRDefault="00B863F3" w:rsidP="004A61F3">
            <w:r>
              <w:rPr>
                <w:rFonts w:hint="eastAsia"/>
              </w:rPr>
              <w:t>天翼</w:t>
            </w:r>
            <w:r w:rsidR="00762A8C" w:rsidRPr="005A792D">
              <w:rPr>
                <w:rFonts w:hint="eastAsia"/>
              </w:rPr>
              <w:t>版本号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A94" w:rsidRDefault="00762A8C" w:rsidP="00A62FA4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5A94" w:rsidRPr="00A62FA4" w:rsidRDefault="00D65A94" w:rsidP="00A62FA4">
            <w:pPr>
              <w:ind w:left="102" w:right="-20"/>
            </w:pPr>
          </w:p>
        </w:tc>
      </w:tr>
      <w:tr w:rsidR="00CA2B6A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6A" w:rsidRPr="00397D1A" w:rsidRDefault="00CA2B6A" w:rsidP="00A62FA4">
            <w:pPr>
              <w:ind w:left="102" w:right="-20"/>
            </w:pPr>
            <w:r w:rsidRPr="00CA2B6A">
              <w:t>phoneno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6A" w:rsidRDefault="00CA2B6A" w:rsidP="00A62FA4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</w:t>
            </w:r>
            <w:r w:rsidR="00A747F1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6A" w:rsidRPr="005A792D" w:rsidRDefault="00CA2B6A" w:rsidP="004A61F3">
            <w:r w:rsidRPr="005A792D">
              <w:rPr>
                <w:rFonts w:hint="eastAsia"/>
              </w:rPr>
              <w:t>产生订单的手机号码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B6A" w:rsidRDefault="00CA2B6A" w:rsidP="00A62FA4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B6A" w:rsidRPr="00A62FA4" w:rsidRDefault="00CA2B6A" w:rsidP="00A62FA4">
            <w:pPr>
              <w:ind w:left="102" w:right="-20"/>
            </w:pPr>
          </w:p>
        </w:tc>
      </w:tr>
      <w:tr w:rsidR="00C803DC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03DC" w:rsidRPr="00CA2B6A" w:rsidRDefault="00C803DC" w:rsidP="00A62FA4">
            <w:pPr>
              <w:ind w:left="102" w:right="-20"/>
            </w:pPr>
            <w:r>
              <w:rPr>
                <w:rFonts w:ascii="Calibri" w:hAnsi="Calibri" w:hint="eastAsia"/>
              </w:rPr>
              <w:t>sysReserved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03DC" w:rsidRDefault="00C803DC" w:rsidP="00A62FA4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archar(128)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03DC" w:rsidRPr="005A792D" w:rsidRDefault="00C803DC" w:rsidP="004A61F3">
            <w:r>
              <w:rPr>
                <w:rFonts w:hint="eastAsia"/>
              </w:rPr>
              <w:t>系统保留域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3DC" w:rsidRDefault="00C803DC" w:rsidP="00A62FA4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03DC" w:rsidRPr="00A62FA4" w:rsidRDefault="00C803DC" w:rsidP="00A62FA4">
            <w:pPr>
              <w:ind w:left="102" w:right="-20"/>
            </w:pPr>
          </w:p>
        </w:tc>
      </w:tr>
      <w:tr w:rsidR="004757AA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57AA" w:rsidRDefault="004757AA" w:rsidP="00A62FA4">
            <w:pPr>
              <w:ind w:left="102" w:right="-20"/>
              <w:rPr>
                <w:rFonts w:ascii="Calibri" w:hAnsi="Calibri"/>
              </w:rPr>
            </w:pPr>
            <w:r w:rsidRPr="004943A1">
              <w:rPr>
                <w:rFonts w:ascii="Calibri" w:hAnsi="Calibri"/>
              </w:rP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57AA" w:rsidRDefault="004757AA" w:rsidP="00A62FA4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archar64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57AA" w:rsidRDefault="004757AA" w:rsidP="004A61F3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7AA" w:rsidRDefault="004757AA" w:rsidP="00A62FA4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57AA" w:rsidRPr="00A62FA4" w:rsidRDefault="004757AA" w:rsidP="00A62FA4">
            <w:pPr>
              <w:ind w:left="102" w:right="-20"/>
            </w:pPr>
          </w:p>
        </w:tc>
      </w:tr>
      <w:tr w:rsidR="004757AA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57AA" w:rsidRDefault="004757AA" w:rsidP="00A62FA4">
            <w:pPr>
              <w:ind w:left="102" w:right="-20"/>
              <w:rPr>
                <w:rFonts w:ascii="Calibri" w:hAnsi="Calibri"/>
              </w:rPr>
            </w:pPr>
            <w:r w:rsidRPr="004943A1">
              <w:rPr>
                <w:rFonts w:ascii="Calibri" w:hAnsi="Calibri"/>
              </w:rPr>
              <w:t>applicationid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57AA" w:rsidRDefault="004757AA" w:rsidP="00A62FA4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archar32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57AA" w:rsidRDefault="004757AA" w:rsidP="004A61F3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7AA" w:rsidRDefault="004757AA" w:rsidP="00A62FA4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57AA" w:rsidRPr="00A62FA4" w:rsidRDefault="004757AA" w:rsidP="00A62FA4">
            <w:pPr>
              <w:ind w:left="102" w:right="-20"/>
            </w:pPr>
          </w:p>
        </w:tc>
      </w:tr>
      <w:tr w:rsidR="004757AA" w:rsidRPr="00270E48" w:rsidTr="001C06A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57AA" w:rsidRDefault="004757AA" w:rsidP="00A62FA4">
            <w:pPr>
              <w:ind w:left="102" w:right="-20"/>
              <w:rPr>
                <w:rFonts w:ascii="Calibri" w:hAnsi="Calibri"/>
              </w:rPr>
            </w:pPr>
            <w:r w:rsidRPr="004943A1">
              <w:rPr>
                <w:rFonts w:ascii="Calibri" w:hAnsi="Calibri"/>
              </w:rPr>
              <w:t>requestid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57AA" w:rsidRDefault="004757AA" w:rsidP="00A62FA4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archar64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57AA" w:rsidRDefault="004757AA" w:rsidP="004A61F3">
            <w:r>
              <w:rPr>
                <w:rFonts w:hint="eastAsia"/>
              </w:rPr>
              <w:t>商户订单号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7AA" w:rsidRDefault="004757AA" w:rsidP="00A62FA4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57AA" w:rsidRPr="00A62FA4" w:rsidRDefault="004757AA" w:rsidP="00A62FA4">
            <w:pPr>
              <w:ind w:left="102" w:right="-20"/>
            </w:pPr>
          </w:p>
        </w:tc>
      </w:tr>
    </w:tbl>
    <w:p w:rsidR="00CE7137" w:rsidRDefault="00CE7137" w:rsidP="00CE7137">
      <w:pPr>
        <w:ind w:firstLineChars="150" w:firstLine="315"/>
      </w:pPr>
    </w:p>
    <w:p w:rsidR="003F326E" w:rsidRDefault="00F017E3" w:rsidP="00F017E3">
      <w:pPr>
        <w:pStyle w:val="2"/>
      </w:pPr>
      <w:r>
        <w:t>t_result_reported</w:t>
      </w:r>
    </w:p>
    <w:p w:rsidR="00607815" w:rsidRPr="00607815" w:rsidRDefault="00607815" w:rsidP="00607815">
      <w:r>
        <w:rPr>
          <w:rFonts w:hint="eastAsia"/>
        </w:rPr>
        <w:t>存储客户端</w:t>
      </w:r>
      <w:r>
        <w:rPr>
          <w:rFonts w:hint="eastAsia"/>
        </w:rPr>
        <w:t>sdk</w:t>
      </w:r>
      <w:r>
        <w:rPr>
          <w:rFonts w:hint="eastAsia"/>
        </w:rPr>
        <w:t>提交的支付信息，包括“验签”过程中的初始信息和“</w:t>
      </w:r>
      <w:r>
        <w:rPr>
          <w:rFonts w:hint="eastAsia"/>
        </w:rPr>
        <w:t>sdk</w:t>
      </w:r>
      <w:r>
        <w:rPr>
          <w:rFonts w:hint="eastAsia"/>
        </w:rPr>
        <w:t>结果报告”中的更新信息，更新信息主要包括下单时间、支付时间、支付方式、外部订单号等。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FB479C" w:rsidRPr="00270E48" w:rsidTr="00B62CF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B479C" w:rsidRPr="00236343" w:rsidRDefault="00FB479C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B479C" w:rsidRPr="00236343" w:rsidRDefault="00FB479C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B479C" w:rsidRPr="00236343" w:rsidRDefault="00FB479C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B479C" w:rsidRPr="00236343" w:rsidRDefault="00FB479C" w:rsidP="00236343">
            <w:pPr>
              <w:ind w:right="-20"/>
              <w:rPr>
                <w:b/>
              </w:rPr>
            </w:pPr>
            <w:r w:rsidRPr="00236343">
              <w:rPr>
                <w:b/>
              </w:rPr>
              <w:t>N</w:t>
            </w:r>
            <w:r w:rsidRPr="00236343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B479C" w:rsidRPr="00236343" w:rsidRDefault="00FB479C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备注</w:t>
            </w:r>
          </w:p>
        </w:tc>
      </w:tr>
      <w:tr w:rsidR="00FB479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323720">
            <w:pPr>
              <w:ind w:left="102" w:right="-20"/>
            </w:pPr>
            <w:r w:rsidRPr="00A62FA4">
              <w:t>authid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323720">
            <w:pPr>
              <w:ind w:left="102" w:right="-20"/>
            </w:pPr>
            <w:r w:rsidRPr="00A62FA4"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7716F6" w:rsidP="00323720">
            <w:pPr>
              <w:ind w:left="102" w:right="-20"/>
            </w:pPr>
            <w:r w:rsidRPr="00A62FA4">
              <w:rPr>
                <w:rFonts w:hint="eastAsia"/>
              </w:rPr>
              <w:t>商户昵称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FB479C" w:rsidP="00323720">
            <w:pPr>
              <w:ind w:left="102" w:right="-20"/>
            </w:pPr>
            <w:r w:rsidRPr="00A62FA4"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323720">
            <w:pPr>
              <w:ind w:left="102" w:right="-20"/>
            </w:pPr>
            <w:r w:rsidRPr="00A62FA4">
              <w:rPr>
                <w:rFonts w:hint="eastAsia"/>
              </w:rPr>
              <w:t>主键</w:t>
            </w:r>
          </w:p>
        </w:tc>
      </w:tr>
      <w:tr w:rsidR="00FB479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53044C" w:rsidP="00323720">
            <w:pPr>
              <w:ind w:left="102" w:right="-20"/>
            </w:pPr>
            <w:r w:rsidRPr="00A62FA4">
              <w:rPr>
                <w:rFonts w:hint="eastAsia"/>
              </w:rPr>
              <w:t>devuserid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323720">
            <w:pPr>
              <w:ind w:left="102" w:right="-20"/>
            </w:pPr>
            <w:r w:rsidRPr="00A62FA4"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7716F6" w:rsidP="00323720">
            <w:pPr>
              <w:ind w:left="102" w:right="-20"/>
            </w:pPr>
            <w:r w:rsidRPr="00A62FA4">
              <w:rPr>
                <w:rFonts w:hint="eastAsia"/>
              </w:rPr>
              <w:t>商户</w:t>
            </w:r>
            <w:r w:rsidRPr="00A62FA4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323720">
            <w:pPr>
              <w:ind w:left="102" w:right="-20"/>
            </w:pPr>
          </w:p>
        </w:tc>
      </w:tr>
      <w:tr w:rsidR="00FB479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53044C" w:rsidP="00323720">
            <w:pPr>
              <w:ind w:left="102" w:right="-20"/>
            </w:pPr>
            <w:r w:rsidRPr="00A62FA4">
              <w:t>channelid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53044C" w:rsidP="00323720">
            <w:pPr>
              <w:ind w:left="102" w:right="-20"/>
            </w:pPr>
            <w:r w:rsidRPr="00A62FA4">
              <w:t>varchar(20)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7716F6" w:rsidP="00323720">
            <w:pPr>
              <w:ind w:left="102" w:right="-20"/>
            </w:pPr>
            <w:r w:rsidRPr="00A62FA4">
              <w:rPr>
                <w:rFonts w:hint="eastAsia"/>
              </w:rPr>
              <w:t>支付渠道，取值见</w:t>
            </w:r>
            <w:r w:rsidRPr="00A62FA4">
              <w:rPr>
                <w:rFonts w:hint="eastAsia"/>
              </w:rPr>
              <w:t>1.3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FB479C" w:rsidP="00323720">
            <w:pPr>
              <w:ind w:left="102" w:right="-20"/>
            </w:pPr>
            <w:r w:rsidRPr="00A62FA4"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323720">
            <w:pPr>
              <w:ind w:left="102" w:right="-20"/>
            </w:pPr>
          </w:p>
        </w:tc>
      </w:tr>
      <w:tr w:rsidR="00FB479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53044C" w:rsidP="00323720">
            <w:pPr>
              <w:ind w:left="102" w:right="-20"/>
            </w:pPr>
            <w:r w:rsidRPr="00A62FA4">
              <w:t>deviceid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7716F6" w:rsidP="00323720">
            <w:pPr>
              <w:ind w:left="102" w:right="-20"/>
            </w:pPr>
            <w:r w:rsidRPr="00A62FA4">
              <w:t>varchar(</w:t>
            </w:r>
            <w:r w:rsidR="00AA53E0">
              <w:rPr>
                <w:rFonts w:hint="eastAsia"/>
              </w:rPr>
              <w:t>256</w:t>
            </w:r>
            <w:r w:rsidR="00FB479C" w:rsidRPr="00A62FA4"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7716F6" w:rsidP="00323720">
            <w:pPr>
              <w:spacing w:line="312" w:lineRule="exact"/>
              <w:ind w:left="102" w:right="-20"/>
              <w:jc w:val="both"/>
            </w:pPr>
            <w:r w:rsidRPr="00A62FA4">
              <w:rPr>
                <w:rFonts w:hint="eastAsia"/>
              </w:rPr>
              <w:t>设备</w:t>
            </w:r>
            <w:r w:rsidRPr="00A62FA4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FB479C" w:rsidP="00323720">
            <w:pPr>
              <w:ind w:left="102" w:right="-20"/>
            </w:pPr>
            <w:r w:rsidRPr="00A62FA4"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323720">
            <w:pPr>
              <w:ind w:left="102" w:right="-20"/>
            </w:pPr>
          </w:p>
        </w:tc>
      </w:tr>
      <w:tr w:rsidR="00FB479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7716F6" w:rsidP="00323720">
            <w:pPr>
              <w:ind w:left="102" w:right="-20"/>
            </w:pPr>
            <w:r w:rsidRPr="00A62FA4">
              <w:t>account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7716F6" w:rsidP="00323720">
            <w:pPr>
              <w:ind w:left="102" w:right="-20"/>
            </w:pPr>
            <w:r w:rsidRPr="00A62FA4">
              <w:t>varchar(</w:t>
            </w:r>
            <w:r w:rsidRPr="00A62FA4">
              <w:rPr>
                <w:rFonts w:hint="eastAsia"/>
              </w:rPr>
              <w:t>5</w:t>
            </w:r>
            <w:r w:rsidR="00FB479C" w:rsidRPr="00A62FA4">
              <w:t>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7716F6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UP</w:t>
            </w:r>
            <w:r w:rsidRPr="00A62FA4">
              <w:rPr>
                <w:rFonts w:hint="eastAsia"/>
              </w:rPr>
              <w:t>账户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323720">
            <w:pPr>
              <w:ind w:left="102" w:right="-20"/>
            </w:pPr>
          </w:p>
        </w:tc>
      </w:tr>
      <w:tr w:rsidR="00FB479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53044C" w:rsidP="00323720">
            <w:pPr>
              <w:ind w:left="102" w:right="-20"/>
            </w:pPr>
            <w:r w:rsidRPr="00A62FA4">
              <w:t>orderid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7716F6" w:rsidP="00323720">
            <w:pPr>
              <w:ind w:left="102" w:right="-20"/>
            </w:pPr>
            <w:r w:rsidRPr="00A62FA4"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7716F6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华为订单号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7716F6" w:rsidP="00323720">
            <w:pPr>
              <w:ind w:left="102" w:right="-20"/>
            </w:pPr>
            <w:r w:rsidRPr="00A62FA4">
              <w:rPr>
                <w:rFonts w:hint="eastAsia"/>
              </w:rPr>
              <w:t>主键</w:t>
            </w:r>
          </w:p>
        </w:tc>
      </w:tr>
      <w:tr w:rsidR="00FB479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53044C" w:rsidP="00323720">
            <w:pPr>
              <w:ind w:left="102" w:right="-20"/>
            </w:pPr>
            <w:r w:rsidRPr="00A62FA4">
              <w:t>transactionid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7716F6" w:rsidP="00323720">
            <w:pPr>
              <w:ind w:left="102" w:right="-20"/>
            </w:pPr>
            <w:r w:rsidRPr="00A62FA4"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7716F6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外部订单号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323720">
            <w:pPr>
              <w:ind w:left="102" w:right="-20"/>
            </w:pPr>
          </w:p>
        </w:tc>
      </w:tr>
      <w:tr w:rsidR="00FB479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53044C" w:rsidP="00323720">
            <w:pPr>
              <w:ind w:left="102" w:right="-20"/>
            </w:pPr>
            <w:r w:rsidRPr="00A62FA4">
              <w:t>package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7716F6" w:rsidP="00323720">
            <w:pPr>
              <w:ind w:left="102" w:right="-20"/>
            </w:pPr>
            <w:r w:rsidRPr="00A62FA4">
              <w:t>varchar(100)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607815" w:rsidP="00323720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应用</w:t>
            </w:r>
            <w:r w:rsidR="007716F6" w:rsidRPr="00A62FA4">
              <w:rPr>
                <w:rFonts w:hint="eastAsia"/>
              </w:rPr>
              <w:t>包名</w:t>
            </w:r>
            <w:r w:rsidR="002E0191">
              <w:rPr>
                <w:rFonts w:hint="eastAsia"/>
              </w:rPr>
              <w:t>(</w:t>
            </w:r>
            <w:r w:rsidR="002E0191">
              <w:rPr>
                <w:rFonts w:hint="eastAsia"/>
              </w:rPr>
              <w:t>大小写敏感</w:t>
            </w:r>
            <w:r w:rsidR="002E0191">
              <w:rPr>
                <w:rFonts w:hint="eastAsia"/>
              </w:rPr>
              <w:t>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323720">
            <w:pPr>
              <w:ind w:left="102" w:right="-20"/>
            </w:pPr>
          </w:p>
        </w:tc>
      </w:tr>
      <w:tr w:rsidR="00FB479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53044C" w:rsidP="00323720">
            <w:pPr>
              <w:ind w:left="102" w:right="-20"/>
            </w:pPr>
            <w:r w:rsidRPr="00A62FA4">
              <w:rPr>
                <w:rFonts w:hint="eastAsia"/>
              </w:rPr>
              <w:t>applicationid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7716F6" w:rsidP="00323720">
            <w:pPr>
              <w:ind w:left="102" w:right="-20"/>
            </w:pPr>
            <w:r w:rsidRPr="00A62FA4">
              <w:rPr>
                <w:rFonts w:hint="eastAsia"/>
              </w:rPr>
              <w:t>varchar(100)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7716F6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应用</w:t>
            </w:r>
            <w:r w:rsidRPr="00A62FA4">
              <w:rPr>
                <w:rFonts w:hint="eastAsia"/>
              </w:rPr>
              <w:t>ID</w:t>
            </w:r>
            <w:r w:rsidR="00BA5ADA">
              <w:rPr>
                <w:rFonts w:hint="eastAsia"/>
              </w:rPr>
              <w:t>(</w:t>
            </w:r>
            <w:r w:rsidR="00BA5ADA">
              <w:rPr>
                <w:rFonts w:hint="eastAsia"/>
              </w:rPr>
              <w:t>大小写敏感</w:t>
            </w:r>
            <w:r w:rsidR="00BA5ADA">
              <w:rPr>
                <w:rFonts w:hint="eastAsia"/>
              </w:rPr>
              <w:t>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323720">
            <w:pPr>
              <w:ind w:left="102" w:right="-20"/>
            </w:pPr>
          </w:p>
        </w:tc>
      </w:tr>
      <w:tr w:rsidR="00FB479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53044C" w:rsidP="00323720">
            <w:pPr>
              <w:ind w:left="102" w:right="-20"/>
            </w:pPr>
            <w:r w:rsidRPr="00A62FA4">
              <w:t>tradename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7716F6" w:rsidP="00323720">
            <w:pPr>
              <w:ind w:left="102" w:right="-20"/>
            </w:pPr>
            <w:r w:rsidRPr="00A62FA4">
              <w:t>varchar(100)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062146" w:rsidP="00323720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商品</w:t>
            </w:r>
            <w:r w:rsidR="007716F6" w:rsidRPr="00A62FA4">
              <w:rPr>
                <w:rFonts w:hint="eastAsia"/>
              </w:rPr>
              <w:t>名称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323720">
            <w:pPr>
              <w:ind w:left="102" w:right="-20"/>
            </w:pPr>
          </w:p>
        </w:tc>
      </w:tr>
      <w:tr w:rsidR="00FB479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53044C" w:rsidP="00323720">
            <w:pPr>
              <w:ind w:left="102" w:right="-20"/>
            </w:pPr>
            <w:r w:rsidRPr="00A62FA4">
              <w:t>paytype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7716F6" w:rsidP="00323720">
            <w:pPr>
              <w:ind w:left="102" w:right="-20"/>
            </w:pPr>
            <w:r w:rsidRPr="00A62FA4">
              <w:t>varchar(10)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7716F6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支付方式</w:t>
            </w:r>
            <w:r w:rsidR="004B6EEC">
              <w:rPr>
                <w:rFonts w:hint="eastAsia"/>
              </w:rPr>
              <w:t>，可为空</w:t>
            </w:r>
            <w:r w:rsidRPr="00A62FA4">
              <w:rPr>
                <w:rFonts w:hint="eastAsia"/>
              </w:rPr>
              <w:t>：</w:t>
            </w:r>
          </w:p>
          <w:p w:rsidR="00CE1C09" w:rsidRDefault="00CE1C09" w:rsidP="004B6EEC">
            <w:pPr>
              <w:pStyle w:val="1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0</w:t>
            </w:r>
            <w:r>
              <w:rPr>
                <w:rFonts w:ascii="Arial" w:hAnsi="Arial" w:cs="Arial" w:hint="eastAsia"/>
                <w:szCs w:val="24"/>
              </w:rPr>
              <w:t>：支付方式未定（此时一般通过回调接口确定订单支付方式，比如易宝渠道的插件方式）</w:t>
            </w:r>
          </w:p>
          <w:p w:rsidR="004B6EEC" w:rsidRDefault="004B6EEC" w:rsidP="004B6EEC">
            <w:pPr>
              <w:pStyle w:val="1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1</w:t>
            </w:r>
            <w:r>
              <w:rPr>
                <w:rFonts w:ascii="Arial" w:hAnsi="Arial" w:cs="Arial" w:hint="eastAsia"/>
                <w:szCs w:val="24"/>
              </w:rPr>
              <w:t>：</w:t>
            </w:r>
            <w:r w:rsidR="00185DE1">
              <w:rPr>
                <w:rFonts w:ascii="Consolas" w:hAnsi="Consolas" w:cs="Consolas" w:hint="eastAsia"/>
                <w:color w:val="3F7F5F"/>
              </w:rPr>
              <w:t>花币</w:t>
            </w:r>
          </w:p>
          <w:p w:rsidR="004B6EEC" w:rsidRDefault="004B6EEC" w:rsidP="004B6EEC">
            <w:pPr>
              <w:pStyle w:val="10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2：充值卡</w:t>
            </w:r>
          </w:p>
          <w:p w:rsidR="004B6EEC" w:rsidRDefault="004B6EEC" w:rsidP="004B6EEC">
            <w:pPr>
              <w:pStyle w:val="10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3：游戏卡</w:t>
            </w:r>
          </w:p>
          <w:p w:rsidR="004B6EEC" w:rsidRDefault="004B6EEC" w:rsidP="004B6EEC">
            <w:pPr>
              <w:pStyle w:val="10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4：信用卡</w:t>
            </w:r>
          </w:p>
          <w:p w:rsidR="004B6EEC" w:rsidRDefault="004B6EEC" w:rsidP="004B6EEC">
            <w:pPr>
              <w:pStyle w:val="10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5：</w:t>
            </w:r>
            <w:r>
              <w:rPr>
                <w:rFonts w:ascii="Consolas" w:hAnsi="Consolas" w:cs="Consolas"/>
                <w:color w:val="3F7F5F"/>
              </w:rPr>
              <w:t>AliPay</w:t>
            </w:r>
          </w:p>
          <w:p w:rsidR="004B6EEC" w:rsidRDefault="004B6EEC" w:rsidP="004B6EEC">
            <w:pPr>
              <w:pStyle w:val="100"/>
              <w:rPr>
                <w:rFonts w:ascii="Consolas" w:hAnsi="Consolas" w:cs="Consolas"/>
                <w:color w:val="3F7F5F"/>
              </w:rPr>
            </w:pPr>
            <w:r>
              <w:rPr>
                <w:rFonts w:ascii="宋体" w:hAnsi="宋体" w:hint="eastAsia"/>
                <w:color w:val="000000"/>
              </w:rPr>
              <w:t>6：</w:t>
            </w:r>
            <w:r>
              <w:rPr>
                <w:rFonts w:ascii="Consolas" w:hAnsi="Consolas" w:cs="Consolas"/>
                <w:color w:val="3F7F5F"/>
              </w:rPr>
              <w:t>smsAgent</w:t>
            </w:r>
          </w:p>
          <w:p w:rsidR="004B6EEC" w:rsidRDefault="004B6EEC" w:rsidP="004B6EEC">
            <w:pPr>
              <w:pStyle w:val="100"/>
              <w:rPr>
                <w:rFonts w:ascii="Consolas" w:hAnsi="Consolas" w:cs="Consolas"/>
                <w:color w:val="3F7F5F"/>
              </w:rPr>
            </w:pPr>
            <w:r>
              <w:rPr>
                <w:rFonts w:ascii="Consolas" w:hAnsi="Consolas" w:cs="Consolas" w:hint="eastAsia"/>
                <w:color w:val="3F7F5F"/>
              </w:rPr>
              <w:t>10</w:t>
            </w:r>
            <w:r>
              <w:rPr>
                <w:rFonts w:ascii="Consolas" w:hAnsi="Consolas" w:cs="Consolas" w:hint="eastAsia"/>
                <w:color w:val="3F7F5F"/>
              </w:rPr>
              <w:t>：财付通</w:t>
            </w:r>
          </w:p>
          <w:p w:rsidR="004B6EEC" w:rsidRDefault="004B6EEC" w:rsidP="004B6EEC">
            <w:pPr>
              <w:pStyle w:val="100"/>
              <w:rPr>
                <w:rFonts w:ascii="Consolas" w:hAnsi="Consolas" w:cs="Consolas"/>
                <w:color w:val="3F7F5F"/>
              </w:rPr>
            </w:pPr>
            <w:r>
              <w:rPr>
                <w:rFonts w:ascii="Consolas" w:hAnsi="Consolas" w:cs="Consolas" w:hint="eastAsia"/>
                <w:color w:val="3F7F5F"/>
              </w:rPr>
              <w:t>12</w:t>
            </w:r>
            <w:r>
              <w:rPr>
                <w:rFonts w:ascii="Consolas" w:hAnsi="Consolas" w:cs="Consolas" w:hint="eastAsia"/>
                <w:color w:val="3F7F5F"/>
              </w:rPr>
              <w:t>：天翼</w:t>
            </w:r>
          </w:p>
          <w:p w:rsidR="004B6EEC" w:rsidRDefault="004B6EEC" w:rsidP="004B6EEC">
            <w:pPr>
              <w:pStyle w:val="100"/>
              <w:rPr>
                <w:rFonts w:ascii="Consolas" w:hAnsi="Consolas" w:cs="Consolas"/>
                <w:color w:val="3F7F5F"/>
              </w:rPr>
            </w:pPr>
            <w:r>
              <w:rPr>
                <w:rFonts w:ascii="Consolas" w:hAnsi="Consolas" w:cs="Consolas" w:hint="eastAsia"/>
                <w:color w:val="3F7F5F"/>
              </w:rPr>
              <w:t>13</w:t>
            </w:r>
            <w:r>
              <w:rPr>
                <w:rFonts w:ascii="Consolas" w:hAnsi="Consolas" w:cs="Consolas" w:hint="eastAsia"/>
                <w:color w:val="3F7F5F"/>
              </w:rPr>
              <w:t>：</w:t>
            </w:r>
            <w:r>
              <w:rPr>
                <w:rFonts w:ascii="Consolas" w:hAnsi="Consolas" w:cs="Consolas" w:hint="eastAsia"/>
                <w:color w:val="3F7F5F"/>
              </w:rPr>
              <w:t>PayPal</w:t>
            </w:r>
          </w:p>
          <w:p w:rsidR="004B6EEC" w:rsidRDefault="004B6EEC" w:rsidP="004B6EEC">
            <w:pPr>
              <w:pStyle w:val="100"/>
              <w:rPr>
                <w:rFonts w:ascii="Consolas" w:hAnsi="Consolas" w:cs="Consolas"/>
                <w:color w:val="3F7F5F"/>
              </w:rPr>
            </w:pPr>
            <w:r>
              <w:rPr>
                <w:rFonts w:ascii="Consolas" w:hAnsi="Consolas" w:cs="Consolas" w:hint="eastAsia"/>
                <w:color w:val="3F7F5F"/>
              </w:rPr>
              <w:t>14</w:t>
            </w:r>
            <w:r>
              <w:rPr>
                <w:rFonts w:ascii="Consolas" w:hAnsi="Consolas" w:cs="Consolas" w:hint="eastAsia"/>
                <w:color w:val="3F7F5F"/>
              </w:rPr>
              <w:t>：移动话费</w:t>
            </w:r>
          </w:p>
          <w:p w:rsidR="004B6EEC" w:rsidRDefault="004B6EEC" w:rsidP="004B6EEC">
            <w:pPr>
              <w:pStyle w:val="100"/>
              <w:rPr>
                <w:rFonts w:ascii="Consolas" w:hAnsi="Consolas" w:cs="Consolas"/>
                <w:color w:val="3F7F5F"/>
              </w:rPr>
            </w:pPr>
            <w:r>
              <w:rPr>
                <w:rFonts w:ascii="Consolas" w:hAnsi="Consolas" w:cs="Consolas" w:hint="eastAsia"/>
                <w:color w:val="3F7F5F"/>
              </w:rPr>
              <w:t>15</w:t>
            </w:r>
            <w:r>
              <w:rPr>
                <w:rFonts w:ascii="Consolas" w:hAnsi="Consolas" w:cs="Consolas" w:hint="eastAsia"/>
                <w:color w:val="3F7F5F"/>
              </w:rPr>
              <w:t>：联通话费</w:t>
            </w:r>
          </w:p>
          <w:p w:rsidR="004B6EEC" w:rsidRDefault="004B6EEC" w:rsidP="004B6EEC">
            <w:pPr>
              <w:pStyle w:val="100"/>
              <w:rPr>
                <w:rFonts w:ascii="Consolas" w:hAnsi="Consolas" w:cs="Consolas"/>
                <w:color w:val="3F7F5F"/>
              </w:rPr>
            </w:pPr>
            <w:r w:rsidRPr="009D203B">
              <w:rPr>
                <w:rFonts w:ascii="Consolas" w:hAnsi="Consolas" w:cs="Consolas" w:hint="eastAsia"/>
                <w:color w:val="3F7F5F"/>
              </w:rPr>
              <w:t>16</w:t>
            </w:r>
            <w:r w:rsidRPr="009D203B">
              <w:rPr>
                <w:rFonts w:ascii="Consolas" w:hAnsi="Consolas" w:cs="Consolas" w:hint="eastAsia"/>
                <w:color w:val="3F7F5F"/>
              </w:rPr>
              <w:t>：借记卡</w:t>
            </w:r>
          </w:p>
          <w:p w:rsidR="004B6EEC" w:rsidRDefault="004B6EEC" w:rsidP="004B6EEC">
            <w:pPr>
              <w:pStyle w:val="100"/>
              <w:rPr>
                <w:rFonts w:ascii="Consolas" w:hAnsi="Consolas" w:cs="Consolas"/>
                <w:color w:val="3F7F5F"/>
              </w:rPr>
            </w:pPr>
            <w:r>
              <w:rPr>
                <w:rFonts w:ascii="Consolas" w:hAnsi="Consolas" w:cs="Consolas" w:hint="eastAsia"/>
                <w:color w:val="3F7F5F"/>
              </w:rPr>
              <w:t>17</w:t>
            </w:r>
            <w:r>
              <w:rPr>
                <w:rFonts w:ascii="Consolas" w:hAnsi="Consolas" w:cs="Consolas" w:hint="eastAsia"/>
                <w:color w:val="3F7F5F"/>
              </w:rPr>
              <w:t>：微信</w:t>
            </w:r>
          </w:p>
          <w:p w:rsidR="004B6EEC" w:rsidRDefault="004B6EEC" w:rsidP="004B6EEC">
            <w:pPr>
              <w:pStyle w:val="100"/>
              <w:rPr>
                <w:rFonts w:ascii="Consolas" w:hAnsi="Consolas" w:cs="Consolas"/>
                <w:color w:val="3F7F5F"/>
              </w:rPr>
            </w:pPr>
            <w:r>
              <w:rPr>
                <w:rFonts w:ascii="Consolas" w:hAnsi="Consolas" w:cs="Consolas" w:hint="eastAsia"/>
                <w:color w:val="3F7F5F"/>
              </w:rPr>
              <w:t>18</w:t>
            </w:r>
            <w:r>
              <w:rPr>
                <w:rFonts w:ascii="Consolas" w:hAnsi="Consolas" w:cs="Consolas" w:hint="eastAsia"/>
                <w:color w:val="3F7F5F"/>
              </w:rPr>
              <w:t>：花瓣（仅仅用于钱包充值）</w:t>
            </w:r>
          </w:p>
          <w:p w:rsidR="00F22709" w:rsidRDefault="00F22709" w:rsidP="004B6EEC">
            <w:pPr>
              <w:pStyle w:val="100"/>
              <w:rPr>
                <w:rFonts w:ascii="Consolas" w:hAnsi="Consolas" w:cs="Consolas"/>
                <w:color w:val="3F7F5F"/>
              </w:rPr>
            </w:pPr>
            <w:r>
              <w:rPr>
                <w:rFonts w:ascii="Consolas" w:hAnsi="Consolas" w:cs="Consolas" w:hint="eastAsia"/>
                <w:color w:val="3F7F5F"/>
              </w:rPr>
              <w:t>19</w:t>
            </w:r>
            <w:r>
              <w:rPr>
                <w:rFonts w:ascii="Consolas" w:hAnsi="Consolas" w:cs="Consolas" w:hint="eastAsia"/>
                <w:color w:val="3F7F5F"/>
              </w:rPr>
              <w:t>：礼品卡</w:t>
            </w:r>
          </w:p>
          <w:p w:rsidR="00F22709" w:rsidRPr="009D203B" w:rsidRDefault="00F22709" w:rsidP="004B6EEC">
            <w:pPr>
              <w:pStyle w:val="100"/>
              <w:rPr>
                <w:rFonts w:ascii="Consolas" w:hAnsi="Consolas" w:cs="Consolas"/>
                <w:color w:val="3F7F5F"/>
              </w:rPr>
            </w:pPr>
            <w:r>
              <w:rPr>
                <w:rFonts w:ascii="Consolas" w:hAnsi="Consolas" w:cs="Consolas" w:hint="eastAsia"/>
                <w:color w:val="3F7F5F"/>
              </w:rPr>
              <w:t>20</w:t>
            </w:r>
            <w:r>
              <w:rPr>
                <w:rFonts w:ascii="Consolas" w:hAnsi="Consolas" w:cs="Consolas" w:hint="eastAsia"/>
                <w:color w:val="3F7F5F"/>
              </w:rPr>
              <w:t>：</w:t>
            </w:r>
            <w:r w:rsidR="00185DE1">
              <w:rPr>
                <w:rFonts w:ascii="Consolas" w:hAnsi="Consolas" w:cs="Consolas" w:hint="eastAsia"/>
                <w:color w:val="3F7F5F"/>
              </w:rPr>
              <w:t>现金</w:t>
            </w:r>
            <w:r>
              <w:rPr>
                <w:rFonts w:ascii="Consolas" w:hAnsi="Consolas" w:cs="Consolas" w:hint="eastAsia"/>
                <w:color w:val="3F7F5F"/>
              </w:rPr>
              <w:t>余额</w:t>
            </w:r>
          </w:p>
          <w:p w:rsidR="004B6EEC" w:rsidRPr="009D203B" w:rsidRDefault="004B6EEC" w:rsidP="004B6EEC">
            <w:pPr>
              <w:pStyle w:val="100"/>
              <w:rPr>
                <w:rFonts w:ascii="Consolas" w:hAnsi="Consolas" w:cs="Consolas"/>
                <w:color w:val="3F7F5F"/>
              </w:rPr>
            </w:pPr>
            <w:r w:rsidRPr="00EE44BF">
              <w:rPr>
                <w:rFonts w:ascii="Consolas" w:hAnsi="Consolas" w:cs="Consolas" w:hint="eastAsia"/>
                <w:color w:val="3F7F5F"/>
              </w:rPr>
              <w:t>30</w:t>
            </w:r>
            <w:r w:rsidRPr="00EE44BF">
              <w:rPr>
                <w:rFonts w:ascii="Consolas" w:hAnsi="Consolas" w:cs="Consolas" w:hint="eastAsia"/>
                <w:color w:val="3F7F5F"/>
              </w:rPr>
              <w:t>：银视通</w:t>
            </w:r>
          </w:p>
          <w:p w:rsidR="004B6EEC" w:rsidRPr="009D203B" w:rsidRDefault="004B6EEC" w:rsidP="004B6EEC">
            <w:pPr>
              <w:pStyle w:val="100"/>
              <w:rPr>
                <w:rFonts w:ascii="Consolas" w:hAnsi="Consolas" w:cs="Consolas"/>
                <w:color w:val="3F7F5F"/>
              </w:rPr>
            </w:pPr>
            <w:r w:rsidRPr="009D203B">
              <w:rPr>
                <w:rFonts w:ascii="Consolas" w:hAnsi="Consolas" w:cs="Consolas" w:hint="eastAsia"/>
                <w:color w:val="3F7F5F"/>
              </w:rPr>
              <w:t>以下</w:t>
            </w:r>
            <w:r>
              <w:rPr>
                <w:rFonts w:ascii="Consolas" w:hAnsi="Consolas" w:cs="Consolas" w:hint="eastAsia"/>
                <w:color w:val="3F7F5F"/>
              </w:rPr>
              <w:t>暂</w:t>
            </w:r>
            <w:r w:rsidRPr="009D203B">
              <w:rPr>
                <w:rFonts w:ascii="Consolas" w:hAnsi="Consolas" w:cs="Consolas" w:hint="eastAsia"/>
                <w:color w:val="3F7F5F"/>
              </w:rPr>
              <w:t>为</w:t>
            </w:r>
            <w:r w:rsidRPr="009D203B">
              <w:rPr>
                <w:rFonts w:ascii="Consolas" w:hAnsi="Consolas" w:cs="Consolas" w:hint="eastAsia"/>
                <w:color w:val="3F7F5F"/>
              </w:rPr>
              <w:t>vmall</w:t>
            </w:r>
            <w:r w:rsidRPr="009D203B">
              <w:rPr>
                <w:rFonts w:ascii="Consolas" w:hAnsi="Consolas" w:cs="Consolas" w:hint="eastAsia"/>
                <w:color w:val="3F7F5F"/>
              </w:rPr>
              <w:t>专用</w:t>
            </w:r>
          </w:p>
          <w:p w:rsidR="004B6EEC" w:rsidRPr="009D203B" w:rsidRDefault="004B6EEC" w:rsidP="004B6EEC">
            <w:pPr>
              <w:pStyle w:val="100"/>
              <w:rPr>
                <w:rFonts w:ascii="Consolas" w:hAnsi="Consolas" w:cs="Consolas"/>
                <w:color w:val="3F7F5F"/>
              </w:rPr>
            </w:pPr>
            <w:r w:rsidRPr="009D203B">
              <w:rPr>
                <w:rFonts w:ascii="Consolas" w:hAnsi="Consolas" w:cs="Consolas" w:hint="eastAsia"/>
                <w:color w:val="3F7F5F"/>
              </w:rPr>
              <w:t>50</w:t>
            </w:r>
            <w:r w:rsidRPr="009D203B">
              <w:rPr>
                <w:rFonts w:ascii="Consolas" w:hAnsi="Consolas" w:cs="Consolas" w:hint="eastAsia"/>
                <w:color w:val="3F7F5F"/>
              </w:rPr>
              <w:t>：预付款</w:t>
            </w:r>
          </w:p>
          <w:p w:rsidR="004B6EEC" w:rsidRPr="009D203B" w:rsidRDefault="004B6EEC" w:rsidP="004B6EEC">
            <w:pPr>
              <w:pStyle w:val="100"/>
              <w:rPr>
                <w:rFonts w:ascii="Consolas" w:hAnsi="Consolas" w:cs="Consolas"/>
                <w:color w:val="3F7F5F"/>
              </w:rPr>
            </w:pPr>
            <w:r>
              <w:rPr>
                <w:rFonts w:ascii="Consolas" w:hAnsi="Consolas" w:cs="Consolas" w:hint="eastAsia"/>
                <w:color w:val="3F7F5F"/>
              </w:rPr>
              <w:t>51</w:t>
            </w:r>
            <w:r>
              <w:rPr>
                <w:rFonts w:ascii="Consolas" w:hAnsi="Consolas" w:cs="Consolas" w:hint="eastAsia"/>
                <w:color w:val="3F7F5F"/>
              </w:rPr>
              <w:t>：转账</w:t>
            </w:r>
          </w:p>
          <w:p w:rsidR="004B6EEC" w:rsidRPr="009D203B" w:rsidRDefault="004B6EEC" w:rsidP="004B6EEC">
            <w:pPr>
              <w:pStyle w:val="100"/>
              <w:rPr>
                <w:rFonts w:ascii="Consolas" w:hAnsi="Consolas" w:cs="Consolas"/>
                <w:color w:val="3F7F5F"/>
              </w:rPr>
            </w:pPr>
            <w:r w:rsidRPr="009D203B">
              <w:rPr>
                <w:rFonts w:ascii="Consolas" w:hAnsi="Consolas" w:cs="Consolas" w:hint="eastAsia"/>
                <w:color w:val="3F7F5F"/>
              </w:rPr>
              <w:t>52</w:t>
            </w:r>
            <w:r w:rsidRPr="009D203B">
              <w:rPr>
                <w:rFonts w:ascii="Consolas" w:hAnsi="Consolas" w:cs="Consolas" w:hint="eastAsia"/>
                <w:color w:val="3F7F5F"/>
              </w:rPr>
              <w:t>：</w:t>
            </w:r>
            <w:r w:rsidRPr="009D203B">
              <w:rPr>
                <w:rFonts w:ascii="Consolas" w:hAnsi="Consolas" w:cs="Consolas" w:hint="eastAsia"/>
                <w:color w:val="3F7F5F"/>
              </w:rPr>
              <w:t>M2E</w:t>
            </w:r>
          </w:p>
          <w:p w:rsidR="004B6EEC" w:rsidRDefault="004B6EEC" w:rsidP="004B6EEC">
            <w:pPr>
              <w:pStyle w:val="100"/>
              <w:rPr>
                <w:rFonts w:ascii="Consolas" w:hAnsi="Consolas" w:cs="Consolas"/>
                <w:color w:val="3F7F5F"/>
              </w:rPr>
            </w:pPr>
            <w:r w:rsidRPr="009D203B">
              <w:rPr>
                <w:rFonts w:ascii="Consolas" w:hAnsi="Consolas" w:cs="Consolas" w:hint="eastAsia"/>
                <w:color w:val="3F7F5F"/>
              </w:rPr>
              <w:t>53</w:t>
            </w:r>
            <w:r w:rsidRPr="009D203B">
              <w:rPr>
                <w:rFonts w:ascii="Consolas" w:hAnsi="Consolas" w:cs="Consolas" w:hint="eastAsia"/>
                <w:color w:val="3F7F5F"/>
              </w:rPr>
              <w:t>：</w:t>
            </w:r>
            <w:r w:rsidRPr="009D203B">
              <w:rPr>
                <w:rFonts w:ascii="Consolas" w:hAnsi="Consolas" w:cs="Consolas" w:hint="eastAsia"/>
                <w:color w:val="3F7F5F"/>
              </w:rPr>
              <w:t>FPX</w:t>
            </w:r>
          </w:p>
          <w:p w:rsidR="004B6EEC" w:rsidRDefault="004B6EEC" w:rsidP="004B6EEC">
            <w:pPr>
              <w:pStyle w:val="100"/>
            </w:pPr>
            <w:r>
              <w:rPr>
                <w:rFonts w:ascii="Consolas" w:hAnsi="Consolas" w:cs="Consolas" w:hint="eastAsia"/>
                <w:color w:val="3F7F5F"/>
              </w:rPr>
              <w:t>54</w:t>
            </w:r>
            <w:r>
              <w:rPr>
                <w:rFonts w:ascii="Consolas" w:hAnsi="Consolas" w:cs="Consolas" w:hint="eastAsia"/>
                <w:color w:val="3F7F5F"/>
              </w:rPr>
              <w:t>：</w:t>
            </w:r>
            <w:r>
              <w:rPr>
                <w:rFonts w:hint="eastAsia"/>
              </w:rPr>
              <w:t>FPXE</w:t>
            </w:r>
          </w:p>
          <w:p w:rsidR="004B6EEC" w:rsidRDefault="004B6EEC" w:rsidP="004B6EEC">
            <w:pPr>
              <w:pStyle w:val="100"/>
              <w:rPr>
                <w:color w:val="FF0000"/>
              </w:rPr>
            </w:pPr>
            <w:r w:rsidRPr="00A90A7B">
              <w:rPr>
                <w:rFonts w:hint="eastAsia"/>
                <w:color w:val="FF0000"/>
              </w:rPr>
              <w:lastRenderedPageBreak/>
              <w:t>55</w:t>
            </w:r>
            <w:r w:rsidRPr="00A90A7B">
              <w:rPr>
                <w:rFonts w:hint="eastAsia"/>
                <w:color w:val="FF0000"/>
              </w:rPr>
              <w:t>：融资</w:t>
            </w:r>
          </w:p>
          <w:p w:rsidR="004B6EEC" w:rsidRDefault="004B6EEC" w:rsidP="004B6EEC">
            <w:pPr>
              <w:pStyle w:val="100"/>
              <w:rPr>
                <w:rFonts w:ascii="宋体" w:hAnsi="宋体"/>
                <w:color w:val="FF0000"/>
              </w:rPr>
            </w:pPr>
            <w:r w:rsidRPr="00EE44BF">
              <w:rPr>
                <w:rFonts w:ascii="宋体" w:hAnsi="宋体" w:hint="eastAsia"/>
                <w:color w:val="FF0000"/>
              </w:rPr>
              <w:t>56：GlobalPay</w:t>
            </w:r>
          </w:p>
          <w:p w:rsidR="003C3693" w:rsidRDefault="004B6EEC" w:rsidP="004B6EEC">
            <w:pPr>
              <w:pStyle w:val="100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57：分期</w:t>
            </w:r>
          </w:p>
          <w:p w:rsidR="006843A9" w:rsidRDefault="006843A9" w:rsidP="004B6EEC">
            <w:pPr>
              <w:pStyle w:val="100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58：MP</w:t>
            </w:r>
          </w:p>
          <w:p w:rsidR="00CD4FE1" w:rsidRDefault="00CD4FE1" w:rsidP="004B6EEC">
            <w:pPr>
              <w:pStyle w:val="100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59：MOLPAY</w:t>
            </w:r>
          </w:p>
          <w:p w:rsidR="00CD4FE1" w:rsidRPr="00A62FA4" w:rsidRDefault="00CD4FE1" w:rsidP="004B6EEC">
            <w:pPr>
              <w:pStyle w:val="100"/>
            </w:pPr>
            <w:r>
              <w:rPr>
                <w:rFonts w:ascii="宋体" w:hAnsi="宋体" w:hint="eastAsia"/>
                <w:color w:val="FF0000"/>
              </w:rPr>
              <w:t>100-199：CUSTPAY1-100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lastRenderedPageBreak/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323720">
            <w:pPr>
              <w:ind w:left="102" w:right="-20"/>
            </w:pPr>
          </w:p>
        </w:tc>
      </w:tr>
      <w:tr w:rsidR="00FB479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53044C" w:rsidP="00323720">
            <w:pPr>
              <w:ind w:left="102" w:right="-20"/>
            </w:pPr>
            <w:r w:rsidRPr="00A62FA4">
              <w:lastRenderedPageBreak/>
              <w:t>serialno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7716F6" w:rsidP="00323720">
            <w:pPr>
              <w:ind w:left="102" w:right="-20"/>
            </w:pPr>
            <w:r w:rsidRPr="00A62FA4">
              <w:t>varchar(80)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7716F6" w:rsidP="00053279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系列号，防止重复请求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79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479C" w:rsidRPr="00A62FA4" w:rsidRDefault="00FB479C" w:rsidP="00323720">
            <w:pPr>
              <w:ind w:left="102" w:right="-20"/>
            </w:pPr>
          </w:p>
        </w:tc>
      </w:tr>
      <w:tr w:rsidR="0053044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  <w:r w:rsidRPr="00A62FA4">
              <w:t>money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7716F6" w:rsidP="00323720">
            <w:pPr>
              <w:ind w:left="102" w:right="-20"/>
            </w:pPr>
            <w:r w:rsidRPr="00A62FA4">
              <w:t>double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7716F6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订单金额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44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</w:p>
        </w:tc>
      </w:tr>
      <w:tr w:rsidR="0053044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  <w:r w:rsidRPr="00A62FA4">
              <w:t>isroyalty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7716F6" w:rsidP="00323720">
            <w:pPr>
              <w:ind w:left="102" w:right="-20"/>
            </w:pPr>
            <w:r w:rsidRPr="00A62FA4">
              <w:t>char(2)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7716F6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是否已经分成（本字段已经废弃）：</w:t>
            </w:r>
          </w:p>
          <w:p w:rsidR="007716F6" w:rsidRPr="00A62FA4" w:rsidRDefault="007716F6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1</w:t>
            </w:r>
            <w:r w:rsidRPr="00A62FA4">
              <w:rPr>
                <w:rFonts w:hint="eastAsia"/>
              </w:rPr>
              <w:t>：未分成</w:t>
            </w:r>
          </w:p>
          <w:p w:rsidR="007716F6" w:rsidRPr="00A62FA4" w:rsidRDefault="007716F6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0</w:t>
            </w:r>
            <w:r w:rsidRPr="00A62FA4">
              <w:rPr>
                <w:rFonts w:hint="eastAsia"/>
              </w:rPr>
              <w:t>：已分成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44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</w:p>
        </w:tc>
      </w:tr>
      <w:tr w:rsidR="0053044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  <w:r w:rsidRPr="00A62FA4">
              <w:t>createtime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7716F6" w:rsidP="00323720">
            <w:pPr>
              <w:ind w:left="102" w:right="-20"/>
            </w:pPr>
            <w:r w:rsidRPr="00A62FA4"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7716F6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本记录生成时间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44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</w:p>
        </w:tc>
      </w:tr>
      <w:tr w:rsidR="0053044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  <w:r w:rsidRPr="00A62FA4">
              <w:t>tradedesc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7716F6" w:rsidP="00323720">
            <w:pPr>
              <w:ind w:left="102" w:right="-20"/>
            </w:pPr>
            <w:r w:rsidRPr="00A62FA4">
              <w:t>varchar(100)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7716F6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交易描述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44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</w:p>
        </w:tc>
      </w:tr>
      <w:tr w:rsidR="0053044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  <w:r w:rsidRPr="00A62FA4">
              <w:t>remark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7716F6" w:rsidP="00323720">
            <w:pPr>
              <w:ind w:left="102" w:right="-20"/>
            </w:pPr>
            <w:r w:rsidRPr="00A62FA4">
              <w:t>varchar(100)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7716F6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外部交易平台返回的描述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44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</w:p>
        </w:tc>
      </w:tr>
      <w:tr w:rsidR="0053044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  <w:r w:rsidRPr="00A62FA4">
              <w:t>requestid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7716F6" w:rsidP="00323720">
            <w:pPr>
              <w:ind w:left="102" w:right="-20"/>
            </w:pPr>
            <w:r w:rsidRPr="00A62FA4"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7716F6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商户请求</w:t>
            </w:r>
            <w:r w:rsidRPr="00A62FA4">
              <w:rPr>
                <w:rFonts w:hint="eastAsia"/>
              </w:rPr>
              <w:t>ID</w:t>
            </w:r>
            <w:r w:rsidRPr="00A62FA4">
              <w:rPr>
                <w:rFonts w:hint="eastAsia"/>
              </w:rPr>
              <w:t>，商户范围内应唯一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44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</w:p>
        </w:tc>
      </w:tr>
      <w:tr w:rsidR="0053044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  <w:r w:rsidRPr="00A62FA4">
              <w:t>reportStatus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7716F6" w:rsidP="00323720">
            <w:pPr>
              <w:ind w:left="102" w:right="-20"/>
            </w:pPr>
            <w:r w:rsidRPr="00A62FA4">
              <w:t>varchar(20)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7716F6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结果上报状态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44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</w:p>
        </w:tc>
      </w:tr>
      <w:tr w:rsidR="00D5440B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40B" w:rsidRPr="00A62FA4" w:rsidRDefault="00D5440B" w:rsidP="00323720">
            <w:pPr>
              <w:ind w:left="102" w:right="-20"/>
            </w:pPr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40B" w:rsidRPr="00A62FA4" w:rsidRDefault="00D5440B" w:rsidP="00323720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archar(16)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40B" w:rsidRDefault="00D5440B" w:rsidP="00D5440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客户端支付结果</w:t>
            </w:r>
          </w:p>
          <w:p w:rsidR="00D5440B" w:rsidRDefault="00D5440B" w:rsidP="00D5440B">
            <w:pPr>
              <w:spacing w:line="312" w:lineRule="exact"/>
              <w:ind w:leftChars="67" w:left="141" w:rightChars="-10" w:right="-21"/>
              <w:jc w:val="both"/>
              <w:rPr>
                <w:i/>
                <w:sz w:val="20"/>
              </w:rPr>
            </w:pPr>
            <w:r w:rsidRPr="00B264B0">
              <w:rPr>
                <w:rFonts w:hint="eastAsia"/>
                <w:i/>
                <w:sz w:val="20"/>
              </w:rPr>
              <w:t>0</w:t>
            </w:r>
            <w:r w:rsidRPr="00B264B0">
              <w:rPr>
                <w:rFonts w:hint="eastAsia"/>
                <w:i/>
                <w:sz w:val="20"/>
              </w:rPr>
              <w:tab/>
            </w:r>
            <w:r w:rsidRPr="00B264B0">
              <w:rPr>
                <w:rFonts w:hint="eastAsia"/>
                <w:i/>
                <w:sz w:val="20"/>
              </w:rPr>
              <w:t>成功</w:t>
            </w:r>
          </w:p>
          <w:p w:rsidR="00D5440B" w:rsidRDefault="00D5440B" w:rsidP="00D5440B">
            <w:pPr>
              <w:spacing w:line="312" w:lineRule="exact"/>
              <w:ind w:leftChars="67" w:left="141" w:rightChars="-10" w:right="-21"/>
              <w:jc w:val="both"/>
              <w:rPr>
                <w:i/>
                <w:sz w:val="20"/>
              </w:rPr>
            </w:pPr>
            <w:r w:rsidRPr="00B264B0">
              <w:rPr>
                <w:rFonts w:hint="eastAsia"/>
                <w:i/>
                <w:sz w:val="20"/>
              </w:rPr>
              <w:t>-1</w:t>
            </w:r>
            <w:r w:rsidRPr="00B264B0">
              <w:rPr>
                <w:rFonts w:hint="eastAsia"/>
                <w:i/>
                <w:sz w:val="20"/>
              </w:rPr>
              <w:tab/>
            </w:r>
            <w:r w:rsidRPr="00B264B0">
              <w:rPr>
                <w:rFonts w:hint="eastAsia"/>
                <w:i/>
                <w:sz w:val="20"/>
              </w:rPr>
              <w:t>失败</w:t>
            </w:r>
          </w:p>
          <w:p w:rsidR="00D5440B" w:rsidRDefault="00D5440B" w:rsidP="00D5440B">
            <w:pPr>
              <w:spacing w:line="312" w:lineRule="exact"/>
              <w:ind w:leftChars="67" w:left="141" w:rightChars="-10" w:right="-21"/>
              <w:jc w:val="both"/>
              <w:rPr>
                <w:i/>
                <w:sz w:val="20"/>
              </w:rPr>
            </w:pPr>
            <w:r w:rsidRPr="00B264B0">
              <w:rPr>
                <w:rFonts w:hint="eastAsia"/>
                <w:i/>
                <w:sz w:val="20"/>
              </w:rPr>
              <w:t>30000</w:t>
            </w:r>
            <w:r w:rsidRPr="00B264B0">
              <w:rPr>
                <w:rFonts w:hint="eastAsia"/>
                <w:i/>
                <w:sz w:val="20"/>
              </w:rPr>
              <w:tab/>
            </w:r>
            <w:r w:rsidRPr="00B264B0">
              <w:rPr>
                <w:rFonts w:hint="eastAsia"/>
                <w:i/>
                <w:sz w:val="20"/>
              </w:rPr>
              <w:t>用户中途取消了支付</w:t>
            </w:r>
          </w:p>
          <w:p w:rsidR="00D5440B" w:rsidRDefault="00D5440B" w:rsidP="00D5440B">
            <w:pPr>
              <w:spacing w:line="312" w:lineRule="exact"/>
              <w:ind w:leftChars="67" w:left="141" w:rightChars="-10" w:right="-21"/>
              <w:jc w:val="both"/>
              <w:rPr>
                <w:i/>
                <w:sz w:val="20"/>
              </w:rPr>
            </w:pPr>
            <w:r w:rsidRPr="00B264B0">
              <w:rPr>
                <w:rFonts w:hint="eastAsia"/>
                <w:i/>
                <w:sz w:val="20"/>
              </w:rPr>
              <w:t>30001</w:t>
            </w:r>
            <w:r w:rsidRPr="00B264B0">
              <w:rPr>
                <w:rFonts w:hint="eastAsia"/>
                <w:i/>
                <w:sz w:val="20"/>
              </w:rPr>
              <w:tab/>
            </w:r>
            <w:r w:rsidRPr="00B264B0">
              <w:rPr>
                <w:rFonts w:hint="eastAsia"/>
                <w:i/>
                <w:sz w:val="20"/>
              </w:rPr>
              <w:t>参数或参数类型错误</w:t>
            </w:r>
          </w:p>
          <w:p w:rsidR="00D5440B" w:rsidRDefault="00D5440B" w:rsidP="00D5440B">
            <w:pPr>
              <w:spacing w:line="312" w:lineRule="exact"/>
              <w:ind w:leftChars="67" w:left="141" w:rightChars="-10" w:right="-21"/>
              <w:jc w:val="both"/>
              <w:rPr>
                <w:i/>
                <w:sz w:val="20"/>
              </w:rPr>
            </w:pPr>
            <w:r w:rsidRPr="00B264B0">
              <w:rPr>
                <w:rFonts w:hint="eastAsia"/>
                <w:i/>
                <w:sz w:val="20"/>
              </w:rPr>
              <w:t>30002</w:t>
            </w:r>
            <w:r w:rsidRPr="00B264B0">
              <w:rPr>
                <w:rFonts w:hint="eastAsia"/>
                <w:i/>
                <w:sz w:val="20"/>
              </w:rPr>
              <w:tab/>
            </w:r>
            <w:r w:rsidRPr="00B264B0">
              <w:rPr>
                <w:rFonts w:hint="eastAsia"/>
                <w:i/>
                <w:sz w:val="20"/>
              </w:rPr>
              <w:t>支付结果查询超时（建议此时客户端去服务器查询订单是否支付成功）</w:t>
            </w:r>
          </w:p>
          <w:p w:rsidR="00D5440B" w:rsidRDefault="00D5440B" w:rsidP="00D5440B">
            <w:pPr>
              <w:spacing w:line="312" w:lineRule="exact"/>
              <w:ind w:leftChars="67" w:left="141" w:rightChars="-10" w:right="-21"/>
              <w:jc w:val="both"/>
              <w:rPr>
                <w:i/>
                <w:sz w:val="20"/>
              </w:rPr>
            </w:pPr>
            <w:r w:rsidRPr="00B264B0">
              <w:rPr>
                <w:rFonts w:hint="eastAsia"/>
                <w:i/>
                <w:sz w:val="20"/>
              </w:rPr>
              <w:t>30004</w:t>
            </w:r>
            <w:r w:rsidRPr="00B264B0">
              <w:rPr>
                <w:rFonts w:hint="eastAsia"/>
                <w:i/>
                <w:sz w:val="20"/>
              </w:rPr>
              <w:tab/>
            </w:r>
            <w:r w:rsidRPr="00B264B0">
              <w:rPr>
                <w:rFonts w:hint="eastAsia"/>
                <w:i/>
                <w:sz w:val="20"/>
              </w:rPr>
              <w:t>非法请求</w:t>
            </w:r>
          </w:p>
          <w:p w:rsidR="00D5440B" w:rsidRDefault="00D5440B" w:rsidP="00D5440B">
            <w:pPr>
              <w:spacing w:line="312" w:lineRule="exact"/>
              <w:ind w:leftChars="67" w:left="141" w:rightChars="-10" w:right="-21"/>
              <w:jc w:val="both"/>
              <w:rPr>
                <w:i/>
                <w:sz w:val="20"/>
              </w:rPr>
            </w:pPr>
            <w:r w:rsidRPr="00B264B0">
              <w:rPr>
                <w:rFonts w:hint="eastAsia"/>
                <w:i/>
                <w:sz w:val="20"/>
              </w:rPr>
              <w:t>30005</w:t>
            </w:r>
            <w:r w:rsidRPr="00B264B0">
              <w:rPr>
                <w:rFonts w:hint="eastAsia"/>
                <w:i/>
                <w:sz w:val="20"/>
              </w:rPr>
              <w:tab/>
            </w:r>
            <w:r w:rsidRPr="00B264B0">
              <w:rPr>
                <w:rFonts w:hint="eastAsia"/>
                <w:i/>
                <w:sz w:val="20"/>
              </w:rPr>
              <w:t>网络连接异常</w:t>
            </w:r>
          </w:p>
          <w:p w:rsidR="00FD2CC4" w:rsidRDefault="00D5440B" w:rsidP="00FD2CC4">
            <w:pPr>
              <w:spacing w:line="312" w:lineRule="exact"/>
              <w:ind w:leftChars="67" w:left="141" w:rightChars="-10" w:right="-21"/>
              <w:jc w:val="both"/>
              <w:rPr>
                <w:i/>
                <w:sz w:val="20"/>
              </w:rPr>
            </w:pPr>
            <w:r w:rsidRPr="00B264B0">
              <w:rPr>
                <w:rFonts w:hint="eastAsia"/>
                <w:i/>
                <w:sz w:val="20"/>
              </w:rPr>
              <w:t>30006</w:t>
            </w:r>
            <w:r w:rsidRPr="00B264B0">
              <w:rPr>
                <w:rFonts w:hint="eastAsia"/>
                <w:i/>
                <w:sz w:val="20"/>
              </w:rPr>
              <w:tab/>
            </w:r>
            <w:r w:rsidRPr="00B264B0">
              <w:rPr>
                <w:rFonts w:hint="eastAsia"/>
                <w:i/>
                <w:sz w:val="20"/>
              </w:rPr>
              <w:t>系统升级</w:t>
            </w:r>
          </w:p>
          <w:p w:rsidR="00FD2CC4" w:rsidRPr="00FD2CC4" w:rsidRDefault="00FD2CC4" w:rsidP="00D5440B">
            <w:pPr>
              <w:spacing w:line="312" w:lineRule="exact"/>
              <w:ind w:leftChars="67" w:left="141" w:rightChars="-10" w:right="-21"/>
              <w:jc w:val="both"/>
              <w:rPr>
                <w:i/>
                <w:sz w:val="20"/>
              </w:rPr>
            </w:pPr>
            <w:r>
              <w:rPr>
                <w:rFonts w:hint="eastAsia"/>
                <w:i/>
                <w:sz w:val="20"/>
              </w:rPr>
              <w:t>30007</w:t>
            </w:r>
            <w:r>
              <w:rPr>
                <w:rFonts w:hint="eastAsia"/>
                <w:i/>
                <w:sz w:val="20"/>
              </w:rPr>
              <w:t>支付结果不确定，或者已经接受</w:t>
            </w:r>
          </w:p>
          <w:p w:rsidR="00D5440B" w:rsidRPr="00A62FA4" w:rsidRDefault="00D5440B" w:rsidP="00D5440B">
            <w:pPr>
              <w:spacing w:line="240" w:lineRule="auto"/>
              <w:ind w:left="102" w:right="-20"/>
            </w:pPr>
            <w:r w:rsidRPr="00B264B0">
              <w:rPr>
                <w:rFonts w:hint="eastAsia"/>
                <w:i/>
                <w:sz w:val="20"/>
              </w:rPr>
              <w:t>30099</w:t>
            </w:r>
            <w:r w:rsidRPr="00B264B0">
              <w:rPr>
                <w:rFonts w:hint="eastAsia"/>
                <w:i/>
                <w:sz w:val="20"/>
              </w:rPr>
              <w:tab/>
            </w:r>
            <w:r w:rsidRPr="00B264B0">
              <w:rPr>
                <w:rFonts w:hint="eastAsia"/>
                <w:i/>
                <w:sz w:val="20"/>
              </w:rPr>
              <w:t>系统错误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440B" w:rsidRPr="00A62FA4" w:rsidRDefault="00D5440B" w:rsidP="00323720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440B" w:rsidRPr="00A62FA4" w:rsidRDefault="00D5440B" w:rsidP="00323720">
            <w:pPr>
              <w:ind w:left="102" w:right="-20"/>
            </w:pPr>
          </w:p>
        </w:tc>
      </w:tr>
      <w:tr w:rsidR="0053044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  <w:r w:rsidRPr="00A62FA4"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7716F6" w:rsidP="00323720">
            <w:pPr>
              <w:ind w:left="102" w:right="-20"/>
            </w:pPr>
            <w:r w:rsidRPr="00A62FA4">
              <w:t>varchar(80)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Default="007716F6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UP</w:t>
            </w:r>
            <w:r w:rsidRPr="00A62FA4">
              <w:rPr>
                <w:rFonts w:hint="eastAsia"/>
              </w:rPr>
              <w:t>账户</w:t>
            </w:r>
            <w:r w:rsidRPr="00A62FA4">
              <w:rPr>
                <w:rFonts w:hint="eastAsia"/>
              </w:rPr>
              <w:t>ID</w:t>
            </w:r>
            <w:r w:rsidR="00E755DA">
              <w:rPr>
                <w:rFonts w:hint="eastAsia"/>
              </w:rPr>
              <w:t>，即消费者的</w:t>
            </w:r>
            <w:r w:rsidR="00E755DA">
              <w:rPr>
                <w:rFonts w:hint="eastAsia"/>
              </w:rPr>
              <w:t>userid</w:t>
            </w:r>
            <w:r w:rsidR="00E755DA">
              <w:rPr>
                <w:rFonts w:hint="eastAsia"/>
              </w:rPr>
              <w:t>。</w:t>
            </w:r>
          </w:p>
          <w:p w:rsidR="00E755DA" w:rsidRPr="00A62FA4" w:rsidRDefault="00E755DA" w:rsidP="00323720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注：客户端获取到的情况下，应该</w:t>
            </w:r>
            <w:r w:rsidR="00CB2DD5">
              <w:rPr>
                <w:rFonts w:hint="eastAsia"/>
              </w:rPr>
              <w:t>传递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44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</w:p>
        </w:tc>
      </w:tr>
      <w:tr w:rsidR="0053044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  <w:r w:rsidRPr="00A62FA4">
              <w:rPr>
                <w:rFonts w:hint="eastAsia"/>
              </w:rPr>
              <w:t>sdkchannel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7716F6" w:rsidP="00323720">
            <w:pPr>
              <w:ind w:left="102" w:right="-20"/>
            </w:pPr>
            <w:r w:rsidRPr="00A62FA4">
              <w:rPr>
                <w:rFonts w:hint="eastAsia"/>
              </w:rPr>
              <w:t>varchar(2)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Pr="00A62FA4" w:rsidRDefault="0053044C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sdk</w:t>
            </w:r>
            <w:r w:rsidRPr="00A62FA4">
              <w:rPr>
                <w:rFonts w:hint="eastAsia"/>
              </w:rPr>
              <w:t>渠道号，</w:t>
            </w:r>
          </w:p>
          <w:p w:rsidR="000C4334" w:rsidRPr="00A62FA4" w:rsidRDefault="0053044C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 xml:space="preserve">0 </w:t>
            </w:r>
            <w:r w:rsidRPr="00A62FA4">
              <w:rPr>
                <w:rFonts w:hint="eastAsia"/>
              </w:rPr>
              <w:t>自有应用</w:t>
            </w:r>
            <w:r w:rsidRPr="00A62FA4">
              <w:rPr>
                <w:rFonts w:hint="eastAsia"/>
              </w:rPr>
              <w:t xml:space="preserve">, </w:t>
            </w:r>
          </w:p>
          <w:p w:rsidR="000C4334" w:rsidRPr="00A62FA4" w:rsidRDefault="0053044C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 xml:space="preserve">1 </w:t>
            </w:r>
            <w:r w:rsidRPr="00A62FA4">
              <w:rPr>
                <w:rFonts w:hint="eastAsia"/>
              </w:rPr>
              <w:t>智汇云渠道</w:t>
            </w:r>
            <w:r w:rsidRPr="00A62FA4">
              <w:rPr>
                <w:rFonts w:hint="eastAsia"/>
              </w:rPr>
              <w:t xml:space="preserve">, </w:t>
            </w:r>
          </w:p>
          <w:p w:rsidR="000C4334" w:rsidRPr="00A62FA4" w:rsidRDefault="0053044C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 xml:space="preserve">2 </w:t>
            </w:r>
            <w:r w:rsidRPr="00A62FA4">
              <w:rPr>
                <w:rFonts w:hint="eastAsia"/>
              </w:rPr>
              <w:t>预装渠道</w:t>
            </w:r>
            <w:r w:rsidRPr="00A62FA4">
              <w:rPr>
                <w:rFonts w:hint="eastAsia"/>
              </w:rPr>
              <w:t xml:space="preserve">, </w:t>
            </w:r>
          </w:p>
          <w:p w:rsidR="0053044C" w:rsidRPr="00A62FA4" w:rsidRDefault="0053044C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 xml:space="preserve">3 </w:t>
            </w:r>
            <w:r w:rsidRPr="00A62FA4">
              <w:rPr>
                <w:rFonts w:hint="eastAsia"/>
              </w:rPr>
              <w:t>游戏吧</w:t>
            </w:r>
            <w:r w:rsidRPr="00A62FA4">
              <w:rPr>
                <w:rFonts w:hint="eastAsia"/>
              </w:rPr>
              <w:t>'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44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</w:p>
        </w:tc>
      </w:tr>
      <w:tr w:rsidR="0053044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  <w:r w:rsidRPr="00A62FA4">
              <w:rPr>
                <w:rFonts w:hint="eastAsia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7716F6" w:rsidP="00323720">
            <w:pPr>
              <w:ind w:left="102" w:right="-20"/>
            </w:pPr>
            <w:r w:rsidRPr="00A62FA4">
              <w:rPr>
                <w:rFonts w:hint="eastAsia"/>
              </w:rPr>
              <w:t>varchar(256)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服务端回调</w:t>
            </w:r>
            <w:r w:rsidRPr="00A62FA4">
              <w:rPr>
                <w:rFonts w:hint="eastAsia"/>
              </w:rPr>
              <w:t>url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44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</w:p>
        </w:tc>
      </w:tr>
      <w:tr w:rsidR="0053044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  <w:r w:rsidRPr="00A62FA4">
              <w:rPr>
                <w:rFonts w:hint="eastAsia"/>
              </w:rPr>
              <w:t>weburl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7716F6" w:rsidP="00323720">
            <w:pPr>
              <w:ind w:left="102" w:right="-20"/>
            </w:pPr>
            <w:r w:rsidRPr="00A62FA4">
              <w:rPr>
                <w:rFonts w:hint="eastAsia"/>
              </w:rPr>
              <w:t>varchar(256)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 xml:space="preserve">Web portal </w:t>
            </w:r>
            <w:r w:rsidR="00323720" w:rsidRPr="00A62FA4">
              <w:rPr>
                <w:rFonts w:hint="eastAsia"/>
              </w:rPr>
              <w:t>客户端通知</w:t>
            </w:r>
            <w:r w:rsidRPr="00A62FA4">
              <w:rPr>
                <w:rFonts w:hint="eastAsia"/>
              </w:rPr>
              <w:t>url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44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</w:p>
        </w:tc>
      </w:tr>
      <w:tr w:rsidR="0053044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  <w:r w:rsidRPr="00A62FA4">
              <w:rPr>
                <w:rFonts w:hint="eastAsia"/>
              </w:rPr>
              <w:t>urlver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7716F6" w:rsidP="00323720">
            <w:pPr>
              <w:ind w:left="102" w:right="-20"/>
            </w:pPr>
            <w:r w:rsidRPr="00A62FA4">
              <w:rPr>
                <w:rFonts w:hint="eastAsia"/>
              </w:rPr>
              <w:t>varchar(2)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调回</w:t>
            </w:r>
            <w:r w:rsidRPr="00A62FA4">
              <w:rPr>
                <w:rFonts w:hint="eastAsia"/>
              </w:rPr>
              <w:t>url</w:t>
            </w:r>
            <w:r w:rsidRPr="00A62FA4">
              <w:rPr>
                <w:rFonts w:hint="eastAsia"/>
              </w:rPr>
              <w:t>接口版本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44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</w:p>
        </w:tc>
      </w:tr>
      <w:tr w:rsidR="0053044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  <w:r w:rsidRPr="00A62FA4">
              <w:lastRenderedPageBreak/>
              <w:t>devicetype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7716F6" w:rsidP="00323720">
            <w:pPr>
              <w:ind w:left="102" w:right="-20"/>
            </w:pPr>
            <w:r w:rsidRPr="00A62FA4">
              <w:t>varchar(</w:t>
            </w:r>
            <w:r w:rsidR="00A23C41">
              <w:rPr>
                <w:rFonts w:hint="eastAsia"/>
              </w:rPr>
              <w:t>64</w:t>
            </w:r>
            <w:r w:rsidRPr="00A62FA4"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7716F6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设备类型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44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</w:p>
        </w:tc>
      </w:tr>
      <w:tr w:rsidR="0053044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  <w:r w:rsidRPr="00A62FA4">
              <w:t>phoneno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323720" w:rsidP="00323720">
            <w:pPr>
              <w:ind w:left="102" w:right="-20"/>
            </w:pPr>
            <w:r w:rsidRPr="00A62FA4">
              <w:t>varchar(</w:t>
            </w:r>
            <w:r w:rsidR="00A747F1">
              <w:rPr>
                <w:rFonts w:hint="eastAsia"/>
              </w:rPr>
              <w:t>64</w:t>
            </w:r>
            <w:r w:rsidRPr="00A62FA4"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323720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手机号码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44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</w:p>
        </w:tc>
      </w:tr>
      <w:tr w:rsidR="0053044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  <w:r w:rsidRPr="00A62FA4">
              <w:t>upaccount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323720" w:rsidP="00323720">
            <w:pPr>
              <w:ind w:left="102" w:right="-20"/>
            </w:pPr>
            <w:r w:rsidRPr="00A62FA4"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323720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UP</w:t>
            </w:r>
            <w:r w:rsidRPr="00A62FA4">
              <w:rPr>
                <w:rFonts w:hint="eastAsia"/>
              </w:rPr>
              <w:t>账户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44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</w:p>
        </w:tc>
      </w:tr>
      <w:tr w:rsidR="0053044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  <w:r w:rsidRPr="00A62FA4">
              <w:t>sdkver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323720" w:rsidP="00323720">
            <w:pPr>
              <w:ind w:left="102" w:right="-20"/>
            </w:pPr>
            <w:r w:rsidRPr="00A62FA4">
              <w:t>varchar(</w:t>
            </w:r>
            <w:r w:rsidR="006F15F3">
              <w:rPr>
                <w:rFonts w:hint="eastAsia"/>
              </w:rPr>
              <w:t>32</w:t>
            </w:r>
            <w:r w:rsidRPr="00A62FA4"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323720" w:rsidP="00323720">
            <w:pPr>
              <w:spacing w:line="240" w:lineRule="auto"/>
              <w:ind w:left="102" w:right="-20"/>
            </w:pPr>
            <w:r w:rsidRPr="00A62FA4">
              <w:t>S</w:t>
            </w:r>
            <w:r w:rsidRPr="00A62FA4">
              <w:rPr>
                <w:rFonts w:hint="eastAsia"/>
              </w:rPr>
              <w:t>dk</w:t>
            </w:r>
            <w:r w:rsidRPr="00A62FA4">
              <w:rPr>
                <w:rFonts w:hint="eastAsia"/>
              </w:rPr>
              <w:t>版本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44C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044C" w:rsidRPr="00A62FA4" w:rsidRDefault="0053044C" w:rsidP="00323720">
            <w:pPr>
              <w:ind w:left="102" w:right="-20"/>
            </w:pPr>
          </w:p>
        </w:tc>
      </w:tr>
      <w:tr w:rsidR="00351964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ordertime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下单时间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964" w:rsidRDefault="00351964"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</w:p>
        </w:tc>
      </w:tr>
      <w:tr w:rsidR="00351964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tradetime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交易时间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964" w:rsidRDefault="00351964"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</w:p>
        </w:tc>
      </w:tr>
      <w:tr w:rsidR="00351964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serviceCatalog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varchar(2)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445B4C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服务目录</w:t>
            </w:r>
            <w:r w:rsidR="00445B4C">
              <w:rPr>
                <w:rFonts w:hint="eastAsia"/>
              </w:rPr>
              <w:t>，取值请参考接口文档章节“</w:t>
            </w:r>
            <w:r w:rsidR="00445B4C">
              <w:rPr>
                <w:rFonts w:hint="eastAsia"/>
              </w:rPr>
              <w:t>serviceCatalog (</w:t>
            </w:r>
            <w:r w:rsidR="00445B4C">
              <w:rPr>
                <w:rFonts w:hint="eastAsia"/>
              </w:rPr>
              <w:t>服务目录</w:t>
            </w:r>
            <w:r w:rsidR="00445B4C">
              <w:rPr>
                <w:rFonts w:hint="eastAsia"/>
              </w:rPr>
              <w:t>)</w:t>
            </w:r>
            <w:r w:rsidR="00445B4C">
              <w:rPr>
                <w:rFonts w:hint="eastAsia"/>
              </w:rPr>
              <w:t>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964" w:rsidRDefault="00351964"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</w:p>
        </w:tc>
      </w:tr>
      <w:tr w:rsidR="00351964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accessMode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varchar(2)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5CB" w:rsidRDefault="00351964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接入方式</w:t>
            </w:r>
            <w:r w:rsidRPr="00A62FA4">
              <w:rPr>
                <w:rFonts w:hint="eastAsia"/>
              </w:rPr>
              <w:t xml:space="preserve"> </w:t>
            </w:r>
          </w:p>
          <w:p w:rsidR="005C25CB" w:rsidRDefault="00351964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0</w:t>
            </w:r>
            <w:r w:rsidR="005C25CB">
              <w:rPr>
                <w:rFonts w:hint="eastAsia"/>
              </w:rPr>
              <w:t>：</w:t>
            </w:r>
            <w:r w:rsidRPr="00A62FA4">
              <w:rPr>
                <w:rFonts w:hint="eastAsia"/>
              </w:rPr>
              <w:t xml:space="preserve"> </w:t>
            </w:r>
            <w:r w:rsidRPr="00A62FA4">
              <w:rPr>
                <w:rFonts w:hint="eastAsia"/>
              </w:rPr>
              <w:t>移动</w:t>
            </w:r>
            <w:r w:rsidRPr="00A62FA4">
              <w:rPr>
                <w:rFonts w:hint="eastAsia"/>
              </w:rPr>
              <w:t xml:space="preserve"> </w:t>
            </w:r>
          </w:p>
          <w:p w:rsidR="005C25CB" w:rsidRDefault="00351964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1:</w:t>
            </w:r>
            <w:r w:rsidR="005C25CB">
              <w:rPr>
                <w:rFonts w:hint="eastAsia"/>
              </w:rPr>
              <w:t>：</w:t>
            </w:r>
            <w:r w:rsidRPr="00A62FA4">
              <w:rPr>
                <w:rFonts w:hint="eastAsia"/>
              </w:rPr>
              <w:t>PC-Web</w:t>
            </w:r>
            <w:r w:rsidR="00445B4C">
              <w:rPr>
                <w:rFonts w:hint="eastAsia"/>
              </w:rPr>
              <w:t xml:space="preserve"> </w:t>
            </w:r>
          </w:p>
          <w:p w:rsidR="00351964" w:rsidRDefault="001122D7" w:rsidP="00323720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2</w:t>
            </w:r>
            <w:r w:rsidR="00445B4C">
              <w:rPr>
                <w:rFonts w:hint="eastAsia"/>
              </w:rPr>
              <w:t>：</w:t>
            </w:r>
            <w:r w:rsidR="00445B4C">
              <w:rPr>
                <w:rFonts w:hint="eastAsia"/>
              </w:rPr>
              <w:t>Mobile-Web</w:t>
            </w:r>
          </w:p>
          <w:p w:rsidR="005C25CB" w:rsidRPr="00A62FA4" w:rsidRDefault="001122D7" w:rsidP="00323720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3</w:t>
            </w:r>
            <w:r w:rsidR="005C25CB">
              <w:rPr>
                <w:rFonts w:hint="eastAsia"/>
              </w:rPr>
              <w:t>：机顶盒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964" w:rsidRDefault="00351964"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</w:p>
        </w:tc>
      </w:tr>
      <w:tr w:rsidR="00351964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cardinfo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varchar(</w:t>
            </w:r>
            <w:r w:rsidR="00555E51">
              <w:rPr>
                <w:rFonts w:hint="eastAsia"/>
              </w:rPr>
              <w:t>256</w:t>
            </w:r>
            <w:r w:rsidRPr="00A62FA4">
              <w:rPr>
                <w:rFonts w:hint="eastAsia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Default="001F6DBE" w:rsidP="00323720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对</w:t>
            </w:r>
            <w:r w:rsidR="00321172">
              <w:rPr>
                <w:rFonts w:hint="eastAsia"/>
              </w:rPr>
              <w:t>充值卡和游戏卡</w:t>
            </w:r>
            <w:r>
              <w:rPr>
                <w:rFonts w:hint="eastAsia"/>
              </w:rPr>
              <w:t>：</w:t>
            </w:r>
            <w:r w:rsidR="00390E8D">
              <w:rPr>
                <w:rFonts w:hint="eastAsia"/>
              </w:rPr>
              <w:t>卡种</w:t>
            </w:r>
            <w:r w:rsidR="00390E8D">
              <w:rPr>
                <w:rFonts w:hint="eastAsia"/>
              </w:rPr>
              <w:t>-</w:t>
            </w:r>
            <w:r w:rsidR="00390E8D">
              <w:rPr>
                <w:rFonts w:hint="eastAsia"/>
              </w:rPr>
              <w:t>卡号</w:t>
            </w:r>
            <w:r w:rsidR="00390E8D">
              <w:rPr>
                <w:rFonts w:hint="eastAsia"/>
              </w:rPr>
              <w:t>-</w:t>
            </w:r>
            <w:r w:rsidR="00390E8D">
              <w:rPr>
                <w:rFonts w:hint="eastAsia"/>
              </w:rPr>
              <w:t>面额</w:t>
            </w:r>
            <w:r w:rsidR="00195BDB">
              <w:rPr>
                <w:rFonts w:hint="eastAsia"/>
              </w:rPr>
              <w:t>|</w:t>
            </w:r>
            <w:r w:rsidR="00390E8D">
              <w:rPr>
                <w:rFonts w:hint="eastAsia"/>
              </w:rPr>
              <w:t>卡种</w:t>
            </w:r>
            <w:r w:rsidR="00390E8D">
              <w:rPr>
                <w:rFonts w:hint="eastAsia"/>
              </w:rPr>
              <w:t>-</w:t>
            </w:r>
            <w:r w:rsidR="00390E8D">
              <w:rPr>
                <w:rFonts w:hint="eastAsia"/>
              </w:rPr>
              <w:t>卡号</w:t>
            </w:r>
            <w:r w:rsidR="00390E8D">
              <w:rPr>
                <w:rFonts w:hint="eastAsia"/>
              </w:rPr>
              <w:t>-</w:t>
            </w:r>
            <w:r w:rsidR="00390E8D">
              <w:rPr>
                <w:rFonts w:hint="eastAsia"/>
              </w:rPr>
              <w:t>面额</w:t>
            </w:r>
          </w:p>
          <w:p w:rsidR="00DB566D" w:rsidRPr="00A62FA4" w:rsidRDefault="00AB0434" w:rsidP="00DB566D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信用卡：部分信用卡信息，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加密，格式为：</w:t>
            </w:r>
            <w:r>
              <w:rPr>
                <w:rFonts w:ascii="Arial" w:hAnsi="Arial" w:cs="Arial" w:hint="eastAsia"/>
                <w:snapToGrid/>
                <w:color w:val="000000"/>
                <w:kern w:val="2"/>
                <w:sz w:val="20"/>
                <w:szCs w:val="18"/>
                <w:lang w:val="de-DE"/>
              </w:rPr>
              <w:t>bindid</w:t>
            </w:r>
            <w:r>
              <w:rPr>
                <w:rFonts w:hint="eastAsia"/>
              </w:rPr>
              <w:t>|</w:t>
            </w:r>
            <w:r w:rsidRPr="000930B7">
              <w:t>cardno</w:t>
            </w:r>
            <w:r>
              <w:rPr>
                <w:rFonts w:hint="eastAsia"/>
              </w:rPr>
              <w:t>|</w:t>
            </w:r>
            <w:r w:rsidRPr="000930B7">
              <w:t>validthru</w:t>
            </w:r>
            <w:r>
              <w:rPr>
                <w:rFonts w:hint="eastAsia"/>
              </w:rPr>
              <w:t>|</w:t>
            </w:r>
            <w:r w:rsidRPr="000930B7">
              <w:t>cvv2</w:t>
            </w:r>
            <w:r>
              <w:rPr>
                <w:rFonts w:hint="eastAsia"/>
              </w:rPr>
              <w:t>|</w:t>
            </w:r>
            <w:r w:rsidRPr="000930B7">
              <w:t>phone</w:t>
            </w:r>
            <w:r w:rsidR="00F22709">
              <w:rPr>
                <w:rFonts w:hint="eastAsia"/>
              </w:rPr>
              <w:t>|idtype|id|name</w:t>
            </w:r>
            <w:ins w:id="12" w:author="s00150434" w:date="2015-09-16T10:59:00Z">
              <w:r w:rsidR="00FB0071">
                <w:rPr>
                  <w:rFonts w:hint="eastAsia"/>
                </w:rPr>
                <w:t>|bankName</w:t>
              </w:r>
            </w:ins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cardno</w:t>
            </w:r>
            <w:r>
              <w:rPr>
                <w:rFonts w:hint="eastAsia"/>
              </w:rPr>
              <w:t>为卡号后四位</w:t>
            </w:r>
            <w:r w:rsidR="00B058F2">
              <w:rPr>
                <w:rFonts w:hint="eastAsia"/>
              </w:rPr>
              <w:t>，后</w:t>
            </w:r>
            <w:ins w:id="13" w:author="s00150434" w:date="2015-09-16T11:00:00Z">
              <w:r w:rsidR="0004423E">
                <w:rPr>
                  <w:rFonts w:hint="eastAsia"/>
                </w:rPr>
                <w:t>四</w:t>
              </w:r>
            </w:ins>
            <w:del w:id="14" w:author="s00150434" w:date="2015-09-16T10:59:00Z">
              <w:r w:rsidR="00B058F2" w:rsidDel="00FB0071">
                <w:rPr>
                  <w:rFonts w:hint="eastAsia"/>
                </w:rPr>
                <w:delText>三</w:delText>
              </w:r>
            </w:del>
            <w:r w:rsidR="00B058F2">
              <w:rPr>
                <w:rFonts w:hint="eastAsia"/>
              </w:rPr>
              <w:t>项为可选</w:t>
            </w:r>
            <w:r>
              <w:rPr>
                <w:rFonts w:hint="eastAsia"/>
              </w:rPr>
              <w:t>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964" w:rsidRDefault="00351964"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</w:p>
        </w:tc>
      </w:tr>
      <w:tr w:rsidR="00351964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cardtype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varchar(2)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1F6DBE" w:rsidP="00323720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对神州付：</w:t>
            </w:r>
            <w:r w:rsidR="00351964" w:rsidRPr="00A62FA4">
              <w:rPr>
                <w:rFonts w:hint="eastAsia"/>
              </w:rPr>
              <w:t>卡种类</w:t>
            </w:r>
            <w:r w:rsidR="00351964" w:rsidRPr="00A62FA4">
              <w:rPr>
                <w:rFonts w:hint="eastAsia"/>
              </w:rPr>
              <w:t xml:space="preserve"> 0</w:t>
            </w:r>
            <w:r w:rsidR="00351964" w:rsidRPr="00A62FA4">
              <w:rPr>
                <w:rFonts w:hint="eastAsia"/>
              </w:rPr>
              <w:t>：移动</w:t>
            </w:r>
            <w:r w:rsidR="00351964" w:rsidRPr="00A62FA4">
              <w:rPr>
                <w:rFonts w:hint="eastAsia"/>
              </w:rPr>
              <w:t>; 1</w:t>
            </w:r>
            <w:r w:rsidR="00351964" w:rsidRPr="00A62FA4">
              <w:rPr>
                <w:rFonts w:hint="eastAsia"/>
              </w:rPr>
              <w:t>：联通</w:t>
            </w:r>
            <w:r w:rsidR="00351964" w:rsidRPr="00A62FA4">
              <w:rPr>
                <w:rFonts w:hint="eastAsia"/>
              </w:rPr>
              <w:t>; 2</w:t>
            </w:r>
            <w:r w:rsidR="00351964" w:rsidRPr="00A62FA4">
              <w:rPr>
                <w:rFonts w:hint="eastAsia"/>
              </w:rPr>
              <w:t>：电信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964" w:rsidRDefault="00351964"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</w:p>
        </w:tc>
      </w:tr>
      <w:tr w:rsidR="00351964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useridused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  <w:r w:rsidRPr="00A62FA4">
              <w:rPr>
                <w:rFonts w:hint="eastAsia"/>
              </w:rPr>
              <w:t>varchar(2)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sdk</w:t>
            </w:r>
            <w:r w:rsidRPr="00A62FA4">
              <w:rPr>
                <w:rFonts w:hint="eastAsia"/>
              </w:rPr>
              <w:t>是否使用联盟</w:t>
            </w:r>
            <w:r w:rsidRPr="00A62FA4">
              <w:rPr>
                <w:rFonts w:hint="eastAsia"/>
              </w:rPr>
              <w:t>userid</w:t>
            </w:r>
            <w:r w:rsidRPr="00A62FA4">
              <w:rPr>
                <w:rFonts w:hint="eastAsia"/>
              </w:rPr>
              <w:t>接入</w:t>
            </w:r>
            <w:r w:rsidRPr="00A62FA4">
              <w:rPr>
                <w:rFonts w:hint="eastAsia"/>
              </w:rPr>
              <w:t xml:space="preserve"> 1</w:t>
            </w:r>
            <w:r w:rsidRPr="00A62FA4">
              <w:rPr>
                <w:rFonts w:hint="eastAsia"/>
              </w:rPr>
              <w:t>：</w:t>
            </w:r>
            <w:r w:rsidRPr="00A62FA4">
              <w:rPr>
                <w:rFonts w:hint="eastAsia"/>
              </w:rPr>
              <w:t>yes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964" w:rsidRDefault="00351964"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</w:p>
        </w:tc>
      </w:tr>
      <w:tr w:rsidR="00351964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  <w:r w:rsidRPr="00A62FA4">
              <w:t>partnerId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  <w:r w:rsidRPr="00A62FA4">
              <w:t>varchar(64)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外部支付系统收款账户</w:t>
            </w:r>
            <w:r w:rsidRPr="00A62FA4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964" w:rsidRDefault="00351964"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964" w:rsidRPr="00A62FA4" w:rsidRDefault="00351964" w:rsidP="00323720">
            <w:pPr>
              <w:ind w:left="102" w:right="-20"/>
            </w:pPr>
          </w:p>
        </w:tc>
      </w:tr>
      <w:tr w:rsidR="003770B2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0B2" w:rsidRPr="00A62FA4" w:rsidRDefault="002B2B13" w:rsidP="00323720">
            <w:pPr>
              <w:ind w:left="102" w:right="-20"/>
            </w:pPr>
            <w:r>
              <w:rPr>
                <w:rFonts w:hint="eastAsia"/>
              </w:rPr>
              <w:t>extreserved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0B2" w:rsidRPr="00A62FA4" w:rsidRDefault="003770B2" w:rsidP="00323720">
            <w:pPr>
              <w:ind w:left="102" w:right="-20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0B2" w:rsidRPr="00A62FA4" w:rsidRDefault="003770B2" w:rsidP="00323720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商户侧保留信息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70B2" w:rsidRPr="00A62FA4" w:rsidRDefault="003770B2"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0B2" w:rsidRPr="00A62FA4" w:rsidRDefault="003770B2" w:rsidP="00323720">
            <w:pPr>
              <w:ind w:left="102" w:right="-20"/>
            </w:pPr>
          </w:p>
        </w:tc>
      </w:tr>
      <w:tr w:rsidR="00666549" w:rsidRPr="00270E48" w:rsidTr="006F15F3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549" w:rsidRDefault="00666549" w:rsidP="00323720">
            <w:pPr>
              <w:ind w:left="102" w:right="-20"/>
            </w:pPr>
            <w:r>
              <w:rPr>
                <w:rFonts w:hint="eastAsia"/>
              </w:rPr>
              <w:t>currency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549" w:rsidRDefault="00666549" w:rsidP="00323720">
            <w:pPr>
              <w:ind w:left="102" w:right="-20"/>
            </w:pPr>
            <w:r>
              <w:rPr>
                <w:rFonts w:hint="eastAsia"/>
              </w:rPr>
              <w:t>varchar(8)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549" w:rsidRDefault="00666549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订单货币：</w:t>
            </w:r>
          </w:p>
          <w:p w:rsidR="00666549" w:rsidRDefault="00666549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CNY</w:t>
            </w:r>
            <w:r>
              <w:rPr>
                <w:rFonts w:hint="eastAsia"/>
              </w:rPr>
              <w:t>：人民币（缺省值）</w:t>
            </w:r>
          </w:p>
          <w:p w:rsidR="00666549" w:rsidRDefault="00666549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USD</w:t>
            </w:r>
            <w:r>
              <w:rPr>
                <w:rFonts w:hint="eastAsia"/>
              </w:rPr>
              <w:t>：美元</w:t>
            </w:r>
          </w:p>
          <w:p w:rsidR="00666549" w:rsidRDefault="00666549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MYR</w:t>
            </w:r>
            <w:r>
              <w:rPr>
                <w:rFonts w:hint="eastAsia"/>
              </w:rPr>
              <w:t>：马币</w:t>
            </w:r>
          </w:p>
          <w:p w:rsidR="00666549" w:rsidRDefault="00666549" w:rsidP="00323720">
            <w:pPr>
              <w:spacing w:line="240" w:lineRule="auto"/>
              <w:ind w:left="102" w:right="-20"/>
            </w:pPr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549" w:rsidRDefault="00666549"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549" w:rsidRPr="00A62FA4" w:rsidRDefault="00666549" w:rsidP="00323720">
            <w:pPr>
              <w:ind w:left="102" w:right="-20"/>
            </w:pPr>
          </w:p>
        </w:tc>
      </w:tr>
      <w:tr w:rsidR="00714B19" w:rsidRPr="00270E48" w:rsidTr="006F15F3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323720">
            <w:pPr>
              <w:ind w:left="102" w:right="-20"/>
            </w:pPr>
            <w:r>
              <w:rPr>
                <w:rFonts w:hint="eastAsia"/>
              </w:rPr>
              <w:t>deviceuuid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323720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uuid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Pr="00A62FA4" w:rsidRDefault="00714B19" w:rsidP="00323720">
            <w:pPr>
              <w:ind w:left="102" w:right="-20"/>
            </w:pPr>
          </w:p>
        </w:tc>
      </w:tr>
      <w:tr w:rsidR="00714B19" w:rsidRPr="00270E48" w:rsidTr="006F15F3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323720">
            <w:pPr>
              <w:ind w:left="102" w:right="-20"/>
            </w:pPr>
            <w:r>
              <w:rPr>
                <w:rFonts w:hint="eastAsia"/>
              </w:rPr>
              <w:t>userip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323720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Pr="00A62FA4" w:rsidRDefault="00714B19" w:rsidP="00323720">
            <w:pPr>
              <w:ind w:left="102" w:right="-20"/>
            </w:pPr>
          </w:p>
        </w:tc>
      </w:tr>
      <w:tr w:rsidR="00053279" w:rsidRPr="00270E48" w:rsidTr="006F15F3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279" w:rsidRDefault="00053279" w:rsidP="00323720">
            <w:pPr>
              <w:ind w:left="102" w:right="-20"/>
            </w:pPr>
            <w:r>
              <w:rPr>
                <w:rFonts w:hint="eastAsia"/>
              </w:rPr>
              <w:t>mername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279" w:rsidRDefault="00053279" w:rsidP="00323720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archar(128)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279" w:rsidRDefault="00053279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商户名称，客户端传入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279" w:rsidRPr="00053279" w:rsidRDefault="0005327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279" w:rsidRPr="00A62FA4" w:rsidRDefault="00053279" w:rsidP="00323720">
            <w:pPr>
              <w:ind w:left="102" w:right="-20"/>
            </w:pPr>
          </w:p>
        </w:tc>
      </w:tr>
      <w:tr w:rsidR="00DF13D2" w:rsidRPr="00270E48" w:rsidTr="006F15F3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13D2" w:rsidRDefault="00DF13D2" w:rsidP="00323720">
            <w:pPr>
              <w:ind w:left="102" w:right="-20"/>
            </w:pPr>
            <w:r>
              <w:rPr>
                <w:rFonts w:hint="eastAsia"/>
              </w:rPr>
              <w:t>relatedorder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13D2" w:rsidRDefault="00DF13D2" w:rsidP="00323720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13D2" w:rsidRDefault="00DF13D2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组合订单中的相关订单号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13D2" w:rsidRPr="00DF13D2" w:rsidRDefault="00DF13D2">
            <w:pPr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13D2" w:rsidRPr="00A62FA4" w:rsidRDefault="00DF13D2" w:rsidP="00323720">
            <w:pPr>
              <w:ind w:left="102" w:right="-20"/>
            </w:pPr>
          </w:p>
        </w:tc>
      </w:tr>
      <w:tr w:rsidR="00C81D8F" w:rsidRPr="00270E48" w:rsidTr="006F15F3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D8F" w:rsidRDefault="00C81D8F" w:rsidP="00323720">
            <w:pPr>
              <w:ind w:left="102" w:right="-20"/>
            </w:pPr>
            <w:r>
              <w:rPr>
                <w:rFonts w:hint="eastAsia"/>
              </w:rPr>
              <w:t>gftamt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D8F" w:rsidRDefault="00C81D8F" w:rsidP="00323720">
            <w:pPr>
              <w:ind w:left="102" w:right="-20"/>
            </w:pPr>
            <w:r>
              <w:rPr>
                <w:rFonts w:hint="eastAsia"/>
              </w:rPr>
              <w:t>big</w:t>
            </w: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D8F" w:rsidRDefault="00C81D8F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赠送金额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D8F" w:rsidRDefault="0004331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D8F" w:rsidRPr="00A62FA4" w:rsidRDefault="00C81D8F" w:rsidP="00323720">
            <w:pPr>
              <w:ind w:left="102" w:right="-20"/>
            </w:pPr>
          </w:p>
        </w:tc>
      </w:tr>
      <w:tr w:rsidR="00A462FB" w:rsidRPr="00270E48" w:rsidTr="006F15F3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2FB" w:rsidRDefault="00A462FB" w:rsidP="00323720">
            <w:pPr>
              <w:ind w:left="102" w:right="-20"/>
            </w:pPr>
            <w:r>
              <w:rPr>
                <w:rFonts w:hint="eastAsia"/>
              </w:rPr>
              <w:t>signtype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2FB" w:rsidRDefault="00A462FB" w:rsidP="00323720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archar16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2FB" w:rsidRDefault="00A462FB" w:rsidP="006F15F3">
            <w:pPr>
              <w:spacing w:line="240" w:lineRule="auto"/>
              <w:ind w:left="102" w:right="-20"/>
              <w:jc w:val="both"/>
            </w:pPr>
            <w:r>
              <w:t>C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签名方式，非法值取缺省值：</w:t>
            </w:r>
          </w:p>
          <w:p w:rsidR="00A462FB" w:rsidRDefault="00A462FB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sha1withrsa</w:t>
            </w:r>
            <w:r>
              <w:rPr>
                <w:rFonts w:hint="eastAsia"/>
              </w:rPr>
              <w:t>签名算法；</w:t>
            </w:r>
          </w:p>
          <w:p w:rsidR="00A462FB" w:rsidRDefault="00A462FB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lastRenderedPageBreak/>
              <w:t>RSA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sha256withrsa</w:t>
            </w:r>
            <w:r>
              <w:rPr>
                <w:rFonts w:hint="eastAsia"/>
              </w:rPr>
              <w:t>签名算法。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2FB" w:rsidRDefault="00A462F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62FB" w:rsidRPr="00A62FA4" w:rsidRDefault="00A462FB" w:rsidP="00323720">
            <w:pPr>
              <w:ind w:left="102" w:right="-20"/>
            </w:pPr>
          </w:p>
        </w:tc>
      </w:tr>
    </w:tbl>
    <w:p w:rsidR="00323720" w:rsidRDefault="00323720" w:rsidP="00F017E3">
      <w:pPr>
        <w:ind w:firstLineChars="150" w:firstLine="315"/>
      </w:pPr>
    </w:p>
    <w:p w:rsidR="00AD2BE8" w:rsidRDefault="00AD2BE8" w:rsidP="00AD2BE8">
      <w:pPr>
        <w:pStyle w:val="2"/>
      </w:pPr>
      <w:r>
        <w:t>t_</w:t>
      </w:r>
      <w:r>
        <w:rPr>
          <w:rFonts w:hint="eastAsia"/>
        </w:rPr>
        <w:t>pretrade</w:t>
      </w:r>
    </w:p>
    <w:p w:rsidR="00AD2BE8" w:rsidRDefault="00AD2BE8" w:rsidP="00AD2BE8">
      <w:r>
        <w:rPr>
          <w:rFonts w:hint="eastAsia"/>
        </w:rPr>
        <w:t>通过交易服务器支付时使用，在交易发生之前收到</w:t>
      </w:r>
      <w:r>
        <w:rPr>
          <w:rFonts w:hint="eastAsia"/>
        </w:rPr>
        <w:t>sdk</w:t>
      </w:r>
      <w:r>
        <w:rPr>
          <w:rFonts w:hint="eastAsia"/>
        </w:rPr>
        <w:t>的</w:t>
      </w:r>
      <w:r>
        <w:rPr>
          <w:rFonts w:hint="eastAsia"/>
        </w:rPr>
        <w:t>pay</w:t>
      </w:r>
      <w:r>
        <w:rPr>
          <w:rFonts w:hint="eastAsia"/>
        </w:rPr>
        <w:t>请求时生成</w:t>
      </w:r>
      <w:r w:rsidR="00DF1711">
        <w:rPr>
          <w:rFonts w:hint="eastAsia"/>
        </w:rPr>
        <w:t>，用于记录交易支付之前从</w:t>
      </w:r>
      <w:r w:rsidR="00DF1711">
        <w:rPr>
          <w:rFonts w:hint="eastAsia"/>
        </w:rPr>
        <w:t>sdk</w:t>
      </w:r>
      <w:r w:rsidR="00DF1711">
        <w:rPr>
          <w:rFonts w:hint="eastAsia"/>
        </w:rPr>
        <w:t>收集到的交易信息。同时，还用于对商户请求号、华为交易</w:t>
      </w:r>
      <w:r w:rsidR="00DF1711">
        <w:rPr>
          <w:rFonts w:hint="eastAsia"/>
        </w:rPr>
        <w:t>ID</w:t>
      </w:r>
      <w:r w:rsidR="00DF1711">
        <w:rPr>
          <w:rFonts w:hint="eastAsia"/>
        </w:rPr>
        <w:t>、外部支付平台交易</w:t>
      </w:r>
      <w:r w:rsidR="00DF1711">
        <w:rPr>
          <w:rFonts w:hint="eastAsia"/>
        </w:rPr>
        <w:t>ID</w:t>
      </w:r>
      <w:r w:rsidR="00DF1711">
        <w:rPr>
          <w:rFonts w:hint="eastAsia"/>
        </w:rPr>
        <w:t>的查重校验。</w:t>
      </w:r>
    </w:p>
    <w:p w:rsidR="00020CFC" w:rsidRPr="00020CFC" w:rsidRDefault="00020CFC" w:rsidP="00AD2BE8">
      <w:r>
        <w:rPr>
          <w:rFonts w:hint="eastAsia"/>
        </w:rPr>
        <w:t>注：本表和之前的</w:t>
      </w:r>
      <w:r>
        <w:rPr>
          <w:rFonts w:hint="eastAsia"/>
        </w:rPr>
        <w:t>t_result_reported</w:t>
      </w:r>
      <w:r>
        <w:rPr>
          <w:rFonts w:hint="eastAsia"/>
        </w:rPr>
        <w:t>表并存，但本表仅仅处理通过支付服务器完成支付的交易。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AD2BE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D2BE8" w:rsidRPr="00236343" w:rsidRDefault="00AD2BE8" w:rsidP="00736DA8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D2BE8" w:rsidRPr="00236343" w:rsidRDefault="00AD2BE8" w:rsidP="00736DA8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D2BE8" w:rsidRPr="00236343" w:rsidRDefault="00AD2BE8" w:rsidP="00736DA8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D2BE8" w:rsidRPr="00236343" w:rsidRDefault="00AD2BE8" w:rsidP="00736DA8">
            <w:pPr>
              <w:ind w:right="-20"/>
              <w:rPr>
                <w:b/>
              </w:rPr>
            </w:pPr>
            <w:r w:rsidRPr="00236343">
              <w:rPr>
                <w:b/>
              </w:rPr>
              <w:t>N</w:t>
            </w:r>
            <w:r w:rsidRPr="00236343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D2BE8" w:rsidRPr="00236343" w:rsidRDefault="00AD2BE8" w:rsidP="00736DA8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备注</w:t>
            </w:r>
          </w:p>
        </w:tc>
      </w:tr>
      <w:tr w:rsidR="00DF1711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1711" w:rsidRPr="00A62FA4" w:rsidRDefault="00DF1711" w:rsidP="00736DA8">
            <w:pPr>
              <w:ind w:left="102" w:right="-20"/>
            </w:pPr>
            <w:r w:rsidRPr="00A62FA4">
              <w:t>serialno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1711" w:rsidRPr="00A62FA4" w:rsidRDefault="00DF1711" w:rsidP="00736DA8">
            <w:pPr>
              <w:ind w:left="102" w:right="-20"/>
            </w:pPr>
            <w:r w:rsidRPr="00A62FA4">
              <w:t>varchar(80)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1711" w:rsidRDefault="00DF1711" w:rsidP="00F745F9">
            <w:pPr>
              <w:ind w:left="102" w:right="-20"/>
            </w:pPr>
            <w:r>
              <w:rPr>
                <w:rFonts w:hint="eastAsia"/>
              </w:rPr>
              <w:t>唯一</w:t>
            </w:r>
            <w:r w:rsidRPr="00A62FA4">
              <w:rPr>
                <w:rFonts w:hint="eastAsia"/>
              </w:rPr>
              <w:t>系列号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DF1711" w:rsidRPr="00A62FA4" w:rsidRDefault="00DF1711" w:rsidP="00DF1711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1711" w:rsidRDefault="00736DA8" w:rsidP="00736DA8">
            <w:pPr>
              <w:ind w:left="102" w:right="-20"/>
              <w:rPr>
                <w:b/>
              </w:rPr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AD2BE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商户</w:t>
            </w:r>
            <w:r w:rsidRPr="00A62FA4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BE8" w:rsidRPr="00A62FA4" w:rsidRDefault="00404DE8" w:rsidP="00736DA8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>
              <w:t>I</w:t>
            </w:r>
            <w:r>
              <w:rPr>
                <w:rFonts w:hint="eastAsia"/>
              </w:rPr>
              <w:t>nx_U0</w:t>
            </w:r>
          </w:p>
        </w:tc>
      </w:tr>
      <w:tr w:rsidR="00AD2BE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requestid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商户请求</w:t>
            </w:r>
            <w:r w:rsidRPr="00A62FA4">
              <w:rPr>
                <w:rFonts w:hint="eastAsia"/>
              </w:rPr>
              <w:t>ID</w:t>
            </w:r>
            <w:r w:rsidRPr="00A62FA4">
              <w:rPr>
                <w:rFonts w:hint="eastAsia"/>
              </w:rPr>
              <w:t>，商户范围内应唯一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BE8" w:rsidRPr="00A62FA4" w:rsidRDefault="00404DE8" w:rsidP="00736DA8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Default="00AD2BE8" w:rsidP="00736DA8">
            <w:pPr>
              <w:ind w:left="102" w:right="-20"/>
            </w:pPr>
            <w:r>
              <w:t>I</w:t>
            </w:r>
            <w:r>
              <w:rPr>
                <w:rFonts w:hint="eastAsia"/>
              </w:rPr>
              <w:t>nx_U0</w:t>
            </w:r>
          </w:p>
        </w:tc>
      </w:tr>
      <w:tr w:rsidR="00AD2BE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orderid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华为订单号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Default="00166C0D" w:rsidP="00736DA8">
            <w:pPr>
              <w:ind w:left="102" w:right="-20"/>
            </w:pPr>
            <w:r>
              <w:t>I</w:t>
            </w:r>
            <w:r>
              <w:rPr>
                <w:rFonts w:hint="eastAsia"/>
              </w:rPr>
              <w:t>nx_U2</w:t>
            </w:r>
          </w:p>
        </w:tc>
      </w:tr>
      <w:tr w:rsidR="00AD2BE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channel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varchar(20)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支付渠道，取值见</w:t>
            </w:r>
            <w:r w:rsidRPr="00A62FA4">
              <w:rPr>
                <w:rFonts w:hint="eastAsia"/>
              </w:rPr>
              <w:t>1.3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BE8" w:rsidRPr="00A62FA4" w:rsidRDefault="00AD2BE8" w:rsidP="00736DA8">
            <w:pPr>
              <w:ind w:left="102" w:right="-20"/>
            </w:pPr>
            <w:r w:rsidRPr="00A62FA4"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</w:p>
        </w:tc>
      </w:tr>
      <w:tr w:rsidR="00AD2BE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>
              <w:rPr>
                <w:rFonts w:hint="eastAsia"/>
              </w:rPr>
              <w:t>transactionid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外部订单号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</w:p>
        </w:tc>
      </w:tr>
      <w:tr w:rsidR="00AD2BE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sdkchannel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varchar(2)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sdk</w:t>
            </w:r>
            <w:r w:rsidRPr="00A62FA4">
              <w:rPr>
                <w:rFonts w:hint="eastAsia"/>
              </w:rPr>
              <w:t>渠道号，</w:t>
            </w:r>
          </w:p>
          <w:p w:rsidR="00AD2BE8" w:rsidRPr="00A62FA4" w:rsidRDefault="00AD2BE8" w:rsidP="00736DA8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 xml:space="preserve">0 </w:t>
            </w:r>
            <w:r w:rsidRPr="00A62FA4">
              <w:rPr>
                <w:rFonts w:hint="eastAsia"/>
              </w:rPr>
              <w:t>自有应用</w:t>
            </w:r>
            <w:r w:rsidRPr="00A62FA4">
              <w:rPr>
                <w:rFonts w:hint="eastAsia"/>
              </w:rPr>
              <w:t xml:space="preserve">, </w:t>
            </w:r>
          </w:p>
          <w:p w:rsidR="00AD2BE8" w:rsidRPr="00A62FA4" w:rsidRDefault="00AD2BE8" w:rsidP="00736DA8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 xml:space="preserve">1 </w:t>
            </w:r>
            <w:r w:rsidRPr="00A62FA4">
              <w:rPr>
                <w:rFonts w:hint="eastAsia"/>
              </w:rPr>
              <w:t>智汇云渠道</w:t>
            </w:r>
            <w:r w:rsidRPr="00A62FA4">
              <w:rPr>
                <w:rFonts w:hint="eastAsia"/>
              </w:rPr>
              <w:t xml:space="preserve">, </w:t>
            </w:r>
          </w:p>
          <w:p w:rsidR="00AD2BE8" w:rsidRPr="00A62FA4" w:rsidRDefault="00AD2BE8" w:rsidP="00736DA8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 xml:space="preserve">2 </w:t>
            </w:r>
            <w:r w:rsidRPr="00A62FA4">
              <w:rPr>
                <w:rFonts w:hint="eastAsia"/>
              </w:rPr>
              <w:t>预装渠道</w:t>
            </w:r>
            <w:r w:rsidRPr="00A62FA4">
              <w:rPr>
                <w:rFonts w:hint="eastAsia"/>
              </w:rPr>
              <w:t xml:space="preserve">, </w:t>
            </w:r>
          </w:p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 xml:space="preserve">3 </w:t>
            </w:r>
            <w:r w:rsidRPr="00A62FA4">
              <w:rPr>
                <w:rFonts w:hint="eastAsia"/>
              </w:rPr>
              <w:t>游戏吧</w:t>
            </w:r>
            <w:r w:rsidRPr="00A62FA4">
              <w:rPr>
                <w:rFonts w:hint="eastAsia"/>
              </w:rPr>
              <w:t>'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BE8" w:rsidRPr="00A62FA4" w:rsidRDefault="00404DE8" w:rsidP="00736DA8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</w:p>
        </w:tc>
      </w:tr>
      <w:tr w:rsidR="003C6C3C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C3C" w:rsidRPr="00A62FA4" w:rsidRDefault="003C6C3C" w:rsidP="00736DA8">
            <w:pPr>
              <w:ind w:left="102" w:right="-20"/>
            </w:pPr>
            <w:r w:rsidRPr="00A62FA4">
              <w:t>money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C3C" w:rsidRPr="00A62FA4" w:rsidRDefault="00CB51BE" w:rsidP="00736DA8">
            <w:pPr>
              <w:ind w:left="102" w:right="-20"/>
            </w:pPr>
            <w:r>
              <w:rPr>
                <w:rFonts w:hint="eastAsia"/>
              </w:rPr>
              <w:t>big</w:t>
            </w:r>
            <w:r w:rsidR="003C6C3C">
              <w:rPr>
                <w:rFonts w:hint="eastAsia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C3C" w:rsidRPr="00A62FA4" w:rsidRDefault="003C6C3C" w:rsidP="00736DA8">
            <w:pPr>
              <w:spacing w:line="312" w:lineRule="exact"/>
              <w:ind w:left="102" w:right="-20"/>
              <w:jc w:val="both"/>
            </w:pPr>
            <w:r w:rsidRPr="00A62FA4">
              <w:rPr>
                <w:rFonts w:hint="eastAsia"/>
              </w:rPr>
              <w:t>订单金额</w:t>
            </w:r>
            <w:r>
              <w:rPr>
                <w:rFonts w:hint="eastAsia"/>
              </w:rPr>
              <w:t>，单位分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C3C" w:rsidRPr="00A62FA4" w:rsidRDefault="003C6C3C" w:rsidP="00736DA8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C3C" w:rsidRPr="00A62FA4" w:rsidRDefault="003C6C3C" w:rsidP="00736DA8">
            <w:pPr>
              <w:ind w:left="102" w:right="-20"/>
            </w:pPr>
          </w:p>
        </w:tc>
      </w:tr>
      <w:tr w:rsidR="00AD2BE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package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varchar(100)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应用</w:t>
            </w:r>
            <w:r w:rsidRPr="00A62FA4">
              <w:rPr>
                <w:rFonts w:hint="eastAsia"/>
              </w:rPr>
              <w:t>包名</w:t>
            </w:r>
            <w:r w:rsidR="002E0191">
              <w:rPr>
                <w:rFonts w:hint="eastAsia"/>
              </w:rPr>
              <w:t>（大小写敏感）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</w:p>
        </w:tc>
      </w:tr>
      <w:tr w:rsidR="00AD2BE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applicationid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varchar(100)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应用</w:t>
            </w:r>
            <w:r w:rsidRPr="00A62FA4">
              <w:rPr>
                <w:rFonts w:hint="eastAsia"/>
              </w:rPr>
              <w:t>ID</w:t>
            </w:r>
            <w:r w:rsidR="00BA5ADA">
              <w:rPr>
                <w:rFonts w:hint="eastAsia"/>
              </w:rPr>
              <w:t>(</w:t>
            </w:r>
            <w:r w:rsidR="00BA5ADA">
              <w:rPr>
                <w:rFonts w:hint="eastAsia"/>
              </w:rPr>
              <w:t>大小写敏感</w:t>
            </w:r>
            <w:r w:rsidR="00BA5ADA">
              <w:rPr>
                <w:rFonts w:hint="eastAsia"/>
              </w:rPr>
              <w:t>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BE8" w:rsidRPr="00A62FA4" w:rsidRDefault="00404DE8" w:rsidP="00736DA8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</w:p>
        </w:tc>
      </w:tr>
      <w:tr w:rsidR="00AD2BE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tradename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D81274" w:rsidP="00736DA8">
            <w:pPr>
              <w:ind w:left="102" w:right="-20"/>
            </w:pPr>
            <w:r>
              <w:t>varchar(</w:t>
            </w:r>
            <w:r>
              <w:rPr>
                <w:rFonts w:hint="eastAsia"/>
              </w:rPr>
              <w:t>50</w:t>
            </w:r>
            <w:r w:rsidR="00AD2BE8" w:rsidRPr="00A62FA4"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商品</w:t>
            </w:r>
            <w:r w:rsidRPr="00A62FA4">
              <w:rPr>
                <w:rFonts w:hint="eastAsia"/>
              </w:rPr>
              <w:t>名称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</w:p>
        </w:tc>
      </w:tr>
      <w:tr w:rsidR="00AD2BE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paytype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varchar(10)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支付方式：</w:t>
            </w:r>
          </w:p>
          <w:p w:rsidR="00706958" w:rsidRPr="00706958" w:rsidRDefault="00706958" w:rsidP="00706958">
            <w:pPr>
              <w:spacing w:line="240" w:lineRule="auto"/>
              <w:ind w:leftChars="149" w:left="313" w:rightChars="-10" w:right="-21"/>
              <w:rPr>
                <w:sz w:val="20"/>
              </w:rPr>
            </w:pPr>
            <w:r w:rsidRPr="00706958">
              <w:rPr>
                <w:rFonts w:hint="eastAsia"/>
                <w:sz w:val="20"/>
              </w:rPr>
              <w:t>1</w:t>
            </w:r>
            <w:r w:rsidRPr="00706958">
              <w:rPr>
                <w:rFonts w:hint="eastAsia"/>
                <w:sz w:val="20"/>
              </w:rPr>
              <w:t>：</w:t>
            </w:r>
            <w:r w:rsidR="00185DE1">
              <w:rPr>
                <w:rFonts w:hint="eastAsia"/>
                <w:sz w:val="20"/>
              </w:rPr>
              <w:t>花币</w:t>
            </w:r>
          </w:p>
          <w:p w:rsidR="00706958" w:rsidRPr="00706958" w:rsidRDefault="00706958" w:rsidP="00706958">
            <w:pPr>
              <w:spacing w:line="240" w:lineRule="auto"/>
              <w:ind w:leftChars="149" w:left="313" w:rightChars="-10" w:right="-21"/>
              <w:rPr>
                <w:sz w:val="20"/>
              </w:rPr>
            </w:pPr>
            <w:r w:rsidRPr="00706958">
              <w:rPr>
                <w:rFonts w:hint="eastAsia"/>
                <w:sz w:val="20"/>
              </w:rPr>
              <w:t>2</w:t>
            </w:r>
            <w:r w:rsidRPr="00706958">
              <w:rPr>
                <w:rFonts w:hint="eastAsia"/>
                <w:sz w:val="20"/>
              </w:rPr>
              <w:t>：充值卡</w:t>
            </w:r>
          </w:p>
          <w:p w:rsidR="00706958" w:rsidRPr="00706958" w:rsidRDefault="00706958" w:rsidP="00706958">
            <w:pPr>
              <w:spacing w:line="240" w:lineRule="auto"/>
              <w:ind w:leftChars="149" w:left="313" w:rightChars="-10" w:right="-21"/>
              <w:rPr>
                <w:sz w:val="20"/>
              </w:rPr>
            </w:pPr>
            <w:r w:rsidRPr="00706958">
              <w:rPr>
                <w:rFonts w:hint="eastAsia"/>
                <w:sz w:val="20"/>
              </w:rPr>
              <w:t>3</w:t>
            </w:r>
            <w:r w:rsidRPr="00706958">
              <w:rPr>
                <w:rFonts w:hint="eastAsia"/>
                <w:sz w:val="20"/>
              </w:rPr>
              <w:t>：游戏卡</w:t>
            </w:r>
          </w:p>
          <w:p w:rsidR="00706958" w:rsidRPr="00706958" w:rsidRDefault="00706958" w:rsidP="00706958">
            <w:pPr>
              <w:spacing w:line="240" w:lineRule="auto"/>
              <w:ind w:leftChars="149" w:left="313" w:rightChars="-10" w:right="-21"/>
              <w:rPr>
                <w:sz w:val="20"/>
              </w:rPr>
            </w:pPr>
            <w:r w:rsidRPr="00706958">
              <w:rPr>
                <w:rFonts w:hint="eastAsia"/>
                <w:sz w:val="20"/>
              </w:rPr>
              <w:t>4</w:t>
            </w:r>
            <w:r w:rsidRPr="00706958">
              <w:rPr>
                <w:rFonts w:hint="eastAsia"/>
                <w:sz w:val="20"/>
              </w:rPr>
              <w:t>：</w:t>
            </w:r>
            <w:r w:rsidR="00C25EB7">
              <w:rPr>
                <w:rFonts w:hint="eastAsia"/>
                <w:sz w:val="20"/>
              </w:rPr>
              <w:t>信用</w:t>
            </w:r>
            <w:r w:rsidR="00C25EB7" w:rsidRPr="00706958">
              <w:rPr>
                <w:rFonts w:hint="eastAsia"/>
                <w:sz w:val="20"/>
              </w:rPr>
              <w:t>卡</w:t>
            </w:r>
          </w:p>
          <w:p w:rsidR="00706958" w:rsidRPr="00706958" w:rsidRDefault="00706958" w:rsidP="00706958">
            <w:pPr>
              <w:spacing w:line="240" w:lineRule="auto"/>
              <w:ind w:leftChars="149" w:left="313" w:rightChars="-10" w:right="-21"/>
              <w:rPr>
                <w:sz w:val="20"/>
              </w:rPr>
            </w:pPr>
            <w:r w:rsidRPr="00706958">
              <w:rPr>
                <w:rFonts w:hint="eastAsia"/>
                <w:sz w:val="20"/>
              </w:rPr>
              <w:t>5</w:t>
            </w:r>
            <w:r w:rsidRPr="00706958">
              <w:rPr>
                <w:rFonts w:hint="eastAsia"/>
                <w:sz w:val="20"/>
              </w:rPr>
              <w:t>：</w:t>
            </w:r>
            <w:r w:rsidRPr="00706958">
              <w:rPr>
                <w:sz w:val="20"/>
              </w:rPr>
              <w:t>AliPay</w:t>
            </w:r>
          </w:p>
          <w:p w:rsidR="00706958" w:rsidRPr="00706958" w:rsidRDefault="00706958" w:rsidP="00706958">
            <w:pPr>
              <w:spacing w:line="240" w:lineRule="auto"/>
              <w:ind w:leftChars="149" w:left="313" w:rightChars="-10" w:right="-21"/>
              <w:rPr>
                <w:sz w:val="20"/>
              </w:rPr>
            </w:pPr>
            <w:r w:rsidRPr="00706958">
              <w:rPr>
                <w:rFonts w:hint="eastAsia"/>
                <w:sz w:val="20"/>
              </w:rPr>
              <w:t>6</w:t>
            </w:r>
            <w:r w:rsidRPr="00706958">
              <w:rPr>
                <w:rFonts w:hint="eastAsia"/>
                <w:sz w:val="20"/>
              </w:rPr>
              <w:t>：</w:t>
            </w:r>
            <w:r w:rsidRPr="00706958">
              <w:rPr>
                <w:sz w:val="20"/>
              </w:rPr>
              <w:t>smsAgent</w:t>
            </w:r>
          </w:p>
          <w:p w:rsidR="00706958" w:rsidRPr="00706958" w:rsidRDefault="00706958" w:rsidP="00706958">
            <w:pPr>
              <w:spacing w:line="240" w:lineRule="auto"/>
              <w:ind w:leftChars="149" w:left="313" w:rightChars="-10" w:right="-21"/>
              <w:rPr>
                <w:sz w:val="20"/>
              </w:rPr>
            </w:pPr>
            <w:r w:rsidRPr="00706958">
              <w:rPr>
                <w:rFonts w:hint="eastAsia"/>
                <w:sz w:val="20"/>
              </w:rPr>
              <w:t>10</w:t>
            </w:r>
            <w:r w:rsidRPr="00706958">
              <w:rPr>
                <w:rFonts w:hint="eastAsia"/>
                <w:sz w:val="20"/>
              </w:rPr>
              <w:t>：财付通</w:t>
            </w:r>
          </w:p>
          <w:p w:rsidR="00AD2BE8" w:rsidRDefault="00706958" w:rsidP="00706958">
            <w:pPr>
              <w:spacing w:line="240" w:lineRule="auto"/>
              <w:ind w:leftChars="149" w:left="313" w:rightChars="-10" w:right="-21"/>
              <w:rPr>
                <w:sz w:val="20"/>
              </w:rPr>
            </w:pPr>
            <w:r w:rsidRPr="00706958">
              <w:rPr>
                <w:rFonts w:hint="eastAsia"/>
                <w:sz w:val="20"/>
              </w:rPr>
              <w:t>12</w:t>
            </w:r>
            <w:r w:rsidRPr="00706958">
              <w:rPr>
                <w:rFonts w:hint="eastAsia"/>
                <w:sz w:val="20"/>
              </w:rPr>
              <w:t>：天翼</w:t>
            </w:r>
          </w:p>
          <w:p w:rsidR="001F6DBE" w:rsidRDefault="001F6DBE" w:rsidP="00706958">
            <w:pPr>
              <w:spacing w:line="240" w:lineRule="auto"/>
              <w:ind w:leftChars="149" w:left="313" w:rightChars="-10" w:right="-21"/>
              <w:rPr>
                <w:sz w:val="20"/>
              </w:rPr>
            </w:pPr>
            <w:r>
              <w:rPr>
                <w:rFonts w:hint="eastAsia"/>
                <w:sz w:val="20"/>
              </w:rPr>
              <w:t>13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hint="eastAsia"/>
                <w:sz w:val="20"/>
              </w:rPr>
              <w:t>PayPal</w:t>
            </w:r>
          </w:p>
          <w:p w:rsidR="004D7B79" w:rsidRDefault="004D7B79" w:rsidP="00706958">
            <w:pPr>
              <w:spacing w:line="240" w:lineRule="auto"/>
              <w:ind w:leftChars="149" w:left="313" w:rightChars="-10" w:right="-21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14</w:t>
            </w:r>
            <w:r>
              <w:rPr>
                <w:rFonts w:hint="eastAsia"/>
                <w:sz w:val="20"/>
              </w:rPr>
              <w:t>：移动话费</w:t>
            </w:r>
          </w:p>
          <w:p w:rsidR="004D7B79" w:rsidRDefault="004D7B79" w:rsidP="00706958">
            <w:pPr>
              <w:spacing w:line="240" w:lineRule="auto"/>
              <w:ind w:leftChars="149" w:left="313" w:rightChars="-10" w:right="-21"/>
              <w:rPr>
                <w:sz w:val="20"/>
              </w:rPr>
            </w:pPr>
            <w:r>
              <w:rPr>
                <w:rFonts w:hint="eastAsia"/>
                <w:sz w:val="20"/>
              </w:rPr>
              <w:t>15</w:t>
            </w:r>
            <w:r>
              <w:rPr>
                <w:rFonts w:hint="eastAsia"/>
                <w:sz w:val="20"/>
              </w:rPr>
              <w:t>：联通话费</w:t>
            </w:r>
          </w:p>
          <w:p w:rsidR="0054610F" w:rsidRDefault="0054610F" w:rsidP="0054610F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：借记卡</w:t>
            </w:r>
          </w:p>
          <w:p w:rsidR="002C0FD7" w:rsidRDefault="002C0FD7" w:rsidP="0054610F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：微信</w:t>
            </w:r>
          </w:p>
          <w:p w:rsidR="00934D50" w:rsidRDefault="00934D50" w:rsidP="0054610F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Petal</w:t>
            </w:r>
          </w:p>
          <w:p w:rsidR="00F4654C" w:rsidRDefault="00F4654C" w:rsidP="0054610F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：礼品卡</w:t>
            </w:r>
          </w:p>
          <w:p w:rsidR="00F4654C" w:rsidRDefault="00F4654C" w:rsidP="0054610F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 w:rsidR="00185DE1">
              <w:rPr>
                <w:rFonts w:hint="eastAsia"/>
              </w:rPr>
              <w:t>现金</w:t>
            </w:r>
            <w:r>
              <w:rPr>
                <w:rFonts w:hint="eastAsia"/>
              </w:rPr>
              <w:t>余额</w:t>
            </w:r>
          </w:p>
          <w:p w:rsidR="002C0FD7" w:rsidRDefault="002C0FD7" w:rsidP="0054610F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：银视通</w:t>
            </w:r>
          </w:p>
          <w:p w:rsidR="0054610F" w:rsidRDefault="0054610F" w:rsidP="0054610F">
            <w:pPr>
              <w:spacing w:line="240" w:lineRule="auto"/>
              <w:ind w:leftChars="149" w:left="313" w:rightChars="-10" w:right="-21"/>
            </w:pPr>
          </w:p>
          <w:p w:rsidR="0054610F" w:rsidRDefault="0054610F" w:rsidP="0054610F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以下为</w:t>
            </w:r>
            <w:r>
              <w:rPr>
                <w:rFonts w:hint="eastAsia"/>
              </w:rPr>
              <w:t>vmall</w:t>
            </w:r>
            <w:r>
              <w:rPr>
                <w:rFonts w:hint="eastAsia"/>
              </w:rPr>
              <w:t>专用</w:t>
            </w:r>
          </w:p>
          <w:p w:rsidR="0054610F" w:rsidRDefault="0054610F" w:rsidP="0054610F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：预付款</w:t>
            </w:r>
          </w:p>
          <w:p w:rsidR="0054610F" w:rsidRDefault="0054610F" w:rsidP="0054610F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：中行</w:t>
            </w:r>
            <w:r w:rsidR="0093586C">
              <w:rPr>
                <w:rFonts w:hint="eastAsia"/>
              </w:rPr>
              <w:t>转账</w:t>
            </w:r>
          </w:p>
          <w:p w:rsidR="0054610F" w:rsidRDefault="0054610F" w:rsidP="0054610F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M2E</w:t>
            </w:r>
          </w:p>
          <w:p w:rsidR="00445B4C" w:rsidRDefault="0054610F" w:rsidP="0054610F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FPX</w:t>
            </w:r>
          </w:p>
          <w:p w:rsidR="0015699D" w:rsidRDefault="0015699D" w:rsidP="0054610F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54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FPXE</w:t>
            </w:r>
          </w:p>
          <w:p w:rsidR="00C87950" w:rsidRDefault="00C87950" w:rsidP="0054610F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：融资</w:t>
            </w:r>
          </w:p>
          <w:p w:rsidR="002C0FD7" w:rsidRDefault="002C0FD7" w:rsidP="0054610F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GlobalPay</w:t>
            </w:r>
          </w:p>
          <w:p w:rsidR="003C3693" w:rsidRDefault="003C3693" w:rsidP="0054610F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57</w:t>
            </w:r>
            <w:r>
              <w:rPr>
                <w:rFonts w:hint="eastAsia"/>
              </w:rPr>
              <w:t>：分期</w:t>
            </w:r>
          </w:p>
          <w:p w:rsidR="00CD4FE1" w:rsidRDefault="006843A9" w:rsidP="00CD4FE1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MP</w:t>
            </w:r>
          </w:p>
          <w:p w:rsidR="00CD4FE1" w:rsidRDefault="00CD4FE1" w:rsidP="00CD4FE1">
            <w:pPr>
              <w:spacing w:line="240" w:lineRule="auto"/>
              <w:ind w:leftChars="149" w:left="313" w:rightChars="-10" w:right="-21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59：MOLPAY</w:t>
            </w:r>
          </w:p>
          <w:p w:rsidR="00CD4FE1" w:rsidRPr="00A62FA4" w:rsidRDefault="00CD4FE1" w:rsidP="00CD4FE1">
            <w:pPr>
              <w:spacing w:line="240" w:lineRule="auto"/>
              <w:ind w:leftChars="149" w:left="313" w:rightChars="-10" w:right="-21"/>
            </w:pPr>
            <w:r>
              <w:rPr>
                <w:rFonts w:ascii="宋体" w:hAnsi="宋体" w:hint="eastAsia"/>
                <w:color w:val="FF0000"/>
              </w:rPr>
              <w:t>100-199：CUSTPAY1-100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BE8" w:rsidRPr="00A62FA4" w:rsidRDefault="00404DE8" w:rsidP="00736DA8">
            <w:pPr>
              <w:ind w:left="102" w:right="-20"/>
            </w:pPr>
            <w:r>
              <w:rPr>
                <w:rFonts w:hint="eastAsia"/>
              </w:rPr>
              <w:lastRenderedPageBreak/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</w:p>
        </w:tc>
      </w:tr>
      <w:tr w:rsidR="00AD2BE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lastRenderedPageBreak/>
              <w:t>createtime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本记录生成时间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</w:p>
        </w:tc>
      </w:tr>
      <w:tr w:rsidR="00D81274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D81274" w:rsidP="00736DA8">
            <w:pPr>
              <w:ind w:left="102" w:right="-20"/>
            </w:pPr>
            <w:r w:rsidRPr="00A62FA4">
              <w:rPr>
                <w:rFonts w:hint="eastAsia"/>
              </w:rPr>
              <w:t>ordertime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D81274" w:rsidP="00736DA8">
            <w:pPr>
              <w:ind w:left="102" w:right="-20"/>
            </w:pPr>
            <w:r w:rsidRPr="00A62FA4">
              <w:rPr>
                <w:rFonts w:hint="eastAsia"/>
              </w:rP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D81274" w:rsidP="00736DA8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下单时间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74" w:rsidRPr="00A62FA4" w:rsidRDefault="00404DE8" w:rsidP="00736DA8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D81274" w:rsidP="00736DA8">
            <w:pPr>
              <w:ind w:left="102" w:right="-20"/>
            </w:pPr>
          </w:p>
        </w:tc>
      </w:tr>
      <w:tr w:rsidR="00D81274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D81274" w:rsidP="00736DA8">
            <w:pPr>
              <w:ind w:left="102" w:right="-20"/>
            </w:pPr>
            <w:r w:rsidRPr="00A62FA4">
              <w:rPr>
                <w:rFonts w:hint="eastAsia"/>
              </w:rPr>
              <w:t>tradetime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D81274" w:rsidP="00736DA8">
            <w:pPr>
              <w:ind w:left="102" w:right="-20"/>
            </w:pPr>
            <w:r w:rsidRPr="00A62FA4">
              <w:rPr>
                <w:rFonts w:hint="eastAsia"/>
              </w:rP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D81274" w:rsidP="00736DA8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交易时间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74" w:rsidRPr="00A62FA4" w:rsidRDefault="00D81274" w:rsidP="00736DA8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D81274" w:rsidP="00736DA8">
            <w:pPr>
              <w:ind w:left="102" w:right="-20"/>
            </w:pPr>
          </w:p>
        </w:tc>
      </w:tr>
      <w:tr w:rsidR="00AD2BE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tradedesc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varchar(100)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交易描述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</w:p>
        </w:tc>
      </w:tr>
      <w:tr w:rsidR="00AD2BE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remark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varchar(100)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外部交易平台返回的描述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</w:p>
        </w:tc>
      </w:tr>
      <w:tr w:rsidR="00AD2BE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deviceid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varchar(</w:t>
            </w:r>
            <w:r w:rsidR="00AA53E0">
              <w:rPr>
                <w:rFonts w:hint="eastAsia"/>
              </w:rPr>
              <w:t>256</w:t>
            </w:r>
            <w:r w:rsidRPr="00A62FA4"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设备</w:t>
            </w:r>
            <w:r w:rsidRPr="00A62FA4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BE8" w:rsidRPr="00A62FA4" w:rsidRDefault="00AD2BE8" w:rsidP="00736DA8">
            <w:pPr>
              <w:ind w:left="102" w:right="-20"/>
            </w:pPr>
            <w:r w:rsidRPr="00A62FA4"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</w:p>
        </w:tc>
      </w:tr>
      <w:tr w:rsidR="00AD2BE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devicetype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varchar(</w:t>
            </w:r>
            <w:r w:rsidR="00A23C41">
              <w:rPr>
                <w:rFonts w:hint="eastAsia"/>
              </w:rPr>
              <w:t>64</w:t>
            </w:r>
            <w:r w:rsidRPr="00A62FA4"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设备类型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BE8" w:rsidRPr="00A62FA4" w:rsidRDefault="00404DE8" w:rsidP="00736DA8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</w:p>
        </w:tc>
      </w:tr>
      <w:tr w:rsidR="00AD2BE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736DA8" w:rsidP="00736DA8">
            <w:pPr>
              <w:ind w:left="102" w:right="-20"/>
            </w:pPr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736DA8" w:rsidP="00736DA8">
            <w:pPr>
              <w:ind w:left="102" w:right="-20"/>
            </w:pPr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DA8" w:rsidRDefault="00736DA8" w:rsidP="00736DA8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支付状态：</w:t>
            </w:r>
          </w:p>
          <w:p w:rsidR="00736DA8" w:rsidRDefault="00736DA8" w:rsidP="00736DA8">
            <w:pPr>
              <w:spacing w:line="240" w:lineRule="auto"/>
              <w:ind w:left="102" w:right="-20"/>
            </w:pPr>
            <w:r w:rsidRPr="00FF4599">
              <w:rPr>
                <w:rFonts w:hint="eastAsia"/>
              </w:rPr>
              <w:t>0</w:t>
            </w:r>
            <w:r w:rsidRPr="00FF4599">
              <w:rPr>
                <w:rFonts w:hint="eastAsia"/>
              </w:rPr>
              <w:t>：已</w:t>
            </w:r>
            <w:r>
              <w:rPr>
                <w:rFonts w:hint="eastAsia"/>
              </w:rPr>
              <w:t>支付</w:t>
            </w:r>
            <w:r w:rsidRPr="00FF4599">
              <w:rPr>
                <w:rFonts w:hint="eastAsia"/>
              </w:rPr>
              <w:t xml:space="preserve"> </w:t>
            </w:r>
          </w:p>
          <w:p w:rsidR="00736DA8" w:rsidRDefault="00736DA8" w:rsidP="00736DA8">
            <w:pPr>
              <w:spacing w:line="240" w:lineRule="auto"/>
              <w:ind w:left="102" w:right="-20"/>
            </w:pPr>
            <w:r w:rsidRPr="00FF4599">
              <w:rPr>
                <w:rFonts w:hint="eastAsia"/>
              </w:rPr>
              <w:t>2</w:t>
            </w:r>
            <w:r w:rsidRPr="00FF4599">
              <w:rPr>
                <w:rFonts w:hint="eastAsia"/>
              </w:rPr>
              <w:t>：</w:t>
            </w:r>
            <w:r>
              <w:rPr>
                <w:rFonts w:hint="eastAsia"/>
              </w:rPr>
              <w:t>支付失败</w:t>
            </w:r>
            <w:r w:rsidRPr="00FF4599">
              <w:rPr>
                <w:rFonts w:hint="eastAsia"/>
              </w:rPr>
              <w:t xml:space="preserve"> </w:t>
            </w:r>
          </w:p>
          <w:p w:rsidR="00AD2BE8" w:rsidRPr="00736DA8" w:rsidRDefault="00736DA8" w:rsidP="00736DA8">
            <w:pPr>
              <w:spacing w:line="240" w:lineRule="auto"/>
              <w:ind w:left="102" w:right="-20"/>
            </w:pPr>
            <w:r w:rsidRPr="00FF4599">
              <w:rPr>
                <w:rFonts w:hint="eastAsia"/>
              </w:rPr>
              <w:t>4</w:t>
            </w:r>
            <w:r w:rsidRPr="00FF4599">
              <w:rPr>
                <w:rFonts w:hint="eastAsia"/>
              </w:rPr>
              <w:t>：未支付</w:t>
            </w:r>
            <w:r w:rsidRPr="00FF4599">
              <w:rPr>
                <w:rFonts w:hint="eastAsia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</w:p>
        </w:tc>
      </w:tr>
      <w:tr w:rsidR="00D81274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D81274" w:rsidP="00736DA8">
            <w:pPr>
              <w:ind w:left="102" w:right="-20"/>
            </w:pPr>
            <w:r w:rsidRPr="00A62FA4">
              <w:t>sdkver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D81274" w:rsidP="00736DA8">
            <w:pPr>
              <w:ind w:left="102" w:right="-20"/>
            </w:pPr>
            <w:r w:rsidRPr="00A62FA4">
              <w:t>varchar(</w:t>
            </w:r>
            <w:r w:rsidR="006F15F3">
              <w:rPr>
                <w:rFonts w:hint="eastAsia"/>
              </w:rPr>
              <w:t>32</w:t>
            </w:r>
            <w:r w:rsidRPr="00A62FA4"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D81274" w:rsidP="00736DA8">
            <w:pPr>
              <w:spacing w:line="240" w:lineRule="auto"/>
              <w:ind w:left="102" w:right="-20"/>
            </w:pPr>
            <w:r w:rsidRPr="00A62FA4">
              <w:t>S</w:t>
            </w:r>
            <w:r w:rsidRPr="00A62FA4">
              <w:rPr>
                <w:rFonts w:hint="eastAsia"/>
              </w:rPr>
              <w:t>dk</w:t>
            </w:r>
            <w:r w:rsidRPr="00A62FA4">
              <w:rPr>
                <w:rFonts w:hint="eastAsia"/>
              </w:rPr>
              <w:t>版本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74" w:rsidRPr="00A62FA4" w:rsidRDefault="00404DE8" w:rsidP="00736DA8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D81274" w:rsidP="00736DA8">
            <w:pPr>
              <w:ind w:left="102" w:right="-20"/>
            </w:pPr>
          </w:p>
        </w:tc>
      </w:tr>
      <w:tr w:rsidR="00AD2BE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varchar(256)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服务端回调</w:t>
            </w:r>
            <w:r w:rsidRPr="00A62FA4">
              <w:rPr>
                <w:rFonts w:hint="eastAsia"/>
              </w:rPr>
              <w:t>url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</w:p>
        </w:tc>
      </w:tr>
      <w:tr w:rsidR="00D81274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D81274" w:rsidP="00736DA8">
            <w:pPr>
              <w:ind w:left="102" w:right="-20"/>
            </w:pPr>
            <w:r w:rsidRPr="00A62FA4">
              <w:rPr>
                <w:rFonts w:hint="eastAsia"/>
              </w:rPr>
              <w:t>serviceCatalog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D81274" w:rsidP="00736DA8">
            <w:pPr>
              <w:ind w:left="102" w:right="-20"/>
            </w:pPr>
            <w:r w:rsidRPr="00A62FA4">
              <w:rPr>
                <w:rFonts w:hint="eastAsia"/>
              </w:rPr>
              <w:t>varchar(2)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5B29" w:rsidRPr="00A62FA4" w:rsidRDefault="00D81274" w:rsidP="00445B4C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服务目录</w:t>
            </w:r>
            <w:r w:rsidR="00445B4C">
              <w:rPr>
                <w:rFonts w:hint="eastAsia"/>
              </w:rPr>
              <w:t>，取值参考接口文档章节“</w:t>
            </w:r>
            <w:r w:rsidR="00445B4C">
              <w:rPr>
                <w:rFonts w:hint="eastAsia"/>
              </w:rPr>
              <w:t>serviceCatalog (</w:t>
            </w:r>
            <w:r w:rsidR="00445B4C">
              <w:rPr>
                <w:rFonts w:hint="eastAsia"/>
              </w:rPr>
              <w:t>服务目录</w:t>
            </w:r>
            <w:r w:rsidR="00445B4C">
              <w:rPr>
                <w:rFonts w:hint="eastAsia"/>
              </w:rPr>
              <w:t>)</w:t>
            </w:r>
            <w:r w:rsidR="00445B4C">
              <w:rPr>
                <w:rFonts w:hint="eastAsia"/>
              </w:rPr>
              <w:t>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74" w:rsidRPr="00A62FA4" w:rsidRDefault="00404DE8" w:rsidP="00736DA8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D81274" w:rsidP="00736DA8">
            <w:pPr>
              <w:ind w:left="102" w:right="-20"/>
            </w:pPr>
          </w:p>
        </w:tc>
      </w:tr>
      <w:tr w:rsidR="00D81274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D81274" w:rsidP="00736DA8">
            <w:pPr>
              <w:ind w:left="102" w:right="-20"/>
            </w:pPr>
            <w:r>
              <w:rPr>
                <w:rFonts w:hint="eastAsia"/>
              </w:rPr>
              <w:t>clientid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D81274" w:rsidP="00736DA8">
            <w:pPr>
              <w:ind w:left="102" w:right="-20"/>
            </w:pPr>
            <w:r>
              <w:t>varchar(</w:t>
            </w:r>
            <w:r>
              <w:rPr>
                <w:rFonts w:hint="eastAsia"/>
              </w:rPr>
              <w:t>32</w:t>
            </w:r>
            <w:r w:rsidRPr="00A62FA4"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D81274" w:rsidP="00736DA8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消费者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74" w:rsidRPr="00A62FA4" w:rsidRDefault="00D81274" w:rsidP="00736DA8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D81274" w:rsidP="00736DA8">
            <w:pPr>
              <w:ind w:left="102" w:right="-20"/>
            </w:pPr>
          </w:p>
        </w:tc>
      </w:tr>
      <w:tr w:rsidR="00D81274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D81274" w:rsidP="00736DA8">
            <w:pPr>
              <w:ind w:left="102" w:right="-20"/>
            </w:pPr>
            <w:r w:rsidRPr="00A62FA4">
              <w:lastRenderedPageBreak/>
              <w:t>upaccount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D81274" w:rsidP="00736DA8">
            <w:pPr>
              <w:ind w:left="102" w:right="-20"/>
            </w:pPr>
            <w:r w:rsidRPr="00A62FA4"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736DA8" w:rsidP="00736DA8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消费者</w:t>
            </w:r>
            <w:r w:rsidR="00D81274" w:rsidRPr="00A62FA4">
              <w:rPr>
                <w:rFonts w:hint="eastAsia"/>
              </w:rPr>
              <w:t>UP</w:t>
            </w:r>
            <w:r w:rsidR="00D81274" w:rsidRPr="00A62FA4">
              <w:rPr>
                <w:rFonts w:hint="eastAsia"/>
              </w:rPr>
              <w:t>账户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1274" w:rsidRPr="00A62FA4" w:rsidRDefault="00D81274" w:rsidP="00736DA8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1274" w:rsidRPr="00A62FA4" w:rsidRDefault="00D81274" w:rsidP="00736DA8">
            <w:pPr>
              <w:ind w:left="102" w:right="-20"/>
            </w:pPr>
          </w:p>
        </w:tc>
      </w:tr>
      <w:tr w:rsidR="00736DA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DA8" w:rsidRPr="00A62FA4" w:rsidRDefault="00736DA8" w:rsidP="00736DA8">
            <w:pPr>
              <w:ind w:left="102" w:right="-20"/>
            </w:pPr>
            <w:r w:rsidRPr="00A62FA4">
              <w:t>phoneno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DA8" w:rsidRPr="00A62FA4" w:rsidRDefault="00736DA8" w:rsidP="00736DA8">
            <w:pPr>
              <w:ind w:left="102" w:right="-20"/>
            </w:pPr>
            <w:r w:rsidRPr="00A62FA4">
              <w:t>varchar(</w:t>
            </w:r>
            <w:r w:rsidR="00FA5F10">
              <w:rPr>
                <w:rFonts w:hint="eastAsia"/>
              </w:rPr>
              <w:t>64</w:t>
            </w:r>
            <w:r w:rsidRPr="00A62FA4"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DA8" w:rsidRPr="00A62FA4" w:rsidRDefault="00736DA8" w:rsidP="00736DA8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手机号码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DA8" w:rsidRPr="00A62FA4" w:rsidRDefault="00736DA8" w:rsidP="00736DA8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6DA8" w:rsidRPr="00A62FA4" w:rsidRDefault="00736DA8" w:rsidP="00736DA8">
            <w:pPr>
              <w:ind w:left="102" w:right="-20"/>
            </w:pPr>
          </w:p>
        </w:tc>
      </w:tr>
      <w:tr w:rsidR="00AD2BE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accessMode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varchar(2)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5CB" w:rsidRDefault="00AD2BE8" w:rsidP="00736DA8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接入方式</w:t>
            </w:r>
            <w:r w:rsidRPr="00A62FA4">
              <w:rPr>
                <w:rFonts w:hint="eastAsia"/>
              </w:rPr>
              <w:t xml:space="preserve"> </w:t>
            </w:r>
          </w:p>
          <w:p w:rsidR="005C25CB" w:rsidRDefault="00AD2BE8" w:rsidP="00736DA8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 xml:space="preserve">0: </w:t>
            </w:r>
            <w:r w:rsidRPr="00A62FA4">
              <w:rPr>
                <w:rFonts w:hint="eastAsia"/>
              </w:rPr>
              <w:t>移动</w:t>
            </w:r>
            <w:r w:rsidRPr="00A62FA4">
              <w:rPr>
                <w:rFonts w:hint="eastAsia"/>
              </w:rPr>
              <w:t xml:space="preserve"> </w:t>
            </w:r>
          </w:p>
          <w:p w:rsidR="005C25CB" w:rsidRDefault="00AD2BE8" w:rsidP="00736DA8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1: PC-Web</w:t>
            </w:r>
            <w:r w:rsidR="00445B4C">
              <w:rPr>
                <w:rFonts w:hint="eastAsia"/>
              </w:rPr>
              <w:t xml:space="preserve"> </w:t>
            </w:r>
          </w:p>
          <w:p w:rsidR="00AD2BE8" w:rsidRDefault="001122D7" w:rsidP="00736DA8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2</w:t>
            </w:r>
            <w:r w:rsidR="00445B4C">
              <w:rPr>
                <w:rFonts w:hint="eastAsia"/>
              </w:rPr>
              <w:t>: Mobile-Web</w:t>
            </w:r>
          </w:p>
          <w:p w:rsidR="005C25CB" w:rsidRPr="00A62FA4" w:rsidRDefault="001122D7" w:rsidP="00736DA8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3</w:t>
            </w:r>
            <w:r w:rsidR="005C25CB">
              <w:rPr>
                <w:rFonts w:hint="eastAsia"/>
              </w:rPr>
              <w:t xml:space="preserve">: </w:t>
            </w:r>
            <w:r w:rsidR="005C25CB">
              <w:rPr>
                <w:rFonts w:hint="eastAsia"/>
              </w:rPr>
              <w:t>机顶盒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BE8" w:rsidRDefault="00404DE8" w:rsidP="00356154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</w:p>
        </w:tc>
      </w:tr>
      <w:tr w:rsidR="00AD2BE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cardinfo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varchar(</w:t>
            </w:r>
            <w:r w:rsidR="00555E51">
              <w:rPr>
                <w:rFonts w:hint="eastAsia"/>
              </w:rPr>
              <w:t>256</w:t>
            </w:r>
            <w:r w:rsidRPr="00A62FA4">
              <w:rPr>
                <w:rFonts w:hint="eastAsia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736DA8" w:rsidP="00736DA8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卡信息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BE8" w:rsidRDefault="00AD2BE8" w:rsidP="00356154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</w:p>
        </w:tc>
      </w:tr>
      <w:tr w:rsidR="00AD2BE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cardtype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rPr>
                <w:rFonts w:hint="eastAsia"/>
              </w:rPr>
              <w:t>varchar(2)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154" w:rsidRDefault="00AD2BE8" w:rsidP="00736DA8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卡种类</w:t>
            </w:r>
            <w:r w:rsidRPr="00A62FA4">
              <w:rPr>
                <w:rFonts w:hint="eastAsia"/>
              </w:rPr>
              <w:t xml:space="preserve"> </w:t>
            </w:r>
            <w:r w:rsidR="00356154">
              <w:rPr>
                <w:rFonts w:hint="eastAsia"/>
              </w:rPr>
              <w:t>，对于充值卡：</w:t>
            </w:r>
          </w:p>
          <w:p w:rsidR="00AD2BE8" w:rsidRPr="00A62FA4" w:rsidRDefault="00AD2BE8" w:rsidP="00736DA8">
            <w:pPr>
              <w:spacing w:line="240" w:lineRule="auto"/>
              <w:ind w:left="102" w:right="-20"/>
            </w:pPr>
            <w:r w:rsidRPr="00356154">
              <w:rPr>
                <w:rFonts w:hint="eastAsia"/>
                <w:sz w:val="20"/>
              </w:rPr>
              <w:t>0</w:t>
            </w:r>
            <w:r w:rsidRPr="00356154">
              <w:rPr>
                <w:rFonts w:hint="eastAsia"/>
                <w:sz w:val="20"/>
              </w:rPr>
              <w:t>：移动</w:t>
            </w:r>
            <w:r w:rsidRPr="00356154">
              <w:rPr>
                <w:rFonts w:hint="eastAsia"/>
                <w:sz w:val="20"/>
              </w:rPr>
              <w:t>; 1</w:t>
            </w:r>
            <w:r w:rsidRPr="00356154">
              <w:rPr>
                <w:rFonts w:hint="eastAsia"/>
                <w:sz w:val="20"/>
              </w:rPr>
              <w:t>：联通</w:t>
            </w:r>
            <w:r w:rsidRPr="00356154">
              <w:rPr>
                <w:rFonts w:hint="eastAsia"/>
                <w:sz w:val="20"/>
              </w:rPr>
              <w:t>; 2</w:t>
            </w:r>
            <w:r w:rsidRPr="00356154">
              <w:rPr>
                <w:rFonts w:hint="eastAsia"/>
                <w:sz w:val="20"/>
              </w:rPr>
              <w:t>：电信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BE8" w:rsidRDefault="00AD2BE8" w:rsidP="00356154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</w:p>
        </w:tc>
      </w:tr>
      <w:tr w:rsidR="00AD2BE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partnerId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  <w:r w:rsidRPr="00A62FA4">
              <w:t>varchar(64)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外部支付系统收款账户</w:t>
            </w:r>
            <w:r w:rsidRPr="00A62FA4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BE8" w:rsidRDefault="00AD2BE8" w:rsidP="00356154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BE8" w:rsidRPr="00A62FA4" w:rsidRDefault="00AD2BE8" w:rsidP="00736DA8">
            <w:pPr>
              <w:ind w:left="102" w:right="-20"/>
            </w:pPr>
          </w:p>
        </w:tc>
      </w:tr>
      <w:tr w:rsidR="003770B2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0B2" w:rsidRPr="00A62FA4" w:rsidRDefault="002B2B13" w:rsidP="00736DA8">
            <w:pPr>
              <w:ind w:left="102" w:right="-20"/>
            </w:pPr>
            <w:r>
              <w:rPr>
                <w:rFonts w:hint="eastAsia"/>
              </w:rPr>
              <w:t>extreserved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0B2" w:rsidRPr="00A62FA4" w:rsidRDefault="003770B2" w:rsidP="00736DA8">
            <w:pPr>
              <w:ind w:left="102" w:right="-20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0B2" w:rsidRPr="00A62FA4" w:rsidRDefault="003770B2" w:rsidP="00736DA8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商户侧保留信息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70B2" w:rsidRPr="00A62FA4" w:rsidRDefault="003770B2" w:rsidP="00356154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70B2" w:rsidRPr="00A62FA4" w:rsidRDefault="003770B2" w:rsidP="00736DA8">
            <w:pPr>
              <w:ind w:left="102" w:right="-20"/>
            </w:pPr>
          </w:p>
        </w:tc>
      </w:tr>
      <w:tr w:rsidR="00666549" w:rsidRPr="00270E48" w:rsidTr="006F15F3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549" w:rsidRDefault="00666549" w:rsidP="00736DA8">
            <w:pPr>
              <w:ind w:left="102" w:right="-20"/>
            </w:pPr>
            <w:r>
              <w:rPr>
                <w:rFonts w:hint="eastAsia"/>
              </w:rPr>
              <w:t>currency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549" w:rsidRDefault="00666549" w:rsidP="00736DA8">
            <w:pPr>
              <w:ind w:left="102" w:right="-20"/>
            </w:pPr>
            <w:r>
              <w:rPr>
                <w:rFonts w:hint="eastAsia"/>
              </w:rPr>
              <w:t>varchar(8)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549" w:rsidRDefault="00666549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订单货币：</w:t>
            </w:r>
          </w:p>
          <w:p w:rsidR="00666549" w:rsidRDefault="00666549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CNY</w:t>
            </w:r>
            <w:r>
              <w:rPr>
                <w:rFonts w:hint="eastAsia"/>
              </w:rPr>
              <w:t>：人民币（缺省值）</w:t>
            </w:r>
          </w:p>
          <w:p w:rsidR="00666549" w:rsidRDefault="00666549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USD</w:t>
            </w:r>
            <w:r>
              <w:rPr>
                <w:rFonts w:hint="eastAsia"/>
              </w:rPr>
              <w:t>：美元</w:t>
            </w:r>
          </w:p>
          <w:p w:rsidR="00666549" w:rsidRDefault="00666549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MYR</w:t>
            </w:r>
            <w:r>
              <w:rPr>
                <w:rFonts w:hint="eastAsia"/>
              </w:rPr>
              <w:t>：马币</w:t>
            </w:r>
          </w:p>
          <w:p w:rsidR="00666549" w:rsidRDefault="00666549" w:rsidP="00736DA8">
            <w:pPr>
              <w:spacing w:line="240" w:lineRule="auto"/>
              <w:ind w:left="102" w:right="-20"/>
            </w:pPr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549" w:rsidRDefault="00666549" w:rsidP="00356154">
            <w:pPr>
              <w:ind w:left="102" w:right="-20"/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549" w:rsidRPr="00A62FA4" w:rsidRDefault="00666549" w:rsidP="00736DA8">
            <w:pPr>
              <w:ind w:left="102" w:right="-20"/>
            </w:pPr>
          </w:p>
        </w:tc>
      </w:tr>
      <w:tr w:rsidR="00714B19" w:rsidRPr="00270E48" w:rsidTr="006F15F3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736DA8">
            <w:pPr>
              <w:ind w:left="102" w:right="-20"/>
            </w:pPr>
            <w:r>
              <w:rPr>
                <w:rFonts w:hint="eastAsia"/>
              </w:rPr>
              <w:t>deviceuuid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736DA8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uuid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356154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Pr="00A62FA4" w:rsidRDefault="00714B19" w:rsidP="00736DA8">
            <w:pPr>
              <w:ind w:left="102" w:right="-20"/>
            </w:pPr>
          </w:p>
        </w:tc>
      </w:tr>
      <w:tr w:rsidR="00714B19" w:rsidRPr="00270E48" w:rsidTr="006F15F3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736DA8">
            <w:pPr>
              <w:ind w:left="102" w:right="-20"/>
            </w:pPr>
            <w:r>
              <w:rPr>
                <w:rFonts w:hint="eastAsia"/>
              </w:rPr>
              <w:t>userip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736DA8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356154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Pr="00A62FA4" w:rsidRDefault="00714B19" w:rsidP="00736DA8">
            <w:pPr>
              <w:ind w:left="102" w:right="-20"/>
            </w:pPr>
          </w:p>
        </w:tc>
      </w:tr>
    </w:tbl>
    <w:p w:rsidR="00AD2BE8" w:rsidRDefault="00AD2BE8" w:rsidP="00AD2BE8">
      <w:pPr>
        <w:ind w:firstLineChars="150" w:firstLine="315"/>
      </w:pPr>
    </w:p>
    <w:p w:rsidR="006E582C" w:rsidRDefault="006E582C" w:rsidP="00F017E3">
      <w:pPr>
        <w:ind w:firstLineChars="150" w:firstLine="315"/>
      </w:pPr>
    </w:p>
    <w:p w:rsidR="00AD2BE8" w:rsidRDefault="00AD2BE8" w:rsidP="00F017E3">
      <w:pPr>
        <w:ind w:firstLineChars="150" w:firstLine="315"/>
      </w:pPr>
    </w:p>
    <w:p w:rsidR="006E582C" w:rsidRDefault="006E582C" w:rsidP="006E582C">
      <w:pPr>
        <w:pStyle w:val="2"/>
      </w:pPr>
      <w:r>
        <w:t>t_refund</w:t>
      </w:r>
    </w:p>
    <w:p w:rsidR="00523AAC" w:rsidRDefault="00523AAC" w:rsidP="00523AAC">
      <w:r>
        <w:rPr>
          <w:rFonts w:hint="eastAsia"/>
        </w:rPr>
        <w:t>退款记录表，记录退款的请求信息。</w:t>
      </w:r>
    </w:p>
    <w:p w:rsidR="00E755DA" w:rsidRDefault="00E755DA" w:rsidP="001B3EAB">
      <w:pPr>
        <w:spacing w:line="240" w:lineRule="auto"/>
      </w:pPr>
      <w:r>
        <w:rPr>
          <w:rFonts w:hint="eastAsia"/>
        </w:rPr>
        <w:t>注：目前的退款功能并不能将退款信息同步到（第三方）应用，所以，退款的同步处理，需要应用自身考虑，包括华为内部应用，比如音乐、付费下载、华为钱包充值等。</w:t>
      </w:r>
    </w:p>
    <w:p w:rsidR="00A841F0" w:rsidRPr="00523AAC" w:rsidRDefault="00A841F0" w:rsidP="001B3EAB">
      <w:pPr>
        <w:spacing w:line="240" w:lineRule="auto"/>
      </w:pP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6E582C" w:rsidRPr="00270E48" w:rsidTr="00B62CF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E582C" w:rsidRPr="00236343" w:rsidRDefault="006E582C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E582C" w:rsidRPr="00236343" w:rsidRDefault="006E582C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E582C" w:rsidRPr="00236343" w:rsidRDefault="006E582C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E582C" w:rsidRPr="00236343" w:rsidRDefault="006E582C" w:rsidP="00236343">
            <w:pPr>
              <w:ind w:right="-20"/>
              <w:rPr>
                <w:b/>
              </w:rPr>
            </w:pPr>
            <w:r w:rsidRPr="00236343">
              <w:rPr>
                <w:b/>
              </w:rPr>
              <w:t>N</w:t>
            </w:r>
            <w:r w:rsidRPr="00236343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E582C" w:rsidRPr="00236343" w:rsidRDefault="006E582C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备注</w:t>
            </w:r>
          </w:p>
        </w:tc>
      </w:tr>
      <w:tr w:rsidR="006E582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6E582C">
            <w:pPr>
              <w:ind w:left="102" w:right="-20"/>
            </w:pPr>
            <w:r>
              <w:rPr>
                <w:rFonts w:hint="eastAsia"/>
              </w:rPr>
              <w:t>商户昵称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联盟版本为支付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2C" w:rsidRPr="00A62FA4" w:rsidRDefault="006E582C" w:rsidP="00890EF7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7713FA" w:rsidP="00890EF7">
            <w:pPr>
              <w:ind w:left="102" w:right="-20"/>
            </w:pPr>
            <w:r>
              <w:t>I</w:t>
            </w:r>
            <w:r>
              <w:rPr>
                <w:rFonts w:hint="eastAsia"/>
              </w:rPr>
              <w:t>nx_1</w:t>
            </w:r>
          </w:p>
        </w:tc>
      </w:tr>
      <w:tr w:rsidR="006E582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  <w:r>
              <w:t>partner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  <w:r>
              <w:t>varchar(</w:t>
            </w:r>
            <w:r w:rsidR="00CE78EB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  <w:r w:rsidRPr="00A62FA4">
              <w:rPr>
                <w:rFonts w:hint="eastAsia"/>
              </w:rPr>
              <w:t>外部支付平台收款账户</w:t>
            </w:r>
            <w:r w:rsidRPr="00A62FA4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2C" w:rsidRPr="00A62FA4" w:rsidRDefault="006E582C" w:rsidP="00890EF7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</w:p>
        </w:tc>
      </w:tr>
      <w:tr w:rsidR="006E582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  <w:r>
              <w:t>customernumber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  <w:r>
              <w:t>varchar(</w:t>
            </w:r>
            <w:r w:rsidR="00CE78EB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  <w:r w:rsidRPr="00A62FA4">
              <w:rPr>
                <w:rFonts w:hint="eastAsia"/>
              </w:rPr>
              <w:t>外部支付平台收款账户</w:t>
            </w:r>
            <w:r w:rsidRPr="00A62FA4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2C" w:rsidRPr="00A62FA4" w:rsidRDefault="006E582C" w:rsidP="00890EF7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</w:p>
        </w:tc>
      </w:tr>
      <w:tr w:rsidR="006E582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  <w:r>
              <w:t>tradeno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  <w:r>
              <w:t>varchar(</w:t>
            </w:r>
            <w:r w:rsidR="00003F2F"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C12660" w:rsidP="00890EF7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原始（</w:t>
            </w:r>
            <w:r w:rsidR="006E582C" w:rsidRPr="00A62FA4">
              <w:rPr>
                <w:rFonts w:hint="eastAsia"/>
              </w:rPr>
              <w:t>外部</w:t>
            </w:r>
            <w:r>
              <w:rPr>
                <w:rFonts w:hint="eastAsia"/>
              </w:rPr>
              <w:t>）支付平台</w:t>
            </w:r>
            <w:r w:rsidR="006E582C" w:rsidRPr="00A62FA4">
              <w:rPr>
                <w:rFonts w:hint="eastAsia"/>
              </w:rPr>
              <w:t>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2C" w:rsidRPr="00A62FA4" w:rsidRDefault="006E582C" w:rsidP="00890EF7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7713FA" w:rsidP="00890EF7">
            <w:pPr>
              <w:ind w:left="102" w:right="-20"/>
            </w:pPr>
            <w:r>
              <w:t>I</w:t>
            </w:r>
            <w:r>
              <w:rPr>
                <w:rFonts w:hint="eastAsia"/>
              </w:rPr>
              <w:t>nx_0</w:t>
            </w:r>
          </w:p>
        </w:tc>
      </w:tr>
      <w:tr w:rsidR="006E582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  <w:r>
              <w:lastRenderedPageBreak/>
              <w:t>batchno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  <w: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退款批次号</w:t>
            </w:r>
            <w:r w:rsidR="002D7E73">
              <w:rPr>
                <w:rFonts w:hint="eastAsia"/>
              </w:rPr>
              <w:t>，即</w:t>
            </w:r>
            <w:r w:rsidR="00421339">
              <w:rPr>
                <w:rFonts w:hint="eastAsia"/>
              </w:rPr>
              <w:t>华为</w:t>
            </w:r>
            <w:r w:rsidR="002D7E73">
              <w:rPr>
                <w:rFonts w:hint="eastAsia"/>
              </w:rPr>
              <w:t>退款单号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2C" w:rsidRPr="00A62FA4" w:rsidRDefault="006E582C" w:rsidP="00890EF7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Default="002D7E73" w:rsidP="00890EF7">
            <w:pPr>
              <w:ind w:left="102" w:right="-20"/>
            </w:pPr>
            <w:r>
              <w:rPr>
                <w:rFonts w:hint="eastAsia"/>
              </w:rPr>
              <w:t>主键</w:t>
            </w:r>
          </w:p>
          <w:p w:rsidR="00321D10" w:rsidRPr="00A62FA4" w:rsidRDefault="00321D10" w:rsidP="00890EF7">
            <w:pPr>
              <w:ind w:left="102" w:right="-20"/>
            </w:pPr>
            <w:r>
              <w:rPr>
                <w:rFonts w:hint="eastAsia"/>
              </w:rPr>
              <w:t>U_inx0</w:t>
            </w:r>
          </w:p>
        </w:tc>
      </w:tr>
      <w:tr w:rsidR="00321D10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D10" w:rsidRDefault="00321D10" w:rsidP="00890EF7">
            <w:pPr>
              <w:ind w:left="102" w:right="-20"/>
            </w:pPr>
            <w:r>
              <w:rPr>
                <w:rFonts w:hint="eastAsia"/>
              </w:rPr>
              <w:t>r</w:t>
            </w:r>
            <w:r>
              <w:t>equest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D10" w:rsidRDefault="00321D10" w:rsidP="00890EF7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D10" w:rsidRPr="00A62FA4" w:rsidRDefault="00321D10" w:rsidP="00890EF7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外部退款请求号，全局唯一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D10" w:rsidRPr="00321D10" w:rsidRDefault="00321D10" w:rsidP="00890EF7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D10" w:rsidRDefault="00321D10" w:rsidP="00890EF7">
            <w:pPr>
              <w:ind w:left="102" w:right="-20"/>
            </w:pPr>
            <w:r>
              <w:rPr>
                <w:rFonts w:hint="eastAsia"/>
              </w:rPr>
              <w:t>U_inx1</w:t>
            </w:r>
          </w:p>
        </w:tc>
      </w:tr>
      <w:tr w:rsidR="006E582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  <w:r>
              <w:t>channel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  <w:r>
              <w:t>varchar(10)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支付渠道，取值参考</w:t>
            </w:r>
            <w:r w:rsidRPr="00A62FA4">
              <w:rPr>
                <w:rFonts w:hint="eastAsia"/>
              </w:rPr>
              <w:t>1.3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2C" w:rsidRPr="00A62FA4" w:rsidRDefault="006E582C" w:rsidP="00890EF7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</w:p>
        </w:tc>
      </w:tr>
      <w:tr w:rsidR="006E582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  <w:r>
              <w:t>rcode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  <w:r>
              <w:t>varchar(</w:t>
            </w:r>
            <w:r w:rsidR="00CE17B7"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Default="006E582C" w:rsidP="00890EF7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外部支付平台返回结果</w:t>
            </w:r>
          </w:p>
          <w:p w:rsidR="00873192" w:rsidRDefault="00873192" w:rsidP="00890EF7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：初始化</w:t>
            </w:r>
          </w:p>
          <w:p w:rsidR="001E43F2" w:rsidRDefault="001E43F2" w:rsidP="00890EF7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1E43F2" w:rsidRPr="00A62FA4" w:rsidRDefault="001E43F2" w:rsidP="00890EF7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其他未定义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2C" w:rsidRPr="00A62FA4" w:rsidRDefault="006E582C" w:rsidP="00890EF7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</w:p>
        </w:tc>
      </w:tr>
      <w:tr w:rsidR="006E582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  <w:r>
              <w:t>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  <w:r>
              <w:t>double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退款金额</w:t>
            </w:r>
            <w:r w:rsidR="00565A90">
              <w:rPr>
                <w:rFonts w:hint="eastAsia"/>
              </w:rPr>
              <w:t>，分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2C" w:rsidRPr="00A62FA4" w:rsidRDefault="006E582C" w:rsidP="00890EF7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</w:p>
        </w:tc>
      </w:tr>
      <w:tr w:rsidR="006E582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  <w:r>
              <w:t>refundtime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  <w:r>
              <w:t>varchar(20)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退款时间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2C" w:rsidRPr="00A62FA4" w:rsidRDefault="006E582C" w:rsidP="00890EF7">
            <w:pPr>
              <w:ind w:left="102" w:right="-20"/>
            </w:pPr>
            <w:r w:rsidRPr="00A62FA4"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7713FA" w:rsidP="00890EF7">
            <w:pPr>
              <w:ind w:left="102" w:right="-20"/>
            </w:pPr>
            <w:r>
              <w:t>I</w:t>
            </w:r>
            <w:r>
              <w:rPr>
                <w:rFonts w:hint="eastAsia"/>
              </w:rPr>
              <w:t>nx_1</w:t>
            </w:r>
          </w:p>
        </w:tc>
      </w:tr>
      <w:tr w:rsidR="006779E1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9E1" w:rsidRDefault="006779E1" w:rsidP="00890EF7">
            <w:pPr>
              <w:ind w:left="102" w:right="-20"/>
            </w:pPr>
            <w:r>
              <w:rPr>
                <w:rFonts w:hint="eastAsia"/>
              </w:rPr>
              <w:t>tradetime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9E1" w:rsidRDefault="006779E1" w:rsidP="00890EF7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archar20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9E1" w:rsidRPr="00A62FA4" w:rsidRDefault="006779E1" w:rsidP="00890EF7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交易时间，就是退款时间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9E1" w:rsidRPr="006779E1" w:rsidRDefault="006779E1" w:rsidP="00890EF7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9E1" w:rsidRPr="00A62FA4" w:rsidRDefault="006779E1" w:rsidP="00890EF7">
            <w:pPr>
              <w:ind w:left="102" w:right="-20"/>
            </w:pPr>
          </w:p>
        </w:tc>
      </w:tr>
      <w:tr w:rsidR="006E582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  <w:r>
              <w:t>refundReason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  <w:r>
              <w:t>varchar(100)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退款原因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2C" w:rsidRPr="00A62FA4" w:rsidRDefault="006E582C" w:rsidP="00890EF7">
            <w:pPr>
              <w:ind w:left="102" w:right="-20"/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2C" w:rsidRPr="00A62FA4" w:rsidRDefault="006E582C" w:rsidP="00890EF7">
            <w:pPr>
              <w:ind w:left="102" w:right="-20"/>
            </w:pPr>
          </w:p>
        </w:tc>
      </w:tr>
      <w:tr w:rsidR="00682CB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Default="00BF76FD" w:rsidP="00890EF7">
            <w:pPr>
              <w:ind w:left="102" w:right="-20"/>
            </w:pPr>
            <w:r>
              <w:rPr>
                <w:rFonts w:hint="eastAsia"/>
              </w:rPr>
              <w:t>o</w:t>
            </w:r>
            <w:r w:rsidR="00682CBC">
              <w:rPr>
                <w:rFonts w:hint="eastAsia"/>
              </w:rPr>
              <w:t>rderno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Default="00682CBC" w:rsidP="00890EF7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Pr="00A62FA4" w:rsidRDefault="00BF76FD" w:rsidP="00890EF7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华为</w:t>
            </w:r>
            <w:r w:rsidR="00421339">
              <w:rPr>
                <w:rFonts w:hint="eastAsia"/>
              </w:rPr>
              <w:t>原始</w:t>
            </w:r>
            <w:r>
              <w:rPr>
                <w:rFonts w:hint="eastAsia"/>
              </w:rPr>
              <w:t>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CBC" w:rsidRPr="00A62FA4" w:rsidRDefault="00682CBC" w:rsidP="00890EF7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Pr="00A62FA4" w:rsidRDefault="00682CBC" w:rsidP="00890EF7">
            <w:pPr>
              <w:ind w:left="102" w:right="-20"/>
            </w:pPr>
          </w:p>
        </w:tc>
      </w:tr>
      <w:tr w:rsidR="00682CB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Default="00BF76FD" w:rsidP="00890EF7">
            <w:pPr>
              <w:ind w:left="102" w:right="-20"/>
            </w:pPr>
            <w:r>
              <w:rPr>
                <w:rFonts w:hint="eastAsia"/>
              </w:rPr>
              <w:t>t</w:t>
            </w:r>
            <w:r w:rsidR="00682CBC">
              <w:rPr>
                <w:rFonts w:hint="eastAsia"/>
              </w:rPr>
              <w:t>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Default="00306C69" w:rsidP="00890EF7">
            <w:pPr>
              <w:ind w:left="102" w:right="-20"/>
            </w:pPr>
            <w:r>
              <w:rPr>
                <w:rFonts w:hint="eastAsia"/>
              </w:rPr>
              <w:t>bigint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Pr="00A62FA4" w:rsidRDefault="00BF76FD" w:rsidP="00890EF7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交易总金额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CBC" w:rsidRDefault="00682CBC" w:rsidP="00890EF7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Pr="00A62FA4" w:rsidRDefault="00682CBC" w:rsidP="00890EF7">
            <w:pPr>
              <w:ind w:left="102" w:right="-20"/>
            </w:pPr>
          </w:p>
        </w:tc>
      </w:tr>
      <w:tr w:rsidR="00682CB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Default="00682CBC" w:rsidP="00890EF7">
            <w:pPr>
              <w:ind w:left="102" w:right="-20"/>
            </w:pPr>
            <w:r>
              <w:rPr>
                <w:rFonts w:hint="eastAsia"/>
              </w:rPr>
              <w:t>opid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Default="00E465EF" w:rsidP="00890EF7">
            <w:pPr>
              <w:ind w:left="102" w:right="-20"/>
            </w:pPr>
            <w:r>
              <w:t>varchar</w:t>
            </w:r>
            <w:r>
              <w:rPr>
                <w:rFonts w:hint="eastAsia"/>
              </w:rPr>
              <w:t xml:space="preserve"> </w:t>
            </w:r>
            <w:r w:rsidR="00682CBC">
              <w:rPr>
                <w:rFonts w:hint="eastAsia"/>
              </w:rPr>
              <w:t>32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Pr="00A62FA4" w:rsidRDefault="00BF76FD" w:rsidP="00890EF7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  <w:r w:rsidR="00C25EB7">
              <w:rPr>
                <w:rFonts w:hint="eastAsia"/>
              </w:rPr>
              <w:t>或者外部系统</w:t>
            </w:r>
            <w:r w:rsidR="00C25EB7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CBC" w:rsidRDefault="00682CBC" w:rsidP="00890EF7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Pr="00A62FA4" w:rsidRDefault="00682CBC" w:rsidP="00890EF7">
            <w:pPr>
              <w:ind w:left="102" w:right="-20"/>
            </w:pPr>
          </w:p>
        </w:tc>
      </w:tr>
      <w:tr w:rsidR="00682CB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Default="00682CBC" w:rsidP="00890EF7">
            <w:pPr>
              <w:ind w:left="102" w:right="-20"/>
            </w:pPr>
            <w:r>
              <w:rPr>
                <w:rFonts w:ascii="Arial" w:hAnsi="Arial" w:cs="Arial"/>
                <w:szCs w:val="24"/>
              </w:rPr>
              <w:t>recv</w:t>
            </w:r>
            <w:r w:rsidRPr="00267821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Default="00E465EF" w:rsidP="00890EF7">
            <w:pPr>
              <w:ind w:left="102" w:right="-20"/>
            </w:pPr>
            <w:r>
              <w:t>varchar</w:t>
            </w:r>
            <w:r>
              <w:rPr>
                <w:rFonts w:hint="eastAsia"/>
              </w:rPr>
              <w:t xml:space="preserve"> </w:t>
            </w:r>
            <w:r w:rsidR="00682CBC">
              <w:rPr>
                <w:rFonts w:hint="eastAsia"/>
              </w:rPr>
              <w:t>64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Pr="00A62FA4" w:rsidRDefault="00BF76FD" w:rsidP="00890EF7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退款收款帐号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CBC" w:rsidRDefault="00682CBC" w:rsidP="00890EF7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Pr="00A62FA4" w:rsidRDefault="00682CBC" w:rsidP="00890EF7">
            <w:pPr>
              <w:ind w:left="102" w:right="-20"/>
            </w:pPr>
          </w:p>
        </w:tc>
      </w:tr>
      <w:tr w:rsidR="00682CB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Default="00682CBC" w:rsidP="00890EF7">
            <w:pPr>
              <w:ind w:left="102" w:right="-2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recvname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Default="00E465EF" w:rsidP="00890EF7">
            <w:pPr>
              <w:ind w:left="102" w:right="-20"/>
            </w:pPr>
            <w:r>
              <w:t>varchar</w:t>
            </w:r>
            <w:r>
              <w:rPr>
                <w:rFonts w:hint="eastAsia"/>
              </w:rPr>
              <w:t xml:space="preserve"> </w:t>
            </w:r>
            <w:r w:rsidR="00682CBC">
              <w:rPr>
                <w:rFonts w:hint="eastAsia"/>
              </w:rPr>
              <w:t>128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Default="00BF76FD" w:rsidP="00890EF7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退款收款账户名称</w:t>
            </w:r>
          </w:p>
          <w:p w:rsidR="004C49D2" w:rsidRPr="00A62FA4" w:rsidRDefault="004C49D2" w:rsidP="00890EF7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注：记录的是</w:t>
            </w:r>
            <w:r>
              <w:rPr>
                <w:rFonts w:hint="eastAsia"/>
              </w:rPr>
              <w:t>mask</w:t>
            </w:r>
            <w:r>
              <w:rPr>
                <w:rFonts w:hint="eastAsia"/>
              </w:rPr>
              <w:t>信息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CBC" w:rsidRDefault="00682CBC" w:rsidP="00890EF7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Pr="00A62FA4" w:rsidRDefault="00682CBC" w:rsidP="00890EF7">
            <w:pPr>
              <w:ind w:left="102" w:right="-20"/>
            </w:pPr>
          </w:p>
        </w:tc>
      </w:tr>
      <w:tr w:rsidR="00682CB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Default="00682CBC" w:rsidP="00890EF7">
            <w:pPr>
              <w:ind w:left="102" w:right="-2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rmsg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Default="00E465EF" w:rsidP="00890EF7">
            <w:pPr>
              <w:ind w:left="102" w:right="-20"/>
            </w:pPr>
            <w:r>
              <w:t>varchar</w:t>
            </w:r>
            <w:r>
              <w:rPr>
                <w:rFonts w:hint="eastAsia"/>
              </w:rPr>
              <w:t xml:space="preserve"> </w:t>
            </w:r>
            <w:r w:rsidR="00682CBC">
              <w:rPr>
                <w:rFonts w:hint="eastAsia"/>
              </w:rPr>
              <w:t>128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Pr="00A62FA4" w:rsidRDefault="00BF76FD" w:rsidP="00890EF7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退款返回消息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CBC" w:rsidRDefault="00682CBC" w:rsidP="00890EF7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Pr="00A62FA4" w:rsidRDefault="00682CBC" w:rsidP="00890EF7">
            <w:pPr>
              <w:ind w:left="102" w:right="-20"/>
            </w:pPr>
          </w:p>
        </w:tc>
      </w:tr>
      <w:tr w:rsidR="00682CB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Default="00682CBC" w:rsidP="00890EF7">
            <w:pPr>
              <w:ind w:left="102" w:right="-2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refundid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Default="00E465EF" w:rsidP="00890EF7">
            <w:pPr>
              <w:ind w:left="102" w:right="-20"/>
            </w:pPr>
            <w:r>
              <w:t>varchar</w:t>
            </w:r>
            <w:r>
              <w:rPr>
                <w:rFonts w:hint="eastAsia"/>
              </w:rPr>
              <w:t xml:space="preserve"> </w:t>
            </w:r>
            <w:r w:rsidR="00682CBC">
              <w:rPr>
                <w:rFonts w:hint="eastAsia"/>
              </w:rPr>
              <w:t>32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Pr="00A62FA4" w:rsidRDefault="00BF76FD" w:rsidP="00890EF7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外部</w:t>
            </w:r>
            <w:r w:rsidR="00271235">
              <w:rPr>
                <w:rFonts w:hint="eastAsia"/>
              </w:rPr>
              <w:t>支付平台</w:t>
            </w:r>
            <w:r>
              <w:rPr>
                <w:rFonts w:hint="eastAsia"/>
              </w:rPr>
              <w:t>退款单号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CBC" w:rsidRDefault="00682CBC" w:rsidP="00890EF7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Pr="00A62FA4" w:rsidRDefault="00682CBC" w:rsidP="00890EF7">
            <w:pPr>
              <w:ind w:left="102" w:right="-20"/>
            </w:pPr>
          </w:p>
        </w:tc>
      </w:tr>
      <w:tr w:rsidR="00682CB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Default="00682CBC" w:rsidP="00890EF7">
            <w:pPr>
              <w:ind w:left="102" w:right="-20"/>
              <w:rPr>
                <w:rFonts w:ascii="Arial" w:hAnsi="Arial" w:cs="Arial"/>
                <w:szCs w:val="24"/>
              </w:rPr>
            </w:pPr>
            <w:r w:rsidRPr="006047C8">
              <w:rPr>
                <w:rFonts w:ascii="Arial" w:hAnsi="Arial" w:cs="Arial"/>
                <w:szCs w:val="24"/>
              </w:rPr>
              <w:t>refund</w:t>
            </w:r>
            <w:r w:rsidRPr="006047C8">
              <w:rPr>
                <w:rFonts w:ascii="Arial" w:hAnsi="Arial" w:cs="Arial" w:hint="eastAsia"/>
                <w:szCs w:val="24"/>
              </w:rPr>
              <w:t>_channel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Default="00E465EF" w:rsidP="00890EF7">
            <w:pPr>
              <w:ind w:left="102" w:right="-20"/>
            </w:pPr>
            <w:r>
              <w:t>Varchar</w:t>
            </w:r>
            <w:r>
              <w:rPr>
                <w:rFonts w:hint="eastAsia"/>
              </w:rPr>
              <w:t xml:space="preserve"> 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Default="00682CBC" w:rsidP="00890EF7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退款渠道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财付通</w:t>
            </w:r>
          </w:p>
          <w:p w:rsidR="00682CBC" w:rsidRPr="00A62FA4" w:rsidRDefault="00682CBC" w:rsidP="00890EF7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退到财付通、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退到银行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CBC" w:rsidRDefault="00682CBC" w:rsidP="00890EF7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Pr="00A62FA4" w:rsidRDefault="00682CBC" w:rsidP="00890EF7">
            <w:pPr>
              <w:ind w:left="102" w:right="-20"/>
            </w:pPr>
          </w:p>
        </w:tc>
      </w:tr>
      <w:tr w:rsidR="00682CB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Pr="006047C8" w:rsidRDefault="00682CBC" w:rsidP="00890EF7">
            <w:pPr>
              <w:ind w:left="102" w:right="-20"/>
              <w:rPr>
                <w:rFonts w:ascii="Arial" w:hAnsi="Arial" w:cs="Arial"/>
                <w:szCs w:val="24"/>
              </w:rPr>
            </w:pPr>
            <w:r w:rsidRPr="006047C8">
              <w:rPr>
                <w:rFonts w:ascii="Arial" w:hAnsi="Arial" w:cs="Arial"/>
                <w:szCs w:val="24"/>
              </w:rPr>
              <w:t>refund</w:t>
            </w:r>
            <w:r w:rsidRPr="006047C8">
              <w:rPr>
                <w:rFonts w:ascii="Arial" w:hAnsi="Arial" w:cs="Arial" w:hint="eastAsia"/>
                <w:szCs w:val="24"/>
              </w:rPr>
              <w:t>_status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Default="00E465EF" w:rsidP="00890EF7">
            <w:pPr>
              <w:ind w:left="102" w:right="-20"/>
            </w:pPr>
            <w:r>
              <w:t>varchar</w:t>
            </w:r>
            <w:r>
              <w:rPr>
                <w:rFonts w:hint="eastAsia"/>
              </w:rPr>
              <w:t xml:space="preserve"> </w:t>
            </w:r>
            <w:r w:rsidR="00007FB6">
              <w:rPr>
                <w:rFonts w:hint="eastAsia"/>
              </w:rPr>
              <w:t>16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Default="00682CBC" w:rsidP="00682CBC">
            <w:pPr>
              <w:pStyle w:val="1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财付通取值：</w:t>
            </w:r>
          </w:p>
          <w:p w:rsidR="00682CBC" w:rsidRPr="0078146C" w:rsidRDefault="00682CBC" w:rsidP="00682CBC">
            <w:pPr>
              <w:spacing w:line="240" w:lineRule="auto"/>
              <w:jc w:val="both"/>
              <w:rPr>
                <w:i/>
                <w:color w:val="548DD4"/>
                <w:sz w:val="15"/>
              </w:rPr>
            </w:pPr>
            <w:r w:rsidRPr="0078146C">
              <w:rPr>
                <w:rFonts w:hint="eastAsia"/>
                <w:i/>
                <w:color w:val="548DD4"/>
                <w:sz w:val="15"/>
              </w:rPr>
              <w:t>4</w:t>
            </w:r>
            <w:r w:rsidRPr="0078146C">
              <w:rPr>
                <w:rFonts w:hint="eastAsia"/>
                <w:i/>
                <w:color w:val="548DD4"/>
                <w:sz w:val="15"/>
              </w:rPr>
              <w:t>，</w:t>
            </w:r>
            <w:r w:rsidRPr="0078146C">
              <w:rPr>
                <w:rFonts w:hint="eastAsia"/>
                <w:i/>
                <w:color w:val="548DD4"/>
                <w:sz w:val="15"/>
              </w:rPr>
              <w:t>10</w:t>
            </w:r>
            <w:r w:rsidRPr="0078146C">
              <w:rPr>
                <w:rFonts w:hint="eastAsia"/>
                <w:i/>
                <w:color w:val="548DD4"/>
                <w:sz w:val="15"/>
              </w:rPr>
              <w:t>：退款成功。</w:t>
            </w:r>
          </w:p>
          <w:p w:rsidR="00682CBC" w:rsidRPr="0078146C" w:rsidRDefault="00682CBC" w:rsidP="00682CBC">
            <w:pPr>
              <w:spacing w:line="240" w:lineRule="auto"/>
              <w:jc w:val="both"/>
              <w:rPr>
                <w:i/>
                <w:color w:val="548DD4"/>
                <w:sz w:val="15"/>
              </w:rPr>
            </w:pPr>
            <w:r w:rsidRPr="0078146C">
              <w:rPr>
                <w:rFonts w:hint="eastAsia"/>
                <w:i/>
                <w:color w:val="548DD4"/>
                <w:sz w:val="15"/>
              </w:rPr>
              <w:t>3</w:t>
            </w:r>
            <w:r w:rsidRPr="0078146C">
              <w:rPr>
                <w:rFonts w:hint="eastAsia"/>
                <w:i/>
                <w:color w:val="548DD4"/>
                <w:sz w:val="15"/>
              </w:rPr>
              <w:t>，</w:t>
            </w:r>
            <w:r w:rsidRPr="0078146C">
              <w:rPr>
                <w:rFonts w:hint="eastAsia"/>
                <w:i/>
                <w:color w:val="548DD4"/>
                <w:sz w:val="15"/>
              </w:rPr>
              <w:t>5</w:t>
            </w:r>
            <w:r w:rsidRPr="0078146C">
              <w:rPr>
                <w:rFonts w:hint="eastAsia"/>
                <w:i/>
                <w:color w:val="548DD4"/>
                <w:sz w:val="15"/>
              </w:rPr>
              <w:t>，</w:t>
            </w:r>
            <w:r w:rsidRPr="0078146C">
              <w:rPr>
                <w:rFonts w:hint="eastAsia"/>
                <w:i/>
                <w:color w:val="548DD4"/>
                <w:sz w:val="15"/>
              </w:rPr>
              <w:t>6</w:t>
            </w:r>
            <w:r w:rsidRPr="0078146C">
              <w:rPr>
                <w:rFonts w:hint="eastAsia"/>
                <w:i/>
                <w:color w:val="548DD4"/>
                <w:sz w:val="15"/>
              </w:rPr>
              <w:t>：退款失败。</w:t>
            </w:r>
          </w:p>
          <w:p w:rsidR="00682CBC" w:rsidRPr="0078146C" w:rsidRDefault="00682CBC" w:rsidP="00682CBC">
            <w:pPr>
              <w:spacing w:line="240" w:lineRule="auto"/>
              <w:jc w:val="both"/>
              <w:rPr>
                <w:i/>
                <w:color w:val="548DD4"/>
                <w:sz w:val="15"/>
              </w:rPr>
            </w:pPr>
            <w:r w:rsidRPr="0078146C">
              <w:rPr>
                <w:rFonts w:hint="eastAsia"/>
                <w:i/>
                <w:color w:val="548DD4"/>
                <w:sz w:val="15"/>
              </w:rPr>
              <w:t>8</w:t>
            </w:r>
            <w:r w:rsidRPr="0078146C">
              <w:rPr>
                <w:rFonts w:hint="eastAsia"/>
                <w:i/>
                <w:color w:val="548DD4"/>
                <w:sz w:val="15"/>
              </w:rPr>
              <w:t>，</w:t>
            </w:r>
            <w:r w:rsidRPr="0078146C">
              <w:rPr>
                <w:rFonts w:hint="eastAsia"/>
                <w:i/>
                <w:color w:val="548DD4"/>
                <w:sz w:val="15"/>
              </w:rPr>
              <w:t>9</w:t>
            </w:r>
            <w:r w:rsidRPr="0078146C">
              <w:rPr>
                <w:rFonts w:hint="eastAsia"/>
                <w:i/>
                <w:color w:val="548DD4"/>
                <w:sz w:val="15"/>
              </w:rPr>
              <w:t>，</w:t>
            </w:r>
            <w:r w:rsidRPr="0078146C">
              <w:rPr>
                <w:rFonts w:hint="eastAsia"/>
                <w:i/>
                <w:color w:val="548DD4"/>
                <w:sz w:val="15"/>
              </w:rPr>
              <w:t>11</w:t>
            </w:r>
            <w:r w:rsidRPr="0078146C">
              <w:rPr>
                <w:rFonts w:hint="eastAsia"/>
                <w:i/>
                <w:color w:val="548DD4"/>
                <w:sz w:val="15"/>
              </w:rPr>
              <w:t>：退款处理中。</w:t>
            </w:r>
          </w:p>
          <w:p w:rsidR="00682CBC" w:rsidRPr="0078146C" w:rsidRDefault="00682CBC" w:rsidP="00682CBC">
            <w:pPr>
              <w:spacing w:line="240" w:lineRule="auto"/>
              <w:jc w:val="both"/>
              <w:rPr>
                <w:i/>
                <w:color w:val="548DD4"/>
                <w:sz w:val="15"/>
              </w:rPr>
            </w:pPr>
            <w:r w:rsidRPr="0078146C">
              <w:rPr>
                <w:rFonts w:hint="eastAsia"/>
                <w:i/>
                <w:color w:val="548DD4"/>
                <w:sz w:val="15"/>
              </w:rPr>
              <w:t>1</w:t>
            </w:r>
            <w:r w:rsidRPr="0078146C">
              <w:rPr>
                <w:rFonts w:hint="eastAsia"/>
                <w:i/>
                <w:color w:val="548DD4"/>
                <w:sz w:val="15"/>
              </w:rPr>
              <w:t>，</w:t>
            </w:r>
            <w:r w:rsidRPr="0078146C">
              <w:rPr>
                <w:rFonts w:hint="eastAsia"/>
                <w:i/>
                <w:color w:val="548DD4"/>
                <w:sz w:val="15"/>
              </w:rPr>
              <w:t>2</w:t>
            </w:r>
            <w:r w:rsidRPr="0078146C">
              <w:rPr>
                <w:rFonts w:hint="eastAsia"/>
                <w:i/>
                <w:color w:val="548DD4"/>
                <w:sz w:val="15"/>
              </w:rPr>
              <w:t>：未确定，需要商户原退款单号重新发起。</w:t>
            </w:r>
          </w:p>
          <w:p w:rsidR="00682CBC" w:rsidRDefault="00682CBC" w:rsidP="00F06D3A">
            <w:pPr>
              <w:spacing w:line="240" w:lineRule="auto"/>
              <w:ind w:right="-20"/>
            </w:pPr>
            <w:r w:rsidRPr="0078146C">
              <w:rPr>
                <w:rFonts w:hint="eastAsia"/>
                <w:i/>
                <w:color w:val="548DD4"/>
                <w:sz w:val="13"/>
              </w:rPr>
              <w:t>7</w:t>
            </w:r>
            <w:r w:rsidRPr="0078146C">
              <w:rPr>
                <w:rFonts w:hint="eastAsia"/>
                <w:i/>
                <w:color w:val="548DD4"/>
                <w:sz w:val="13"/>
              </w:rPr>
              <w:t>：转入代发，退款到银行发现用户的卡作废或者冻结了，导致原路退款银行卡失败，资金回流到商户的现金帐号，需要商户人工干预，通过线下或者财付通转账的方式进行退款。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CBC" w:rsidRDefault="00682CBC" w:rsidP="00890EF7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BC" w:rsidRPr="00A62FA4" w:rsidRDefault="00682CBC" w:rsidP="00890EF7">
            <w:pPr>
              <w:ind w:left="102" w:right="-20"/>
            </w:pPr>
          </w:p>
        </w:tc>
      </w:tr>
      <w:tr w:rsidR="00C02E42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E42" w:rsidRPr="006047C8" w:rsidRDefault="00C02E42" w:rsidP="00890EF7">
            <w:pPr>
              <w:ind w:left="102" w:right="-2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balance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E42" w:rsidRDefault="00C02E42" w:rsidP="00890EF7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archar13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E42" w:rsidRDefault="00C02E42" w:rsidP="00682CBC">
            <w:pPr>
              <w:pStyle w:val="1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退款后余额，仅对花币充值订单有效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E42" w:rsidRPr="00C02E42" w:rsidRDefault="00C02E42" w:rsidP="00890EF7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2E42" w:rsidRPr="00A62FA4" w:rsidRDefault="00C02E42" w:rsidP="00890EF7">
            <w:pPr>
              <w:ind w:left="102" w:right="-20"/>
            </w:pPr>
          </w:p>
        </w:tc>
      </w:tr>
    </w:tbl>
    <w:p w:rsidR="006E582C" w:rsidRDefault="002D7E73" w:rsidP="006E582C">
      <w:pPr>
        <w:ind w:left="576"/>
      </w:pPr>
      <w:r>
        <w:rPr>
          <w:rFonts w:hint="eastAsia"/>
        </w:rPr>
        <w:t>注：主键修改是为了支持针对一个订单的多次退款</w:t>
      </w:r>
    </w:p>
    <w:p w:rsidR="006E582C" w:rsidRDefault="006E582C" w:rsidP="006E582C">
      <w:pPr>
        <w:ind w:left="576"/>
      </w:pPr>
    </w:p>
    <w:p w:rsidR="00523AAC" w:rsidRDefault="00523AAC" w:rsidP="00523AAC">
      <w:pPr>
        <w:pStyle w:val="2"/>
      </w:pPr>
      <w:r>
        <w:lastRenderedPageBreak/>
        <w:t>t_querytradefail</w:t>
      </w:r>
    </w:p>
    <w:p w:rsidR="00E24B10" w:rsidRPr="00E24B10" w:rsidRDefault="00E24B10" w:rsidP="00E24B10">
      <w:r>
        <w:rPr>
          <w:rFonts w:hint="eastAsia"/>
        </w:rPr>
        <w:t>记录失败的，从支付宝和易宝查询交易信息的任务，在</w:t>
      </w:r>
      <w:r>
        <w:rPr>
          <w:rFonts w:hint="eastAsia"/>
        </w:rPr>
        <w:t>nextSendTime</w:t>
      </w:r>
      <w:r>
        <w:rPr>
          <w:rFonts w:hint="eastAsia"/>
        </w:rPr>
        <w:t>指定的时间后自动重试，最多重试</w:t>
      </w:r>
      <w:r>
        <w:rPr>
          <w:rFonts w:hint="eastAsia"/>
        </w:rPr>
        <w:t>7</w:t>
      </w:r>
      <w:r>
        <w:rPr>
          <w:rFonts w:hint="eastAsia"/>
        </w:rPr>
        <w:t>次。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523AAC" w:rsidRPr="00270E48" w:rsidTr="00B62CF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23AAC" w:rsidRPr="00236343" w:rsidRDefault="00523AAC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23AAC" w:rsidRPr="00236343" w:rsidRDefault="00523AAC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23AAC" w:rsidRPr="00236343" w:rsidRDefault="00523AAC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23AAC" w:rsidRPr="00236343" w:rsidRDefault="00523AAC" w:rsidP="00236343">
            <w:pPr>
              <w:ind w:right="-20"/>
              <w:rPr>
                <w:b/>
              </w:rPr>
            </w:pPr>
            <w:r w:rsidRPr="00236343">
              <w:rPr>
                <w:b/>
              </w:rPr>
              <w:t>N</w:t>
            </w:r>
            <w:r w:rsidRPr="00236343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523AAC" w:rsidRPr="00236343" w:rsidRDefault="00523AAC" w:rsidP="00236343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备注</w:t>
            </w:r>
          </w:p>
        </w:tc>
      </w:tr>
      <w:tr w:rsidR="00523AA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AAC" w:rsidRPr="00FB479C" w:rsidRDefault="00523AAC" w:rsidP="00890EF7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AAC" w:rsidRPr="00FB479C" w:rsidRDefault="00523AAC" w:rsidP="00890EF7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AAC" w:rsidRDefault="00523AAC" w:rsidP="00C90310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查询明细条件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开始时间</w:t>
            </w:r>
          </w:p>
          <w:p w:rsidR="00445B4C" w:rsidRDefault="00445B4C" w:rsidP="00C90310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AliPay</w:t>
            </w: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yyyy-MM-dd HH:mm:ss</w:t>
            </w:r>
          </w:p>
          <w:p w:rsidR="00445B4C" w:rsidRPr="00FB479C" w:rsidRDefault="00445B4C" w:rsidP="00C90310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YeePay</w:t>
            </w: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yyyyMMdd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AAC" w:rsidRPr="00FB479C" w:rsidRDefault="00523AAC" w:rsidP="00890EF7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AAC" w:rsidRPr="00FB479C" w:rsidRDefault="00523AAC" w:rsidP="00890EF7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523AA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AAC" w:rsidRPr="00CE7137" w:rsidRDefault="00523AAC" w:rsidP="00890EF7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AAC" w:rsidRPr="00CE7137" w:rsidRDefault="00523AAC" w:rsidP="00890EF7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AAC" w:rsidRPr="00CE7137" w:rsidRDefault="00523AAC" w:rsidP="00890EF7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查询明细条件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结束时间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AAC" w:rsidRPr="00CE7137" w:rsidRDefault="00523AAC" w:rsidP="00890EF7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AAC" w:rsidRPr="00CE7137" w:rsidRDefault="00523AAC" w:rsidP="00890EF7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523AA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AAC" w:rsidRPr="00CE7137" w:rsidRDefault="00523AAC" w:rsidP="00890EF7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chanel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AAC" w:rsidRPr="00CE7137" w:rsidRDefault="00523AAC" w:rsidP="00890EF7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AAC" w:rsidRPr="00CE7137" w:rsidRDefault="00523AAC" w:rsidP="00890EF7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任务渠道</w:t>
            </w:r>
            <w:r>
              <w:rPr>
                <w:rFonts w:hint="eastAsia"/>
              </w:rPr>
              <w:t xml:space="preserve"> YeePay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AliPay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AAC" w:rsidRPr="00FB479C" w:rsidRDefault="00523AAC" w:rsidP="00890EF7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AAC" w:rsidRPr="00CE7137" w:rsidRDefault="00523AAC" w:rsidP="00890EF7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523AA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AAC" w:rsidRPr="00FB479C" w:rsidRDefault="00523AAC" w:rsidP="00890EF7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retryTime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AAC" w:rsidRPr="00CE7137" w:rsidRDefault="00523AAC" w:rsidP="00890EF7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AAC" w:rsidRPr="00CE7137" w:rsidRDefault="00523AAC" w:rsidP="00890EF7">
            <w:pPr>
              <w:spacing w:line="312" w:lineRule="exact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</w:rPr>
              <w:t>已经重复执行次数，最大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次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AAC" w:rsidRPr="00FB479C" w:rsidRDefault="00523AAC" w:rsidP="00890EF7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AAC" w:rsidRPr="00FB479C" w:rsidRDefault="00523AAC" w:rsidP="00890EF7">
            <w:pPr>
              <w:ind w:left="102" w:right="-20"/>
              <w:rPr>
                <w:sz w:val="18"/>
              </w:rPr>
            </w:pPr>
          </w:p>
        </w:tc>
      </w:tr>
      <w:tr w:rsidR="00523AAC" w:rsidRPr="00270E48" w:rsidTr="00890EF7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AAC" w:rsidRPr="00CE7137" w:rsidRDefault="00523AAC" w:rsidP="00890EF7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nextSendTime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AAC" w:rsidRPr="00CE7137" w:rsidRDefault="00523AAC" w:rsidP="00890EF7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AAC" w:rsidRPr="00CE7137" w:rsidRDefault="00523AAC" w:rsidP="00890EF7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下次执行查询任务的时间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3AAC" w:rsidRPr="00CE7137" w:rsidRDefault="00523AAC" w:rsidP="00890EF7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3AAC" w:rsidRPr="00CE7137" w:rsidRDefault="00523AAC" w:rsidP="00890EF7">
            <w:pPr>
              <w:ind w:left="102" w:right="-20"/>
              <w:rPr>
                <w:sz w:val="18"/>
              </w:rPr>
            </w:pPr>
          </w:p>
        </w:tc>
      </w:tr>
    </w:tbl>
    <w:p w:rsidR="00523AAC" w:rsidRDefault="00523AAC" w:rsidP="00523AAC">
      <w:pPr>
        <w:ind w:left="576"/>
      </w:pPr>
    </w:p>
    <w:p w:rsidR="002E5FAB" w:rsidRDefault="002E5FAB" w:rsidP="002E5FAB">
      <w:pPr>
        <w:pStyle w:val="2"/>
      </w:pPr>
      <w:r>
        <w:t>t_propotion</w:t>
      </w:r>
      <w:r w:rsidR="008F19BD">
        <w:rPr>
          <w:rFonts w:hint="eastAsia"/>
        </w:rPr>
        <w:t>(</w:t>
      </w:r>
      <w:r w:rsidR="008F19BD">
        <w:rPr>
          <w:rFonts w:hint="eastAsia"/>
        </w:rPr>
        <w:t>移除到结算平台</w:t>
      </w:r>
      <w:r w:rsidR="001B3EAB">
        <w:rPr>
          <w:rFonts w:hint="eastAsia"/>
        </w:rPr>
        <w:t>，不再使用</w:t>
      </w:r>
      <w:r w:rsidR="008F19BD">
        <w:rPr>
          <w:rFonts w:hint="eastAsia"/>
        </w:rPr>
        <w:t>)</w:t>
      </w:r>
    </w:p>
    <w:p w:rsidR="009F387C" w:rsidRDefault="009F387C" w:rsidP="009F387C">
      <w:r>
        <w:rPr>
          <w:rFonts w:hint="eastAsia"/>
        </w:rPr>
        <w:t>商户分成信息表</w:t>
      </w:r>
      <w:r w:rsidR="00E24B10">
        <w:rPr>
          <w:rFonts w:hint="eastAsia"/>
        </w:rPr>
        <w:t>；</w:t>
      </w:r>
    </w:p>
    <w:p w:rsidR="00AE2BF8" w:rsidRDefault="0036128E" w:rsidP="009F387C">
      <w:r>
        <w:rPr>
          <w:rFonts w:hint="eastAsia"/>
        </w:rPr>
        <w:t>注：</w:t>
      </w:r>
      <w:r>
        <w:rPr>
          <w:rFonts w:hint="eastAsia"/>
        </w:rPr>
        <w:t>now()</w:t>
      </w:r>
      <w:r>
        <w:rPr>
          <w:rFonts w:hint="eastAsia"/>
        </w:rPr>
        <w:t>大于等于生效时间，且状态为已审核情况下，分成数据生效。</w:t>
      </w:r>
      <w:r w:rsidR="00AE2BF8">
        <w:rPr>
          <w:rFonts w:hint="eastAsia"/>
        </w:rPr>
        <w:t>已经审核的数据不允许再修改；</w:t>
      </w:r>
    </w:p>
    <w:p w:rsidR="00AE2BF8" w:rsidRPr="00AE2BF8" w:rsidRDefault="00AE2BF8" w:rsidP="009F387C">
      <w:r>
        <w:rPr>
          <w:rFonts w:hint="eastAsia"/>
        </w:rPr>
        <w:t>使用时，提取已经审核的，最近生效的分成数据使用；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2E5FAB" w:rsidRPr="00270E48" w:rsidTr="00B62CF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E5FAB" w:rsidRPr="006F357D" w:rsidRDefault="002E5FAB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E5FAB" w:rsidRPr="006F357D" w:rsidRDefault="002E5FAB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E5FAB" w:rsidRPr="006F357D" w:rsidRDefault="002E5FAB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E5FAB" w:rsidRPr="006F357D" w:rsidRDefault="002E5FAB" w:rsidP="006F357D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E5FAB" w:rsidRPr="006F357D" w:rsidRDefault="002E5FAB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2E5FAB" w:rsidRPr="00270E48" w:rsidTr="0036128E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5FAB" w:rsidRPr="00FB479C" w:rsidRDefault="002E5FAB" w:rsidP="0036128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5FAB" w:rsidRPr="00FB479C" w:rsidRDefault="002E5FAB" w:rsidP="0036128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5FAB" w:rsidRPr="0036128E" w:rsidRDefault="002E5FAB" w:rsidP="0036128E">
            <w:pPr>
              <w:ind w:left="102" w:right="-20"/>
              <w:jc w:val="both"/>
            </w:pPr>
            <w:r>
              <w:rPr>
                <w:rFonts w:hint="eastAsia"/>
              </w:rPr>
              <w:t>联盟应用</w:t>
            </w:r>
            <w:r>
              <w:rPr>
                <w:rFonts w:hint="eastAsia"/>
              </w:rPr>
              <w:t>ID</w:t>
            </w:r>
            <w:r w:rsidR="002E0191">
              <w:rPr>
                <w:rFonts w:hint="eastAsia"/>
              </w:rPr>
              <w:t>（大小写敏感）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5FAB" w:rsidRPr="00FB479C" w:rsidRDefault="002E5FAB" w:rsidP="0036128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5FAB" w:rsidRPr="00FB479C" w:rsidRDefault="0036128E" w:rsidP="0036128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Inx_U</w:t>
            </w:r>
          </w:p>
        </w:tc>
      </w:tr>
      <w:tr w:rsidR="0036128E" w:rsidRPr="00270E48" w:rsidTr="003D1DF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28E" w:rsidRPr="00CE7137" w:rsidRDefault="0036128E" w:rsidP="0036128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</w:rPr>
              <w:t>authid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28E" w:rsidRPr="00CE7137" w:rsidRDefault="0036128E" w:rsidP="0036128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28E" w:rsidRPr="0036128E" w:rsidRDefault="0036128E" w:rsidP="0036128E">
            <w:pPr>
              <w:ind w:left="102" w:right="-20"/>
              <w:jc w:val="both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userID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28E" w:rsidRPr="00CE7137" w:rsidRDefault="0036128E" w:rsidP="0036128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28E" w:rsidRPr="0036128E" w:rsidRDefault="0036128E" w:rsidP="0036128E">
            <w:pPr>
              <w:ind w:left="102" w:right="-20"/>
              <w:jc w:val="both"/>
              <w:rPr>
                <w:sz w:val="18"/>
              </w:rPr>
            </w:pPr>
            <w:r w:rsidRPr="00641765">
              <w:rPr>
                <w:rFonts w:hint="eastAsia"/>
                <w:sz w:val="18"/>
              </w:rPr>
              <w:t>Inx_U</w:t>
            </w:r>
          </w:p>
        </w:tc>
      </w:tr>
      <w:tr w:rsidR="0036128E" w:rsidRPr="00270E48" w:rsidTr="0036128E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28E" w:rsidRPr="00CE7137" w:rsidRDefault="0036128E" w:rsidP="0036128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</w:rPr>
              <w:t>sdkchannel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28E" w:rsidRPr="00CE7137" w:rsidRDefault="0036128E" w:rsidP="0036128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</w:rPr>
              <w:t>varchar(2)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28E" w:rsidRDefault="0036128E" w:rsidP="0036128E">
            <w:pPr>
              <w:ind w:left="102" w:right="-20"/>
              <w:jc w:val="both"/>
            </w:pP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渠道</w:t>
            </w:r>
          </w:p>
          <w:p w:rsidR="0036128E" w:rsidRDefault="0036128E" w:rsidP="0036128E">
            <w:pPr>
              <w:spacing w:line="312" w:lineRule="exact"/>
              <w:ind w:leftChars="200" w:left="420" w:rightChars="-10" w:right="-21"/>
              <w:jc w:val="both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代表自有应用，无渠道</w:t>
            </w:r>
          </w:p>
          <w:p w:rsidR="0036128E" w:rsidRDefault="0036128E" w:rsidP="0036128E">
            <w:pPr>
              <w:spacing w:line="312" w:lineRule="exact"/>
              <w:ind w:leftChars="200" w:left="420" w:rightChars="-10" w:right="-21"/>
              <w:jc w:val="both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代表智汇云渠道（缺省）</w:t>
            </w:r>
          </w:p>
          <w:p w:rsidR="0036128E" w:rsidRDefault="0036128E" w:rsidP="0036128E">
            <w:pPr>
              <w:spacing w:line="312" w:lineRule="exact"/>
              <w:ind w:leftChars="200" w:left="420" w:rightChars="-10" w:right="-21"/>
              <w:jc w:val="both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代表预装渠道</w:t>
            </w:r>
          </w:p>
          <w:p w:rsidR="0036128E" w:rsidRPr="0036128E" w:rsidRDefault="0036128E" w:rsidP="0036128E">
            <w:pPr>
              <w:spacing w:line="312" w:lineRule="exact"/>
              <w:ind w:leftChars="200" w:left="420" w:rightChars="-10" w:right="-21"/>
              <w:jc w:val="both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代表游戏吧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28E" w:rsidRPr="00FB479C" w:rsidRDefault="0036128E" w:rsidP="0036128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28E" w:rsidRPr="0036128E" w:rsidRDefault="0036128E" w:rsidP="0036128E">
            <w:pPr>
              <w:ind w:left="102" w:right="-20"/>
              <w:jc w:val="both"/>
              <w:rPr>
                <w:sz w:val="18"/>
              </w:rPr>
            </w:pPr>
            <w:r w:rsidRPr="00641765">
              <w:rPr>
                <w:rFonts w:hint="eastAsia"/>
                <w:sz w:val="18"/>
              </w:rPr>
              <w:t>Inx_U</w:t>
            </w:r>
          </w:p>
        </w:tc>
      </w:tr>
      <w:tr w:rsidR="002E5FAB" w:rsidRPr="00270E48" w:rsidTr="0036128E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5FAB" w:rsidRPr="00FB479C" w:rsidRDefault="002E5FAB" w:rsidP="0036128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</w:rPr>
              <w:t>propotion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5FAB" w:rsidRPr="00CE7137" w:rsidRDefault="002E5FAB" w:rsidP="0036128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5FAB" w:rsidRPr="0036128E" w:rsidRDefault="002E5FAB" w:rsidP="0036128E">
            <w:pPr>
              <w:ind w:left="102" w:right="-20"/>
              <w:jc w:val="both"/>
            </w:pPr>
            <w:r>
              <w:rPr>
                <w:rFonts w:hint="eastAsia"/>
              </w:rPr>
              <w:t>开发者分成比例</w:t>
            </w:r>
            <w:r>
              <w:rPr>
                <w:rFonts w:hint="eastAsia"/>
              </w:rPr>
              <w:t>%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5FAB" w:rsidRPr="00FB479C" w:rsidRDefault="002E5FAB" w:rsidP="0036128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5FAB" w:rsidRPr="00FB479C" w:rsidRDefault="002E5FAB" w:rsidP="0036128E">
            <w:pPr>
              <w:ind w:left="102" w:right="-20"/>
              <w:jc w:val="both"/>
              <w:rPr>
                <w:sz w:val="18"/>
              </w:rPr>
            </w:pPr>
          </w:p>
        </w:tc>
      </w:tr>
      <w:tr w:rsidR="002E5FAB" w:rsidRPr="00270E48" w:rsidTr="0036128E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5FAB" w:rsidRPr="00CE7137" w:rsidRDefault="002E5FAB" w:rsidP="0036128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</w:rPr>
              <w:t>operid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5FAB" w:rsidRPr="00CE7137" w:rsidRDefault="002E5FAB" w:rsidP="0036128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5FAB" w:rsidRPr="0036128E" w:rsidRDefault="002E5FAB" w:rsidP="0036128E">
            <w:pPr>
              <w:ind w:left="102" w:right="-20"/>
              <w:jc w:val="both"/>
            </w:pP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  <w:r w:rsidR="001533FA">
              <w:rPr>
                <w:rFonts w:hint="eastAsia"/>
              </w:rPr>
              <w:t>，创建</w:t>
            </w:r>
            <w:r w:rsidR="003015DD">
              <w:rPr>
                <w:rFonts w:hint="eastAsia"/>
              </w:rPr>
              <w:t>操作员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5FAB" w:rsidRPr="00CE7137" w:rsidRDefault="002E5FAB" w:rsidP="0036128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5FAB" w:rsidRPr="00CE7137" w:rsidRDefault="002E5FAB" w:rsidP="0036128E">
            <w:pPr>
              <w:ind w:left="102" w:right="-20"/>
              <w:jc w:val="both"/>
              <w:rPr>
                <w:sz w:val="18"/>
              </w:rPr>
            </w:pPr>
          </w:p>
        </w:tc>
      </w:tr>
      <w:tr w:rsidR="00035DF2" w:rsidRPr="00270E48" w:rsidTr="0036128E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F2" w:rsidRDefault="003015DD" w:rsidP="0036128E">
            <w:pPr>
              <w:ind w:left="102" w:right="-20"/>
              <w:jc w:val="both"/>
            </w:pPr>
            <w:r>
              <w:rPr>
                <w:rFonts w:hint="eastAsia"/>
              </w:rPr>
              <w:t>c</w:t>
            </w:r>
            <w:r w:rsidR="00035DF2">
              <w:rPr>
                <w:rFonts w:hint="eastAsia"/>
              </w:rPr>
              <w:t>reatetime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F2" w:rsidRDefault="00035DF2" w:rsidP="0036128E">
            <w:pPr>
              <w:ind w:left="102" w:right="-20"/>
              <w:jc w:val="both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F2" w:rsidRDefault="00035DF2" w:rsidP="0036128E">
            <w:pPr>
              <w:ind w:left="102" w:right="-20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F2" w:rsidRDefault="00035DF2" w:rsidP="0036128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F2" w:rsidRPr="00CE7137" w:rsidRDefault="00035DF2" w:rsidP="0036128E">
            <w:pPr>
              <w:ind w:left="102" w:right="-20"/>
              <w:jc w:val="both"/>
              <w:rPr>
                <w:sz w:val="18"/>
              </w:rPr>
            </w:pPr>
          </w:p>
        </w:tc>
      </w:tr>
      <w:tr w:rsidR="0036128E" w:rsidRPr="00270E48" w:rsidTr="0036128E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28E" w:rsidRDefault="0036128E" w:rsidP="0036128E">
            <w:pPr>
              <w:ind w:left="102" w:right="-2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28E" w:rsidRDefault="0036128E" w:rsidP="0036128E">
            <w:pPr>
              <w:ind w:left="102" w:right="-2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28E" w:rsidRDefault="0036128E" w:rsidP="0036128E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状态</w:t>
            </w:r>
          </w:p>
          <w:p w:rsidR="0036128E" w:rsidRDefault="0036128E" w:rsidP="00035DF2">
            <w:pPr>
              <w:spacing w:line="240" w:lineRule="auto"/>
              <w:ind w:leftChars="149" w:left="313" w:rightChars="-10" w:right="-21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：待审核</w:t>
            </w:r>
          </w:p>
          <w:p w:rsidR="0036128E" w:rsidRDefault="0036128E" w:rsidP="00035DF2">
            <w:pPr>
              <w:spacing w:line="240" w:lineRule="auto"/>
              <w:ind w:leftChars="149" w:left="313" w:rightChars="-10" w:right="-21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：已审核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28E" w:rsidRDefault="0036128E" w:rsidP="0036128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28E" w:rsidRPr="00CE7137" w:rsidRDefault="0036128E" w:rsidP="0036128E">
            <w:pPr>
              <w:ind w:left="102" w:right="-20"/>
              <w:jc w:val="both"/>
              <w:rPr>
                <w:sz w:val="18"/>
              </w:rPr>
            </w:pPr>
          </w:p>
        </w:tc>
      </w:tr>
      <w:tr w:rsidR="0036128E" w:rsidRPr="00270E48" w:rsidTr="0036128E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28E" w:rsidRDefault="0036128E" w:rsidP="0036128E">
            <w:pPr>
              <w:ind w:left="102" w:right="-20"/>
              <w:jc w:val="both"/>
            </w:pPr>
            <w:r>
              <w:rPr>
                <w:rFonts w:hint="eastAsia"/>
              </w:rPr>
              <w:lastRenderedPageBreak/>
              <w:t>effecttime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28E" w:rsidRDefault="00AE2BF8" w:rsidP="0036128E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archar(24)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28E" w:rsidRDefault="0036128E" w:rsidP="0036128E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生效时间</w:t>
            </w:r>
            <w:r w:rsidR="00AE2BF8">
              <w:rPr>
                <w:rFonts w:hint="eastAsia"/>
              </w:rPr>
              <w:t>，格式为</w:t>
            </w:r>
            <w:r w:rsidR="00AE2BF8">
              <w:rPr>
                <w:rFonts w:hint="eastAsia"/>
              </w:rPr>
              <w:t>yyyyMMddHHmmss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28E" w:rsidRDefault="0036128E" w:rsidP="0036128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28E" w:rsidRPr="00CE7137" w:rsidRDefault="00AE2BF8" w:rsidP="0036128E">
            <w:pPr>
              <w:ind w:left="102" w:right="-20"/>
              <w:jc w:val="both"/>
              <w:rPr>
                <w:sz w:val="18"/>
              </w:rPr>
            </w:pPr>
            <w:r w:rsidRPr="00641765">
              <w:rPr>
                <w:rFonts w:hint="eastAsia"/>
                <w:sz w:val="18"/>
              </w:rPr>
              <w:t>Inx_U</w:t>
            </w:r>
          </w:p>
        </w:tc>
      </w:tr>
      <w:tr w:rsidR="00035DF2" w:rsidRPr="00270E48" w:rsidTr="0036128E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F2" w:rsidRDefault="00035DF2" w:rsidP="0036128E">
            <w:pPr>
              <w:ind w:left="102" w:right="-20"/>
              <w:jc w:val="both"/>
            </w:pPr>
            <w:r>
              <w:rPr>
                <w:rFonts w:hint="eastAsia"/>
              </w:rPr>
              <w:t>supoperid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F2" w:rsidRDefault="00035DF2" w:rsidP="0036128E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F2" w:rsidRDefault="00035DF2" w:rsidP="0036128E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审核操作员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F2" w:rsidRDefault="00035DF2" w:rsidP="0036128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F2" w:rsidRPr="00CE7137" w:rsidRDefault="00035DF2" w:rsidP="0036128E">
            <w:pPr>
              <w:ind w:left="102" w:right="-20"/>
              <w:jc w:val="both"/>
              <w:rPr>
                <w:sz w:val="18"/>
              </w:rPr>
            </w:pPr>
          </w:p>
        </w:tc>
      </w:tr>
      <w:tr w:rsidR="00035DF2" w:rsidRPr="00270E48" w:rsidTr="0036128E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F2" w:rsidRDefault="003015DD" w:rsidP="0036128E">
            <w:pPr>
              <w:ind w:left="102" w:right="-20"/>
              <w:jc w:val="both"/>
            </w:pPr>
            <w:r>
              <w:rPr>
                <w:rFonts w:hint="eastAsia"/>
              </w:rPr>
              <w:t>lasttime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F2" w:rsidRDefault="00035DF2" w:rsidP="0036128E">
            <w:pPr>
              <w:ind w:left="102" w:right="-20"/>
              <w:jc w:val="both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F2" w:rsidRDefault="003015DD" w:rsidP="0036128E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最后修改时间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F2" w:rsidRDefault="00035DF2" w:rsidP="0036128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F2" w:rsidRPr="00CE7137" w:rsidRDefault="00035DF2" w:rsidP="0036128E">
            <w:pPr>
              <w:ind w:left="102" w:right="-20"/>
              <w:jc w:val="both"/>
              <w:rPr>
                <w:sz w:val="18"/>
              </w:rPr>
            </w:pPr>
          </w:p>
        </w:tc>
      </w:tr>
      <w:tr w:rsidR="002E5FAB" w:rsidRPr="00270E48" w:rsidTr="0036128E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5FAB" w:rsidRDefault="002E5FAB" w:rsidP="0036128E">
            <w:pPr>
              <w:ind w:left="102" w:right="-20"/>
              <w:jc w:val="both"/>
            </w:pPr>
            <w:r>
              <w:rPr>
                <w:rFonts w:hint="eastAsia"/>
              </w:rPr>
              <w:t>remark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5FAB" w:rsidRDefault="002E5FAB" w:rsidP="0036128E">
            <w:pPr>
              <w:ind w:left="102" w:right="-20"/>
              <w:jc w:val="both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5FAB" w:rsidRDefault="002E5FAB" w:rsidP="0036128E">
            <w:pPr>
              <w:ind w:left="102" w:right="-20"/>
              <w:jc w:val="both"/>
            </w:pPr>
            <w:r>
              <w:rPr>
                <w:rFonts w:hint="eastAsia"/>
              </w:rPr>
              <w:t>备注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5FAB" w:rsidRDefault="002E5FAB" w:rsidP="0036128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5FAB" w:rsidRPr="00CE7137" w:rsidRDefault="002E5FAB" w:rsidP="0036128E">
            <w:pPr>
              <w:ind w:left="102" w:right="-20"/>
              <w:jc w:val="both"/>
              <w:rPr>
                <w:sz w:val="18"/>
              </w:rPr>
            </w:pPr>
          </w:p>
        </w:tc>
      </w:tr>
    </w:tbl>
    <w:p w:rsidR="002E5FAB" w:rsidRDefault="002E5FAB" w:rsidP="002E5FAB">
      <w:pPr>
        <w:ind w:left="576"/>
      </w:pPr>
    </w:p>
    <w:p w:rsidR="00890EF7" w:rsidRDefault="00632AC9" w:rsidP="00890EF7">
      <w:pPr>
        <w:pStyle w:val="2"/>
      </w:pPr>
      <w:r>
        <w:t>t_paytype</w:t>
      </w:r>
    </w:p>
    <w:p w:rsidR="00E24B10" w:rsidRPr="00E24B10" w:rsidRDefault="00E24B10" w:rsidP="00E24B10">
      <w:r>
        <w:rPr>
          <w:rFonts w:hint="eastAsia"/>
        </w:rPr>
        <w:t>商户设置其指定应用所允许使用的支付方式和显示次序。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632AC9" w:rsidRPr="00270E48" w:rsidTr="00B62CF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32AC9" w:rsidRPr="006F357D" w:rsidRDefault="00632AC9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32AC9" w:rsidRPr="006F357D" w:rsidRDefault="00632AC9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32AC9" w:rsidRPr="006F357D" w:rsidRDefault="00632AC9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32AC9" w:rsidRPr="006F357D" w:rsidRDefault="00632AC9" w:rsidP="006F357D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32AC9" w:rsidRPr="006F357D" w:rsidRDefault="00632AC9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632AC9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AC9" w:rsidRPr="00FB479C" w:rsidRDefault="00632AC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developerid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AC9" w:rsidRPr="00FB479C" w:rsidRDefault="00632AC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AC9" w:rsidRPr="00FB479C" w:rsidRDefault="00632AC9" w:rsidP="00632AC9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userID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AC9" w:rsidRPr="00FB479C" w:rsidRDefault="00632AC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AC9" w:rsidRPr="00FB479C" w:rsidRDefault="00632AC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632AC9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AC9" w:rsidRPr="00CE7137" w:rsidRDefault="00632AC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AC9" w:rsidRPr="00CE7137" w:rsidRDefault="00632AC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AC9" w:rsidRPr="00CE7137" w:rsidRDefault="00632AC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联盟应用</w:t>
            </w:r>
            <w:r>
              <w:rPr>
                <w:rFonts w:hint="eastAsia"/>
              </w:rPr>
              <w:t>ID</w:t>
            </w:r>
            <w:r w:rsidR="002E0191">
              <w:rPr>
                <w:rFonts w:hint="eastAsia"/>
              </w:rPr>
              <w:t>（大小写敏感）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AC9" w:rsidRPr="00CE7137" w:rsidRDefault="00632AC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AC9" w:rsidRPr="00CE7137" w:rsidRDefault="00632AC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632AC9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AC9" w:rsidRPr="00CE7137" w:rsidRDefault="00632AC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AC9" w:rsidRPr="00CE7137" w:rsidRDefault="00632AC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AC9" w:rsidRDefault="00632AC9" w:rsidP="00632AC9">
            <w:pPr>
              <w:pStyle w:val="1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支付方式：</w:t>
            </w:r>
          </w:p>
          <w:p w:rsidR="00632AC9" w:rsidRDefault="00632AC9" w:rsidP="00632AC9">
            <w:pPr>
              <w:pStyle w:val="1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1</w:t>
            </w:r>
            <w:r>
              <w:rPr>
                <w:rFonts w:ascii="Arial" w:hAnsi="Arial" w:cs="Arial" w:hint="eastAsia"/>
                <w:szCs w:val="24"/>
              </w:rPr>
              <w:t>：</w:t>
            </w:r>
            <w:r w:rsidR="00185DE1">
              <w:rPr>
                <w:rFonts w:ascii="Arial" w:hAnsi="Arial" w:cs="Arial" w:hint="eastAsia"/>
                <w:szCs w:val="24"/>
              </w:rPr>
              <w:t>花币</w:t>
            </w:r>
          </w:p>
          <w:p w:rsidR="00632AC9" w:rsidRPr="0054610F" w:rsidRDefault="00632AC9" w:rsidP="00632AC9">
            <w:pPr>
              <w:pStyle w:val="100"/>
              <w:rPr>
                <w:rFonts w:ascii="Arial" w:hAnsi="Arial" w:cs="Arial"/>
                <w:szCs w:val="24"/>
              </w:rPr>
            </w:pPr>
            <w:r w:rsidRPr="0054610F">
              <w:rPr>
                <w:rFonts w:ascii="Arial" w:hAnsi="Arial" w:cs="Arial" w:hint="eastAsia"/>
                <w:szCs w:val="24"/>
              </w:rPr>
              <w:t>2</w:t>
            </w:r>
            <w:r w:rsidRPr="0054610F">
              <w:rPr>
                <w:rFonts w:ascii="Arial" w:hAnsi="Arial" w:cs="Arial" w:hint="eastAsia"/>
                <w:szCs w:val="24"/>
              </w:rPr>
              <w:t>：充值卡</w:t>
            </w:r>
          </w:p>
          <w:p w:rsidR="00632AC9" w:rsidRPr="0054610F" w:rsidRDefault="00632AC9" w:rsidP="00632AC9">
            <w:pPr>
              <w:pStyle w:val="100"/>
              <w:rPr>
                <w:rFonts w:ascii="Arial" w:hAnsi="Arial" w:cs="Arial"/>
                <w:szCs w:val="24"/>
              </w:rPr>
            </w:pPr>
            <w:r w:rsidRPr="0054610F">
              <w:rPr>
                <w:rFonts w:ascii="Arial" w:hAnsi="Arial" w:cs="Arial" w:hint="eastAsia"/>
                <w:szCs w:val="24"/>
              </w:rPr>
              <w:t>3</w:t>
            </w:r>
            <w:r w:rsidRPr="0054610F">
              <w:rPr>
                <w:rFonts w:ascii="Arial" w:hAnsi="Arial" w:cs="Arial" w:hint="eastAsia"/>
                <w:szCs w:val="24"/>
              </w:rPr>
              <w:t>：游戏卡</w:t>
            </w:r>
          </w:p>
          <w:p w:rsidR="00632AC9" w:rsidRPr="0054610F" w:rsidRDefault="00632AC9" w:rsidP="00632AC9">
            <w:pPr>
              <w:pStyle w:val="100"/>
              <w:rPr>
                <w:rFonts w:ascii="Arial" w:hAnsi="Arial" w:cs="Arial"/>
                <w:szCs w:val="24"/>
              </w:rPr>
            </w:pPr>
            <w:r w:rsidRPr="0054610F">
              <w:rPr>
                <w:rFonts w:ascii="Arial" w:hAnsi="Arial" w:cs="Arial" w:hint="eastAsia"/>
                <w:szCs w:val="24"/>
              </w:rPr>
              <w:t>4</w:t>
            </w:r>
            <w:r w:rsidRPr="0054610F">
              <w:rPr>
                <w:rFonts w:ascii="Arial" w:hAnsi="Arial" w:cs="Arial" w:hint="eastAsia"/>
                <w:szCs w:val="24"/>
              </w:rPr>
              <w:t>：</w:t>
            </w:r>
            <w:r w:rsidR="00D41757">
              <w:rPr>
                <w:rFonts w:ascii="Arial" w:hAnsi="Arial" w:cs="Arial" w:hint="eastAsia"/>
                <w:szCs w:val="24"/>
              </w:rPr>
              <w:t>信用</w:t>
            </w:r>
            <w:r w:rsidRPr="0054610F">
              <w:rPr>
                <w:rFonts w:ascii="Arial" w:hAnsi="Arial" w:cs="Arial" w:hint="eastAsia"/>
                <w:szCs w:val="24"/>
              </w:rPr>
              <w:t>卡</w:t>
            </w:r>
          </w:p>
          <w:p w:rsidR="00632AC9" w:rsidRPr="0054610F" w:rsidRDefault="00632AC9" w:rsidP="00632AC9">
            <w:pPr>
              <w:pStyle w:val="100"/>
              <w:rPr>
                <w:rFonts w:ascii="Arial" w:hAnsi="Arial" w:cs="Arial"/>
                <w:szCs w:val="24"/>
              </w:rPr>
            </w:pPr>
            <w:r w:rsidRPr="0054610F">
              <w:rPr>
                <w:rFonts w:ascii="Arial" w:hAnsi="Arial" w:cs="Arial" w:hint="eastAsia"/>
                <w:szCs w:val="24"/>
              </w:rPr>
              <w:t>5</w:t>
            </w:r>
            <w:r w:rsidRPr="0054610F">
              <w:rPr>
                <w:rFonts w:ascii="Arial" w:hAnsi="Arial" w:cs="Arial" w:hint="eastAsia"/>
                <w:szCs w:val="24"/>
              </w:rPr>
              <w:t>：</w:t>
            </w:r>
            <w:r w:rsidRPr="0054610F">
              <w:rPr>
                <w:rFonts w:ascii="Arial" w:hAnsi="Arial" w:cs="Arial"/>
                <w:szCs w:val="24"/>
              </w:rPr>
              <w:t>AliPay</w:t>
            </w:r>
          </w:p>
          <w:p w:rsidR="00632AC9" w:rsidRPr="0054610F" w:rsidRDefault="00632AC9" w:rsidP="00632AC9">
            <w:pPr>
              <w:pStyle w:val="100"/>
              <w:rPr>
                <w:rFonts w:ascii="Arial" w:hAnsi="Arial" w:cs="Arial"/>
                <w:szCs w:val="24"/>
              </w:rPr>
            </w:pPr>
            <w:r w:rsidRPr="0054610F">
              <w:rPr>
                <w:rFonts w:ascii="Arial" w:hAnsi="Arial" w:cs="Arial" w:hint="eastAsia"/>
                <w:szCs w:val="24"/>
              </w:rPr>
              <w:t>6</w:t>
            </w:r>
            <w:r w:rsidRPr="0054610F">
              <w:rPr>
                <w:rFonts w:ascii="Arial" w:hAnsi="Arial" w:cs="Arial" w:hint="eastAsia"/>
                <w:szCs w:val="24"/>
              </w:rPr>
              <w:t>：</w:t>
            </w:r>
            <w:r w:rsidRPr="0054610F">
              <w:rPr>
                <w:rFonts w:ascii="Arial" w:hAnsi="Arial" w:cs="Arial"/>
                <w:szCs w:val="24"/>
              </w:rPr>
              <w:t>smsAgent</w:t>
            </w:r>
          </w:p>
          <w:p w:rsidR="00632AC9" w:rsidRPr="0054610F" w:rsidRDefault="00632AC9" w:rsidP="00632AC9">
            <w:pPr>
              <w:pStyle w:val="100"/>
              <w:rPr>
                <w:rFonts w:ascii="Arial" w:hAnsi="Arial" w:cs="Arial"/>
                <w:szCs w:val="24"/>
              </w:rPr>
            </w:pPr>
            <w:r w:rsidRPr="0054610F">
              <w:rPr>
                <w:rFonts w:ascii="Arial" w:hAnsi="Arial" w:cs="Arial" w:hint="eastAsia"/>
                <w:szCs w:val="24"/>
              </w:rPr>
              <w:t>10</w:t>
            </w:r>
            <w:r w:rsidRPr="0054610F">
              <w:rPr>
                <w:rFonts w:ascii="Arial" w:hAnsi="Arial" w:cs="Arial" w:hint="eastAsia"/>
                <w:szCs w:val="24"/>
              </w:rPr>
              <w:t>：财付通</w:t>
            </w:r>
          </w:p>
          <w:p w:rsidR="0047266C" w:rsidRPr="0054610F" w:rsidRDefault="0047266C" w:rsidP="00632AC9">
            <w:pPr>
              <w:spacing w:line="312" w:lineRule="exact"/>
              <w:ind w:right="-20"/>
              <w:jc w:val="both"/>
              <w:rPr>
                <w:rFonts w:ascii="Arial" w:hAnsi="Arial" w:cs="Arial"/>
                <w:snapToGrid/>
                <w:kern w:val="2"/>
                <w:sz w:val="20"/>
                <w:szCs w:val="24"/>
              </w:rPr>
            </w:pP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12</w:t>
            </w: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：天翼</w:t>
            </w:r>
          </w:p>
          <w:p w:rsidR="00557703" w:rsidRPr="0054610F" w:rsidRDefault="00557703" w:rsidP="00632AC9">
            <w:pPr>
              <w:spacing w:line="312" w:lineRule="exact"/>
              <w:ind w:right="-20"/>
              <w:jc w:val="both"/>
              <w:rPr>
                <w:rFonts w:ascii="Arial" w:hAnsi="Arial" w:cs="Arial"/>
                <w:snapToGrid/>
                <w:kern w:val="2"/>
                <w:sz w:val="20"/>
                <w:szCs w:val="24"/>
              </w:rPr>
            </w:pP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13</w:t>
            </w: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：</w:t>
            </w: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PayPal</w:t>
            </w:r>
          </w:p>
          <w:p w:rsidR="004D7B79" w:rsidRPr="0054610F" w:rsidRDefault="004D7B79" w:rsidP="00632AC9">
            <w:pPr>
              <w:spacing w:line="312" w:lineRule="exact"/>
              <w:ind w:right="-20"/>
              <w:jc w:val="both"/>
              <w:rPr>
                <w:rFonts w:ascii="Arial" w:hAnsi="Arial" w:cs="Arial"/>
                <w:snapToGrid/>
                <w:kern w:val="2"/>
                <w:sz w:val="20"/>
                <w:szCs w:val="24"/>
              </w:rPr>
            </w:pP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14</w:t>
            </w: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：移动话费</w:t>
            </w:r>
          </w:p>
          <w:p w:rsidR="004D7B79" w:rsidRPr="0054610F" w:rsidRDefault="004D7B79" w:rsidP="00632AC9">
            <w:pPr>
              <w:spacing w:line="312" w:lineRule="exact"/>
              <w:ind w:right="-20"/>
              <w:jc w:val="both"/>
              <w:rPr>
                <w:rFonts w:ascii="Arial" w:hAnsi="Arial" w:cs="Arial"/>
                <w:snapToGrid/>
                <w:kern w:val="2"/>
                <w:sz w:val="20"/>
                <w:szCs w:val="24"/>
              </w:rPr>
            </w:pP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15</w:t>
            </w: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：联通话费</w:t>
            </w:r>
          </w:p>
          <w:p w:rsidR="0054610F" w:rsidRDefault="0054610F" w:rsidP="0054610F">
            <w:pPr>
              <w:spacing w:line="312" w:lineRule="exact"/>
              <w:ind w:right="-20"/>
              <w:jc w:val="both"/>
              <w:rPr>
                <w:rFonts w:ascii="Arial" w:hAnsi="Arial" w:cs="Arial"/>
                <w:snapToGrid/>
                <w:kern w:val="2"/>
                <w:sz w:val="20"/>
                <w:szCs w:val="24"/>
              </w:rPr>
            </w:pP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16</w:t>
            </w: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：借记卡</w:t>
            </w:r>
          </w:p>
          <w:p w:rsidR="002C0FD7" w:rsidRDefault="002C0FD7" w:rsidP="0054610F">
            <w:pPr>
              <w:spacing w:line="312" w:lineRule="exact"/>
              <w:ind w:right="-20"/>
              <w:jc w:val="both"/>
              <w:rPr>
                <w:rFonts w:ascii="Arial" w:hAnsi="Arial" w:cs="Arial"/>
                <w:snapToGrid/>
                <w:kern w:val="2"/>
                <w:sz w:val="20"/>
                <w:szCs w:val="24"/>
              </w:rPr>
            </w:pP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17</w:t>
            </w: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：微信</w:t>
            </w:r>
          </w:p>
          <w:p w:rsidR="00934D50" w:rsidRDefault="00934D50" w:rsidP="0054610F">
            <w:pPr>
              <w:spacing w:line="312" w:lineRule="exact"/>
              <w:ind w:right="-20"/>
              <w:jc w:val="both"/>
              <w:rPr>
                <w:rFonts w:ascii="Arial" w:hAnsi="Arial" w:cs="Arial"/>
                <w:snapToGrid/>
                <w:kern w:val="2"/>
                <w:sz w:val="20"/>
                <w:szCs w:val="24"/>
              </w:rPr>
            </w:pP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18</w:t>
            </w: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：</w:t>
            </w: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Petal</w:t>
            </w:r>
          </w:p>
          <w:p w:rsidR="00F4654C" w:rsidRDefault="00F4654C" w:rsidP="0054610F">
            <w:pPr>
              <w:spacing w:line="312" w:lineRule="exact"/>
              <w:ind w:right="-20"/>
              <w:jc w:val="both"/>
              <w:rPr>
                <w:rFonts w:ascii="Arial" w:hAnsi="Arial" w:cs="Arial"/>
                <w:snapToGrid/>
                <w:kern w:val="2"/>
                <w:sz w:val="20"/>
                <w:szCs w:val="24"/>
              </w:rPr>
            </w:pP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19</w:t>
            </w: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：礼品卡</w:t>
            </w:r>
          </w:p>
          <w:p w:rsidR="00F4654C" w:rsidRDefault="00F4654C" w:rsidP="0054610F">
            <w:pPr>
              <w:spacing w:line="312" w:lineRule="exact"/>
              <w:ind w:right="-20"/>
              <w:jc w:val="both"/>
              <w:rPr>
                <w:rFonts w:ascii="Arial" w:hAnsi="Arial" w:cs="Arial"/>
                <w:snapToGrid/>
                <w:kern w:val="2"/>
                <w:sz w:val="20"/>
                <w:szCs w:val="24"/>
              </w:rPr>
            </w:pP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20</w:t>
            </w: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：</w:t>
            </w:r>
            <w:r w:rsidR="00185DE1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现金</w:t>
            </w: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余额</w:t>
            </w:r>
          </w:p>
          <w:p w:rsidR="002C0FD7" w:rsidRPr="0054610F" w:rsidRDefault="002C0FD7" w:rsidP="0054610F">
            <w:pPr>
              <w:spacing w:line="312" w:lineRule="exact"/>
              <w:ind w:right="-20"/>
              <w:jc w:val="both"/>
              <w:rPr>
                <w:rFonts w:ascii="Arial" w:hAnsi="Arial" w:cs="Arial"/>
                <w:snapToGrid/>
                <w:kern w:val="2"/>
                <w:sz w:val="20"/>
                <w:szCs w:val="24"/>
              </w:rPr>
            </w:pP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30</w:t>
            </w: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：银视通</w:t>
            </w:r>
          </w:p>
          <w:p w:rsidR="0054610F" w:rsidRPr="0054610F" w:rsidRDefault="0054610F" w:rsidP="0054610F">
            <w:pPr>
              <w:spacing w:line="312" w:lineRule="exact"/>
              <w:ind w:right="-20"/>
              <w:jc w:val="both"/>
              <w:rPr>
                <w:rFonts w:ascii="Arial" w:hAnsi="Arial" w:cs="Arial"/>
                <w:snapToGrid/>
                <w:kern w:val="2"/>
                <w:sz w:val="20"/>
                <w:szCs w:val="24"/>
              </w:rPr>
            </w:pPr>
          </w:p>
          <w:p w:rsidR="0054610F" w:rsidRPr="0054610F" w:rsidRDefault="0054610F" w:rsidP="0054610F">
            <w:pPr>
              <w:spacing w:line="312" w:lineRule="exact"/>
              <w:ind w:right="-20"/>
              <w:jc w:val="both"/>
              <w:rPr>
                <w:rFonts w:ascii="Arial" w:hAnsi="Arial" w:cs="Arial"/>
                <w:snapToGrid/>
                <w:kern w:val="2"/>
                <w:sz w:val="20"/>
                <w:szCs w:val="24"/>
              </w:rPr>
            </w:pP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以下为</w:t>
            </w: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vmall</w:t>
            </w: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专用</w:t>
            </w:r>
          </w:p>
          <w:p w:rsidR="0054610F" w:rsidRPr="0054610F" w:rsidRDefault="0054610F" w:rsidP="0054610F">
            <w:pPr>
              <w:spacing w:line="312" w:lineRule="exact"/>
              <w:ind w:right="-20"/>
              <w:jc w:val="both"/>
              <w:rPr>
                <w:rFonts w:ascii="Arial" w:hAnsi="Arial" w:cs="Arial"/>
                <w:snapToGrid/>
                <w:kern w:val="2"/>
                <w:sz w:val="20"/>
                <w:szCs w:val="24"/>
              </w:rPr>
            </w:pP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50</w:t>
            </w: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：预付款</w:t>
            </w:r>
          </w:p>
          <w:p w:rsidR="0054610F" w:rsidRPr="0054610F" w:rsidRDefault="0054610F" w:rsidP="0054610F">
            <w:pPr>
              <w:spacing w:line="312" w:lineRule="exact"/>
              <w:ind w:right="-20"/>
              <w:jc w:val="both"/>
              <w:rPr>
                <w:rFonts w:ascii="Arial" w:hAnsi="Arial" w:cs="Arial"/>
                <w:snapToGrid/>
                <w:kern w:val="2"/>
                <w:sz w:val="20"/>
                <w:szCs w:val="24"/>
              </w:rPr>
            </w:pP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51</w:t>
            </w: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：中行</w:t>
            </w:r>
          </w:p>
          <w:p w:rsidR="0054610F" w:rsidRPr="0054610F" w:rsidRDefault="0054610F" w:rsidP="0054610F">
            <w:pPr>
              <w:spacing w:line="312" w:lineRule="exact"/>
              <w:ind w:right="-20"/>
              <w:jc w:val="both"/>
              <w:rPr>
                <w:rFonts w:ascii="Arial" w:hAnsi="Arial" w:cs="Arial"/>
                <w:snapToGrid/>
                <w:kern w:val="2"/>
                <w:sz w:val="20"/>
                <w:szCs w:val="24"/>
              </w:rPr>
            </w:pP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52</w:t>
            </w: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：</w:t>
            </w: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M2E</w:t>
            </w:r>
          </w:p>
          <w:p w:rsidR="00C90310" w:rsidRDefault="0054610F" w:rsidP="0054610F">
            <w:pPr>
              <w:spacing w:line="312" w:lineRule="exact"/>
              <w:ind w:right="-20"/>
              <w:jc w:val="both"/>
              <w:rPr>
                <w:rFonts w:ascii="Arial" w:hAnsi="Arial" w:cs="Arial"/>
                <w:snapToGrid/>
                <w:kern w:val="2"/>
                <w:sz w:val="20"/>
                <w:szCs w:val="24"/>
              </w:rPr>
            </w:pP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53</w:t>
            </w: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：</w:t>
            </w:r>
            <w:r w:rsidRPr="0054610F"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FPX</w:t>
            </w:r>
          </w:p>
          <w:p w:rsidR="0015699D" w:rsidRDefault="0015699D" w:rsidP="0054610F">
            <w:pPr>
              <w:spacing w:line="312" w:lineRule="exact"/>
              <w:ind w:right="-20"/>
              <w:jc w:val="both"/>
              <w:rPr>
                <w:rFonts w:ascii="Arial" w:hAnsi="Arial" w:cs="Arial"/>
                <w:snapToGrid/>
                <w:kern w:val="2"/>
                <w:sz w:val="20"/>
                <w:szCs w:val="24"/>
              </w:rPr>
            </w:pP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54</w:t>
            </w: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：</w:t>
            </w: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FPXE</w:t>
            </w:r>
          </w:p>
          <w:p w:rsidR="00C87950" w:rsidRDefault="00C87950" w:rsidP="0054610F">
            <w:pPr>
              <w:spacing w:line="312" w:lineRule="exact"/>
              <w:ind w:right="-20"/>
              <w:jc w:val="both"/>
              <w:rPr>
                <w:rFonts w:ascii="Arial" w:hAnsi="Arial" w:cs="Arial"/>
                <w:snapToGrid/>
                <w:kern w:val="2"/>
                <w:sz w:val="20"/>
                <w:szCs w:val="24"/>
              </w:rPr>
            </w:pP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55</w:t>
            </w: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：融资</w:t>
            </w:r>
          </w:p>
          <w:p w:rsidR="002C0FD7" w:rsidRDefault="002C0FD7" w:rsidP="0054610F">
            <w:pPr>
              <w:spacing w:line="312" w:lineRule="exact"/>
              <w:ind w:right="-20"/>
              <w:jc w:val="both"/>
              <w:rPr>
                <w:rFonts w:ascii="Arial" w:hAnsi="Arial" w:cs="Arial"/>
                <w:snapToGrid/>
                <w:kern w:val="2"/>
                <w:sz w:val="20"/>
                <w:szCs w:val="24"/>
              </w:rPr>
            </w:pP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56</w:t>
            </w: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：</w:t>
            </w: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GlobalPay</w:t>
            </w:r>
          </w:p>
          <w:p w:rsidR="003C3693" w:rsidRDefault="003C3693" w:rsidP="0054610F">
            <w:pPr>
              <w:spacing w:line="312" w:lineRule="exact"/>
              <w:ind w:right="-20"/>
              <w:jc w:val="both"/>
              <w:rPr>
                <w:rFonts w:ascii="Arial" w:hAnsi="Arial" w:cs="Arial"/>
                <w:snapToGrid/>
                <w:kern w:val="2"/>
                <w:sz w:val="20"/>
                <w:szCs w:val="24"/>
              </w:rPr>
            </w:pP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lastRenderedPageBreak/>
              <w:t>57</w:t>
            </w: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：分期</w:t>
            </w:r>
          </w:p>
          <w:p w:rsidR="006843A9" w:rsidRDefault="006843A9" w:rsidP="0054610F">
            <w:pPr>
              <w:spacing w:line="312" w:lineRule="exact"/>
              <w:ind w:right="-20"/>
              <w:jc w:val="both"/>
              <w:rPr>
                <w:rFonts w:ascii="Arial" w:hAnsi="Arial" w:cs="Arial"/>
                <w:snapToGrid/>
                <w:kern w:val="2"/>
                <w:sz w:val="20"/>
                <w:szCs w:val="24"/>
              </w:rPr>
            </w:pP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58</w:t>
            </w: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：</w:t>
            </w:r>
            <w:r>
              <w:rPr>
                <w:rFonts w:ascii="Arial" w:hAnsi="Arial" w:cs="Arial" w:hint="eastAsia"/>
                <w:snapToGrid/>
                <w:kern w:val="2"/>
                <w:sz w:val="20"/>
                <w:szCs w:val="24"/>
              </w:rPr>
              <w:t>MP</w:t>
            </w:r>
          </w:p>
          <w:p w:rsidR="00CD4FE1" w:rsidRDefault="00CD4FE1" w:rsidP="00CD4FE1">
            <w:pPr>
              <w:pStyle w:val="100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59：MOLPAY</w:t>
            </w:r>
          </w:p>
          <w:p w:rsidR="00CD4FE1" w:rsidRPr="002E5FAB" w:rsidRDefault="00CD4FE1" w:rsidP="00CD4FE1">
            <w:pPr>
              <w:spacing w:line="312" w:lineRule="exact"/>
              <w:ind w:right="-20"/>
              <w:jc w:val="both"/>
              <w:rPr>
                <w:sz w:val="18"/>
              </w:rPr>
            </w:pPr>
            <w:r>
              <w:rPr>
                <w:rFonts w:ascii="宋体" w:hAnsi="宋体" w:hint="eastAsia"/>
                <w:color w:val="FF0000"/>
              </w:rPr>
              <w:t>100-199：CUSTPAY1-100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AC9" w:rsidRPr="00FB479C" w:rsidRDefault="00632AC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AC9" w:rsidRPr="00CE7137" w:rsidRDefault="00632AC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632AC9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AC9" w:rsidRPr="00FB479C" w:rsidRDefault="00632AC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lastRenderedPageBreak/>
              <w:t>rank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AC9" w:rsidRPr="00CE7137" w:rsidRDefault="00632AC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AC9" w:rsidRPr="00CE7137" w:rsidRDefault="00632AC9" w:rsidP="006C7B5B">
            <w:pPr>
              <w:spacing w:line="312" w:lineRule="exact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</w:rPr>
              <w:t>支付顺序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AC9" w:rsidRPr="00FB479C" w:rsidRDefault="00632AC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AC9" w:rsidRPr="00FB479C" w:rsidRDefault="00632AC9" w:rsidP="006C7B5B">
            <w:pPr>
              <w:ind w:left="102" w:right="-20"/>
              <w:rPr>
                <w:sz w:val="18"/>
              </w:rPr>
            </w:pPr>
          </w:p>
        </w:tc>
      </w:tr>
    </w:tbl>
    <w:p w:rsidR="00632AC9" w:rsidRDefault="00632AC9" w:rsidP="00890EF7">
      <w:pPr>
        <w:ind w:left="576"/>
      </w:pPr>
    </w:p>
    <w:p w:rsidR="000203AE" w:rsidRDefault="000203AE" w:rsidP="000203AE">
      <w:pPr>
        <w:pStyle w:val="2"/>
      </w:pPr>
      <w:r>
        <w:t>t_notice</w:t>
      </w:r>
    </w:p>
    <w:p w:rsidR="00E24B10" w:rsidRPr="00E24B10" w:rsidRDefault="00E24B10" w:rsidP="00E24B10">
      <w:r>
        <w:rPr>
          <w:rFonts w:hint="eastAsia"/>
        </w:rPr>
        <w:t>公告设置。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0203AE" w:rsidRPr="00270E48" w:rsidTr="00B62CF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203AE" w:rsidRPr="006F357D" w:rsidRDefault="000203AE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203AE" w:rsidRPr="006F357D" w:rsidRDefault="000203AE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203AE" w:rsidRPr="006F357D" w:rsidRDefault="000203AE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203AE" w:rsidRPr="006F357D" w:rsidRDefault="000203AE" w:rsidP="006F357D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203AE" w:rsidRPr="006F357D" w:rsidRDefault="000203AE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0203AE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3AE" w:rsidRPr="00FB479C" w:rsidRDefault="000203A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frtime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3AE" w:rsidRPr="00FB479C" w:rsidRDefault="000203A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3AE" w:rsidRPr="00FB479C" w:rsidRDefault="000203A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生效时段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3AE" w:rsidRPr="00FB479C" w:rsidRDefault="000203A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3AE" w:rsidRDefault="000203A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  <w:p w:rsidR="00E04FEE" w:rsidRPr="00FB479C" w:rsidRDefault="00E04FE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U_inx0</w:t>
            </w:r>
          </w:p>
        </w:tc>
      </w:tr>
      <w:tr w:rsidR="000203AE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3AE" w:rsidRPr="00CE7137" w:rsidRDefault="000203A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totime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3AE" w:rsidRPr="00CE7137" w:rsidRDefault="000203A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3AE" w:rsidRPr="00CE7137" w:rsidRDefault="000203A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生效时段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3AE" w:rsidRPr="00CE7137" w:rsidRDefault="000203A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3AE" w:rsidRDefault="000203A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  <w:p w:rsidR="00E04FEE" w:rsidRPr="00CE7137" w:rsidRDefault="00E04FE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U_inx0</w:t>
            </w:r>
          </w:p>
        </w:tc>
      </w:tr>
      <w:tr w:rsidR="000203AE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3AE" w:rsidRPr="00CE7137" w:rsidRDefault="000203A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3AE" w:rsidRPr="00CE7137" w:rsidRDefault="000203A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3AE" w:rsidRPr="002E5FAB" w:rsidRDefault="000203AE" w:rsidP="00866B16">
            <w:pPr>
              <w:spacing w:line="312" w:lineRule="exact"/>
              <w:ind w:leftChars="67" w:left="141" w:right="-20"/>
              <w:jc w:val="both"/>
              <w:rPr>
                <w:sz w:val="18"/>
              </w:rPr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3AE" w:rsidRPr="00FB479C" w:rsidRDefault="000203A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3AE" w:rsidRPr="00CE7137" w:rsidRDefault="000203AE" w:rsidP="006C7B5B">
            <w:pPr>
              <w:ind w:left="102" w:right="-20"/>
              <w:rPr>
                <w:sz w:val="18"/>
              </w:rPr>
            </w:pPr>
          </w:p>
        </w:tc>
      </w:tr>
      <w:tr w:rsidR="000203AE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3AE" w:rsidRPr="00FB479C" w:rsidRDefault="000203A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notice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3AE" w:rsidRPr="00CE7137" w:rsidRDefault="000203A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3AE" w:rsidRPr="00CE7137" w:rsidRDefault="000203AE" w:rsidP="006C7B5B">
            <w:pPr>
              <w:spacing w:line="312" w:lineRule="exact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</w:rPr>
              <w:t>公告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3AE" w:rsidRPr="00FB479C" w:rsidRDefault="000203A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3AE" w:rsidRPr="00FB479C" w:rsidRDefault="000203AE" w:rsidP="006C7B5B">
            <w:pPr>
              <w:ind w:left="102" w:right="-20"/>
              <w:rPr>
                <w:sz w:val="18"/>
              </w:rPr>
            </w:pPr>
          </w:p>
        </w:tc>
      </w:tr>
    </w:tbl>
    <w:p w:rsidR="000203AE" w:rsidRDefault="000203AE" w:rsidP="000203AE">
      <w:pPr>
        <w:ind w:left="576"/>
      </w:pPr>
    </w:p>
    <w:p w:rsidR="00E17386" w:rsidRDefault="00E17386" w:rsidP="00E17386">
      <w:pPr>
        <w:pStyle w:val="2"/>
      </w:pPr>
      <w:r>
        <w:t>t_merchant</w:t>
      </w:r>
    </w:p>
    <w:p w:rsidR="00E24B10" w:rsidRDefault="00E24B10" w:rsidP="00E24B10">
      <w:r>
        <w:rPr>
          <w:rFonts w:hint="eastAsia"/>
        </w:rPr>
        <w:t>商户表，存储商户基本信息，目前仅仅有效的合同号、项目编码和账单邮箱。</w:t>
      </w:r>
      <w:r w:rsidR="004967E4">
        <w:rPr>
          <w:rFonts w:hint="eastAsia"/>
        </w:rPr>
        <w:t>(</w:t>
      </w:r>
      <w:r w:rsidR="004967E4">
        <w:rPr>
          <w:rFonts w:hint="eastAsia"/>
        </w:rPr>
        <w:t>已经移植到联盟和结算</w:t>
      </w:r>
      <w:r w:rsidR="004967E4">
        <w:rPr>
          <w:rFonts w:hint="eastAsia"/>
        </w:rPr>
        <w:t>)</w:t>
      </w:r>
    </w:p>
    <w:p w:rsidR="00E24B10" w:rsidRPr="00E24B10" w:rsidRDefault="00E24B10" w:rsidP="00E24B10">
      <w:r>
        <w:rPr>
          <w:rFonts w:hint="eastAsia"/>
        </w:rPr>
        <w:t>注：曾经的方式导致这个表设计在支付系统，目前看来很可能今后用不上。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E17386" w:rsidRPr="00270E48" w:rsidTr="00B62CF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17386" w:rsidRPr="006F357D" w:rsidRDefault="00E17386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17386" w:rsidRPr="006F357D" w:rsidRDefault="00E17386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17386" w:rsidRPr="006F357D" w:rsidRDefault="00E17386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17386" w:rsidRPr="006F357D" w:rsidRDefault="00E17386" w:rsidP="006F357D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17386" w:rsidRPr="006F357D" w:rsidRDefault="00E17386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E17386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Pr="00FB479C" w:rsidRDefault="00E17386" w:rsidP="006C7B5B">
            <w:pPr>
              <w:ind w:left="102" w:right="-20"/>
              <w:rPr>
                <w:sz w:val="18"/>
              </w:rPr>
            </w:pPr>
            <w: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Pr="00FB479C" w:rsidRDefault="00E17386" w:rsidP="006C7B5B">
            <w:pPr>
              <w:ind w:left="102" w:right="-20"/>
              <w:rPr>
                <w:sz w:val="18"/>
              </w:rPr>
            </w:pPr>
            <w:r>
              <w:t>varchar(32)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Pr="00FB479C" w:rsidRDefault="00E1738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386" w:rsidRPr="00FB479C" w:rsidRDefault="00E1738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Pr="00FB479C" w:rsidRDefault="004147C6" w:rsidP="006C7B5B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_inx0</w:t>
            </w:r>
          </w:p>
        </w:tc>
      </w:tr>
      <w:tr w:rsidR="00E17386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Pr="00CE7137" w:rsidRDefault="00E1738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nickname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Pr="00CE7137" w:rsidRDefault="00E1738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Pr="00CE7137" w:rsidRDefault="00E1738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386" w:rsidRPr="00CE7137" w:rsidRDefault="00E1738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Default="00E1738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  <w:p w:rsidR="004147C6" w:rsidRPr="00CE7137" w:rsidRDefault="004147C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U_inx1</w:t>
            </w:r>
          </w:p>
        </w:tc>
      </w:tr>
      <w:tr w:rsidR="00E17386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Pr="00CE7137" w:rsidRDefault="00E1738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Pr="00CE7137" w:rsidRDefault="00E1738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Pr="002E5FAB" w:rsidRDefault="00E17386" w:rsidP="00E17386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企业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386" w:rsidRPr="007C75F5" w:rsidRDefault="00E17386" w:rsidP="007C75F5">
            <w:pPr>
              <w:ind w:left="102" w:right="-20"/>
              <w:rPr>
                <w:sz w:val="18"/>
              </w:rPr>
            </w:pPr>
            <w:r w:rsidRPr="003704D5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Pr="00CE7137" w:rsidRDefault="00E17386" w:rsidP="006C7B5B">
            <w:pPr>
              <w:ind w:left="102" w:right="-20"/>
              <w:rPr>
                <w:sz w:val="18"/>
              </w:rPr>
            </w:pPr>
          </w:p>
        </w:tc>
      </w:tr>
      <w:tr w:rsidR="00E17386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Pr="00FB479C" w:rsidRDefault="00E1738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cname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Pr="00CE7137" w:rsidRDefault="00E1738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Pr="00CE7137" w:rsidRDefault="00E17386" w:rsidP="006C7B5B">
            <w:pPr>
              <w:spacing w:line="312" w:lineRule="exact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386" w:rsidRPr="007C75F5" w:rsidRDefault="00E17386" w:rsidP="007C75F5">
            <w:pPr>
              <w:ind w:left="102" w:right="-20"/>
              <w:rPr>
                <w:sz w:val="18"/>
              </w:rPr>
            </w:pPr>
            <w:r w:rsidRPr="003704D5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Pr="00FB479C" w:rsidRDefault="00E17386" w:rsidP="006C7B5B">
            <w:pPr>
              <w:ind w:left="102" w:right="-20"/>
              <w:rPr>
                <w:sz w:val="18"/>
              </w:rPr>
            </w:pPr>
          </w:p>
        </w:tc>
      </w:tr>
      <w:tr w:rsidR="00E17386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Default="00E17386" w:rsidP="006C7B5B">
            <w:pPr>
              <w:ind w:left="102" w:right="-20"/>
            </w:pPr>
            <w:r>
              <w:t>email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Default="00E17386" w:rsidP="006C7B5B">
            <w:pPr>
              <w:ind w:left="102" w:right="-20"/>
            </w:pPr>
            <w:r>
              <w:t>varchar(64)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Default="00E17386" w:rsidP="006C7B5B">
            <w:pPr>
              <w:spacing w:line="312" w:lineRule="exact"/>
              <w:ind w:left="102" w:right="-20"/>
              <w:jc w:val="both"/>
            </w:pPr>
            <w:r>
              <w:t>email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386" w:rsidRPr="007C75F5" w:rsidRDefault="00E17386" w:rsidP="007C75F5">
            <w:pPr>
              <w:ind w:left="102" w:right="-20"/>
              <w:rPr>
                <w:sz w:val="18"/>
              </w:rPr>
            </w:pPr>
            <w:r w:rsidRPr="003704D5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Pr="00FB479C" w:rsidRDefault="00E17386" w:rsidP="006C7B5B">
            <w:pPr>
              <w:ind w:left="102" w:right="-20"/>
              <w:rPr>
                <w:sz w:val="18"/>
              </w:rPr>
            </w:pPr>
          </w:p>
        </w:tc>
      </w:tr>
      <w:tr w:rsidR="00E17386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Default="00E17386" w:rsidP="006C7B5B">
            <w:pPr>
              <w:ind w:left="102" w:right="-20"/>
            </w:pPr>
            <w:r>
              <w:rPr>
                <w:rFonts w:hint="eastAsia"/>
              </w:rPr>
              <w:t>billmail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Default="00E17386" w:rsidP="006C7B5B">
            <w:pPr>
              <w:ind w:left="102" w:right="-20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Default="00E17386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账单邮箱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386" w:rsidRPr="007C75F5" w:rsidRDefault="00E17386" w:rsidP="007C75F5">
            <w:pPr>
              <w:ind w:left="102" w:right="-20"/>
              <w:rPr>
                <w:sz w:val="18"/>
              </w:rPr>
            </w:pPr>
            <w:r w:rsidRPr="003704D5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Pr="00FB479C" w:rsidRDefault="00E17386" w:rsidP="006C7B5B">
            <w:pPr>
              <w:ind w:left="102" w:right="-20"/>
              <w:rPr>
                <w:sz w:val="18"/>
              </w:rPr>
            </w:pPr>
          </w:p>
        </w:tc>
      </w:tr>
      <w:tr w:rsidR="00E17386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Default="00E17386" w:rsidP="006C7B5B">
            <w:pPr>
              <w:ind w:left="102" w:right="-20"/>
            </w:pPr>
            <w:r>
              <w:rPr>
                <w:rFonts w:hint="eastAsia"/>
              </w:rPr>
              <w:lastRenderedPageBreak/>
              <w:t>mobile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Default="00E17386" w:rsidP="006C7B5B">
            <w:pPr>
              <w:ind w:left="102" w:right="-20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Default="00E17386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移动号码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386" w:rsidRPr="007C75F5" w:rsidRDefault="00E17386" w:rsidP="007C75F5">
            <w:pPr>
              <w:ind w:left="102" w:right="-20"/>
              <w:rPr>
                <w:sz w:val="18"/>
              </w:rPr>
            </w:pPr>
            <w:r w:rsidRPr="003704D5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Pr="00FB479C" w:rsidRDefault="00E17386" w:rsidP="006C7B5B">
            <w:pPr>
              <w:ind w:left="102" w:right="-20"/>
              <w:rPr>
                <w:sz w:val="18"/>
              </w:rPr>
            </w:pPr>
          </w:p>
        </w:tc>
      </w:tr>
      <w:tr w:rsidR="00E17386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Default="00E17386" w:rsidP="006C7B5B">
            <w:pPr>
              <w:ind w:left="102" w:right="-20"/>
            </w:pPr>
            <w:r>
              <w:rPr>
                <w:rFonts w:hint="eastAsia"/>
              </w:rPr>
              <w:t>pactno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Default="00E17386" w:rsidP="006C7B5B">
            <w:pPr>
              <w:ind w:left="102" w:right="-2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Default="00E17386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合同号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386" w:rsidRPr="007C75F5" w:rsidRDefault="00E17386" w:rsidP="007C75F5">
            <w:pPr>
              <w:ind w:left="102" w:right="-20"/>
              <w:rPr>
                <w:sz w:val="18"/>
              </w:rPr>
            </w:pPr>
            <w:r w:rsidRPr="003704D5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Pr="00FB479C" w:rsidRDefault="00E17386" w:rsidP="006C7B5B">
            <w:pPr>
              <w:ind w:left="102" w:right="-20"/>
              <w:rPr>
                <w:sz w:val="18"/>
              </w:rPr>
            </w:pPr>
          </w:p>
        </w:tc>
      </w:tr>
      <w:tr w:rsidR="00E17386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Default="00E17386" w:rsidP="006C7B5B">
            <w:pPr>
              <w:ind w:left="102" w:right="-20"/>
            </w:pPr>
            <w:r>
              <w:rPr>
                <w:rFonts w:hint="eastAsia"/>
              </w:rPr>
              <w:t>pjno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Default="00E17386" w:rsidP="006C7B5B">
            <w:pPr>
              <w:ind w:left="102" w:right="-2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Default="00E17386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项目编码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386" w:rsidRPr="007C75F5" w:rsidRDefault="00E17386" w:rsidP="007C75F5">
            <w:pPr>
              <w:ind w:left="102" w:right="-20"/>
              <w:rPr>
                <w:sz w:val="18"/>
              </w:rPr>
            </w:pPr>
            <w:r w:rsidRPr="003704D5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Pr="00FB479C" w:rsidRDefault="00E17386" w:rsidP="006C7B5B">
            <w:pPr>
              <w:ind w:left="102" w:right="-20"/>
              <w:rPr>
                <w:sz w:val="18"/>
              </w:rPr>
            </w:pPr>
          </w:p>
        </w:tc>
      </w:tr>
      <w:tr w:rsidR="00E17386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Default="00E17386" w:rsidP="006C7B5B">
            <w:pPr>
              <w:ind w:left="102" w:right="-20"/>
            </w:pPr>
            <w:r>
              <w:rPr>
                <w:rFonts w:hint="eastAsia"/>
              </w:rPr>
              <w:t>desc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Default="00E17386" w:rsidP="006C7B5B">
            <w:pPr>
              <w:ind w:left="102" w:right="-20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Default="00E17386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386" w:rsidRPr="007C75F5" w:rsidRDefault="00E17386" w:rsidP="007C75F5">
            <w:pPr>
              <w:ind w:left="102" w:right="-20"/>
              <w:rPr>
                <w:sz w:val="18"/>
              </w:rPr>
            </w:pPr>
            <w:r w:rsidRPr="003704D5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7386" w:rsidRPr="00FB479C" w:rsidRDefault="00E17386" w:rsidP="006C7B5B">
            <w:pPr>
              <w:ind w:left="102" w:right="-20"/>
              <w:rPr>
                <w:sz w:val="18"/>
              </w:rPr>
            </w:pPr>
          </w:p>
        </w:tc>
      </w:tr>
    </w:tbl>
    <w:p w:rsidR="00E17386" w:rsidRDefault="00E17386" w:rsidP="00E17386">
      <w:pPr>
        <w:ind w:left="576"/>
      </w:pPr>
    </w:p>
    <w:p w:rsidR="00E83485" w:rsidRDefault="00E83485" w:rsidP="00E83485">
      <w:pPr>
        <w:pStyle w:val="2"/>
      </w:pPr>
      <w:r>
        <w:t>t_infoback_yeepay</w:t>
      </w:r>
    </w:p>
    <w:p w:rsidR="00E24B10" w:rsidRPr="00E24B10" w:rsidRDefault="00E24B10" w:rsidP="00E24B10">
      <w:r>
        <w:rPr>
          <w:rFonts w:hint="eastAsia"/>
        </w:rPr>
        <w:t>记录</w:t>
      </w:r>
      <w:r>
        <w:rPr>
          <w:rFonts w:hint="eastAsia"/>
        </w:rPr>
        <w:t>yeepay</w:t>
      </w:r>
      <w:r>
        <w:rPr>
          <w:rFonts w:hint="eastAsia"/>
        </w:rPr>
        <w:t>侧交易信息查询接口返回的数据。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E83485" w:rsidRPr="00270E48" w:rsidTr="00B62CF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83485" w:rsidRPr="006F357D" w:rsidRDefault="00E83485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83485" w:rsidRPr="006F357D" w:rsidRDefault="00E83485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83485" w:rsidRPr="006F357D" w:rsidRDefault="00E83485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83485" w:rsidRPr="006F357D" w:rsidRDefault="00E83485" w:rsidP="006F357D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83485" w:rsidRPr="006F357D" w:rsidRDefault="00E83485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  <w:r>
              <w:t>orderid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华东订单号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  <w:p w:rsidR="00967F2C" w:rsidRPr="00FB479C" w:rsidRDefault="00967F2C" w:rsidP="006C7B5B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nx_1</w:t>
            </w: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CE7137" w:rsidRDefault="00E83485" w:rsidP="006C7B5B">
            <w:pPr>
              <w:ind w:left="102" w:right="-20"/>
              <w:rPr>
                <w:sz w:val="18"/>
              </w:rPr>
            </w:pPr>
            <w:r>
              <w:t>tradeno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CE7137" w:rsidRDefault="00E83485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CE7137" w:rsidRDefault="00E83485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外部订单号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CE7137" w:rsidRDefault="00E83485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  <w:p w:rsidR="00967F2C" w:rsidRPr="00CE7137" w:rsidRDefault="00967F2C" w:rsidP="006C7B5B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nx_0</w:t>
            </w: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CE7137" w:rsidRDefault="00E83485" w:rsidP="006C7B5B">
            <w:pPr>
              <w:ind w:left="102" w:right="-20"/>
              <w:rPr>
                <w:sz w:val="18"/>
              </w:rPr>
            </w:pPr>
            <w:r>
              <w:t>appid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CE7137" w:rsidRDefault="00E83485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2E5FAB" w:rsidRDefault="00E83485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应用包名</w:t>
            </w:r>
            <w:r w:rsidR="003B176F">
              <w:rPr>
                <w:rFonts w:hint="eastAsia"/>
              </w:rPr>
              <w:t>（大小写敏感）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E83485" w:rsidRDefault="00E83485" w:rsidP="00E83485">
            <w:pPr>
              <w:ind w:left="102" w:right="-20"/>
              <w:rPr>
                <w:sz w:val="18"/>
              </w:rPr>
            </w:pPr>
            <w:r w:rsidRPr="00242260"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CE7137" w:rsidRDefault="00E83485" w:rsidP="006C7B5B">
            <w:pPr>
              <w:ind w:left="102" w:right="-20"/>
              <w:rPr>
                <w:sz w:val="18"/>
              </w:rPr>
            </w:pP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  <w:r>
              <w:t>authid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CE7137" w:rsidRDefault="00E83485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CE7137" w:rsidRDefault="00E83485" w:rsidP="006C7B5B">
            <w:pPr>
              <w:spacing w:line="312" w:lineRule="exact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E83485" w:rsidRDefault="00E83485" w:rsidP="00E83485">
            <w:pPr>
              <w:ind w:left="102" w:right="-20"/>
              <w:rPr>
                <w:sz w:val="18"/>
              </w:rPr>
            </w:pPr>
            <w:r w:rsidRPr="00242260"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t>customerid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CC2EBF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消费者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E83485" w:rsidRDefault="00E83485" w:rsidP="00E83485">
            <w:pPr>
              <w:ind w:left="102" w:right="-20"/>
              <w:rPr>
                <w:sz w:val="18"/>
              </w:rPr>
            </w:pPr>
            <w:r w:rsidRPr="00242260"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t>tradename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CC2EBF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E83485" w:rsidRDefault="00E83485" w:rsidP="00E83485">
            <w:pPr>
              <w:ind w:left="102" w:right="-20"/>
              <w:rPr>
                <w:sz w:val="18"/>
              </w:rPr>
            </w:pPr>
            <w:r w:rsidRPr="00242260"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t>paytype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CC2EBF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支付方式</w:t>
            </w:r>
          </w:p>
          <w:p w:rsidR="00CC2EBF" w:rsidRDefault="00CC2EBF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易宝返回的支付方式描述文本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E83485" w:rsidRDefault="00E83485" w:rsidP="00E83485">
            <w:pPr>
              <w:ind w:left="102" w:right="-20"/>
              <w:rPr>
                <w:sz w:val="18"/>
              </w:rPr>
            </w:pPr>
            <w:r w:rsidRPr="00242260"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t>refundmoney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t>double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CC2EBF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退款金额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E83485" w:rsidRDefault="00E83485" w:rsidP="00E83485">
            <w:pPr>
              <w:ind w:left="102" w:right="-20"/>
              <w:rPr>
                <w:sz w:val="18"/>
              </w:rPr>
            </w:pPr>
            <w:r w:rsidRPr="00242260"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t>refundnum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t>int(11)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CC2EBF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退款次数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E83485" w:rsidRDefault="00E83485" w:rsidP="00E83485">
            <w:pPr>
              <w:ind w:left="102" w:right="-20"/>
              <w:rPr>
                <w:sz w:val="18"/>
              </w:rPr>
            </w:pPr>
            <w:r w:rsidRPr="00242260"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CC2EBF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状态，取值包括：</w:t>
            </w:r>
          </w:p>
          <w:p w:rsidR="00CC2EBF" w:rsidRPr="00092EBE" w:rsidRDefault="00CC2EBF" w:rsidP="006C7B5B">
            <w:pPr>
              <w:spacing w:line="312" w:lineRule="exact"/>
              <w:ind w:left="102" w:right="-20"/>
              <w:jc w:val="both"/>
              <w:rPr>
                <w:i/>
                <w:sz w:val="20"/>
              </w:rPr>
            </w:pPr>
            <w:r w:rsidRPr="00092EBE">
              <w:rPr>
                <w:i/>
                <w:sz w:val="20"/>
              </w:rPr>
              <w:t>未支付</w:t>
            </w:r>
          </w:p>
          <w:p w:rsidR="00CC2EBF" w:rsidRDefault="00CC2EBF" w:rsidP="00CC2EBF">
            <w:pPr>
              <w:spacing w:line="312" w:lineRule="exact"/>
              <w:ind w:left="102" w:right="-20"/>
              <w:jc w:val="both"/>
            </w:pPr>
            <w:r w:rsidRPr="00092EBE">
              <w:rPr>
                <w:i/>
                <w:sz w:val="20"/>
              </w:rPr>
              <w:t>成功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E83485" w:rsidRDefault="00E83485" w:rsidP="00E83485">
            <w:pPr>
              <w:ind w:left="102" w:right="-20"/>
              <w:rPr>
                <w:sz w:val="18"/>
              </w:rPr>
            </w:pPr>
            <w:r w:rsidRPr="00242260"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t>ordertime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t>varchar(30)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092EBE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E83485" w:rsidRDefault="00E83485" w:rsidP="00E83485">
            <w:pPr>
              <w:ind w:left="102" w:right="-20"/>
              <w:rPr>
                <w:sz w:val="18"/>
              </w:rPr>
            </w:pPr>
            <w:r w:rsidRPr="00242260"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t>gmtendtime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t>varchar(30)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092EBE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支付时间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E83485" w:rsidRDefault="00E83485" w:rsidP="00E83485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t>price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t>varchar(10)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092EBE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E83485" w:rsidRDefault="00E83485" w:rsidP="00E83485">
            <w:pPr>
              <w:ind w:left="102" w:right="-20"/>
              <w:rPr>
                <w:sz w:val="18"/>
              </w:rPr>
            </w:pPr>
            <w:r w:rsidRPr="00242260"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t>consumerpaidamount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Default="00E83485">
            <w:r w:rsidRPr="00A755A9">
              <w:t>varchar(10)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092EBE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E83485" w:rsidRDefault="00E83485" w:rsidP="00E83485">
            <w:pPr>
              <w:ind w:left="102" w:right="-20"/>
              <w:rPr>
                <w:sz w:val="18"/>
              </w:rPr>
            </w:pPr>
            <w:r w:rsidRPr="00242260"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t>developerpayina</w:t>
            </w:r>
            <w:r>
              <w:lastRenderedPageBreak/>
              <w:t>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Default="00E83485">
            <w:r w:rsidRPr="00A755A9">
              <w:lastRenderedPageBreak/>
              <w:t>varchar(10)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092EBE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开发者实收金额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E83485" w:rsidRDefault="00E83485" w:rsidP="00E83485">
            <w:pPr>
              <w:ind w:left="102" w:right="-20"/>
              <w:rPr>
                <w:sz w:val="18"/>
              </w:rPr>
            </w:pPr>
            <w:r w:rsidRPr="00242260"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lastRenderedPageBreak/>
              <w:t>huaweipayinamount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Default="00E83485">
            <w:r w:rsidRPr="00A755A9">
              <w:t>varchar(10)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092EBE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华为实收金额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E83485" w:rsidRDefault="00E83485" w:rsidP="00E83485">
            <w:pPr>
              <w:ind w:left="102" w:right="-20"/>
              <w:rPr>
                <w:sz w:val="18"/>
              </w:rPr>
            </w:pPr>
            <w:r w:rsidRPr="00242260"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t>yeepayhandingcharge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Default="00E83485">
            <w:r w:rsidRPr="00A755A9">
              <w:t>varchar(10)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092EBE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易宝手续费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E83485" w:rsidRDefault="00E83485" w:rsidP="00E83485">
            <w:pPr>
              <w:ind w:left="102" w:right="-20"/>
              <w:rPr>
                <w:sz w:val="18"/>
              </w:rPr>
            </w:pPr>
            <w:r w:rsidRPr="00242260"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t>huaweihandingcharge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Default="00E83485">
            <w:r w:rsidRPr="00A755A9">
              <w:t>varchar(10)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092EBE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损耗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E83485" w:rsidRDefault="00E83485" w:rsidP="00E83485">
            <w:pPr>
              <w:ind w:left="102" w:right="-20"/>
              <w:rPr>
                <w:sz w:val="18"/>
              </w:rPr>
            </w:pPr>
            <w:r w:rsidRPr="00242260"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t>developerhandingcharge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Default="00E83485">
            <w:r w:rsidRPr="00A755A9">
              <w:t>varchar(10)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092EBE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开发者承担的手续费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E83485" w:rsidRDefault="00E83485" w:rsidP="00E83485">
            <w:pPr>
              <w:ind w:left="102" w:right="-20"/>
              <w:rPr>
                <w:sz w:val="18"/>
              </w:rPr>
            </w:pPr>
            <w:r w:rsidRPr="00242260"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t>consumerhandingcharge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Default="00E83485">
            <w:r w:rsidRPr="00A755A9">
              <w:t>varchar(10)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092EBE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用户承担的手续费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E83485" w:rsidRDefault="00E83485" w:rsidP="00E83485">
            <w:pPr>
              <w:ind w:left="102" w:right="-20"/>
              <w:rPr>
                <w:sz w:val="18"/>
              </w:rPr>
            </w:pPr>
            <w:r w:rsidRPr="00242260"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t>remark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A755A9" w:rsidRDefault="00E83485">
            <w:r>
              <w:t>varchar(100)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092EBE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备注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E83485" w:rsidRDefault="00E83485" w:rsidP="00E83485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rPr>
                <w:rFonts w:hint="eastAsia"/>
              </w:rPr>
              <w:t>refunddate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Default="00E83485">
            <w:r>
              <w:rPr>
                <w:rFonts w:hint="eastAsia"/>
              </w:rP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092EBE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退款时间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E83485" w:rsidRDefault="00E83485" w:rsidP="00E83485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</w:p>
        </w:tc>
      </w:tr>
      <w:tr w:rsidR="00E83485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E83485" w:rsidP="006C7B5B">
            <w:pPr>
              <w:ind w:left="102" w:right="-20"/>
            </w:pPr>
            <w:r>
              <w:rPr>
                <w:rFonts w:hint="eastAsia"/>
              </w:rPr>
              <w:t>borderid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Default="00E83485">
            <w:r>
              <w:rPr>
                <w:rFonts w:hint="eastAsia"/>
              </w:rPr>
              <w:t>varchar(64)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Default="00092EBE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银行订单号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485" w:rsidRPr="00E83485" w:rsidRDefault="00E83485" w:rsidP="00E83485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485" w:rsidRPr="00FB479C" w:rsidRDefault="00E83485" w:rsidP="006C7B5B">
            <w:pPr>
              <w:ind w:left="102" w:right="-20"/>
              <w:rPr>
                <w:sz w:val="18"/>
              </w:rPr>
            </w:pPr>
          </w:p>
        </w:tc>
      </w:tr>
    </w:tbl>
    <w:p w:rsidR="00E83485" w:rsidRDefault="00E83485" w:rsidP="00E83485">
      <w:pPr>
        <w:ind w:left="576"/>
      </w:pPr>
    </w:p>
    <w:p w:rsidR="0074739A" w:rsidRDefault="0074739A" w:rsidP="0074739A">
      <w:pPr>
        <w:pStyle w:val="2"/>
      </w:pPr>
      <w:r>
        <w:t>t_infoback</w:t>
      </w:r>
    </w:p>
    <w:p w:rsidR="00C25F0E" w:rsidRPr="00C25F0E" w:rsidRDefault="00C25F0E" w:rsidP="00C25F0E">
      <w:r>
        <w:rPr>
          <w:rFonts w:hint="eastAsia"/>
        </w:rPr>
        <w:t>用于记录支付宝交易查询接口返回内容；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74739A" w:rsidRPr="00270E48" w:rsidTr="00B62CF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4739A" w:rsidRPr="006F357D" w:rsidRDefault="0074739A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4739A" w:rsidRPr="006F357D" w:rsidRDefault="0074739A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4739A" w:rsidRPr="006F357D" w:rsidRDefault="0074739A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4739A" w:rsidRPr="006F357D" w:rsidRDefault="0074739A" w:rsidP="006F357D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4739A" w:rsidRPr="006F357D" w:rsidRDefault="0074739A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74739A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Pr="00FB479C" w:rsidRDefault="0074739A" w:rsidP="006C7B5B">
            <w:pPr>
              <w:ind w:left="102" w:right="-20"/>
              <w:rPr>
                <w:sz w:val="18"/>
              </w:rPr>
            </w:pPr>
            <w:r>
              <w:t>partnerorderid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Pr="00FB479C" w:rsidRDefault="0074739A" w:rsidP="006C7B5B">
            <w:pPr>
              <w:ind w:left="102" w:right="-20"/>
              <w:rPr>
                <w:sz w:val="18"/>
              </w:rPr>
            </w:pPr>
            <w: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Pr="00FB479C" w:rsidRDefault="00C25F0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华为订单号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9A" w:rsidRPr="00FB479C" w:rsidRDefault="0074739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Pr="00FB479C" w:rsidRDefault="0074739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74739A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Pr="00CE7137" w:rsidRDefault="0074739A" w:rsidP="006C7B5B">
            <w:pPr>
              <w:ind w:left="102" w:right="-20"/>
              <w:rPr>
                <w:sz w:val="18"/>
              </w:rPr>
            </w:pPr>
            <w:r>
              <w:t>outtradeno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Pr="00CE7137" w:rsidRDefault="0074739A" w:rsidP="006C7B5B">
            <w:pPr>
              <w:ind w:left="102" w:right="-20"/>
              <w:rPr>
                <w:sz w:val="18"/>
              </w:rPr>
            </w:pPr>
            <w: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Pr="00CE7137" w:rsidRDefault="00C25F0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外部订单号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9A" w:rsidRPr="00CE7137" w:rsidRDefault="0074739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Pr="00CE7137" w:rsidRDefault="0074739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74739A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Pr="00CE7137" w:rsidRDefault="0074739A" w:rsidP="006C7B5B">
            <w:pPr>
              <w:ind w:left="102" w:right="-20"/>
              <w:rPr>
                <w:sz w:val="18"/>
              </w:rPr>
            </w:pPr>
            <w:r>
              <w:t>paytype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Pr="00CE7137" w:rsidRDefault="0074739A" w:rsidP="006C7B5B">
            <w:pPr>
              <w:ind w:left="102" w:right="-20"/>
              <w:rPr>
                <w:sz w:val="18"/>
              </w:rPr>
            </w:pPr>
            <w: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Pr="002E5FAB" w:rsidRDefault="00C25F0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支付宝系统内部支付方式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9A" w:rsidRPr="00E83485" w:rsidRDefault="0074739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Pr="00CE7137" w:rsidRDefault="0074739A" w:rsidP="006C7B5B">
            <w:pPr>
              <w:ind w:left="102" w:right="-20"/>
              <w:rPr>
                <w:sz w:val="18"/>
              </w:rPr>
            </w:pPr>
          </w:p>
        </w:tc>
      </w:tr>
      <w:tr w:rsidR="0074739A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Pr="00FB479C" w:rsidRDefault="0074739A" w:rsidP="006C7B5B">
            <w:pPr>
              <w:ind w:left="102" w:right="-20"/>
              <w:rPr>
                <w:sz w:val="18"/>
              </w:rPr>
            </w:pPr>
            <w:r>
              <w:t>money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Pr="00CE7137" w:rsidRDefault="0074739A" w:rsidP="006C7B5B">
            <w:pPr>
              <w:ind w:left="102" w:right="-20"/>
              <w:rPr>
                <w:sz w:val="18"/>
              </w:rPr>
            </w:pPr>
            <w:r>
              <w:t>double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Pr="00CE7137" w:rsidRDefault="00C25F0E" w:rsidP="006C7B5B">
            <w:pPr>
              <w:spacing w:line="312" w:lineRule="exact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收款账户余额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9A" w:rsidRPr="00E83485" w:rsidRDefault="0074739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Pr="00FB479C" w:rsidRDefault="0074739A" w:rsidP="006C7B5B">
            <w:pPr>
              <w:ind w:left="102" w:right="-20"/>
              <w:rPr>
                <w:sz w:val="18"/>
              </w:rPr>
            </w:pPr>
          </w:p>
        </w:tc>
      </w:tr>
      <w:tr w:rsidR="0074739A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Default="0074739A" w:rsidP="006C7B5B">
            <w:pPr>
              <w:ind w:left="102" w:right="-20"/>
            </w:pPr>
            <w:r>
              <w:t>income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Default="0074739A" w:rsidP="006C7B5B">
            <w:pPr>
              <w:ind w:left="102" w:right="-20"/>
            </w:pPr>
            <w:r>
              <w:t>double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Default="00C25F0E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本交易收入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9A" w:rsidRPr="00E83485" w:rsidRDefault="0074739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Pr="00FB479C" w:rsidRDefault="0074739A" w:rsidP="006C7B5B">
            <w:pPr>
              <w:ind w:left="102" w:right="-20"/>
              <w:rPr>
                <w:sz w:val="18"/>
              </w:rPr>
            </w:pPr>
          </w:p>
        </w:tc>
      </w:tr>
      <w:tr w:rsidR="0074739A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Default="0074739A" w:rsidP="006C7B5B">
            <w:pPr>
              <w:ind w:left="102" w:right="-20"/>
            </w:pPr>
            <w:r>
              <w:t>outcome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Default="0074739A" w:rsidP="006C7B5B">
            <w:pPr>
              <w:ind w:left="102" w:right="-20"/>
            </w:pPr>
            <w:r>
              <w:t>double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Default="00C25F0E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本交易支出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9A" w:rsidRPr="00E83485" w:rsidRDefault="0074739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Pr="00FB479C" w:rsidRDefault="0074739A" w:rsidP="006C7B5B">
            <w:pPr>
              <w:ind w:left="102" w:right="-20"/>
              <w:rPr>
                <w:sz w:val="18"/>
              </w:rPr>
            </w:pPr>
          </w:p>
        </w:tc>
      </w:tr>
      <w:tr w:rsidR="0074739A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Default="0074739A" w:rsidP="006C7B5B">
            <w:pPr>
              <w:ind w:left="102" w:right="-20"/>
            </w:pPr>
            <w:r>
              <w:t>transdate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Default="0074739A" w:rsidP="006C7B5B">
            <w:pPr>
              <w:ind w:left="102" w:right="-20"/>
            </w:pPr>
            <w: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Default="00C25F0E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9A" w:rsidRPr="00E83485" w:rsidRDefault="0074739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Default="0074739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  <w:p w:rsidR="002535F9" w:rsidRPr="00FB479C" w:rsidRDefault="002535F9" w:rsidP="006C7B5B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nx_0</w:t>
            </w:r>
          </w:p>
        </w:tc>
      </w:tr>
      <w:tr w:rsidR="0074739A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Default="0074739A" w:rsidP="006C7B5B">
            <w:pPr>
              <w:ind w:left="102" w:right="-20"/>
            </w:pPr>
            <w:r>
              <w:rPr>
                <w:rFonts w:hint="eastAsia"/>
              </w:rPr>
              <w:t>remark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Default="0074739A" w:rsidP="006C7B5B">
            <w:pPr>
              <w:ind w:left="102" w:right="-2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Default="00C25F0E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备注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9A" w:rsidRPr="00E83485" w:rsidRDefault="0074739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Pr="00FB479C" w:rsidRDefault="0074739A" w:rsidP="006C7B5B">
            <w:pPr>
              <w:ind w:left="102" w:right="-20"/>
              <w:rPr>
                <w:sz w:val="18"/>
              </w:rPr>
            </w:pPr>
          </w:p>
        </w:tc>
      </w:tr>
      <w:tr w:rsidR="0074739A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Default="0074739A" w:rsidP="006C7B5B">
            <w:pPr>
              <w:ind w:left="102" w:right="-20"/>
            </w:pPr>
            <w:r>
              <w:rPr>
                <w:rFonts w:hint="eastAsia"/>
              </w:rPr>
              <w:lastRenderedPageBreak/>
              <w:t>partnerid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Default="0074739A" w:rsidP="006C7B5B">
            <w:pPr>
              <w:ind w:left="102" w:right="-20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Default="00C25F0E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收款账户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9A" w:rsidRPr="00E83485" w:rsidRDefault="0074739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Pr="00FB479C" w:rsidRDefault="0074739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74739A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Default="0074739A" w:rsidP="006C7B5B">
            <w:pPr>
              <w:ind w:left="102" w:right="-2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Default="0074739A" w:rsidP="006C7B5B">
            <w:pPr>
              <w:ind w:left="102" w:right="-20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Default="0074739A" w:rsidP="006C7B5B">
            <w:pPr>
              <w:spacing w:line="312" w:lineRule="exact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739A" w:rsidRPr="00E83485" w:rsidRDefault="0074739A" w:rsidP="006C7B5B">
            <w:pPr>
              <w:ind w:left="102" w:right="-20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739A" w:rsidRPr="00FB479C" w:rsidRDefault="0074739A" w:rsidP="006C7B5B">
            <w:pPr>
              <w:ind w:left="102" w:right="-20"/>
              <w:rPr>
                <w:sz w:val="18"/>
              </w:rPr>
            </w:pPr>
          </w:p>
        </w:tc>
      </w:tr>
    </w:tbl>
    <w:p w:rsidR="0074739A" w:rsidRDefault="0074739A" w:rsidP="0074739A">
      <w:pPr>
        <w:ind w:left="576"/>
      </w:pPr>
    </w:p>
    <w:p w:rsidR="009408E7" w:rsidRDefault="009408E7" w:rsidP="009408E7">
      <w:pPr>
        <w:pStyle w:val="2"/>
      </w:pPr>
      <w:r>
        <w:t>t_dictionary</w:t>
      </w:r>
    </w:p>
    <w:p w:rsidR="009408E7" w:rsidRPr="009408E7" w:rsidRDefault="009408E7" w:rsidP="009408E7">
      <w:r>
        <w:rPr>
          <w:rFonts w:hint="eastAsia"/>
        </w:rPr>
        <w:t>系统字典表；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9408E7" w:rsidRPr="00270E48" w:rsidTr="00B62CF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408E7" w:rsidRPr="006F357D" w:rsidRDefault="009408E7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408E7" w:rsidRPr="006F357D" w:rsidRDefault="009408E7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408E7" w:rsidRPr="006F357D" w:rsidRDefault="009408E7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408E7" w:rsidRPr="006F357D" w:rsidRDefault="009408E7" w:rsidP="006F357D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408E7" w:rsidRPr="006F357D" w:rsidRDefault="009408E7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9408E7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08E7" w:rsidRPr="00FB479C" w:rsidRDefault="009408E7" w:rsidP="009F73C4">
            <w:pPr>
              <w:spacing w:line="240" w:lineRule="auto"/>
              <w:ind w:left="102" w:right="-20"/>
              <w:rPr>
                <w:sz w:val="18"/>
              </w:rPr>
            </w:pPr>
            <w: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08E7" w:rsidRPr="00FB479C" w:rsidRDefault="009408E7" w:rsidP="009F73C4">
            <w:pPr>
              <w:spacing w:line="240" w:lineRule="auto"/>
              <w:ind w:left="102" w:right="-20"/>
              <w:rPr>
                <w:sz w:val="18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08E7" w:rsidRPr="00FB479C" w:rsidRDefault="009408E7" w:rsidP="009F73C4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8E7" w:rsidRPr="00FB479C" w:rsidRDefault="009408E7" w:rsidP="009F73C4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08E7" w:rsidRPr="00FB479C" w:rsidRDefault="009408E7" w:rsidP="009F73C4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9408E7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08E7" w:rsidRPr="00CE7137" w:rsidRDefault="009408E7" w:rsidP="009F73C4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08E7" w:rsidRPr="00CE7137" w:rsidRDefault="009408E7" w:rsidP="009F73C4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3C4" w:rsidRDefault="009408E7" w:rsidP="009F73C4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字典类别，如</w:t>
            </w:r>
            <w:r w:rsidR="009F73C4">
              <w:rPr>
                <w:rFonts w:hint="eastAsia"/>
              </w:rPr>
              <w:t>：</w:t>
            </w:r>
          </w:p>
          <w:p w:rsidR="009408E7" w:rsidRDefault="009408E7" w:rsidP="009F73C4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支付方式</w:t>
            </w:r>
            <w:r>
              <w:rPr>
                <w:rFonts w:hint="eastAsia"/>
              </w:rPr>
              <w:t>"</w:t>
            </w:r>
          </w:p>
          <w:p w:rsidR="00194700" w:rsidRDefault="009F73C4" w:rsidP="002F16A0">
            <w:pPr>
              <w:spacing w:line="240" w:lineRule="auto"/>
              <w:ind w:left="102" w:right="-20"/>
            </w:pPr>
            <w:r>
              <w:rPr>
                <w:rFonts w:hint="eastAsia"/>
              </w:rPr>
              <w:t xml:space="preserve">"errSdkVer": </w:t>
            </w:r>
            <w:r>
              <w:rPr>
                <w:rFonts w:hint="eastAsia"/>
              </w:rPr>
              <w:t>禁止的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版本</w:t>
            </w:r>
          </w:p>
          <w:p w:rsidR="009B639F" w:rsidRPr="00CE7137" w:rsidRDefault="009B639F" w:rsidP="002F16A0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"</w:t>
            </w:r>
            <w:r w:rsidRPr="009B639F">
              <w:t>sysinfor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：系统信息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8E7" w:rsidRPr="00CE7137" w:rsidRDefault="009408E7" w:rsidP="009F73C4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08E7" w:rsidRPr="00CE7137" w:rsidRDefault="00371C03" w:rsidP="009F73C4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nx_0</w:t>
            </w:r>
          </w:p>
        </w:tc>
      </w:tr>
      <w:tr w:rsidR="009408E7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08E7" w:rsidRPr="00CE7137" w:rsidRDefault="009408E7" w:rsidP="009F73C4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08E7" w:rsidRPr="00CE7137" w:rsidRDefault="009408E7" w:rsidP="009F73C4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73C4" w:rsidRDefault="009408E7" w:rsidP="009F73C4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字典内容，如</w:t>
            </w:r>
            <w:r w:rsidR="009F73C4">
              <w:rPr>
                <w:rFonts w:hint="eastAsia"/>
              </w:rPr>
              <w:t>：</w:t>
            </w:r>
          </w:p>
          <w:p w:rsidR="009F73C4" w:rsidRDefault="009408E7" w:rsidP="009F73C4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支付类别中分银行卡、游戏卡</w:t>
            </w:r>
          </w:p>
          <w:p w:rsidR="009408E7" w:rsidRDefault="009F73C4" w:rsidP="009F73C4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errSdkVer</w:t>
            </w:r>
            <w:r>
              <w:rPr>
                <w:rFonts w:hint="eastAsia"/>
              </w:rPr>
              <w:t>：版本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、版本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等</w:t>
            </w:r>
          </w:p>
          <w:p w:rsidR="00866B16" w:rsidRPr="002E5FAB" w:rsidRDefault="00866B16" w:rsidP="00866B16">
            <w:pPr>
              <w:spacing w:line="240" w:lineRule="auto"/>
              <w:ind w:left="102" w:right="-20"/>
              <w:rPr>
                <w:sz w:val="18"/>
              </w:rPr>
            </w:pPr>
            <w:r w:rsidRPr="00866B16">
              <w:rPr>
                <w:sz w:val="18"/>
              </w:rPr>
              <w:t>allowedtype</w:t>
            </w:r>
            <w:r>
              <w:rPr>
                <w:rFonts w:hint="eastAsia"/>
                <w:sz w:val="18"/>
              </w:rPr>
              <w:t>：系统允许的支付方式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8E7" w:rsidRPr="00E83485" w:rsidRDefault="009408E7" w:rsidP="009F73C4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08E7" w:rsidRPr="00CE7137" w:rsidRDefault="00371C03" w:rsidP="009F73C4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nx_0</w:t>
            </w:r>
          </w:p>
        </w:tc>
      </w:tr>
      <w:tr w:rsidR="009408E7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08E7" w:rsidRPr="00FB479C" w:rsidRDefault="009408E7" w:rsidP="009F73C4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08E7" w:rsidRPr="00CE7137" w:rsidRDefault="009408E7" w:rsidP="009F73C4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08E7" w:rsidRDefault="009408E7" w:rsidP="009F73C4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字典值</w:t>
            </w:r>
          </w:p>
          <w:p w:rsidR="009F73C4" w:rsidRPr="00CE7137" w:rsidRDefault="009F73C4" w:rsidP="009F73C4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</w:rPr>
              <w:t>支付方式或者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版本的具体取值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08E7" w:rsidRPr="00E83485" w:rsidRDefault="009408E7" w:rsidP="009F73C4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08E7" w:rsidRPr="00FB479C" w:rsidRDefault="009408E7" w:rsidP="009F73C4">
            <w:pPr>
              <w:spacing w:line="240" w:lineRule="auto"/>
              <w:ind w:left="102" w:right="-20"/>
              <w:rPr>
                <w:sz w:val="18"/>
              </w:rPr>
            </w:pPr>
          </w:p>
        </w:tc>
      </w:tr>
    </w:tbl>
    <w:p w:rsidR="009408E7" w:rsidRDefault="009408E7" w:rsidP="009408E7">
      <w:pPr>
        <w:ind w:left="576"/>
      </w:pPr>
    </w:p>
    <w:p w:rsidR="007A511E" w:rsidRDefault="007A511E" w:rsidP="007A511E">
      <w:pPr>
        <w:pStyle w:val="2"/>
      </w:pPr>
      <w:r>
        <w:t>t_devid2userid</w:t>
      </w:r>
    </w:p>
    <w:p w:rsidR="0042425F" w:rsidRPr="0042425F" w:rsidRDefault="0042425F" w:rsidP="0042425F">
      <w:r>
        <w:rPr>
          <w:rFonts w:hint="eastAsia"/>
        </w:rPr>
        <w:t>用于存储原社区开发者的昵称到</w:t>
      </w:r>
      <w:r>
        <w:rPr>
          <w:rFonts w:hint="eastAsia"/>
        </w:rPr>
        <w:t>up</w:t>
      </w:r>
      <w:r>
        <w:rPr>
          <w:rFonts w:hint="eastAsia"/>
        </w:rPr>
        <w:t>的</w:t>
      </w:r>
      <w:r>
        <w:rPr>
          <w:rFonts w:hint="eastAsia"/>
        </w:rPr>
        <w:t>userid</w:t>
      </w:r>
      <w:r>
        <w:rPr>
          <w:rFonts w:hint="eastAsia"/>
        </w:rPr>
        <w:t>的映射关系，只需要原有社区开发者的信息，因此，昵称是唯一的。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7A511E" w:rsidRPr="00270E48" w:rsidTr="00B62CF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A511E" w:rsidRPr="006F357D" w:rsidRDefault="007A511E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A511E" w:rsidRPr="006F357D" w:rsidRDefault="007A511E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A511E" w:rsidRPr="006F357D" w:rsidRDefault="007A511E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A511E" w:rsidRPr="006F357D" w:rsidRDefault="007A511E" w:rsidP="006F357D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A511E" w:rsidRPr="006F357D" w:rsidRDefault="007A511E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7A511E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11E" w:rsidRPr="00FB479C" w:rsidRDefault="007A511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devid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11E" w:rsidRPr="00FB479C" w:rsidRDefault="007A511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11E" w:rsidRPr="00FB479C" w:rsidRDefault="00565B2F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原社区开发者昵称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11E" w:rsidRPr="00FB479C" w:rsidRDefault="007A511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11E" w:rsidRDefault="007A511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  <w:p w:rsidR="0040640B" w:rsidRPr="00FB479C" w:rsidRDefault="0040640B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U_inx0</w:t>
            </w:r>
          </w:p>
        </w:tc>
      </w:tr>
      <w:tr w:rsidR="007A511E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11E" w:rsidRPr="00CE7137" w:rsidRDefault="007A511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11E" w:rsidRPr="00CE7137" w:rsidRDefault="007A511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11E" w:rsidRPr="00CE7137" w:rsidRDefault="00565B2F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11E" w:rsidRPr="00CE7137" w:rsidRDefault="007A511E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11E" w:rsidRPr="00CE7137" w:rsidRDefault="007A511E" w:rsidP="006C7B5B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nx_U</w:t>
            </w:r>
          </w:p>
        </w:tc>
      </w:tr>
    </w:tbl>
    <w:p w:rsidR="009408E7" w:rsidRDefault="009408E7" w:rsidP="006E582C">
      <w:pPr>
        <w:ind w:left="576"/>
      </w:pPr>
    </w:p>
    <w:p w:rsidR="00DC028C" w:rsidRDefault="00E26FFC" w:rsidP="00DC028C">
      <w:pPr>
        <w:pStyle w:val="2"/>
      </w:pPr>
      <w:r>
        <w:t>t_callthirdfail</w:t>
      </w:r>
    </w:p>
    <w:p w:rsidR="00C17C5B" w:rsidRPr="00C17C5B" w:rsidRDefault="00C17C5B" w:rsidP="00C17C5B">
      <w:r>
        <w:rPr>
          <w:rFonts w:hint="eastAsia"/>
        </w:rPr>
        <w:t>记录给商户服务的失败通知，并根据记录进行重试，最多</w:t>
      </w:r>
      <w:r>
        <w:rPr>
          <w:rFonts w:hint="eastAsia"/>
        </w:rPr>
        <w:t>7</w:t>
      </w:r>
      <w:r>
        <w:rPr>
          <w:rFonts w:hint="eastAsia"/>
        </w:rPr>
        <w:t>次，在</w:t>
      </w:r>
      <w:r>
        <w:t>nextSendTime</w:t>
      </w:r>
      <w:r>
        <w:rPr>
          <w:rFonts w:hint="eastAsia"/>
        </w:rPr>
        <w:t>字段指定时间到达后重发通知。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DC028C" w:rsidRPr="00270E48" w:rsidTr="00B62CF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DC028C" w:rsidRPr="006F357D" w:rsidRDefault="00DC028C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DC028C" w:rsidRPr="006F357D" w:rsidRDefault="00DC028C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DC028C" w:rsidRPr="006F357D" w:rsidRDefault="00DC028C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DC028C" w:rsidRPr="006F357D" w:rsidRDefault="00DC028C" w:rsidP="006F357D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DC028C" w:rsidRPr="006F357D" w:rsidRDefault="00DC028C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DC028C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028C" w:rsidRPr="00FB479C" w:rsidRDefault="00BC7ED4" w:rsidP="006C7B5B">
            <w:pPr>
              <w:ind w:left="102" w:right="-20"/>
              <w:rPr>
                <w:sz w:val="18"/>
              </w:rPr>
            </w:pPr>
            <w:r>
              <w:lastRenderedPageBreak/>
              <w:t>result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028C" w:rsidRPr="00FB479C" w:rsidRDefault="00BC7ED4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varchar(1</w:t>
            </w:r>
            <w:r w:rsidR="00DC028C">
              <w:rPr>
                <w:rFonts w:hint="eastAsia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028C" w:rsidRDefault="00BC7ED4" w:rsidP="00BC7ED4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结果</w:t>
            </w:r>
          </w:p>
          <w:p w:rsidR="00BC7ED4" w:rsidRPr="00FB479C" w:rsidRDefault="00BC7ED4" w:rsidP="00BC7ED4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：表示成功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28C" w:rsidRPr="00FB479C" w:rsidRDefault="00DC028C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028C" w:rsidRPr="00FB479C" w:rsidRDefault="00DC028C" w:rsidP="006C7B5B">
            <w:pPr>
              <w:ind w:left="102" w:right="-20"/>
              <w:rPr>
                <w:sz w:val="18"/>
              </w:rPr>
            </w:pPr>
          </w:p>
        </w:tc>
      </w:tr>
      <w:tr w:rsidR="00DC028C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028C" w:rsidRPr="00CE7137" w:rsidRDefault="00BC7ED4" w:rsidP="006C7B5B">
            <w:pPr>
              <w:ind w:left="102" w:right="-20"/>
              <w:rPr>
                <w:sz w:val="18"/>
              </w:rPr>
            </w:pPr>
            <w:r>
              <w:t>userName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028C" w:rsidRPr="00CE7137" w:rsidRDefault="00DC028C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028C" w:rsidRPr="00CE7137" w:rsidRDefault="00BC7ED4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原社区开发者昵称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28C" w:rsidRPr="00CE7137" w:rsidRDefault="00BC7ED4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028C" w:rsidRPr="00CE7137" w:rsidRDefault="00DC028C" w:rsidP="006C7B5B">
            <w:pPr>
              <w:ind w:left="102" w:right="-20"/>
              <w:rPr>
                <w:sz w:val="18"/>
              </w:rPr>
            </w:pPr>
          </w:p>
        </w:tc>
      </w:tr>
      <w:tr w:rsidR="00DC028C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028C" w:rsidRDefault="00BC7ED4" w:rsidP="006C7B5B">
            <w:pPr>
              <w:ind w:left="102" w:right="-20"/>
            </w:pPr>
            <w:r>
              <w:rPr>
                <w:rFonts w:hint="eastAsia"/>
              </w:rP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028C" w:rsidRDefault="00BC7ED4" w:rsidP="006C7B5B">
            <w:pPr>
              <w:ind w:left="102" w:right="-2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028C" w:rsidRDefault="00BC7ED4" w:rsidP="006C7B5B">
            <w:pPr>
              <w:ind w:left="102" w:right="-20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28C" w:rsidRDefault="00BC7ED4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028C" w:rsidRDefault="00DC028C" w:rsidP="006C7B5B">
            <w:pPr>
              <w:ind w:left="102" w:right="-20"/>
              <w:rPr>
                <w:sz w:val="18"/>
              </w:rPr>
            </w:pPr>
          </w:p>
        </w:tc>
      </w:tr>
      <w:tr w:rsidR="00DC028C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028C" w:rsidRDefault="00BC7ED4" w:rsidP="006C7B5B">
            <w:pPr>
              <w:ind w:left="102" w:right="-20"/>
            </w:pPr>
            <w:r>
              <w:t>tradename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028C" w:rsidRDefault="00BC7ED4" w:rsidP="006C7B5B">
            <w:pPr>
              <w:ind w:left="102" w:right="-20"/>
            </w:pPr>
            <w: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028C" w:rsidRDefault="0004728A" w:rsidP="006C7B5B">
            <w:pPr>
              <w:ind w:left="102" w:right="-20"/>
            </w:pPr>
            <w:r>
              <w:rPr>
                <w:rFonts w:hint="eastAsia"/>
              </w:rPr>
              <w:t>商品名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28C" w:rsidRDefault="0004728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028C" w:rsidRDefault="00DC028C" w:rsidP="006C7B5B">
            <w:pPr>
              <w:ind w:left="102" w:right="-20"/>
              <w:rPr>
                <w:sz w:val="18"/>
              </w:rPr>
            </w:pPr>
          </w:p>
        </w:tc>
      </w:tr>
      <w:tr w:rsidR="00DC028C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028C" w:rsidRDefault="00BC7ED4" w:rsidP="006C7B5B">
            <w:pPr>
              <w:ind w:left="102" w:right="-20"/>
            </w:pPr>
            <w:r>
              <w:t>paytype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028C" w:rsidRDefault="00BC7ED4" w:rsidP="006C7B5B">
            <w:pPr>
              <w:ind w:left="102" w:right="-20"/>
            </w:pPr>
            <w:r>
              <w:t>varchar(10)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028C" w:rsidRDefault="0004728A" w:rsidP="0004728A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支付方式：</w:t>
            </w:r>
          </w:p>
          <w:p w:rsidR="0004728A" w:rsidRPr="0004728A" w:rsidRDefault="0004728A" w:rsidP="0004728A">
            <w:pPr>
              <w:spacing w:line="240" w:lineRule="auto"/>
              <w:ind w:left="102" w:right="-20"/>
              <w:rPr>
                <w:i/>
                <w:sz w:val="20"/>
              </w:rPr>
            </w:pPr>
            <w:r w:rsidRPr="0004728A">
              <w:rPr>
                <w:i/>
                <w:sz w:val="20"/>
              </w:rPr>
              <w:t>0</w:t>
            </w:r>
            <w:r w:rsidRPr="0004728A">
              <w:rPr>
                <w:i/>
                <w:sz w:val="20"/>
              </w:rPr>
              <w:t>：</w:t>
            </w:r>
            <w:r w:rsidR="00185DE1">
              <w:rPr>
                <w:rFonts w:hint="eastAsia"/>
                <w:i/>
                <w:sz w:val="20"/>
              </w:rPr>
              <w:t>花币</w:t>
            </w:r>
            <w:r w:rsidRPr="0004728A">
              <w:rPr>
                <w:i/>
                <w:sz w:val="20"/>
              </w:rPr>
              <w:t>，</w:t>
            </w:r>
            <w:r w:rsidRPr="0004728A">
              <w:rPr>
                <w:i/>
                <w:sz w:val="20"/>
              </w:rPr>
              <w:t xml:space="preserve"> </w:t>
            </w:r>
          </w:p>
          <w:p w:rsidR="0004728A" w:rsidRPr="0004728A" w:rsidRDefault="0004728A" w:rsidP="0004728A">
            <w:pPr>
              <w:spacing w:line="240" w:lineRule="auto"/>
              <w:ind w:left="102" w:right="-20"/>
              <w:rPr>
                <w:i/>
                <w:sz w:val="20"/>
              </w:rPr>
            </w:pPr>
            <w:r w:rsidRPr="0004728A">
              <w:rPr>
                <w:i/>
                <w:sz w:val="20"/>
              </w:rPr>
              <w:t>1</w:t>
            </w:r>
            <w:r w:rsidRPr="0004728A">
              <w:rPr>
                <w:i/>
                <w:sz w:val="20"/>
              </w:rPr>
              <w:t>：充值卡</w:t>
            </w:r>
            <w:r w:rsidRPr="0004728A">
              <w:rPr>
                <w:i/>
                <w:sz w:val="20"/>
              </w:rPr>
              <w:t xml:space="preserve"> </w:t>
            </w:r>
          </w:p>
          <w:p w:rsidR="0004728A" w:rsidRPr="0004728A" w:rsidRDefault="0004728A" w:rsidP="0004728A">
            <w:pPr>
              <w:spacing w:line="240" w:lineRule="auto"/>
              <w:ind w:left="102" w:right="-20"/>
              <w:rPr>
                <w:i/>
                <w:sz w:val="20"/>
              </w:rPr>
            </w:pPr>
            <w:r w:rsidRPr="0004728A">
              <w:rPr>
                <w:i/>
                <w:sz w:val="20"/>
              </w:rPr>
              <w:t>2</w:t>
            </w:r>
            <w:r w:rsidRPr="0004728A">
              <w:rPr>
                <w:i/>
                <w:sz w:val="20"/>
              </w:rPr>
              <w:t>：游戏卡</w:t>
            </w:r>
            <w:r w:rsidRPr="0004728A">
              <w:rPr>
                <w:i/>
                <w:sz w:val="20"/>
              </w:rPr>
              <w:t xml:space="preserve"> </w:t>
            </w:r>
          </w:p>
          <w:p w:rsidR="0004728A" w:rsidRPr="0004728A" w:rsidRDefault="0004728A" w:rsidP="0004728A">
            <w:pPr>
              <w:spacing w:line="240" w:lineRule="auto"/>
              <w:ind w:left="102" w:right="-20"/>
              <w:rPr>
                <w:i/>
                <w:sz w:val="20"/>
              </w:rPr>
            </w:pPr>
            <w:r w:rsidRPr="0004728A">
              <w:rPr>
                <w:i/>
                <w:sz w:val="20"/>
              </w:rPr>
              <w:t>3</w:t>
            </w:r>
            <w:r w:rsidRPr="0004728A">
              <w:rPr>
                <w:i/>
                <w:sz w:val="20"/>
              </w:rPr>
              <w:t>：</w:t>
            </w:r>
            <w:r w:rsidR="00866B16">
              <w:rPr>
                <w:rFonts w:hint="eastAsia"/>
                <w:i/>
                <w:sz w:val="20"/>
              </w:rPr>
              <w:t>信用</w:t>
            </w:r>
            <w:r w:rsidRPr="0004728A">
              <w:rPr>
                <w:i/>
                <w:sz w:val="20"/>
              </w:rPr>
              <w:t>卡</w:t>
            </w:r>
          </w:p>
          <w:p w:rsidR="0004728A" w:rsidRPr="0004728A" w:rsidRDefault="0004728A" w:rsidP="0004728A">
            <w:pPr>
              <w:spacing w:line="240" w:lineRule="auto"/>
              <w:ind w:left="102" w:right="-20"/>
              <w:rPr>
                <w:i/>
                <w:sz w:val="20"/>
              </w:rPr>
            </w:pPr>
            <w:r w:rsidRPr="0004728A">
              <w:rPr>
                <w:i/>
                <w:sz w:val="20"/>
              </w:rPr>
              <w:t>4</w:t>
            </w:r>
            <w:r w:rsidRPr="0004728A">
              <w:rPr>
                <w:i/>
                <w:sz w:val="20"/>
              </w:rPr>
              <w:t>：支付宝</w:t>
            </w:r>
          </w:p>
          <w:p w:rsidR="0004728A" w:rsidRPr="0004728A" w:rsidRDefault="0004728A" w:rsidP="0004728A">
            <w:pPr>
              <w:spacing w:line="240" w:lineRule="auto"/>
              <w:ind w:left="102" w:right="-20"/>
              <w:rPr>
                <w:i/>
                <w:sz w:val="20"/>
              </w:rPr>
            </w:pPr>
            <w:r w:rsidRPr="0004728A">
              <w:rPr>
                <w:i/>
                <w:sz w:val="20"/>
              </w:rPr>
              <w:t>6</w:t>
            </w:r>
            <w:r w:rsidRPr="0004728A">
              <w:rPr>
                <w:i/>
                <w:sz w:val="20"/>
              </w:rPr>
              <w:t>：短代</w:t>
            </w:r>
          </w:p>
          <w:p w:rsidR="0004728A" w:rsidRPr="0004728A" w:rsidRDefault="0004728A" w:rsidP="0004728A">
            <w:pPr>
              <w:spacing w:line="240" w:lineRule="auto"/>
              <w:ind w:left="102" w:right="-20"/>
              <w:rPr>
                <w:i/>
                <w:sz w:val="20"/>
              </w:rPr>
            </w:pPr>
            <w:r w:rsidRPr="0004728A">
              <w:rPr>
                <w:i/>
                <w:sz w:val="20"/>
              </w:rPr>
              <w:t>7</w:t>
            </w:r>
            <w:r w:rsidRPr="0004728A">
              <w:rPr>
                <w:i/>
                <w:sz w:val="20"/>
              </w:rPr>
              <w:t>：非银行卡</w:t>
            </w:r>
          </w:p>
          <w:p w:rsidR="0004728A" w:rsidRPr="0004728A" w:rsidRDefault="0004728A" w:rsidP="0004728A">
            <w:pPr>
              <w:spacing w:line="240" w:lineRule="auto"/>
              <w:ind w:left="102" w:right="-20"/>
              <w:rPr>
                <w:i/>
                <w:sz w:val="20"/>
              </w:rPr>
            </w:pPr>
            <w:r w:rsidRPr="0004728A">
              <w:rPr>
                <w:i/>
                <w:sz w:val="20"/>
              </w:rPr>
              <w:t>8</w:t>
            </w:r>
            <w:r w:rsidRPr="0004728A">
              <w:rPr>
                <w:i/>
                <w:sz w:val="20"/>
              </w:rPr>
              <w:t>：非银行卡余额</w:t>
            </w:r>
            <w:bookmarkStart w:id="15" w:name="_GoBack"/>
            <w:bookmarkEnd w:id="15"/>
          </w:p>
          <w:p w:rsidR="0004728A" w:rsidRPr="0004728A" w:rsidRDefault="0004728A" w:rsidP="0004728A">
            <w:pPr>
              <w:spacing w:line="240" w:lineRule="auto"/>
              <w:ind w:left="102" w:right="-20"/>
              <w:rPr>
                <w:i/>
                <w:sz w:val="20"/>
              </w:rPr>
            </w:pPr>
            <w:r w:rsidRPr="0004728A">
              <w:rPr>
                <w:i/>
                <w:sz w:val="20"/>
              </w:rPr>
              <w:t>9</w:t>
            </w:r>
            <w:r w:rsidRPr="0004728A">
              <w:rPr>
                <w:i/>
                <w:sz w:val="20"/>
              </w:rPr>
              <w:t>：组合支付（非银行卡余额</w:t>
            </w:r>
            <w:r w:rsidRPr="0004728A">
              <w:rPr>
                <w:i/>
                <w:sz w:val="20"/>
              </w:rPr>
              <w:t>+</w:t>
            </w:r>
            <w:r w:rsidRPr="0004728A">
              <w:rPr>
                <w:i/>
                <w:sz w:val="20"/>
              </w:rPr>
              <w:t>非银行卡）</w:t>
            </w:r>
          </w:p>
          <w:p w:rsidR="0004728A" w:rsidRPr="0004728A" w:rsidRDefault="0004728A" w:rsidP="0004728A">
            <w:pPr>
              <w:spacing w:line="240" w:lineRule="auto"/>
              <w:ind w:left="102" w:right="-20"/>
              <w:rPr>
                <w:i/>
                <w:sz w:val="20"/>
              </w:rPr>
            </w:pPr>
            <w:r w:rsidRPr="0004728A">
              <w:rPr>
                <w:i/>
                <w:sz w:val="20"/>
              </w:rPr>
              <w:t>10</w:t>
            </w:r>
            <w:r w:rsidRPr="0004728A">
              <w:rPr>
                <w:i/>
                <w:sz w:val="20"/>
              </w:rPr>
              <w:t>：财付通</w:t>
            </w:r>
          </w:p>
          <w:p w:rsidR="00F03AF5" w:rsidRDefault="00F03AF5" w:rsidP="0004728A">
            <w:pPr>
              <w:spacing w:line="240" w:lineRule="auto"/>
              <w:ind w:left="102" w:right="-20"/>
              <w:rPr>
                <w:i/>
                <w:sz w:val="20"/>
              </w:rPr>
            </w:pPr>
            <w:r>
              <w:rPr>
                <w:rFonts w:hint="eastAsia"/>
                <w:i/>
                <w:sz w:val="20"/>
              </w:rPr>
              <w:t>12</w:t>
            </w:r>
            <w:r>
              <w:rPr>
                <w:rFonts w:hint="eastAsia"/>
                <w:i/>
                <w:sz w:val="20"/>
              </w:rPr>
              <w:t>：天翼</w:t>
            </w:r>
          </w:p>
          <w:p w:rsidR="00557703" w:rsidRDefault="00557703" w:rsidP="0004728A">
            <w:pPr>
              <w:spacing w:line="240" w:lineRule="auto"/>
              <w:ind w:left="102" w:right="-20"/>
              <w:rPr>
                <w:i/>
                <w:sz w:val="20"/>
              </w:rPr>
            </w:pPr>
            <w:r>
              <w:rPr>
                <w:rFonts w:hint="eastAsia"/>
                <w:i/>
                <w:sz w:val="20"/>
              </w:rPr>
              <w:t>13</w:t>
            </w:r>
            <w:r>
              <w:rPr>
                <w:rFonts w:hint="eastAsia"/>
                <w:i/>
                <w:sz w:val="20"/>
              </w:rPr>
              <w:t>：</w:t>
            </w:r>
            <w:r>
              <w:rPr>
                <w:rFonts w:hint="eastAsia"/>
                <w:i/>
                <w:sz w:val="20"/>
              </w:rPr>
              <w:t>PayPal</w:t>
            </w:r>
          </w:p>
          <w:p w:rsidR="004D7B79" w:rsidRDefault="004D7B79" w:rsidP="0004728A">
            <w:pPr>
              <w:spacing w:line="240" w:lineRule="auto"/>
              <w:ind w:left="102" w:right="-20"/>
              <w:rPr>
                <w:i/>
                <w:sz w:val="20"/>
              </w:rPr>
            </w:pPr>
            <w:r>
              <w:rPr>
                <w:rFonts w:hint="eastAsia"/>
                <w:i/>
                <w:sz w:val="20"/>
              </w:rPr>
              <w:t>14</w:t>
            </w:r>
            <w:r>
              <w:rPr>
                <w:rFonts w:hint="eastAsia"/>
                <w:i/>
                <w:sz w:val="20"/>
              </w:rPr>
              <w:t>：移动话费</w:t>
            </w:r>
          </w:p>
          <w:p w:rsidR="004D7B79" w:rsidRDefault="004D7B79" w:rsidP="0004728A">
            <w:pPr>
              <w:spacing w:line="240" w:lineRule="auto"/>
              <w:ind w:left="102" w:right="-20"/>
              <w:rPr>
                <w:i/>
                <w:sz w:val="20"/>
              </w:rPr>
            </w:pPr>
            <w:r>
              <w:rPr>
                <w:rFonts w:hint="eastAsia"/>
                <w:i/>
                <w:sz w:val="20"/>
              </w:rPr>
              <w:t>15</w:t>
            </w:r>
            <w:r>
              <w:rPr>
                <w:rFonts w:hint="eastAsia"/>
                <w:i/>
                <w:sz w:val="20"/>
              </w:rPr>
              <w:t>：联通话费</w:t>
            </w:r>
          </w:p>
          <w:p w:rsidR="0054610F" w:rsidRDefault="0054610F" w:rsidP="0054610F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：借记卡</w:t>
            </w:r>
          </w:p>
          <w:p w:rsidR="002C0FD7" w:rsidRDefault="002C0FD7" w:rsidP="0054610F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：微信</w:t>
            </w:r>
          </w:p>
          <w:p w:rsidR="00934D50" w:rsidRDefault="00934D50" w:rsidP="0054610F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Petal</w:t>
            </w:r>
          </w:p>
          <w:p w:rsidR="00F4654C" w:rsidRDefault="00F4654C" w:rsidP="0054610F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：礼品卡</w:t>
            </w:r>
          </w:p>
          <w:p w:rsidR="00F4654C" w:rsidRDefault="00F4654C" w:rsidP="0054610F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 w:rsidR="00185DE1">
              <w:rPr>
                <w:rFonts w:hint="eastAsia"/>
              </w:rPr>
              <w:t>现金</w:t>
            </w:r>
            <w:r>
              <w:rPr>
                <w:rFonts w:hint="eastAsia"/>
              </w:rPr>
              <w:t>余额</w:t>
            </w:r>
          </w:p>
          <w:p w:rsidR="002C0FD7" w:rsidRDefault="002C0FD7" w:rsidP="0054610F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：银视通</w:t>
            </w:r>
          </w:p>
          <w:p w:rsidR="0054610F" w:rsidRDefault="0054610F" w:rsidP="0054610F">
            <w:pPr>
              <w:spacing w:line="240" w:lineRule="auto"/>
              <w:ind w:left="102" w:right="-20"/>
            </w:pPr>
          </w:p>
          <w:p w:rsidR="0054610F" w:rsidRDefault="0054610F" w:rsidP="0054610F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以下为</w:t>
            </w:r>
            <w:r>
              <w:rPr>
                <w:rFonts w:hint="eastAsia"/>
              </w:rPr>
              <w:t>vmall</w:t>
            </w:r>
            <w:r>
              <w:rPr>
                <w:rFonts w:hint="eastAsia"/>
              </w:rPr>
              <w:t>专用</w:t>
            </w:r>
          </w:p>
          <w:p w:rsidR="0054610F" w:rsidRDefault="0054610F" w:rsidP="0054610F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：预付款</w:t>
            </w:r>
          </w:p>
          <w:p w:rsidR="0054610F" w:rsidRDefault="0054610F" w:rsidP="0054610F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：中行</w:t>
            </w:r>
          </w:p>
          <w:p w:rsidR="0054610F" w:rsidRDefault="0054610F" w:rsidP="0054610F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M2E</w:t>
            </w:r>
          </w:p>
          <w:p w:rsidR="009B639F" w:rsidRDefault="0054610F" w:rsidP="0054610F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FPX</w:t>
            </w:r>
          </w:p>
          <w:p w:rsidR="0015699D" w:rsidRDefault="0015699D" w:rsidP="0054610F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54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FPXE</w:t>
            </w:r>
          </w:p>
          <w:p w:rsidR="00C87950" w:rsidRDefault="00C87950" w:rsidP="0054610F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：融资</w:t>
            </w:r>
          </w:p>
          <w:p w:rsidR="002C0FD7" w:rsidRDefault="002C0FD7" w:rsidP="0054610F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GlobalPay</w:t>
            </w:r>
          </w:p>
          <w:p w:rsidR="003C3693" w:rsidRDefault="003C3693" w:rsidP="0054610F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57</w:t>
            </w:r>
            <w:r>
              <w:rPr>
                <w:rFonts w:hint="eastAsia"/>
              </w:rPr>
              <w:t>：分期</w:t>
            </w:r>
          </w:p>
          <w:p w:rsidR="00CD4FE1" w:rsidRDefault="006843A9" w:rsidP="00CD4FE1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MP</w:t>
            </w:r>
          </w:p>
          <w:p w:rsidR="00CD4FE1" w:rsidRDefault="00CD4FE1" w:rsidP="00CD4FE1">
            <w:pPr>
              <w:spacing w:line="240" w:lineRule="auto"/>
              <w:ind w:left="102" w:right="-20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59：MOLPAY</w:t>
            </w:r>
          </w:p>
          <w:p w:rsidR="00CD4FE1" w:rsidRDefault="00CD4FE1" w:rsidP="00CD4FE1">
            <w:pPr>
              <w:spacing w:line="240" w:lineRule="auto"/>
              <w:ind w:left="102" w:right="-20"/>
            </w:pPr>
            <w:r>
              <w:rPr>
                <w:rFonts w:ascii="宋体" w:hAnsi="宋体" w:hint="eastAsia"/>
                <w:color w:val="FF0000"/>
              </w:rPr>
              <w:t>100-199：CUSTPAY1-100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28C" w:rsidRDefault="0004728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028C" w:rsidRDefault="00DC028C" w:rsidP="006C7B5B">
            <w:pPr>
              <w:ind w:left="102" w:right="-20"/>
              <w:rPr>
                <w:sz w:val="18"/>
              </w:rPr>
            </w:pPr>
          </w:p>
        </w:tc>
      </w:tr>
      <w:tr w:rsidR="00BC7ED4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t>money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t>varchar(20)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金额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ED4" w:rsidRDefault="0004728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  <w:rPr>
                <w:sz w:val="18"/>
              </w:rPr>
            </w:pPr>
          </w:p>
        </w:tc>
      </w:tr>
      <w:tr w:rsidR="00BC7ED4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lastRenderedPageBreak/>
              <w:t>orderid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华为订单号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ED4" w:rsidRDefault="0004728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  <w:p w:rsidR="00D43C74" w:rsidRDefault="00D43C74" w:rsidP="006C7B5B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_inx0</w:t>
            </w:r>
          </w:p>
        </w:tc>
      </w:tr>
      <w:tr w:rsidR="00BC7ED4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t>noticetime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通知时间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ED4" w:rsidRDefault="0004728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  <w:rPr>
                <w:sz w:val="18"/>
              </w:rPr>
            </w:pPr>
          </w:p>
        </w:tc>
      </w:tr>
      <w:tr w:rsidR="00BC7ED4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t>requestid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商户请求号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ED4" w:rsidRDefault="0004728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  <w:rPr>
                <w:sz w:val="18"/>
              </w:rPr>
            </w:pPr>
          </w:p>
        </w:tc>
      </w:tr>
      <w:tr w:rsidR="00BC7ED4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t>channel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t>varchar(10)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支付渠道，参考</w:t>
            </w:r>
            <w:r>
              <w:rPr>
                <w:rFonts w:hint="eastAsia"/>
              </w:rPr>
              <w:t>1.3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ED4" w:rsidRDefault="0004728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  <w:rPr>
                <w:sz w:val="18"/>
              </w:rPr>
            </w:pPr>
          </w:p>
        </w:tc>
      </w:tr>
      <w:tr w:rsidR="00BC7ED4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t>retryTimes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t>int(11)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已重试次数，最大</w:t>
            </w:r>
            <w:r>
              <w:rPr>
                <w:rFonts w:hint="eastAsia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ED4" w:rsidRDefault="0004728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  <w:rPr>
                <w:sz w:val="18"/>
              </w:rPr>
            </w:pPr>
          </w:p>
        </w:tc>
      </w:tr>
      <w:tr w:rsidR="00BC7ED4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t>nextSendTime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下次发送时间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ED4" w:rsidRDefault="0004728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D43C74" w:rsidP="006C7B5B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nx_0</w:t>
            </w:r>
          </w:p>
        </w:tc>
      </w:tr>
      <w:tr w:rsidR="00BC7ED4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rPr>
                <w:rFonts w:hint="eastAsia"/>
              </w:rPr>
              <w:t>appid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应用包名</w:t>
            </w:r>
            <w:r w:rsidR="003B176F">
              <w:rPr>
                <w:rFonts w:hint="eastAsia"/>
              </w:rPr>
              <w:t>（大小写敏感）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ED4" w:rsidRDefault="0004728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  <w:rPr>
                <w:sz w:val="18"/>
              </w:rPr>
            </w:pPr>
          </w:p>
        </w:tc>
      </w:tr>
      <w:tr w:rsidR="00BC7ED4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rPr>
                <w:rFonts w:hint="eastAsia"/>
              </w:rPr>
              <w:t>applicationid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  <w:r w:rsidR="00CD2CD2">
              <w:rPr>
                <w:rFonts w:hint="eastAsia"/>
              </w:rPr>
              <w:t>（大小写敏感）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ED4" w:rsidRDefault="0004728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  <w:rPr>
                <w:sz w:val="18"/>
              </w:rPr>
            </w:pPr>
          </w:p>
        </w:tc>
      </w:tr>
      <w:tr w:rsidR="00BC7ED4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rPr>
                <w:rFonts w:hint="eastAsia"/>
              </w:rPr>
              <w:t>bankid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银行</w:t>
            </w:r>
            <w:r>
              <w:rPr>
                <w:rFonts w:hint="eastAsia"/>
              </w:rPr>
              <w:t>ID-</w:t>
            </w:r>
            <w:r>
              <w:rPr>
                <w:rFonts w:hint="eastAsia"/>
              </w:rPr>
              <w:t>支付通道，取值参考《</w:t>
            </w:r>
            <w:r w:rsidRPr="0004728A">
              <w:rPr>
                <w:rFonts w:hint="eastAsia"/>
              </w:rPr>
              <w:t>交易服务器接口</w:t>
            </w:r>
            <w:r w:rsidRPr="0004728A">
              <w:rPr>
                <w:rFonts w:hint="eastAsia"/>
              </w:rPr>
              <w:t>V1.docx</w:t>
            </w:r>
            <w:r>
              <w:rPr>
                <w:rFonts w:hint="eastAsia"/>
              </w:rPr>
              <w:t>》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ED4" w:rsidRDefault="0004728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  <w:rPr>
                <w:sz w:val="18"/>
              </w:rPr>
            </w:pPr>
          </w:p>
        </w:tc>
      </w:tr>
      <w:tr w:rsidR="00BC7ED4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rPr>
                <w:rFonts w:hint="eastAsia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url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ED4" w:rsidRDefault="0004728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  <w:rPr>
                <w:sz w:val="18"/>
              </w:rPr>
            </w:pPr>
          </w:p>
        </w:tc>
      </w:tr>
      <w:tr w:rsidR="00BC7ED4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rPr>
                <w:rFonts w:hint="eastAsia"/>
              </w:rPr>
              <w:t>urlver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varchar(2)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调回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接口版本号</w:t>
            </w:r>
            <w:r w:rsidR="00BE18A3">
              <w:rPr>
                <w:rFonts w:hint="eastAsia"/>
              </w:rPr>
              <w:t>，参考《</w:t>
            </w:r>
            <w:r w:rsidR="00BE18A3" w:rsidRPr="0004728A">
              <w:rPr>
                <w:rFonts w:hint="eastAsia"/>
              </w:rPr>
              <w:t>服务端回调接口</w:t>
            </w:r>
            <w:r w:rsidR="00BE18A3" w:rsidRPr="0004728A">
              <w:rPr>
                <w:rFonts w:hint="eastAsia"/>
              </w:rPr>
              <w:t>V1.docx</w:t>
            </w:r>
            <w:r w:rsidR="00BE18A3">
              <w:rPr>
                <w:rFonts w:hint="eastAsia"/>
              </w:rPr>
              <w:t>》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ED4" w:rsidRDefault="0004728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  <w:rPr>
                <w:sz w:val="18"/>
              </w:rPr>
            </w:pPr>
          </w:p>
        </w:tc>
      </w:tr>
      <w:tr w:rsidR="00BC7ED4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rPr>
                <w:rFonts w:hint="eastAsia"/>
              </w:rPr>
              <w:t>sendresult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调回通知发送结果，参考《</w:t>
            </w:r>
            <w:r w:rsidRPr="0004728A">
              <w:rPr>
                <w:rFonts w:hint="eastAsia"/>
              </w:rPr>
              <w:t>服务端回调接口</w:t>
            </w:r>
            <w:r w:rsidRPr="0004728A">
              <w:rPr>
                <w:rFonts w:hint="eastAsia"/>
              </w:rPr>
              <w:t>V1.docx</w:t>
            </w:r>
            <w:r>
              <w:rPr>
                <w:rFonts w:hint="eastAsia"/>
              </w:rPr>
              <w:t>》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ED4" w:rsidRDefault="0004728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  <w:rPr>
                <w:sz w:val="18"/>
              </w:rPr>
            </w:pPr>
          </w:p>
        </w:tc>
      </w:tr>
      <w:tr w:rsidR="00BC7ED4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rPr>
                <w:rFonts w:hint="eastAsia"/>
              </w:rPr>
              <w:t>cardno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varchar(512)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具体支付卡信息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ED4" w:rsidRDefault="0004728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  <w:rPr>
                <w:sz w:val="18"/>
              </w:rPr>
            </w:pPr>
          </w:p>
        </w:tc>
      </w:tr>
      <w:tr w:rsidR="00BC7ED4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rPr>
                <w:rFonts w:hint="eastAsia"/>
              </w:rPr>
              <w:t>accessMode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varchar(2)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接入模式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 xml:space="preserve"> 1 PC</w:t>
            </w:r>
            <w:r w:rsidR="00B34CC0">
              <w:rPr>
                <w:rFonts w:hint="eastAsia"/>
              </w:rPr>
              <w:t xml:space="preserve"> 2 Wap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ED4" w:rsidRDefault="0004728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  <w:rPr>
                <w:sz w:val="18"/>
              </w:rPr>
            </w:pPr>
          </w:p>
        </w:tc>
      </w:tr>
      <w:tr w:rsidR="00BC7ED4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rPr>
                <w:rFonts w:hint="eastAsia"/>
              </w:rPr>
              <w:t>spending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支付渠道总费用，包括佣金和损耗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ED4" w:rsidRPr="0004728A" w:rsidRDefault="0004728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  <w:rPr>
                <w:sz w:val="18"/>
              </w:rPr>
            </w:pPr>
          </w:p>
        </w:tc>
      </w:tr>
      <w:tr w:rsidR="00BC7ED4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rPr>
                <w:rFonts w:hint="eastAsia"/>
              </w:rPr>
              <w:t>useridused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varchar(2)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是否使用联盟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接入</w:t>
            </w:r>
            <w:r>
              <w:rPr>
                <w:rFonts w:hint="eastAsia"/>
              </w:rPr>
              <w:t xml:space="preserve"> 1  yes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ED4" w:rsidRDefault="0004728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  <w:rPr>
                <w:sz w:val="18"/>
              </w:rPr>
            </w:pPr>
          </w:p>
        </w:tc>
      </w:tr>
      <w:tr w:rsidR="00BC7ED4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rPr>
                <w:rFonts w:hint="eastAsia"/>
              </w:rPr>
              <w:t>orderTime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ED4" w:rsidRDefault="0004728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  <w:rPr>
                <w:sz w:val="18"/>
              </w:rPr>
            </w:pPr>
          </w:p>
        </w:tc>
      </w:tr>
      <w:tr w:rsidR="00BC7ED4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</w:pPr>
            <w:r>
              <w:rPr>
                <w:rFonts w:hint="eastAsia"/>
              </w:rPr>
              <w:t>tradetime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04728A" w:rsidP="006C7B5B">
            <w:pPr>
              <w:ind w:left="102" w:right="-20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ED4" w:rsidRDefault="0004728A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ED4" w:rsidRDefault="00BC7ED4" w:rsidP="006C7B5B">
            <w:pPr>
              <w:ind w:left="102" w:right="-20"/>
              <w:rPr>
                <w:sz w:val="18"/>
              </w:rPr>
            </w:pPr>
          </w:p>
        </w:tc>
      </w:tr>
      <w:tr w:rsidR="00DE66DC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6DC" w:rsidRDefault="00DE66DC" w:rsidP="006C7B5B">
            <w:pPr>
              <w:ind w:left="102" w:right="-20"/>
            </w:pPr>
            <w:r>
              <w:rPr>
                <w:rFonts w:hint="eastAsia"/>
              </w:rPr>
              <w:t>extreserved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6DC" w:rsidRDefault="00DE66DC" w:rsidP="006C7B5B">
            <w:pPr>
              <w:ind w:left="102" w:right="-20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6DC" w:rsidRDefault="00DE66DC" w:rsidP="006C7B5B">
            <w:pPr>
              <w:ind w:left="102" w:right="-20"/>
            </w:pPr>
            <w:r>
              <w:rPr>
                <w:rFonts w:hint="eastAsia"/>
              </w:rPr>
              <w:t>商户侧保留信息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6DC" w:rsidRDefault="00DE66DC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66DC" w:rsidRDefault="00DE66DC" w:rsidP="006C7B5B">
            <w:pPr>
              <w:ind w:left="102" w:right="-20"/>
              <w:rPr>
                <w:sz w:val="18"/>
              </w:rPr>
            </w:pPr>
          </w:p>
        </w:tc>
      </w:tr>
      <w:tr w:rsidR="00025CFE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5CFE" w:rsidRDefault="00025CFE" w:rsidP="006C7B5B">
            <w:pPr>
              <w:ind w:left="102" w:right="-20"/>
            </w:pPr>
            <w:r>
              <w:rPr>
                <w:rFonts w:ascii="Calibri" w:hAnsi="Calibri" w:hint="eastAsia"/>
              </w:rPr>
              <w:t>sysReserved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5CFE" w:rsidRDefault="00025CFE" w:rsidP="006C7B5B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archar(128)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5CFE" w:rsidRDefault="00025CFE" w:rsidP="006C7B5B">
            <w:pPr>
              <w:ind w:left="102" w:right="-20"/>
            </w:pPr>
            <w:r>
              <w:rPr>
                <w:rFonts w:hint="eastAsia"/>
              </w:rPr>
              <w:t>系统保留域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CFE" w:rsidRDefault="007505CD" w:rsidP="006C7B5B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5CFE" w:rsidRDefault="00025CFE" w:rsidP="006C7B5B">
            <w:pPr>
              <w:ind w:left="102" w:right="-20"/>
              <w:rPr>
                <w:sz w:val="18"/>
              </w:rPr>
            </w:pPr>
          </w:p>
        </w:tc>
      </w:tr>
      <w:tr w:rsidR="00B865FB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FB" w:rsidRDefault="00B865FB" w:rsidP="006C7B5B">
            <w:pPr>
              <w:ind w:left="102" w:right="-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orirequest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FB" w:rsidRDefault="00B865FB" w:rsidP="006C7B5B">
            <w:pPr>
              <w:ind w:left="102" w:right="-20"/>
            </w:pPr>
            <w:r>
              <w:rPr>
                <w:rFonts w:hint="eastAsia"/>
              </w:rPr>
              <w:t>varchar1024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FB" w:rsidRDefault="00B865FB" w:rsidP="006C7B5B">
            <w:pPr>
              <w:ind w:left="102" w:right="-20"/>
            </w:pPr>
            <w:r>
              <w:rPr>
                <w:rFonts w:hint="eastAsia"/>
              </w:rPr>
              <w:t>原始发送消息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5FB" w:rsidRDefault="00B865FB" w:rsidP="006C7B5B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FB" w:rsidRDefault="00B865FB" w:rsidP="006C7B5B">
            <w:pPr>
              <w:ind w:left="102" w:right="-20"/>
              <w:rPr>
                <w:sz w:val="18"/>
              </w:rPr>
            </w:pPr>
          </w:p>
        </w:tc>
      </w:tr>
      <w:tr w:rsidR="00B865FB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FB" w:rsidRDefault="00B865FB" w:rsidP="006C7B5B">
            <w:pPr>
              <w:ind w:left="102" w:right="-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oriresponse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FB" w:rsidRDefault="00B865FB" w:rsidP="006C7B5B">
            <w:pPr>
              <w:ind w:left="102" w:right="-20"/>
            </w:pPr>
            <w:r>
              <w:rPr>
                <w:rFonts w:hint="eastAsia"/>
              </w:rPr>
              <w:t>varchar1024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FB" w:rsidRDefault="00B865FB" w:rsidP="006C7B5B">
            <w:pPr>
              <w:ind w:left="102" w:right="-20"/>
            </w:pPr>
            <w:r>
              <w:rPr>
                <w:rFonts w:hint="eastAsia"/>
              </w:rPr>
              <w:t>原始返回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65FB" w:rsidRDefault="00B865FB" w:rsidP="006C7B5B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65FB" w:rsidRDefault="00B865FB" w:rsidP="006C7B5B">
            <w:pPr>
              <w:ind w:left="102" w:right="-20"/>
              <w:rPr>
                <w:sz w:val="18"/>
              </w:rPr>
            </w:pPr>
          </w:p>
        </w:tc>
      </w:tr>
      <w:tr w:rsidR="00947422" w:rsidRPr="00270E48" w:rsidTr="00E553FC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7422" w:rsidRDefault="00947422" w:rsidP="006C7B5B">
            <w:pPr>
              <w:ind w:left="102" w:right="-20"/>
              <w:rPr>
                <w:rFonts w:ascii="Calibri" w:hAnsi="Calibri"/>
              </w:rPr>
            </w:pPr>
            <w:r>
              <w:rPr>
                <w:rFonts w:hint="eastAsia"/>
              </w:rPr>
              <w:t>signtype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7422" w:rsidRDefault="00947422" w:rsidP="006C7B5B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archar16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7422" w:rsidRDefault="00947422" w:rsidP="00947422">
            <w:pPr>
              <w:spacing w:line="240" w:lineRule="auto"/>
              <w:ind w:left="102" w:right="-20"/>
              <w:jc w:val="both"/>
            </w:pPr>
            <w:r>
              <w:t>C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签名方式，非法值取缺省值：</w:t>
            </w:r>
          </w:p>
          <w:p w:rsidR="00947422" w:rsidRDefault="00947422" w:rsidP="0094742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sha1withrsa</w:t>
            </w:r>
            <w:r>
              <w:rPr>
                <w:rFonts w:hint="eastAsia"/>
              </w:rPr>
              <w:t>签名算法；</w:t>
            </w:r>
          </w:p>
          <w:p w:rsidR="00947422" w:rsidRDefault="00947422" w:rsidP="00947422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RSA256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sha256withrsa</w:t>
            </w:r>
            <w:r>
              <w:rPr>
                <w:rFonts w:hint="eastAsia"/>
              </w:rPr>
              <w:t>签名算法。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7422" w:rsidRDefault="00947422" w:rsidP="006C7B5B">
            <w:pPr>
              <w:ind w:left="102" w:right="-20"/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7422" w:rsidRDefault="00947422" w:rsidP="006C7B5B">
            <w:pPr>
              <w:ind w:left="102" w:right="-20"/>
              <w:rPr>
                <w:sz w:val="18"/>
              </w:rPr>
            </w:pPr>
          </w:p>
        </w:tc>
      </w:tr>
    </w:tbl>
    <w:p w:rsidR="0042425F" w:rsidRDefault="0042425F" w:rsidP="006E582C">
      <w:pPr>
        <w:ind w:left="576"/>
      </w:pPr>
    </w:p>
    <w:p w:rsidR="00473A29" w:rsidRDefault="00473A29" w:rsidP="00473A29">
      <w:pPr>
        <w:pStyle w:val="2"/>
      </w:pPr>
      <w:r>
        <w:t>t_bind_account</w:t>
      </w:r>
    </w:p>
    <w:p w:rsidR="00AA3AE7" w:rsidRDefault="00AA3AE7" w:rsidP="00AA3AE7">
      <w:r>
        <w:rPr>
          <w:rFonts w:hint="eastAsia"/>
        </w:rPr>
        <w:t>账户绑定表，支持商户绑定支付宝和易宝账户。</w:t>
      </w:r>
    </w:p>
    <w:p w:rsidR="00AA3AE7" w:rsidRDefault="00AA3AE7" w:rsidP="00BF4007">
      <w:pPr>
        <w:spacing w:line="240" w:lineRule="auto"/>
      </w:pPr>
      <w:r>
        <w:rPr>
          <w:rFonts w:hint="eastAsia"/>
        </w:rPr>
        <w:t>注：当前支付宝账户不绑定也是可以使用支付宝的，也就是设计原则以及发生改变。</w:t>
      </w:r>
    </w:p>
    <w:p w:rsidR="00D93D4A" w:rsidRPr="00AA3AE7" w:rsidRDefault="00D93D4A" w:rsidP="00BF4007">
      <w:pPr>
        <w:spacing w:line="240" w:lineRule="auto"/>
      </w:pPr>
      <w:r>
        <w:rPr>
          <w:rFonts w:hint="eastAsia"/>
        </w:rPr>
        <w:t>对于需要在易宝完成结算的</w:t>
      </w:r>
      <w:r>
        <w:rPr>
          <w:rFonts w:hint="eastAsia"/>
        </w:rPr>
        <w:t>O2O</w:t>
      </w:r>
      <w:r>
        <w:rPr>
          <w:rFonts w:hint="eastAsia"/>
        </w:rPr>
        <w:t>商户，需要额外在易宝注册一个商户号并且把该易宝商户号绑定在本表中。支付提交到易宝时，会在消息中携带该易宝商户号，这样易宝就知道该商户为华为子商户并正确处理结算信息。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473A29" w:rsidRPr="00270E48" w:rsidTr="00B62CF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73A29" w:rsidRPr="006F357D" w:rsidRDefault="00473A29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73A29" w:rsidRPr="006F357D" w:rsidRDefault="00473A29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73A29" w:rsidRPr="006F357D" w:rsidRDefault="00473A29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73A29" w:rsidRPr="006F357D" w:rsidRDefault="00473A29" w:rsidP="006F357D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73A29" w:rsidRPr="006F357D" w:rsidRDefault="00473A29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473A29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A29" w:rsidRPr="00FB479C" w:rsidRDefault="00473A29" w:rsidP="006C7B5B">
            <w:pPr>
              <w:ind w:left="102" w:right="-20"/>
              <w:rPr>
                <w:sz w:val="18"/>
              </w:rPr>
            </w:pPr>
            <w:r>
              <w:t>developerid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A29" w:rsidRPr="00FB479C" w:rsidRDefault="00473A2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A29" w:rsidRPr="00FB479C" w:rsidRDefault="00473A2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商户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A29" w:rsidRPr="00FB479C" w:rsidRDefault="00473A2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A29" w:rsidRPr="00FB479C" w:rsidRDefault="00473A2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473A29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A29" w:rsidRPr="00CE7137" w:rsidRDefault="00473A29" w:rsidP="006C7B5B">
            <w:pPr>
              <w:ind w:left="102" w:right="-20"/>
              <w:rPr>
                <w:sz w:val="18"/>
              </w:rPr>
            </w:pPr>
            <w:r>
              <w:t>payaccount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A29" w:rsidRPr="00CE7137" w:rsidRDefault="00473A2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A29" w:rsidRPr="00CE7137" w:rsidRDefault="00473A2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收款账户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A29" w:rsidRPr="00CE7137" w:rsidRDefault="00473A2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A29" w:rsidRPr="00CE7137" w:rsidRDefault="00473A29" w:rsidP="006C7B5B">
            <w:pPr>
              <w:ind w:left="102" w:right="-20"/>
              <w:rPr>
                <w:sz w:val="18"/>
              </w:rPr>
            </w:pPr>
          </w:p>
        </w:tc>
      </w:tr>
      <w:tr w:rsidR="00473A29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A29" w:rsidRDefault="00473A29" w:rsidP="006C7B5B">
            <w:pPr>
              <w:ind w:left="102" w:right="-20"/>
            </w:pPr>
            <w:r>
              <w:t>paytype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A29" w:rsidRDefault="00473A29" w:rsidP="006C7B5B">
            <w:pPr>
              <w:ind w:left="102" w:right="-20"/>
            </w:pPr>
            <w:r>
              <w:t>varchar(10)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A29" w:rsidRDefault="00473A29" w:rsidP="00473A29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支付渠道：</w:t>
            </w:r>
          </w:p>
          <w:p w:rsidR="00473A29" w:rsidRDefault="00473A29" w:rsidP="00473A29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AliPay</w:t>
            </w:r>
          </w:p>
          <w:p w:rsidR="00473A29" w:rsidRDefault="00473A29" w:rsidP="00473A29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YeePay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A29" w:rsidRDefault="00473A2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A29" w:rsidRPr="00CE7137" w:rsidRDefault="00473A2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 w:rsidR="00473A29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A29" w:rsidRDefault="00473A29" w:rsidP="006C7B5B">
            <w:pPr>
              <w:ind w:left="102" w:right="-20"/>
            </w:pPr>
            <w:r>
              <w:t>bindtime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A29" w:rsidRDefault="00473A29" w:rsidP="006C7B5B">
            <w:pPr>
              <w:ind w:left="102" w:right="-20"/>
            </w:pPr>
            <w: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A29" w:rsidRDefault="00473A29" w:rsidP="006C7B5B">
            <w:pPr>
              <w:ind w:left="102" w:right="-20"/>
            </w:pPr>
            <w:r>
              <w:rPr>
                <w:rFonts w:hint="eastAsia"/>
              </w:rPr>
              <w:t>绑定时间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A29" w:rsidRDefault="00473A2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A29" w:rsidRPr="00CE7137" w:rsidRDefault="00473A29" w:rsidP="006C7B5B">
            <w:pPr>
              <w:ind w:left="102" w:right="-20"/>
              <w:rPr>
                <w:sz w:val="18"/>
              </w:rPr>
            </w:pPr>
          </w:p>
        </w:tc>
      </w:tr>
      <w:tr w:rsidR="00473A29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A29" w:rsidRDefault="00473A29" w:rsidP="006C7B5B">
            <w:pPr>
              <w:ind w:left="102" w:right="-20"/>
            </w:pPr>
            <w: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A29" w:rsidRDefault="00473A29" w:rsidP="006C7B5B">
            <w:pPr>
              <w:ind w:left="102" w:right="-20"/>
            </w:pPr>
            <w:r>
              <w:t>varchar(128)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A29" w:rsidRDefault="00473A29" w:rsidP="006C7B5B">
            <w:pPr>
              <w:ind w:left="102" w:right="-20"/>
            </w:pP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，已经废除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A29" w:rsidRDefault="00473A29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3A29" w:rsidRPr="00CE7137" w:rsidRDefault="00473A29" w:rsidP="006C7B5B">
            <w:pPr>
              <w:ind w:left="102" w:right="-20"/>
              <w:rPr>
                <w:sz w:val="18"/>
              </w:rPr>
            </w:pPr>
          </w:p>
        </w:tc>
      </w:tr>
    </w:tbl>
    <w:p w:rsidR="003457B9" w:rsidRDefault="003457B9" w:rsidP="006E582C">
      <w:pPr>
        <w:ind w:left="576"/>
      </w:pPr>
    </w:p>
    <w:p w:rsidR="00117EE1" w:rsidRDefault="00117EE1" w:rsidP="00117EE1">
      <w:pPr>
        <w:pStyle w:val="2"/>
      </w:pPr>
      <w:r>
        <w:t>t_bankinfor</w:t>
      </w:r>
      <w:r w:rsidR="006C60B6">
        <w:rPr>
          <w:rFonts w:hint="eastAsia"/>
        </w:rPr>
        <w:t>（已经移植到联盟）</w:t>
      </w:r>
    </w:p>
    <w:p w:rsidR="00AA3AE7" w:rsidRDefault="00AA3AE7" w:rsidP="00AA3AE7">
      <w:r>
        <w:rPr>
          <w:rFonts w:hint="eastAsia"/>
        </w:rPr>
        <w:t>商户银行卡信息。</w:t>
      </w:r>
    </w:p>
    <w:p w:rsidR="00696F10" w:rsidRPr="00AA3AE7" w:rsidRDefault="00696F10" w:rsidP="00AA3AE7">
      <w:r>
        <w:rPr>
          <w:rFonts w:hint="eastAsia"/>
        </w:rPr>
        <w:t>注：状态目前并不影响支付业务。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117EE1" w:rsidRPr="00270E48" w:rsidTr="00FA41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17EE1" w:rsidRPr="006F357D" w:rsidRDefault="00117EE1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17EE1" w:rsidRPr="006F357D" w:rsidRDefault="00117EE1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17EE1" w:rsidRPr="006F357D" w:rsidRDefault="00117EE1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17EE1" w:rsidRPr="006F357D" w:rsidRDefault="00117EE1" w:rsidP="006F357D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17EE1" w:rsidRPr="006F357D" w:rsidRDefault="00117EE1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117EE1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Pr="00FB479C" w:rsidRDefault="00117EE1" w:rsidP="006C7B5B">
            <w:pPr>
              <w:ind w:left="102" w:right="-20"/>
              <w:rPr>
                <w:sz w:val="18"/>
              </w:rPr>
            </w:pPr>
            <w: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Pr="00FB479C" w:rsidRDefault="00117EE1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Pr="009037A6" w:rsidRDefault="00117EE1" w:rsidP="006C7B5B">
            <w:pPr>
              <w:ind w:left="102" w:right="-20"/>
            </w:pPr>
            <w:r w:rsidRPr="009037A6">
              <w:rPr>
                <w:rFonts w:hint="eastAsia"/>
              </w:rPr>
              <w:t>商户</w:t>
            </w:r>
            <w:r w:rsidRPr="009037A6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EE1" w:rsidRPr="00FB479C" w:rsidRDefault="00117EE1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  <w:p w:rsidR="0064696D" w:rsidRPr="00FB479C" w:rsidRDefault="0064696D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U_inx0</w:t>
            </w:r>
          </w:p>
        </w:tc>
      </w:tr>
      <w:tr w:rsidR="00117EE1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Pr="00CE7137" w:rsidRDefault="00117EE1" w:rsidP="006C7B5B">
            <w:pPr>
              <w:ind w:left="102" w:right="-20"/>
              <w:rPr>
                <w:sz w:val="18"/>
              </w:rPr>
            </w:pPr>
            <w: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Pr="00CE7137" w:rsidRDefault="00117EE1" w:rsidP="006C7B5B">
            <w:pPr>
              <w:ind w:left="102" w:right="-20"/>
              <w:rPr>
                <w:sz w:val="18"/>
              </w:rPr>
            </w:pPr>
            <w:r>
              <w:t>varchar(8)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Pr="00CE7137" w:rsidRDefault="00117EE1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ID</w:t>
            </w:r>
            <w:r w:rsidR="004C2315">
              <w:rPr>
                <w:rFonts w:hint="eastAsia"/>
              </w:rPr>
              <w:t>，商户内唯一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EE1" w:rsidRPr="00CE7137" w:rsidRDefault="00117EE1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  <w:p w:rsidR="0064696D" w:rsidRPr="00CE7137" w:rsidRDefault="0064696D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U_inx1</w:t>
            </w:r>
          </w:p>
        </w:tc>
      </w:tr>
      <w:tr w:rsidR="00117EE1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</w:pPr>
            <w:r>
              <w:t>bank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</w:pPr>
            <w:r>
              <w:t>varchar(128)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4C2315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银行名称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EE1" w:rsidRPr="00117EE1" w:rsidRDefault="00117EE1" w:rsidP="00117EE1">
            <w:pPr>
              <w:ind w:left="102" w:right="-20"/>
              <w:rPr>
                <w:sz w:val="18"/>
              </w:rPr>
            </w:pPr>
            <w:r w:rsidRPr="00844697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Pr="00CE7137" w:rsidRDefault="00117EE1" w:rsidP="006C7B5B">
            <w:pPr>
              <w:ind w:left="102" w:right="-20"/>
              <w:rPr>
                <w:sz w:val="18"/>
              </w:rPr>
            </w:pPr>
          </w:p>
        </w:tc>
      </w:tr>
      <w:tr w:rsidR="00117EE1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</w:pPr>
            <w:r>
              <w:t>account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</w:pPr>
            <w:r>
              <w:t>varchar(</w:t>
            </w:r>
            <w:r w:rsidR="00E11E98"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4C2315" w:rsidP="006C7B5B">
            <w:pPr>
              <w:ind w:left="102" w:right="-20"/>
            </w:pPr>
            <w:r>
              <w:rPr>
                <w:rFonts w:hint="eastAsia"/>
              </w:rPr>
              <w:t>账户</w:t>
            </w:r>
            <w:r w:rsidR="007D6BF7">
              <w:rPr>
                <w:rFonts w:hint="eastAsia"/>
              </w:rPr>
              <w:t>(aes</w:t>
            </w:r>
            <w:r w:rsidR="007D6BF7">
              <w:rPr>
                <w:rFonts w:hint="eastAsia"/>
              </w:rPr>
              <w:t>加密</w:t>
            </w:r>
            <w:r w:rsidR="007D6BF7">
              <w:rPr>
                <w:rFonts w:hint="eastAsia"/>
              </w:rPr>
              <w:t>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EE1" w:rsidRPr="00117EE1" w:rsidRDefault="00117EE1" w:rsidP="00117EE1">
            <w:pPr>
              <w:ind w:left="102" w:right="-20"/>
              <w:rPr>
                <w:sz w:val="18"/>
              </w:rPr>
            </w:pPr>
            <w:r w:rsidRPr="00844697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Pr="00CE7137" w:rsidRDefault="00117EE1" w:rsidP="006C7B5B">
            <w:pPr>
              <w:ind w:left="102" w:right="-20"/>
              <w:rPr>
                <w:sz w:val="18"/>
              </w:rPr>
            </w:pPr>
          </w:p>
        </w:tc>
      </w:tr>
      <w:tr w:rsidR="00117EE1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</w:pPr>
            <w:r>
              <w:t>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</w:pPr>
            <w:r>
              <w:t>varchar(64)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4C2315" w:rsidP="006C7B5B">
            <w:pPr>
              <w:ind w:left="102" w:right="-20"/>
            </w:pPr>
            <w:r>
              <w:rPr>
                <w:rFonts w:hint="eastAsia"/>
              </w:rPr>
              <w:t>户名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EE1" w:rsidRPr="00117EE1" w:rsidRDefault="00117EE1" w:rsidP="00117EE1">
            <w:pPr>
              <w:ind w:left="102" w:right="-20"/>
              <w:rPr>
                <w:sz w:val="18"/>
              </w:rPr>
            </w:pPr>
            <w:r w:rsidRPr="00844697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Pr="00CE7137" w:rsidRDefault="00117EE1" w:rsidP="006C7B5B">
            <w:pPr>
              <w:ind w:left="102" w:right="-20"/>
              <w:rPr>
                <w:sz w:val="18"/>
              </w:rPr>
            </w:pPr>
          </w:p>
        </w:tc>
      </w:tr>
      <w:tr w:rsidR="00117EE1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</w:pPr>
            <w:r>
              <w:t>hprovince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</w:pPr>
            <w:r>
              <w:t>varchar(32)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4C2315" w:rsidP="006C7B5B">
            <w:pPr>
              <w:ind w:left="102" w:right="-20"/>
            </w:pPr>
            <w:r>
              <w:rPr>
                <w:rFonts w:hint="eastAsia"/>
              </w:rPr>
              <w:t>归属省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EE1" w:rsidRPr="00117EE1" w:rsidRDefault="00117EE1" w:rsidP="00117EE1">
            <w:pPr>
              <w:ind w:left="102" w:right="-20"/>
              <w:rPr>
                <w:sz w:val="18"/>
              </w:rPr>
            </w:pPr>
            <w:r w:rsidRPr="00844697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Pr="00CE7137" w:rsidRDefault="00117EE1" w:rsidP="006C7B5B">
            <w:pPr>
              <w:ind w:left="102" w:right="-20"/>
              <w:rPr>
                <w:sz w:val="18"/>
              </w:rPr>
            </w:pPr>
          </w:p>
        </w:tc>
      </w:tr>
      <w:tr w:rsidR="00117EE1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</w:pPr>
            <w:r>
              <w:t>hcity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</w:pPr>
            <w:r>
              <w:t>varchar(32)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4C2315" w:rsidP="006C7B5B">
            <w:pPr>
              <w:ind w:left="102" w:right="-20"/>
            </w:pPr>
            <w:r>
              <w:rPr>
                <w:rFonts w:hint="eastAsia"/>
              </w:rPr>
              <w:t>归属城市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EE1" w:rsidRPr="00117EE1" w:rsidRDefault="00117EE1" w:rsidP="00117EE1">
            <w:pPr>
              <w:ind w:left="102" w:right="-20"/>
              <w:rPr>
                <w:sz w:val="18"/>
              </w:rPr>
            </w:pPr>
            <w:r w:rsidRPr="00844697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Pr="00CE7137" w:rsidRDefault="00117EE1" w:rsidP="006C7B5B">
            <w:pPr>
              <w:ind w:left="102" w:right="-20"/>
              <w:rPr>
                <w:sz w:val="18"/>
              </w:rPr>
            </w:pPr>
          </w:p>
        </w:tc>
      </w:tr>
      <w:tr w:rsidR="00117EE1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</w:pPr>
            <w:r>
              <w:lastRenderedPageBreak/>
              <w:t>haddr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</w:pPr>
            <w:r>
              <w:t>varchar(128)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9B639F" w:rsidP="006C7B5B">
            <w:pPr>
              <w:ind w:left="102" w:right="-20"/>
            </w:pPr>
            <w:r>
              <w:rPr>
                <w:rFonts w:hint="eastAsia"/>
              </w:rPr>
              <w:t>开户行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EE1" w:rsidRPr="00117EE1" w:rsidRDefault="00117EE1" w:rsidP="00117EE1">
            <w:pPr>
              <w:ind w:left="102" w:right="-20"/>
              <w:rPr>
                <w:sz w:val="18"/>
              </w:rPr>
            </w:pPr>
            <w:r w:rsidRPr="00844697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Pr="00CE7137" w:rsidRDefault="00117EE1" w:rsidP="006C7B5B">
            <w:pPr>
              <w:ind w:left="102" w:right="-20"/>
              <w:rPr>
                <w:sz w:val="18"/>
              </w:rPr>
            </w:pPr>
          </w:p>
        </w:tc>
      </w:tr>
      <w:tr w:rsidR="00117EE1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</w:pPr>
            <w:r>
              <w:t>taxprovince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</w:pPr>
            <w:r>
              <w:t>varchar(32)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4C2315" w:rsidP="006C7B5B">
            <w:pPr>
              <w:ind w:left="102" w:right="-20"/>
            </w:pPr>
            <w:r>
              <w:rPr>
                <w:rFonts w:hint="eastAsia"/>
              </w:rPr>
              <w:t>税务省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EE1" w:rsidRPr="00117EE1" w:rsidRDefault="00117EE1" w:rsidP="00117EE1">
            <w:pPr>
              <w:ind w:left="102" w:right="-20"/>
              <w:rPr>
                <w:sz w:val="18"/>
              </w:rPr>
            </w:pPr>
            <w:r w:rsidRPr="00844697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Pr="00CE7137" w:rsidRDefault="00117EE1" w:rsidP="006C7B5B">
            <w:pPr>
              <w:ind w:left="102" w:right="-20"/>
              <w:rPr>
                <w:sz w:val="18"/>
              </w:rPr>
            </w:pPr>
          </w:p>
        </w:tc>
      </w:tr>
      <w:tr w:rsidR="00117EE1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</w:pPr>
            <w:r>
              <w:t>taxcity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</w:pPr>
            <w:r>
              <w:t>varchar(32)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4C2315" w:rsidP="006C7B5B">
            <w:pPr>
              <w:ind w:left="102" w:right="-20"/>
            </w:pPr>
            <w:r>
              <w:rPr>
                <w:rFonts w:hint="eastAsia"/>
              </w:rPr>
              <w:t>税务城市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EE1" w:rsidRPr="00117EE1" w:rsidRDefault="00117EE1" w:rsidP="00117EE1">
            <w:pPr>
              <w:ind w:left="102" w:right="-20"/>
              <w:rPr>
                <w:sz w:val="18"/>
              </w:rPr>
            </w:pPr>
            <w:r w:rsidRPr="00844697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Pr="00CE7137" w:rsidRDefault="00117EE1" w:rsidP="006C7B5B">
            <w:pPr>
              <w:ind w:left="102" w:right="-20"/>
              <w:rPr>
                <w:sz w:val="18"/>
              </w:rPr>
            </w:pPr>
          </w:p>
        </w:tc>
      </w:tr>
      <w:tr w:rsidR="00117EE1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</w:pPr>
            <w: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</w:pPr>
            <w:r>
              <w:t>varchar(2)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315" w:rsidRDefault="004C2315" w:rsidP="004C2315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类别</w:t>
            </w:r>
          </w:p>
          <w:p w:rsidR="004C2315" w:rsidRDefault="004C2315" w:rsidP="004C2315">
            <w:pPr>
              <w:spacing w:line="240" w:lineRule="auto"/>
              <w:ind w:left="102" w:right="-20"/>
            </w:pPr>
            <w:r>
              <w:t xml:space="preserve">0:personal </w:t>
            </w:r>
          </w:p>
          <w:p w:rsidR="00117EE1" w:rsidRDefault="004C2315" w:rsidP="004C2315">
            <w:pPr>
              <w:spacing w:line="240" w:lineRule="auto"/>
              <w:ind w:left="102" w:right="-20"/>
            </w:pPr>
            <w:r>
              <w:t>1:coperate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EE1" w:rsidRPr="00117EE1" w:rsidRDefault="00117EE1" w:rsidP="00117EE1">
            <w:pPr>
              <w:ind w:left="102" w:right="-20"/>
              <w:rPr>
                <w:sz w:val="18"/>
              </w:rPr>
            </w:pPr>
            <w:r w:rsidRPr="00844697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Pr="00CE7137" w:rsidRDefault="00117EE1" w:rsidP="006C7B5B">
            <w:pPr>
              <w:ind w:left="102" w:right="-20"/>
              <w:rPr>
                <w:sz w:val="18"/>
              </w:rPr>
            </w:pPr>
          </w:p>
        </w:tc>
      </w:tr>
      <w:tr w:rsidR="00117EE1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</w:pPr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</w:pPr>
            <w:r>
              <w:rPr>
                <w:rFonts w:hint="eastAsia"/>
              </w:rPr>
              <w:t>varchar(2)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4C2315" w:rsidP="004C2315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状态：</w:t>
            </w:r>
          </w:p>
          <w:p w:rsidR="004C2315" w:rsidRPr="004C2315" w:rsidRDefault="004C2315" w:rsidP="004C2315">
            <w:pPr>
              <w:spacing w:line="240" w:lineRule="auto"/>
              <w:ind w:left="102" w:right="-20"/>
              <w:rPr>
                <w:sz w:val="20"/>
              </w:rPr>
            </w:pPr>
            <w:r w:rsidRPr="004C2315">
              <w:rPr>
                <w:rFonts w:hint="eastAsia"/>
                <w:sz w:val="20"/>
              </w:rPr>
              <w:t xml:space="preserve">0 </w:t>
            </w:r>
            <w:r w:rsidRPr="004C2315">
              <w:rPr>
                <w:rFonts w:hint="eastAsia"/>
                <w:sz w:val="20"/>
              </w:rPr>
              <w:t>已关闭</w:t>
            </w:r>
            <w:r w:rsidRPr="004C2315">
              <w:rPr>
                <w:rFonts w:hint="eastAsia"/>
                <w:sz w:val="20"/>
              </w:rPr>
              <w:t>;</w:t>
            </w:r>
          </w:p>
          <w:p w:rsidR="004C2315" w:rsidRPr="004C2315" w:rsidRDefault="004C2315" w:rsidP="004C2315">
            <w:pPr>
              <w:spacing w:line="240" w:lineRule="auto"/>
              <w:ind w:left="102" w:right="-20"/>
              <w:rPr>
                <w:sz w:val="20"/>
              </w:rPr>
            </w:pPr>
            <w:r w:rsidRPr="004C2315">
              <w:rPr>
                <w:rFonts w:hint="eastAsia"/>
                <w:sz w:val="20"/>
              </w:rPr>
              <w:t xml:space="preserve">1 </w:t>
            </w:r>
            <w:r w:rsidRPr="004C2315">
              <w:rPr>
                <w:rFonts w:hint="eastAsia"/>
                <w:sz w:val="20"/>
              </w:rPr>
              <w:t>未开通</w:t>
            </w:r>
            <w:r w:rsidRPr="004C2315">
              <w:rPr>
                <w:rFonts w:hint="eastAsia"/>
                <w:sz w:val="20"/>
              </w:rPr>
              <w:t>;</w:t>
            </w:r>
          </w:p>
          <w:p w:rsidR="004C2315" w:rsidRPr="004C2315" w:rsidRDefault="004C2315" w:rsidP="004C2315">
            <w:pPr>
              <w:spacing w:line="240" w:lineRule="auto"/>
              <w:ind w:left="102" w:right="-20"/>
              <w:rPr>
                <w:sz w:val="20"/>
              </w:rPr>
            </w:pPr>
            <w:r w:rsidRPr="004C2315">
              <w:rPr>
                <w:rFonts w:hint="eastAsia"/>
                <w:sz w:val="20"/>
              </w:rPr>
              <w:t xml:space="preserve">2 </w:t>
            </w:r>
            <w:r w:rsidRPr="004C2315">
              <w:rPr>
                <w:rFonts w:hint="eastAsia"/>
                <w:sz w:val="20"/>
              </w:rPr>
              <w:t>待审核</w:t>
            </w:r>
            <w:r w:rsidRPr="004C2315">
              <w:rPr>
                <w:rFonts w:hint="eastAsia"/>
                <w:sz w:val="20"/>
              </w:rPr>
              <w:t>;</w:t>
            </w:r>
          </w:p>
          <w:p w:rsidR="004C2315" w:rsidRPr="004C2315" w:rsidRDefault="004C2315" w:rsidP="004C2315">
            <w:pPr>
              <w:spacing w:line="240" w:lineRule="auto"/>
              <w:ind w:left="102" w:right="-20"/>
              <w:rPr>
                <w:sz w:val="20"/>
              </w:rPr>
            </w:pPr>
            <w:r w:rsidRPr="004C2315">
              <w:rPr>
                <w:rFonts w:hint="eastAsia"/>
                <w:sz w:val="20"/>
              </w:rPr>
              <w:t xml:space="preserve">3 </w:t>
            </w:r>
            <w:r w:rsidRPr="004C2315">
              <w:rPr>
                <w:rFonts w:hint="eastAsia"/>
                <w:sz w:val="20"/>
              </w:rPr>
              <w:t>待开通</w:t>
            </w:r>
            <w:r w:rsidRPr="004C2315">
              <w:rPr>
                <w:rFonts w:hint="eastAsia"/>
                <w:sz w:val="20"/>
              </w:rPr>
              <w:t>;</w:t>
            </w:r>
          </w:p>
          <w:p w:rsidR="004C2315" w:rsidRDefault="004C2315" w:rsidP="004C2315">
            <w:pPr>
              <w:spacing w:line="240" w:lineRule="auto"/>
              <w:ind w:left="102" w:right="-20"/>
            </w:pPr>
            <w:r w:rsidRPr="004C2315">
              <w:rPr>
                <w:rFonts w:hint="eastAsia"/>
                <w:sz w:val="20"/>
              </w:rPr>
              <w:t xml:space="preserve">4 </w:t>
            </w:r>
            <w:r w:rsidRPr="004C2315">
              <w:rPr>
                <w:rFonts w:hint="eastAsia"/>
                <w:sz w:val="20"/>
              </w:rPr>
              <w:t>已开通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EE1" w:rsidRPr="00117EE1" w:rsidRDefault="00117EE1" w:rsidP="00117EE1">
            <w:pPr>
              <w:ind w:left="102" w:right="-20"/>
              <w:rPr>
                <w:sz w:val="18"/>
              </w:rPr>
            </w:pPr>
            <w:r w:rsidRPr="00844697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Pr="00CE7137" w:rsidRDefault="00117EE1" w:rsidP="006C7B5B">
            <w:pPr>
              <w:ind w:left="102" w:right="-20"/>
              <w:rPr>
                <w:sz w:val="18"/>
              </w:rPr>
            </w:pPr>
          </w:p>
        </w:tc>
      </w:tr>
      <w:tr w:rsidR="00117EE1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</w:pPr>
            <w:r>
              <w:t>reason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117EE1" w:rsidP="006C7B5B">
            <w:pPr>
              <w:ind w:left="102" w:right="-20"/>
            </w:pPr>
            <w:r>
              <w:t>varchar(64)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Default="004C2315" w:rsidP="006C7B5B">
            <w:pPr>
              <w:ind w:left="102" w:right="-20"/>
            </w:pPr>
            <w:r>
              <w:rPr>
                <w:rFonts w:hint="eastAsia"/>
              </w:rPr>
              <w:t>原因，主要是未开通的原因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7EE1" w:rsidRPr="00117EE1" w:rsidRDefault="00117EE1" w:rsidP="00117EE1">
            <w:pPr>
              <w:ind w:left="102" w:right="-20"/>
              <w:rPr>
                <w:sz w:val="18"/>
              </w:rPr>
            </w:pPr>
            <w:r w:rsidRPr="00844697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EE1" w:rsidRPr="00CE7137" w:rsidRDefault="00117EE1" w:rsidP="006C7B5B">
            <w:pPr>
              <w:ind w:left="102" w:right="-20"/>
              <w:rPr>
                <w:sz w:val="18"/>
              </w:rPr>
            </w:pPr>
          </w:p>
        </w:tc>
      </w:tr>
    </w:tbl>
    <w:p w:rsidR="004C2315" w:rsidRDefault="004C2315" w:rsidP="006E582C">
      <w:pPr>
        <w:ind w:left="576"/>
      </w:pPr>
    </w:p>
    <w:p w:rsidR="00E06FB6" w:rsidRDefault="00E06FB6" w:rsidP="00E06FB6">
      <w:pPr>
        <w:pStyle w:val="2"/>
      </w:pPr>
      <w:r>
        <w:t>t_appurl</w:t>
      </w:r>
    </w:p>
    <w:p w:rsidR="00AA3AE7" w:rsidRDefault="00AA3AE7" w:rsidP="00AA3AE7">
      <w:r>
        <w:rPr>
          <w:rFonts w:hint="eastAsia"/>
        </w:rPr>
        <w:t>商户应用权益信息，主要是应用的回调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AA3AE7" w:rsidRPr="00AA3AE7" w:rsidRDefault="00AA3AE7" w:rsidP="00AA3AE7">
      <w:r>
        <w:rPr>
          <w:rFonts w:hint="eastAsia"/>
        </w:rPr>
        <w:t>注：状态目前并不影响支付业务。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E06FB6" w:rsidRPr="00270E48" w:rsidTr="00FA41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06FB6" w:rsidRPr="006F357D" w:rsidRDefault="00E06FB6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06FB6" w:rsidRPr="006F357D" w:rsidRDefault="00E06FB6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06FB6" w:rsidRPr="006F357D" w:rsidRDefault="00E06FB6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06FB6" w:rsidRPr="006F357D" w:rsidRDefault="00E06FB6" w:rsidP="006F357D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06FB6" w:rsidRPr="006F357D" w:rsidRDefault="00E06FB6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E06FB6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FB6" w:rsidRPr="00FB479C" w:rsidRDefault="00E06FB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developerid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FB6" w:rsidRPr="00FB479C" w:rsidRDefault="00E06FB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FB6" w:rsidRPr="009037A6" w:rsidRDefault="00E06FB6" w:rsidP="006C7B5B">
            <w:pPr>
              <w:ind w:left="102" w:right="-20"/>
            </w:pPr>
            <w:r w:rsidRPr="009037A6">
              <w:rPr>
                <w:rFonts w:hint="eastAsia"/>
              </w:rPr>
              <w:t>商户</w:t>
            </w:r>
            <w:r w:rsidRPr="009037A6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FB6" w:rsidRPr="00FB479C" w:rsidRDefault="00E06FB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FB6" w:rsidRDefault="00E06FB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  <w:p w:rsidR="00986196" w:rsidRPr="00FB479C" w:rsidRDefault="00986196" w:rsidP="006C7B5B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_inx0</w:t>
            </w:r>
          </w:p>
        </w:tc>
      </w:tr>
      <w:tr w:rsidR="00E06FB6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FB6" w:rsidRPr="00CE7137" w:rsidRDefault="00E06FB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FB6" w:rsidRPr="00CE7137" w:rsidRDefault="00E06FB6" w:rsidP="006C7B5B">
            <w:pPr>
              <w:ind w:left="102" w:right="-20"/>
              <w:rPr>
                <w:sz w:val="18"/>
              </w:rPr>
            </w:pPr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FB6" w:rsidRPr="009037A6" w:rsidRDefault="00E06FB6" w:rsidP="006C7B5B">
            <w:pPr>
              <w:ind w:left="102" w:right="-20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  <w:r w:rsidR="003B176F">
              <w:rPr>
                <w:rFonts w:hint="eastAsia"/>
              </w:rPr>
              <w:t>（大小写敏感）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FB6" w:rsidRPr="00CE7137" w:rsidRDefault="00E06FB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FB6" w:rsidRDefault="00E06FB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  <w:p w:rsidR="00986196" w:rsidRPr="00CE7137" w:rsidRDefault="0098619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U_inx1</w:t>
            </w:r>
          </w:p>
        </w:tc>
      </w:tr>
      <w:tr w:rsidR="00E06FB6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FB6" w:rsidRDefault="00E06FB6" w:rsidP="006C7B5B">
            <w:pPr>
              <w:ind w:left="102" w:right="-20"/>
            </w:pPr>
            <w:r>
              <w:rPr>
                <w:rFonts w:hint="eastAsia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FB6" w:rsidRDefault="00E06FB6" w:rsidP="006C7B5B">
            <w:pPr>
              <w:ind w:left="102" w:right="-2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FB6" w:rsidRDefault="00E06FB6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商户的回调</w:t>
            </w:r>
            <w:r>
              <w:rPr>
                <w:rFonts w:hint="eastAsia"/>
              </w:rPr>
              <w:t>URL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FB6" w:rsidRPr="00117EE1" w:rsidRDefault="00E06FB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FB6" w:rsidRPr="00CE7137" w:rsidRDefault="00E06FB6" w:rsidP="006C7B5B">
            <w:pPr>
              <w:ind w:left="102" w:right="-20"/>
              <w:rPr>
                <w:sz w:val="18"/>
              </w:rPr>
            </w:pPr>
          </w:p>
        </w:tc>
      </w:tr>
      <w:tr w:rsidR="00E06FB6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FB6" w:rsidRDefault="00E06FB6" w:rsidP="006C7B5B">
            <w:pPr>
              <w:ind w:left="102" w:right="-20"/>
            </w:pPr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FB6" w:rsidRDefault="00E06FB6" w:rsidP="006C7B5B">
            <w:pPr>
              <w:ind w:left="102" w:right="-20"/>
            </w:pPr>
            <w:r>
              <w:rPr>
                <w:rFonts w:hint="eastAsia"/>
              </w:rPr>
              <w:t>varchar(8)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FB6" w:rsidRDefault="00E06FB6" w:rsidP="00E06FB6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状态：</w:t>
            </w:r>
          </w:p>
          <w:p w:rsidR="00E06FB6" w:rsidRPr="009037A6" w:rsidRDefault="00E06FB6" w:rsidP="00F03AF5">
            <w:pPr>
              <w:spacing w:line="240" w:lineRule="auto"/>
              <w:ind w:left="102" w:right="-20"/>
              <w:rPr>
                <w:sz w:val="18"/>
              </w:rPr>
            </w:pPr>
            <w:r w:rsidRPr="009037A6">
              <w:rPr>
                <w:rFonts w:hint="eastAsia"/>
                <w:sz w:val="18"/>
              </w:rPr>
              <w:t xml:space="preserve">0 </w:t>
            </w:r>
            <w:r w:rsidRPr="009037A6">
              <w:rPr>
                <w:rFonts w:hint="eastAsia"/>
                <w:sz w:val="18"/>
              </w:rPr>
              <w:t>已关闭</w:t>
            </w:r>
            <w:r w:rsidRPr="009037A6">
              <w:rPr>
                <w:rFonts w:hint="eastAsia"/>
                <w:sz w:val="18"/>
              </w:rPr>
              <w:t>;</w:t>
            </w:r>
          </w:p>
          <w:p w:rsidR="00E06FB6" w:rsidRPr="009037A6" w:rsidRDefault="00E06FB6" w:rsidP="00F03AF5">
            <w:pPr>
              <w:spacing w:line="240" w:lineRule="auto"/>
              <w:ind w:left="102" w:right="-20"/>
              <w:rPr>
                <w:sz w:val="18"/>
              </w:rPr>
            </w:pPr>
            <w:r w:rsidRPr="009037A6">
              <w:rPr>
                <w:rFonts w:hint="eastAsia"/>
                <w:sz w:val="18"/>
              </w:rPr>
              <w:t xml:space="preserve">1 </w:t>
            </w:r>
            <w:r w:rsidRPr="009037A6">
              <w:rPr>
                <w:rFonts w:hint="eastAsia"/>
                <w:sz w:val="18"/>
              </w:rPr>
              <w:t>未开通</w:t>
            </w:r>
            <w:r w:rsidRPr="009037A6">
              <w:rPr>
                <w:rFonts w:hint="eastAsia"/>
                <w:sz w:val="18"/>
              </w:rPr>
              <w:t>;</w:t>
            </w:r>
          </w:p>
          <w:p w:rsidR="00E06FB6" w:rsidRPr="009037A6" w:rsidRDefault="00E06FB6" w:rsidP="00F03AF5">
            <w:pPr>
              <w:spacing w:line="240" w:lineRule="auto"/>
              <w:ind w:left="102" w:right="-20"/>
              <w:rPr>
                <w:sz w:val="18"/>
              </w:rPr>
            </w:pPr>
            <w:r w:rsidRPr="009037A6">
              <w:rPr>
                <w:rFonts w:hint="eastAsia"/>
                <w:sz w:val="18"/>
              </w:rPr>
              <w:t xml:space="preserve">2 </w:t>
            </w:r>
            <w:r w:rsidRPr="009037A6">
              <w:rPr>
                <w:rFonts w:hint="eastAsia"/>
                <w:sz w:val="18"/>
              </w:rPr>
              <w:t>待审核</w:t>
            </w:r>
            <w:r w:rsidRPr="009037A6">
              <w:rPr>
                <w:rFonts w:hint="eastAsia"/>
                <w:sz w:val="18"/>
              </w:rPr>
              <w:t>;</w:t>
            </w:r>
          </w:p>
          <w:p w:rsidR="00E06FB6" w:rsidRPr="009037A6" w:rsidRDefault="00E06FB6" w:rsidP="00F03AF5">
            <w:pPr>
              <w:spacing w:line="240" w:lineRule="auto"/>
              <w:ind w:left="102" w:right="-20"/>
              <w:rPr>
                <w:sz w:val="18"/>
              </w:rPr>
            </w:pPr>
            <w:r w:rsidRPr="009037A6">
              <w:rPr>
                <w:rFonts w:hint="eastAsia"/>
                <w:sz w:val="18"/>
              </w:rPr>
              <w:t xml:space="preserve">3 </w:t>
            </w:r>
            <w:r w:rsidRPr="009037A6">
              <w:rPr>
                <w:rFonts w:hint="eastAsia"/>
                <w:sz w:val="18"/>
              </w:rPr>
              <w:t>待开通</w:t>
            </w:r>
            <w:r w:rsidRPr="009037A6">
              <w:rPr>
                <w:rFonts w:hint="eastAsia"/>
                <w:sz w:val="18"/>
              </w:rPr>
              <w:t>;</w:t>
            </w:r>
          </w:p>
          <w:p w:rsidR="00E06FB6" w:rsidRDefault="00E06FB6" w:rsidP="00F03AF5">
            <w:pPr>
              <w:spacing w:line="240" w:lineRule="auto"/>
              <w:ind w:left="102" w:right="-20"/>
            </w:pPr>
            <w:r w:rsidRPr="009037A6">
              <w:rPr>
                <w:rFonts w:hint="eastAsia"/>
                <w:sz w:val="18"/>
              </w:rPr>
              <w:t xml:space="preserve">4 </w:t>
            </w:r>
            <w:r w:rsidRPr="009037A6">
              <w:rPr>
                <w:rFonts w:hint="eastAsia"/>
                <w:sz w:val="18"/>
              </w:rPr>
              <w:t>已开通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FB6" w:rsidRPr="00117EE1" w:rsidRDefault="00E06FB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FB6" w:rsidRPr="00CE7137" w:rsidRDefault="00E06FB6" w:rsidP="006C7B5B">
            <w:pPr>
              <w:ind w:left="102" w:right="-20"/>
              <w:rPr>
                <w:sz w:val="18"/>
              </w:rPr>
            </w:pPr>
          </w:p>
        </w:tc>
      </w:tr>
      <w:tr w:rsidR="00E06FB6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FB6" w:rsidRDefault="00E06FB6" w:rsidP="006C7B5B">
            <w:pPr>
              <w:ind w:left="102" w:right="-20"/>
            </w:pPr>
            <w:r>
              <w:t>reason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FB6" w:rsidRDefault="00E06FB6" w:rsidP="006C7B5B">
            <w:pPr>
              <w:ind w:left="102" w:right="-20"/>
            </w:pPr>
            <w:r>
              <w:t>varchar(128)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FB6" w:rsidRDefault="00E06FB6" w:rsidP="006C7B5B">
            <w:pPr>
              <w:ind w:left="102" w:right="-20"/>
            </w:pPr>
            <w:r>
              <w:rPr>
                <w:rFonts w:hint="eastAsia"/>
              </w:rPr>
              <w:t>原因，主要是未开通的原因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6FB6" w:rsidRPr="00117EE1" w:rsidRDefault="00E06FB6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6FB6" w:rsidRPr="00CE7137" w:rsidRDefault="00E06FB6" w:rsidP="006C7B5B">
            <w:pPr>
              <w:ind w:left="102" w:right="-20"/>
              <w:rPr>
                <w:sz w:val="18"/>
              </w:rPr>
            </w:pPr>
          </w:p>
        </w:tc>
      </w:tr>
    </w:tbl>
    <w:p w:rsidR="004C2315" w:rsidRDefault="004C2315" w:rsidP="00E06FB6">
      <w:pPr>
        <w:ind w:left="576"/>
      </w:pPr>
    </w:p>
    <w:p w:rsidR="002D54F3" w:rsidRDefault="002D54F3" w:rsidP="002D54F3">
      <w:pPr>
        <w:pStyle w:val="2"/>
      </w:pPr>
      <w:r>
        <w:lastRenderedPageBreak/>
        <w:t>t_appid2applicationid</w:t>
      </w:r>
    </w:p>
    <w:p w:rsidR="00987306" w:rsidRDefault="00987306" w:rsidP="00987306">
      <w:r>
        <w:rPr>
          <w:rFonts w:hint="eastAsia"/>
        </w:rPr>
        <w:t>老版本</w:t>
      </w:r>
      <w:r>
        <w:rPr>
          <w:rFonts w:hint="eastAsia"/>
        </w:rPr>
        <w:t>sdk</w:t>
      </w:r>
      <w:r>
        <w:rPr>
          <w:rFonts w:hint="eastAsia"/>
        </w:rPr>
        <w:t>（非联盟版本）使用包名标识应用，在服务端升级到联盟版本后，需要如下映射表完成包名到应用</w:t>
      </w:r>
      <w:r>
        <w:rPr>
          <w:rFonts w:hint="eastAsia"/>
        </w:rPr>
        <w:t>ID</w:t>
      </w:r>
      <w:r>
        <w:rPr>
          <w:rFonts w:hint="eastAsia"/>
        </w:rPr>
        <w:t>的映射。</w:t>
      </w:r>
    </w:p>
    <w:p w:rsidR="00987306" w:rsidRPr="00987306" w:rsidRDefault="00987306" w:rsidP="00987306">
      <w:r>
        <w:rPr>
          <w:rFonts w:hint="eastAsia"/>
        </w:rPr>
        <w:t>注：业务代码中直接使用</w:t>
      </w:r>
      <w:r>
        <w:rPr>
          <w:rFonts w:hint="eastAsia"/>
        </w:rPr>
        <w:t>appid</w:t>
      </w:r>
      <w:r>
        <w:rPr>
          <w:rFonts w:hint="eastAsia"/>
        </w:rPr>
        <w:t>获取应用</w:t>
      </w:r>
      <w:r>
        <w:rPr>
          <w:rFonts w:hint="eastAsia"/>
        </w:rPr>
        <w:t>ID</w:t>
      </w:r>
      <w:r>
        <w:rPr>
          <w:rFonts w:hint="eastAsia"/>
        </w:rPr>
        <w:t>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2D54F3" w:rsidRPr="00270E48" w:rsidTr="00FA41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D54F3" w:rsidRPr="006F357D" w:rsidRDefault="002D54F3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D54F3" w:rsidRPr="006F357D" w:rsidRDefault="002D54F3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D54F3" w:rsidRPr="006F357D" w:rsidRDefault="002D54F3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D54F3" w:rsidRPr="006F357D" w:rsidRDefault="002D54F3" w:rsidP="006F357D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D54F3" w:rsidRPr="006F357D" w:rsidRDefault="002D54F3" w:rsidP="006F357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2D54F3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4F3" w:rsidRPr="00FB479C" w:rsidRDefault="002D54F3" w:rsidP="006C7B5B">
            <w:pPr>
              <w:ind w:left="102" w:right="-20"/>
              <w:rPr>
                <w:sz w:val="18"/>
              </w:rPr>
            </w:pPr>
            <w:r>
              <w:t>devid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4F3" w:rsidRPr="00FB479C" w:rsidRDefault="002D54F3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4F3" w:rsidRPr="009037A6" w:rsidRDefault="002D54F3" w:rsidP="006C7B5B">
            <w:pPr>
              <w:ind w:left="102" w:right="-20"/>
            </w:pPr>
            <w:r>
              <w:rPr>
                <w:rFonts w:hint="eastAsia"/>
              </w:rPr>
              <w:t>商户昵称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4F3" w:rsidRPr="00FB479C" w:rsidRDefault="002D54F3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4F3" w:rsidRDefault="002D54F3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  <w:p w:rsidR="004244F0" w:rsidRPr="00FB479C" w:rsidRDefault="004244F0" w:rsidP="006C7B5B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_inx0</w:t>
            </w:r>
          </w:p>
        </w:tc>
      </w:tr>
      <w:tr w:rsidR="002D54F3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4F3" w:rsidRPr="00CE7137" w:rsidRDefault="002D54F3" w:rsidP="006C7B5B">
            <w:pPr>
              <w:ind w:left="102" w:right="-20"/>
              <w:rPr>
                <w:sz w:val="18"/>
              </w:rPr>
            </w:pPr>
            <w:r>
              <w:t>appid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4F3" w:rsidRPr="00CE7137" w:rsidRDefault="002D54F3" w:rsidP="006C7B5B">
            <w:pPr>
              <w:ind w:left="102" w:right="-20"/>
              <w:rPr>
                <w:sz w:val="18"/>
              </w:rPr>
            </w:pPr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4F3" w:rsidRPr="009037A6" w:rsidRDefault="002D54F3" w:rsidP="002D54F3">
            <w:pPr>
              <w:ind w:left="102" w:right="-20"/>
            </w:pPr>
            <w:r>
              <w:rPr>
                <w:rFonts w:hint="eastAsia"/>
              </w:rPr>
              <w:t>应用包名</w:t>
            </w:r>
            <w:r w:rsidR="003B176F">
              <w:rPr>
                <w:rFonts w:hint="eastAsia"/>
              </w:rPr>
              <w:t>（大小写敏感）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4F3" w:rsidRPr="00CE7137" w:rsidRDefault="002D54F3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4F3" w:rsidRDefault="002D54F3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  <w:p w:rsidR="004244F0" w:rsidRPr="00CE7137" w:rsidRDefault="004244F0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U_inx0</w:t>
            </w:r>
          </w:p>
        </w:tc>
      </w:tr>
      <w:tr w:rsidR="002D54F3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4F3" w:rsidRDefault="002D54F3" w:rsidP="006C7B5B">
            <w:pPr>
              <w:ind w:left="102" w:right="-20"/>
            </w:pPr>
            <w:r>
              <w:t>applicationid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4F3" w:rsidRDefault="002D54F3" w:rsidP="002D54F3">
            <w:pPr>
              <w:ind w:left="102" w:right="-2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4F3" w:rsidRDefault="002D54F3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4F3" w:rsidRPr="00117EE1" w:rsidRDefault="002D54F3" w:rsidP="006C7B5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4F3" w:rsidRPr="00CE7137" w:rsidRDefault="002D54F3" w:rsidP="006C7B5B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nx_U</w:t>
            </w:r>
          </w:p>
        </w:tc>
      </w:tr>
    </w:tbl>
    <w:p w:rsidR="00E06FB6" w:rsidRDefault="00E06FB6" w:rsidP="00E06FB6">
      <w:pPr>
        <w:ind w:left="576"/>
      </w:pPr>
    </w:p>
    <w:p w:rsidR="000B0758" w:rsidRDefault="000B0758" w:rsidP="000B0758">
      <w:pPr>
        <w:pStyle w:val="2"/>
      </w:pPr>
      <w:r>
        <w:t>t_appdetailinfo</w:t>
      </w:r>
    </w:p>
    <w:p w:rsidR="00CE755A" w:rsidRDefault="00CE755A" w:rsidP="00CE755A">
      <w:r>
        <w:rPr>
          <w:rFonts w:hint="eastAsia"/>
        </w:rPr>
        <w:t>支付信息表，存储最终支付信息；</w:t>
      </w:r>
    </w:p>
    <w:p w:rsidR="00C47DF6" w:rsidRDefault="00C47DF6" w:rsidP="00C47DF6">
      <w:r>
        <w:rPr>
          <w:rFonts w:hint="eastAsia"/>
        </w:rPr>
        <w:t>针对支付方式为：预付款、</w:t>
      </w:r>
      <w:r>
        <w:rPr>
          <w:rFonts w:hint="eastAsia"/>
        </w:rPr>
        <w:t>M2E</w:t>
      </w:r>
      <w:r>
        <w:rPr>
          <w:rFonts w:hint="eastAsia"/>
        </w:rPr>
        <w:t>、</w:t>
      </w:r>
      <w:r>
        <w:rPr>
          <w:rFonts w:hint="eastAsia"/>
        </w:rPr>
        <w:t>FPX</w:t>
      </w:r>
      <w:r>
        <w:rPr>
          <w:rFonts w:hint="eastAsia"/>
        </w:rPr>
        <w:t>的订单退款，支持针对某原始订单的多次退款；采用在本表中新增退款订单的方式记录，每次成功的退款都会形成一个新的退款订单。</w:t>
      </w:r>
    </w:p>
    <w:p w:rsidR="00C47DF6" w:rsidRDefault="00C47DF6" w:rsidP="00C47DF6">
      <w:r>
        <w:rPr>
          <w:rFonts w:hint="eastAsia"/>
        </w:rPr>
        <w:t>注：多次退款情况下，总退款金额必须小于等于支付金额。</w:t>
      </w:r>
    </w:p>
    <w:p w:rsidR="00C47DF6" w:rsidRDefault="00C47DF6" w:rsidP="00C47DF6">
      <w:r>
        <w:rPr>
          <w:rFonts w:hint="eastAsia"/>
        </w:rPr>
        <w:t>对其他类型的订单，不记录本表，仍按之前的处理，仅仅在全额退款成功后，更新原始交易的状态。</w:t>
      </w:r>
    </w:p>
    <w:p w:rsidR="007A509C" w:rsidRPr="00CE755A" w:rsidRDefault="007A509C" w:rsidP="00CE755A">
      <w:r>
        <w:rPr>
          <w:rFonts w:hint="eastAsia"/>
        </w:rPr>
        <w:t>注：仅仅包括商户侧的收款信息，消费者的付款信息和充值等信息另外存储。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52"/>
        <w:gridCol w:w="1418"/>
        <w:gridCol w:w="2977"/>
        <w:gridCol w:w="425"/>
        <w:gridCol w:w="1559"/>
      </w:tblGrid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B0758" w:rsidRPr="006F357D" w:rsidRDefault="000B0758" w:rsidP="00120A72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B0758" w:rsidRPr="006F357D" w:rsidRDefault="000B0758" w:rsidP="00120A72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B0758" w:rsidRPr="006F357D" w:rsidRDefault="000B0758" w:rsidP="00120A72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B0758" w:rsidRPr="006F357D" w:rsidRDefault="000B0758" w:rsidP="00120A72">
            <w:pPr>
              <w:ind w:right="-20"/>
              <w:jc w:val="both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B0758" w:rsidRPr="006F357D" w:rsidRDefault="000B0758" w:rsidP="00120A72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FB479C" w:rsidRDefault="000B0758" w:rsidP="00120A72">
            <w:pPr>
              <w:ind w:left="102" w:right="-20"/>
              <w:jc w:val="both"/>
              <w:rPr>
                <w:sz w:val="18"/>
              </w:rPr>
            </w:pPr>
            <w:r w:rsidRPr="00FF4599">
              <w:rPr>
                <w:rFonts w:hint="eastAsia"/>
              </w:rPr>
              <w:t>autherid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FB479C" w:rsidRDefault="000B0758" w:rsidP="00120A72">
            <w:pPr>
              <w:ind w:left="102" w:right="-20"/>
              <w:jc w:val="both"/>
              <w:rPr>
                <w:sz w:val="18"/>
              </w:rPr>
            </w:pPr>
            <w:r w:rsidRPr="00FF4599">
              <w:rPr>
                <w:rFonts w:hint="eastAsia"/>
              </w:rPr>
              <w:t>varchar(50)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FF4599" w:rsidRDefault="000B0758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商户昵称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FB479C" w:rsidRDefault="000B0758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FB479C" w:rsidRDefault="00460C4C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460C4C">
              <w:rPr>
                <w:sz w:val="18"/>
              </w:rPr>
              <w:t>inx_autherpackage</w:t>
            </w:r>
          </w:p>
        </w:tc>
      </w:tr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CE7137" w:rsidRDefault="000B0758" w:rsidP="00120A72">
            <w:pPr>
              <w:ind w:left="102" w:right="-20"/>
              <w:jc w:val="both"/>
              <w:rPr>
                <w:sz w:val="18"/>
              </w:rPr>
            </w:pPr>
            <w:r w:rsidRPr="00FF4599">
              <w:t>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CE7137" w:rsidRDefault="000B0758" w:rsidP="00120A72">
            <w:pPr>
              <w:ind w:left="102" w:right="-20"/>
              <w:jc w:val="both"/>
              <w:rPr>
                <w:sz w:val="18"/>
              </w:rPr>
            </w:pPr>
            <w:r w:rsidRPr="00FF4599">
              <w:t>varchar(50)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FF4599" w:rsidRDefault="000B0758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CE7137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2EA5" w:rsidRDefault="00460C4C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460C4C">
              <w:rPr>
                <w:sz w:val="18"/>
              </w:rPr>
              <w:t>inx_useridapp</w:t>
            </w:r>
          </w:p>
          <w:p w:rsidR="00460C4C" w:rsidRDefault="00460C4C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  <w:p w:rsidR="00460C4C" w:rsidRDefault="00460C4C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460C4C">
              <w:rPr>
                <w:sz w:val="18"/>
              </w:rPr>
              <w:t>inx_userid</w:t>
            </w:r>
          </w:p>
          <w:p w:rsidR="00460C4C" w:rsidRDefault="00460C4C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  <w:p w:rsidR="00460C4C" w:rsidRDefault="00460C4C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460C4C">
              <w:rPr>
                <w:sz w:val="18"/>
              </w:rPr>
              <w:t>inx_tradertimeuserid</w:t>
            </w:r>
          </w:p>
          <w:p w:rsidR="00460C4C" w:rsidRDefault="00460C4C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  <w:p w:rsidR="00460C4C" w:rsidRPr="00CE7137" w:rsidRDefault="00460C4C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460C4C">
              <w:rPr>
                <w:sz w:val="18"/>
              </w:rPr>
              <w:t>inx_ordertimeuserid</w:t>
            </w:r>
          </w:p>
        </w:tc>
      </w:tr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tradeno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varchar(50)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FF4599" w:rsidRDefault="00EC5389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外部交易平台</w:t>
            </w:r>
            <w:r w:rsidR="000B0758" w:rsidRPr="00FF4599">
              <w:rPr>
                <w:rFonts w:hint="eastAsia"/>
              </w:rPr>
              <w:t>交易号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2EA5" w:rsidRDefault="00DE2520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  <w:p w:rsidR="00460C4C" w:rsidRDefault="00460C4C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460C4C">
              <w:rPr>
                <w:sz w:val="18"/>
              </w:rPr>
              <w:t>inx_tradeno</w:t>
            </w:r>
          </w:p>
        </w:tc>
      </w:tr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lastRenderedPageBreak/>
              <w:t>appid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varchar(100)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FF4599" w:rsidRDefault="000B0758" w:rsidP="00120A72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应用包名</w:t>
            </w:r>
            <w:r w:rsidR="003B176F">
              <w:rPr>
                <w:rFonts w:hint="eastAsia"/>
              </w:rPr>
              <w:t>（大小写敏感）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460C4C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460C4C">
              <w:rPr>
                <w:sz w:val="18"/>
              </w:rPr>
              <w:t>inx_autherpackage</w:t>
            </w:r>
          </w:p>
        </w:tc>
      </w:tr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120A72">
            <w:pPr>
              <w:ind w:left="102" w:right="-20"/>
              <w:jc w:val="both"/>
            </w:pPr>
            <w:r w:rsidRPr="00FF4599">
              <w:t>applicationid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120A72">
            <w:pPr>
              <w:ind w:left="102" w:right="-20"/>
              <w:jc w:val="both"/>
            </w:pPr>
            <w:r w:rsidRPr="00FF4599">
              <w:t>varchar(100)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FF4599" w:rsidRDefault="000B0758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  <w:r w:rsidR="00AB74EA">
              <w:rPr>
                <w:rFonts w:hint="eastAsia"/>
              </w:rPr>
              <w:t>（大小写敏感）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460C4C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460C4C">
              <w:rPr>
                <w:sz w:val="18"/>
              </w:rPr>
              <w:t>inx_useridapp</w:t>
            </w:r>
          </w:p>
        </w:tc>
      </w:tr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productname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varchar(100)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FF4599" w:rsidRDefault="000B0758" w:rsidP="00120A72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商品名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paymoney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varchar(1</w:t>
            </w:r>
            <w:r w:rsidR="00D733C1">
              <w:rPr>
                <w:rFonts w:hint="eastAsia"/>
              </w:rPr>
              <w:t>3</w:t>
            </w:r>
            <w:r w:rsidRPr="00FF4599">
              <w:rPr>
                <w:rFonts w:hint="eastAsia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FF4599" w:rsidRDefault="000B0758" w:rsidP="00120A72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支付金额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B41D6C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D6C" w:rsidRPr="00FF4599" w:rsidRDefault="00B41D6C" w:rsidP="00120A72">
            <w:pPr>
              <w:ind w:left="102" w:right="-20"/>
              <w:jc w:val="both"/>
            </w:pPr>
            <w:r>
              <w:rPr>
                <w:rFonts w:hint="eastAsia"/>
              </w:rPr>
              <w:t>oriorder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D6C" w:rsidRPr="00FF4599" w:rsidRDefault="00CB7E2E" w:rsidP="00120A72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D6C" w:rsidRDefault="00CB7E2E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原始华为订单号</w:t>
            </w:r>
          </w:p>
          <w:p w:rsidR="00CB7E2E" w:rsidRPr="00FF4599" w:rsidRDefault="00CB7E2E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在退款情况下有效。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D6C" w:rsidRDefault="00CB7E2E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D6C" w:rsidRDefault="00B41D6C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421339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339" w:rsidRPr="00FF4599" w:rsidRDefault="00421339" w:rsidP="00120A72">
            <w:pPr>
              <w:ind w:left="102" w:right="-20"/>
              <w:jc w:val="both"/>
            </w:pPr>
            <w:r>
              <w:rPr>
                <w:rFonts w:hint="eastAsia"/>
              </w:rPr>
              <w:t>rfdmoney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339" w:rsidRPr="00FF4599" w:rsidRDefault="00421339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varchar(1</w:t>
            </w:r>
            <w:r w:rsidR="00D733C1">
              <w:rPr>
                <w:rFonts w:hint="eastAsia"/>
              </w:rPr>
              <w:t>3</w:t>
            </w:r>
            <w:r w:rsidRPr="00FF4599">
              <w:rPr>
                <w:rFonts w:hint="eastAsia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339" w:rsidRPr="00FF4599" w:rsidRDefault="00421339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退款</w:t>
            </w:r>
            <w:r w:rsidRPr="00FF4599">
              <w:rPr>
                <w:rFonts w:hint="eastAsia"/>
              </w:rPr>
              <w:t>金额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339" w:rsidRDefault="00C47DF6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1339" w:rsidRDefault="00421339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F44711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711" w:rsidRDefault="00F44711" w:rsidP="00120A72">
            <w:pPr>
              <w:ind w:left="102" w:right="-20"/>
              <w:jc w:val="both"/>
            </w:pPr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711" w:rsidRPr="00FF4599" w:rsidRDefault="00F44711" w:rsidP="00120A72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archar(8)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711" w:rsidRDefault="00F44711" w:rsidP="00F44711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业务类型：</w:t>
            </w:r>
          </w:p>
          <w:p w:rsidR="00F44711" w:rsidRDefault="00F44711" w:rsidP="00F44711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PURCHASE</w:t>
            </w:r>
            <w:r>
              <w:rPr>
                <w:rFonts w:hint="eastAsia"/>
              </w:rPr>
              <w:t>：支付</w:t>
            </w:r>
          </w:p>
          <w:p w:rsidR="00F44711" w:rsidRDefault="00F44711" w:rsidP="00F44711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REFUND</w:t>
            </w:r>
            <w:r>
              <w:rPr>
                <w:rFonts w:hint="eastAsia"/>
              </w:rPr>
              <w:t>：退款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711" w:rsidRDefault="00F44711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4711" w:rsidRDefault="00F44711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557703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703" w:rsidRPr="00FF4599" w:rsidRDefault="00557703" w:rsidP="00120A72">
            <w:pPr>
              <w:ind w:left="102" w:right="-20"/>
              <w:jc w:val="both"/>
            </w:pPr>
            <w:r>
              <w:rPr>
                <w:rFonts w:hint="eastAsia"/>
              </w:rPr>
              <w:t>paycurrency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703" w:rsidRPr="00FF4599" w:rsidRDefault="00557703" w:rsidP="00120A72">
            <w:pPr>
              <w:ind w:left="102" w:right="-20"/>
              <w:jc w:val="both"/>
            </w:pPr>
            <w:r>
              <w:rPr>
                <w:rFonts w:hint="eastAsia"/>
              </w:rPr>
              <w:t>varchar(8)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703" w:rsidRDefault="00666549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订单</w:t>
            </w:r>
            <w:r w:rsidR="00120A72">
              <w:rPr>
                <w:rFonts w:hint="eastAsia"/>
              </w:rPr>
              <w:t>货币，目前支持：</w:t>
            </w:r>
          </w:p>
          <w:p w:rsidR="00120A72" w:rsidRDefault="00120A72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CNY</w:t>
            </w:r>
            <w:r>
              <w:rPr>
                <w:rFonts w:hint="eastAsia"/>
              </w:rPr>
              <w:t>：人民币</w:t>
            </w:r>
            <w:r w:rsidR="008A0F58">
              <w:rPr>
                <w:rFonts w:hint="eastAsia"/>
              </w:rPr>
              <w:t>（缺省值）</w:t>
            </w:r>
          </w:p>
          <w:p w:rsidR="00120A72" w:rsidRDefault="00120A72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USD</w:t>
            </w:r>
            <w:r>
              <w:rPr>
                <w:rFonts w:hint="eastAsia"/>
              </w:rPr>
              <w:t>：美元</w:t>
            </w:r>
          </w:p>
          <w:p w:rsidR="00666549" w:rsidRPr="00FF4599" w:rsidRDefault="00666549" w:rsidP="00120A72">
            <w:pPr>
              <w:spacing w:line="240" w:lineRule="auto"/>
              <w:ind w:left="102" w:right="-20"/>
              <w:jc w:val="both"/>
            </w:pPr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703" w:rsidRDefault="008A0F58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703" w:rsidRDefault="00557703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receivedmoney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varchar(1</w:t>
            </w:r>
            <w:r w:rsidR="00D733C1">
              <w:rPr>
                <w:rFonts w:hint="eastAsia"/>
              </w:rPr>
              <w:t>3</w:t>
            </w:r>
            <w:r w:rsidRPr="00FF4599">
              <w:rPr>
                <w:rFonts w:hint="eastAsia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D733C1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预付款或花币订单处理完毕时的余额</w:t>
            </w:r>
            <w:r w:rsidR="0077672F">
              <w:rPr>
                <w:rFonts w:hint="eastAsia"/>
              </w:rPr>
              <w:t>，</w:t>
            </w:r>
            <w:r w:rsidR="00686A82">
              <w:rPr>
                <w:rFonts w:hint="eastAsia"/>
              </w:rPr>
              <w:t>元</w:t>
            </w:r>
          </w:p>
          <w:p w:rsidR="000F2CF1" w:rsidRPr="00FF4599" w:rsidRDefault="000F2CF1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表示无效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C4334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huaweireceivedmoney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DF4282">
              <w:rPr>
                <w:rFonts w:hint="eastAsia"/>
              </w:rPr>
              <w:t>varchar(1</w:t>
            </w:r>
            <w:r w:rsidR="00D733C1">
              <w:rPr>
                <w:rFonts w:hint="eastAsia"/>
              </w:rPr>
              <w:t>3</w:t>
            </w:r>
            <w:r w:rsidRPr="00DF4282">
              <w:rPr>
                <w:rFonts w:hint="eastAsia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Pr="00FF4599" w:rsidRDefault="000C4334" w:rsidP="00120A72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华为实收金额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C4334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yeealipayhandlingfee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DF4282">
              <w:rPr>
                <w:rFonts w:hint="eastAsia"/>
              </w:rPr>
              <w:t>varchar(1</w:t>
            </w:r>
            <w:r w:rsidR="00D733C1">
              <w:rPr>
                <w:rFonts w:hint="eastAsia"/>
              </w:rPr>
              <w:t>3</w:t>
            </w:r>
            <w:r w:rsidRPr="00DF4282">
              <w:rPr>
                <w:rFonts w:hint="eastAsia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Pr="00FF4599" w:rsidRDefault="000C4334" w:rsidP="00120A72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手续费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C4334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developerhandlingfee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DF4282">
              <w:rPr>
                <w:rFonts w:hint="eastAsia"/>
              </w:rPr>
              <w:t>varchar(1</w:t>
            </w:r>
            <w:r w:rsidR="00D733C1">
              <w:rPr>
                <w:rFonts w:hint="eastAsia"/>
              </w:rPr>
              <w:t>3</w:t>
            </w:r>
            <w:r w:rsidRPr="00DF4282">
              <w:rPr>
                <w:rFonts w:hint="eastAsia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非银行卡开发者承担手续费</w:t>
            </w:r>
          </w:p>
          <w:p w:rsidR="00DC17C7" w:rsidRPr="00FF4599" w:rsidRDefault="00DC17C7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注：准确含义是开发者承担的手续费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C4334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huaweihandlingfee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DF4282">
              <w:rPr>
                <w:rFonts w:hint="eastAsia"/>
              </w:rPr>
              <w:t>varchar(1</w:t>
            </w:r>
            <w:r w:rsidR="00D733C1">
              <w:rPr>
                <w:rFonts w:hint="eastAsia"/>
              </w:rPr>
              <w:t>3</w:t>
            </w:r>
            <w:r w:rsidRPr="00DF4282">
              <w:rPr>
                <w:rFonts w:hint="eastAsia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非银行卡华为承担手续费</w:t>
            </w:r>
          </w:p>
          <w:p w:rsidR="00DC17C7" w:rsidRPr="00FF4599" w:rsidRDefault="00DC17C7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注：准确含义是华为承担的手续费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C4334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userhandlingfee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DF4282">
              <w:rPr>
                <w:rFonts w:hint="eastAsia"/>
              </w:rPr>
              <w:t>varchar(1</w:t>
            </w:r>
            <w:r w:rsidR="00D733C1">
              <w:rPr>
                <w:rFonts w:hint="eastAsia"/>
              </w:rPr>
              <w:t>3</w:t>
            </w:r>
            <w:r w:rsidRPr="00DF4282">
              <w:rPr>
                <w:rFonts w:hint="eastAsia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非银行卡</w:t>
            </w:r>
            <w:r w:rsidR="00DC17C7">
              <w:rPr>
                <w:rFonts w:hint="eastAsia"/>
              </w:rPr>
              <w:t>消费者</w:t>
            </w:r>
            <w:r w:rsidRPr="00FF4599">
              <w:rPr>
                <w:rFonts w:hint="eastAsia"/>
              </w:rPr>
              <w:t>承担手续费</w:t>
            </w:r>
          </w:p>
          <w:p w:rsidR="00DC17C7" w:rsidRPr="00FF4599" w:rsidRDefault="00DC17C7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注：准确含义是消费者承担的手续费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C4334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refundmoney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DF4282">
              <w:rPr>
                <w:rFonts w:hint="eastAsia"/>
              </w:rPr>
              <w:t>varchar(1</w:t>
            </w:r>
            <w:r w:rsidR="00D733C1">
              <w:rPr>
                <w:rFonts w:hint="eastAsia"/>
              </w:rPr>
              <w:t>3</w:t>
            </w:r>
            <w:r w:rsidRPr="00DF4282">
              <w:rPr>
                <w:rFonts w:hint="eastAsia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Pr="00FF4599" w:rsidRDefault="000C4334" w:rsidP="00120A72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退款金额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ordertime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varchar(30)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FF4599" w:rsidRDefault="000B0758" w:rsidP="00120A72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下单时间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0C4C" w:rsidRDefault="00460C4C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460C4C">
              <w:rPr>
                <w:sz w:val="18"/>
              </w:rPr>
              <w:t>inx_clientidinx_ordertimeuserid</w:t>
            </w:r>
          </w:p>
          <w:p w:rsidR="00460C4C" w:rsidRDefault="00460C4C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  <w:p w:rsidR="00460C4C" w:rsidRDefault="00460C4C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460C4C">
              <w:rPr>
                <w:sz w:val="18"/>
              </w:rPr>
              <w:t>inx_ordertime</w:t>
            </w:r>
          </w:p>
        </w:tc>
      </w:tr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tradetime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varchar(30)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FF4599" w:rsidRDefault="000B0758" w:rsidP="00120A72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交易完成时间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0C4C" w:rsidRDefault="00460C4C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460C4C">
              <w:rPr>
                <w:sz w:val="18"/>
              </w:rPr>
              <w:t>inx_traderti</w:t>
            </w:r>
          </w:p>
          <w:p w:rsidR="00460C4C" w:rsidRDefault="00460C4C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  <w:p w:rsidR="000B0758" w:rsidRDefault="00460C4C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460C4C">
              <w:rPr>
                <w:sz w:val="18"/>
              </w:rPr>
              <w:t>meuserid</w:t>
            </w:r>
          </w:p>
          <w:p w:rsidR="00460C4C" w:rsidRDefault="00460C4C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460C4C">
              <w:rPr>
                <w:sz w:val="18"/>
              </w:rPr>
              <w:t>inx_tradetime</w:t>
            </w:r>
          </w:p>
        </w:tc>
      </w:tr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orderno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varchar(50)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FF4599" w:rsidRDefault="00914206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华为</w:t>
            </w:r>
            <w:r w:rsidR="000B0758" w:rsidRPr="00FF4599">
              <w:rPr>
                <w:rFonts w:hint="eastAsia"/>
              </w:rPr>
              <w:t>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DE2520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  <w:p w:rsidR="00BC2EA5" w:rsidRDefault="00460C4C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460C4C">
              <w:rPr>
                <w:sz w:val="18"/>
              </w:rPr>
              <w:lastRenderedPageBreak/>
              <w:t>unx_order</w:t>
            </w:r>
          </w:p>
        </w:tc>
      </w:tr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lastRenderedPageBreak/>
              <w:t>tradestate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varchar(2)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状态：</w:t>
            </w:r>
          </w:p>
          <w:p w:rsidR="000C4334" w:rsidRDefault="000B0758" w:rsidP="00120A72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0</w:t>
            </w:r>
            <w:r w:rsidRPr="00FF4599">
              <w:rPr>
                <w:rFonts w:hint="eastAsia"/>
              </w:rPr>
              <w:t>：已付</w:t>
            </w:r>
            <w:r w:rsidRPr="00FF4599">
              <w:rPr>
                <w:rFonts w:hint="eastAsia"/>
              </w:rPr>
              <w:t xml:space="preserve"> </w:t>
            </w:r>
          </w:p>
          <w:p w:rsidR="000C4334" w:rsidRDefault="000B0758" w:rsidP="00120A72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1</w:t>
            </w:r>
            <w:r w:rsidRPr="00FF4599">
              <w:rPr>
                <w:rFonts w:hint="eastAsia"/>
              </w:rPr>
              <w:t>：已退</w:t>
            </w:r>
            <w:r w:rsidRPr="00FF4599">
              <w:rPr>
                <w:rFonts w:hint="eastAsia"/>
              </w:rPr>
              <w:t xml:space="preserve"> </w:t>
            </w:r>
          </w:p>
          <w:p w:rsidR="000C4334" w:rsidRDefault="000B0758" w:rsidP="00120A72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2</w:t>
            </w:r>
            <w:r w:rsidRPr="00FF4599">
              <w:rPr>
                <w:rFonts w:hint="eastAsia"/>
              </w:rPr>
              <w:t>：付款失败</w:t>
            </w:r>
            <w:r w:rsidRPr="00FF4599">
              <w:rPr>
                <w:rFonts w:hint="eastAsia"/>
              </w:rPr>
              <w:t xml:space="preserve"> </w:t>
            </w:r>
          </w:p>
          <w:p w:rsidR="000C4334" w:rsidRDefault="000B0758" w:rsidP="00120A72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3</w:t>
            </w:r>
            <w:r w:rsidRPr="00FF4599">
              <w:rPr>
                <w:rFonts w:hint="eastAsia"/>
              </w:rPr>
              <w:t>：退款失败</w:t>
            </w:r>
            <w:r w:rsidRPr="00FF4599">
              <w:rPr>
                <w:rFonts w:hint="eastAsia"/>
              </w:rPr>
              <w:t xml:space="preserve"> </w:t>
            </w:r>
          </w:p>
          <w:p w:rsidR="000C4334" w:rsidRDefault="000B0758" w:rsidP="00120A72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4</w:t>
            </w:r>
            <w:r w:rsidRPr="00FF4599">
              <w:rPr>
                <w:rFonts w:hint="eastAsia"/>
              </w:rPr>
              <w:t>：未支付</w:t>
            </w:r>
            <w:r w:rsidRPr="00FF4599">
              <w:rPr>
                <w:rFonts w:hint="eastAsia"/>
              </w:rPr>
              <w:t xml:space="preserve"> </w:t>
            </w:r>
          </w:p>
          <w:p w:rsidR="009B7F4C" w:rsidRPr="00FF4599" w:rsidRDefault="000B0758" w:rsidP="00120A72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5</w:t>
            </w:r>
            <w:r w:rsidRPr="00FF4599">
              <w:rPr>
                <w:rFonts w:hint="eastAsia"/>
              </w:rPr>
              <w:t>：退款中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paytype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varchar(20)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FF4599" w:rsidRDefault="000B0758" w:rsidP="00120A72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支付方式，见接口定义文档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remarks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</w:t>
            </w:r>
            <w:r w:rsidR="00022BAA">
              <w:rPr>
                <w:rFonts w:hint="eastAsia"/>
              </w:rPr>
              <w:t>2</w:t>
            </w:r>
            <w:r w:rsidRPr="00FF4599">
              <w:rPr>
                <w:rFonts w:hint="eastAsia"/>
              </w:rPr>
              <w:t>00)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FF4599" w:rsidRDefault="000B0758" w:rsidP="00120A72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备注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channel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varchar(10)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705D" w:rsidRPr="004D7B79" w:rsidRDefault="000B0758" w:rsidP="009B639F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支付渠道</w:t>
            </w:r>
            <w:r w:rsidR="009B639F">
              <w:rPr>
                <w:rFonts w:hint="eastAsia"/>
              </w:rPr>
              <w:t>，具体取值参考接口文档章节“</w:t>
            </w:r>
            <w:r w:rsidR="009B639F">
              <w:t>C</w:t>
            </w:r>
            <w:r w:rsidR="009B639F">
              <w:rPr>
                <w:rFonts w:hint="eastAsia"/>
              </w:rPr>
              <w:t>hannels(</w:t>
            </w:r>
            <w:r w:rsidR="009B639F">
              <w:rPr>
                <w:rFonts w:hint="eastAsia"/>
              </w:rPr>
              <w:t>支付渠道</w:t>
            </w:r>
            <w:r w:rsidR="009B639F">
              <w:rPr>
                <w:rFonts w:hint="eastAsia"/>
              </w:rPr>
              <w:t>)</w:t>
            </w:r>
            <w:r w:rsidR="009B639F">
              <w:rPr>
                <w:rFonts w:hint="eastAsia"/>
              </w:rPr>
              <w:t>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04728A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refunddate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datetime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FF4599" w:rsidRDefault="000B0758" w:rsidP="00120A72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退款时间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bankid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varchar(50)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120A72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详细支付类型</w:t>
            </w:r>
          </w:p>
          <w:p w:rsidR="00D733C1" w:rsidRPr="00FF4599" w:rsidRDefault="00D733C1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为</w:t>
            </w:r>
            <w:r w:rsidR="002C5D11">
              <w:rPr>
                <w:rFonts w:hint="eastAsia"/>
              </w:rPr>
              <w:t>YeePay20</w:t>
            </w:r>
            <w:r>
              <w:rPr>
                <w:rFonts w:hint="eastAsia"/>
              </w:rPr>
              <w:t>时表示易宝实名系统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sdkchannel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varchar(2)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120A72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sdk</w:t>
            </w:r>
            <w:r w:rsidRPr="00FF4599">
              <w:rPr>
                <w:rFonts w:hint="eastAsia"/>
              </w:rPr>
              <w:t>渠道</w:t>
            </w:r>
            <w:r w:rsidR="000C4334">
              <w:rPr>
                <w:rFonts w:hint="eastAsia"/>
              </w:rPr>
              <w:t>：</w:t>
            </w:r>
          </w:p>
          <w:p w:rsidR="000C4334" w:rsidRPr="001E3531" w:rsidRDefault="000C4334" w:rsidP="00120A72">
            <w:pPr>
              <w:spacing w:line="240" w:lineRule="auto"/>
              <w:ind w:left="102" w:right="-20"/>
              <w:jc w:val="both"/>
            </w:pPr>
            <w:r w:rsidRPr="001E3531">
              <w:rPr>
                <w:rFonts w:hint="eastAsia"/>
              </w:rPr>
              <w:t xml:space="preserve">0 </w:t>
            </w:r>
            <w:r w:rsidRPr="001E3531">
              <w:rPr>
                <w:rFonts w:hint="eastAsia"/>
              </w:rPr>
              <w:t>自有应用</w:t>
            </w:r>
            <w:r w:rsidRPr="001E3531">
              <w:rPr>
                <w:rFonts w:hint="eastAsia"/>
              </w:rPr>
              <w:t xml:space="preserve">, </w:t>
            </w:r>
          </w:p>
          <w:p w:rsidR="000C4334" w:rsidRPr="001E3531" w:rsidRDefault="000C4334" w:rsidP="00120A72">
            <w:pPr>
              <w:spacing w:line="240" w:lineRule="auto"/>
              <w:ind w:left="102" w:right="-20"/>
              <w:jc w:val="both"/>
            </w:pPr>
            <w:r w:rsidRPr="001E3531">
              <w:rPr>
                <w:rFonts w:hint="eastAsia"/>
              </w:rPr>
              <w:t xml:space="preserve">1 </w:t>
            </w:r>
            <w:r w:rsidRPr="001E3531">
              <w:rPr>
                <w:rFonts w:hint="eastAsia"/>
              </w:rPr>
              <w:t>智汇云渠道</w:t>
            </w:r>
            <w:r w:rsidRPr="001E3531">
              <w:rPr>
                <w:rFonts w:hint="eastAsia"/>
              </w:rPr>
              <w:t xml:space="preserve">, </w:t>
            </w:r>
          </w:p>
          <w:p w:rsidR="000C4334" w:rsidRPr="001E3531" w:rsidRDefault="000C4334" w:rsidP="00120A72">
            <w:pPr>
              <w:spacing w:line="240" w:lineRule="auto"/>
              <w:ind w:left="102" w:right="-20"/>
              <w:jc w:val="both"/>
            </w:pPr>
            <w:r w:rsidRPr="001E3531">
              <w:rPr>
                <w:rFonts w:hint="eastAsia"/>
              </w:rPr>
              <w:t xml:space="preserve">2 </w:t>
            </w:r>
            <w:r w:rsidRPr="001E3531">
              <w:rPr>
                <w:rFonts w:hint="eastAsia"/>
              </w:rPr>
              <w:t>预装渠道</w:t>
            </w:r>
            <w:r w:rsidRPr="001E3531">
              <w:rPr>
                <w:rFonts w:hint="eastAsia"/>
              </w:rPr>
              <w:t xml:space="preserve">, </w:t>
            </w:r>
          </w:p>
          <w:p w:rsidR="004D4798" w:rsidRDefault="000C4334" w:rsidP="00120A72">
            <w:pPr>
              <w:spacing w:line="240" w:lineRule="auto"/>
              <w:ind w:left="102" w:right="-20"/>
              <w:jc w:val="both"/>
            </w:pPr>
            <w:r w:rsidRPr="001E3531">
              <w:rPr>
                <w:rFonts w:hint="eastAsia"/>
              </w:rPr>
              <w:t xml:space="preserve">3 </w:t>
            </w:r>
            <w:r w:rsidRPr="001E3531">
              <w:rPr>
                <w:rFonts w:hint="eastAsia"/>
              </w:rPr>
              <w:t>游戏吧</w:t>
            </w:r>
          </w:p>
          <w:p w:rsidR="000C4334" w:rsidRPr="00FF4599" w:rsidRDefault="004D4798" w:rsidP="00120A72">
            <w:pPr>
              <w:spacing w:line="240" w:lineRule="auto"/>
              <w:ind w:left="102" w:right="-20"/>
              <w:jc w:val="both"/>
            </w:pPr>
            <w:r>
              <w:t xml:space="preserve">9x </w:t>
            </w:r>
            <w:r>
              <w:rPr>
                <w:rFonts w:hint="eastAsia"/>
              </w:rPr>
              <w:t>无法结算的交易</w:t>
            </w:r>
            <w:r w:rsidR="00276648">
              <w:rPr>
                <w:rFonts w:hint="eastAsia"/>
              </w:rPr>
              <w:t>(x:</w:t>
            </w:r>
            <w:r w:rsidR="00276648">
              <w:rPr>
                <w:rFonts w:hint="eastAsia"/>
              </w:rPr>
              <w:t>分别与正常的</w:t>
            </w:r>
            <w:r w:rsidR="00276648">
              <w:rPr>
                <w:rFonts w:hint="eastAsia"/>
              </w:rPr>
              <w:t>sdkchannel</w:t>
            </w:r>
            <w:r w:rsidR="00276648">
              <w:rPr>
                <w:rFonts w:hint="eastAsia"/>
              </w:rPr>
              <w:t>对应，</w:t>
            </w:r>
            <w:r w:rsidR="00276648">
              <w:rPr>
                <w:rFonts w:hint="eastAsia"/>
              </w:rPr>
              <w:t>99</w:t>
            </w:r>
            <w:r w:rsidR="00276648">
              <w:rPr>
                <w:rFonts w:hint="eastAsia"/>
              </w:rPr>
              <w:t>表示商用环境上不存在客户端交易信息的订单，即未知渠道</w:t>
            </w:r>
            <w:r w:rsidR="00276648">
              <w:rPr>
                <w:rFonts w:hint="eastAsia"/>
              </w:rPr>
              <w:t>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borderid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varchar(64)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406EF4" w:rsidRDefault="000B0758" w:rsidP="00120A72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易宝银行订单号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requestid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varchar(50)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406EF4" w:rsidRDefault="000B0758" w:rsidP="00120A72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商户请求号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460C4C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460C4C">
              <w:rPr>
                <w:sz w:val="18"/>
              </w:rPr>
              <w:t>inx_userid</w:t>
            </w:r>
          </w:p>
        </w:tc>
      </w:tr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deviceid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varchar(</w:t>
            </w:r>
            <w:r w:rsidR="00AA53E0">
              <w:rPr>
                <w:rFonts w:hint="eastAsia"/>
              </w:rPr>
              <w:t>256</w:t>
            </w:r>
            <w:r w:rsidRPr="00406EF4">
              <w:rPr>
                <w:rFonts w:hint="eastAsia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406EF4" w:rsidRDefault="000B0758" w:rsidP="00120A72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设备</w:t>
            </w:r>
            <w:r w:rsidRPr="00406EF4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B0758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phoneno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varchar(</w:t>
            </w:r>
            <w:r w:rsidR="00FA5F10">
              <w:rPr>
                <w:rFonts w:hint="eastAsia"/>
              </w:rPr>
              <w:t>64</w:t>
            </w:r>
            <w:r w:rsidRPr="00406EF4">
              <w:rPr>
                <w:rFonts w:hint="eastAsia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Pr="00406EF4" w:rsidRDefault="000B0758" w:rsidP="00120A72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电话号码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C4334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0758" w:rsidRDefault="000B0758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C4334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sdkver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6F15F3" w:rsidP="00120A72">
            <w:pPr>
              <w:ind w:left="102" w:right="-20"/>
              <w:jc w:val="both"/>
            </w:pPr>
            <w:r w:rsidRPr="00406EF4">
              <w:t>V</w:t>
            </w:r>
            <w:r w:rsidR="000C4334" w:rsidRPr="00406EF4">
              <w:rPr>
                <w:rFonts w:hint="eastAsia"/>
              </w:rPr>
              <w:t>archar(</w:t>
            </w:r>
            <w:r>
              <w:rPr>
                <w:rFonts w:hint="eastAsia"/>
              </w:rPr>
              <w:t>32</w:t>
            </w:r>
            <w:r w:rsidR="000C4334" w:rsidRPr="00406EF4">
              <w:rPr>
                <w:rFonts w:hint="eastAsia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Pr="00406EF4" w:rsidRDefault="000C4334" w:rsidP="00120A72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sdk</w:t>
            </w:r>
            <w:r w:rsidRPr="00406EF4">
              <w:rPr>
                <w:rFonts w:hint="eastAsia"/>
              </w:rPr>
              <w:t>版本信息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Pr="00120A72" w:rsidRDefault="000C4334" w:rsidP="00120A72">
            <w:pPr>
              <w:ind w:left="102" w:right="-20"/>
              <w:jc w:val="both"/>
              <w:rPr>
                <w:sz w:val="18"/>
              </w:rPr>
            </w:pPr>
            <w:r w:rsidRPr="00FA42A4"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C4334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devicetype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varchar(</w:t>
            </w:r>
            <w:r w:rsidR="00A23C41">
              <w:rPr>
                <w:rFonts w:hint="eastAsia"/>
              </w:rPr>
              <w:t>64</w:t>
            </w:r>
            <w:r w:rsidRPr="00406EF4">
              <w:rPr>
                <w:rFonts w:hint="eastAsia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Pr="00406EF4" w:rsidRDefault="000C4334" w:rsidP="00120A72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设备类型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Pr="00120A72" w:rsidRDefault="000C4334" w:rsidP="00120A72">
            <w:pPr>
              <w:ind w:left="102" w:right="-20"/>
              <w:jc w:val="both"/>
              <w:rPr>
                <w:sz w:val="18"/>
              </w:rPr>
            </w:pPr>
            <w:r w:rsidRPr="00FA42A4"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C4334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proportion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varchar(32)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Pr="00406EF4" w:rsidRDefault="000C4334" w:rsidP="00120A72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分成比例信息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Pr="00120A72" w:rsidRDefault="000C4334" w:rsidP="00120A72">
            <w:pPr>
              <w:ind w:left="102" w:right="-20"/>
              <w:jc w:val="both"/>
              <w:rPr>
                <w:sz w:val="18"/>
              </w:rPr>
            </w:pPr>
            <w:r w:rsidRPr="00FA42A4"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C4334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upaccount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varchar(50)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Pr="00406EF4" w:rsidRDefault="000C4334" w:rsidP="00120A72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统一帐号</w:t>
            </w:r>
            <w:r w:rsidR="00EC5389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Pr="00120A72" w:rsidRDefault="000C4334" w:rsidP="00120A72">
            <w:pPr>
              <w:ind w:left="102" w:right="-20"/>
              <w:jc w:val="both"/>
              <w:rPr>
                <w:sz w:val="18"/>
              </w:rPr>
            </w:pPr>
            <w:r w:rsidRPr="00FA42A4"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460C4C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460C4C">
              <w:rPr>
                <w:sz w:val="18"/>
              </w:rPr>
              <w:t>inx_clientid</w:t>
            </w:r>
          </w:p>
        </w:tc>
      </w:tr>
      <w:tr w:rsidR="000C4334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cardinfo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varchar(512)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具体的支付卡信息</w:t>
            </w:r>
          </w:p>
          <w:p w:rsidR="00107116" w:rsidRDefault="00107116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银行卡：</w:t>
            </w:r>
            <w:r w:rsidR="00761AB0">
              <w:rPr>
                <w:rFonts w:hint="eastAsia"/>
              </w:rPr>
              <w:t>外部</w:t>
            </w:r>
            <w:r w:rsidR="00096BFF">
              <w:rPr>
                <w:rFonts w:hint="eastAsia"/>
              </w:rPr>
              <w:t>绑卡</w:t>
            </w:r>
            <w:r w:rsidR="00096BFF">
              <w:rPr>
                <w:rFonts w:hint="eastAsia"/>
              </w:rPr>
              <w:t>id-</w:t>
            </w:r>
            <w:r w:rsidR="00096BFF">
              <w:rPr>
                <w:rFonts w:hint="eastAsia"/>
              </w:rPr>
              <w:t>绑卡有效期</w:t>
            </w:r>
            <w:r w:rsidR="00096BFF">
              <w:rPr>
                <w:rFonts w:hint="eastAsia"/>
              </w:rPr>
              <w:t>-</w:t>
            </w:r>
            <w:r>
              <w:rPr>
                <w:rFonts w:hint="eastAsia"/>
              </w:rPr>
              <w:t>卡后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银行名称</w:t>
            </w:r>
          </w:p>
          <w:p w:rsidR="00DB566D" w:rsidRDefault="003A3977" w:rsidP="003A3977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对充值卡和游戏卡：卡种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卡号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lastRenderedPageBreak/>
              <w:t>面额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销卡结果</w:t>
            </w:r>
            <w:r w:rsidR="009B3D45">
              <w:rPr>
                <w:rFonts w:hint="eastAsia"/>
              </w:rPr>
              <w:t>-</w:t>
            </w:r>
            <w:r w:rsidR="00A23D49">
              <w:rPr>
                <w:rFonts w:hint="eastAsia"/>
                <w:b/>
              </w:rPr>
              <w:t>余额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卡种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卡号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面额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销卡结果</w:t>
            </w:r>
            <w:r w:rsidR="009B3D45">
              <w:rPr>
                <w:rFonts w:hint="eastAsia"/>
              </w:rPr>
              <w:t>-</w:t>
            </w:r>
            <w:r w:rsidR="00A23D49">
              <w:rPr>
                <w:rFonts w:hint="eastAsia"/>
              </w:rPr>
              <w:t>余额</w:t>
            </w:r>
          </w:p>
          <w:p w:rsidR="009B3D45" w:rsidRPr="009B3D45" w:rsidRDefault="009B3D45" w:rsidP="003A3977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注：</w:t>
            </w:r>
            <w:r w:rsidR="00A23D49">
              <w:rPr>
                <w:rFonts w:hint="eastAsia"/>
              </w:rPr>
              <w:t>销卡结果和余额</w:t>
            </w:r>
            <w:r>
              <w:rPr>
                <w:rFonts w:hint="eastAsia"/>
              </w:rPr>
              <w:t>字段不一定有。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Pr="00120A72" w:rsidRDefault="000C4334" w:rsidP="00120A72">
            <w:pPr>
              <w:ind w:left="102" w:right="-20"/>
              <w:jc w:val="both"/>
              <w:rPr>
                <w:sz w:val="18"/>
              </w:rPr>
            </w:pPr>
            <w:r w:rsidRPr="00FA42A4">
              <w:rPr>
                <w:rFonts w:hint="eastAsia"/>
                <w:sz w:val="18"/>
              </w:rPr>
              <w:lastRenderedPageBreak/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C4334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lastRenderedPageBreak/>
              <w:t>ullage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varchar(1</w:t>
            </w:r>
            <w:r w:rsidR="00D733C1">
              <w:rPr>
                <w:rFonts w:hint="eastAsia"/>
              </w:rPr>
              <w:t>3</w:t>
            </w:r>
            <w:r w:rsidRPr="00406EF4">
              <w:rPr>
                <w:rFonts w:hint="eastAsia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Pr="00406EF4" w:rsidRDefault="000C4334" w:rsidP="00120A72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总耗损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Pr="00120A72" w:rsidRDefault="000C4334" w:rsidP="00120A72">
            <w:pPr>
              <w:ind w:left="102" w:right="-20"/>
              <w:jc w:val="both"/>
              <w:rPr>
                <w:sz w:val="18"/>
              </w:rPr>
            </w:pPr>
            <w:r w:rsidRPr="00FA42A4"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C4334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hwtoll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varchar(1</w:t>
            </w:r>
            <w:r w:rsidR="00D733C1">
              <w:rPr>
                <w:rFonts w:hint="eastAsia"/>
              </w:rPr>
              <w:t>3</w:t>
            </w:r>
            <w:r w:rsidRPr="00406EF4">
              <w:rPr>
                <w:rFonts w:hint="eastAsia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Pr="00406EF4" w:rsidRDefault="000C4334" w:rsidP="00120A72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华为承担的损耗部分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Pr="00120A72" w:rsidRDefault="000C4334" w:rsidP="00120A72">
            <w:pPr>
              <w:ind w:left="102" w:right="-20"/>
              <w:jc w:val="both"/>
              <w:rPr>
                <w:sz w:val="18"/>
              </w:rPr>
            </w:pPr>
            <w:r w:rsidRPr="00FA42A4"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C4334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936180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devtoll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936180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varchar(1</w:t>
            </w:r>
            <w:r w:rsidR="00D733C1">
              <w:rPr>
                <w:rFonts w:hint="eastAsia"/>
              </w:rPr>
              <w:t>3</w:t>
            </w:r>
            <w:r w:rsidRPr="00406EF4">
              <w:rPr>
                <w:rFonts w:hint="eastAsia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Pr="00406EF4" w:rsidRDefault="000C4334" w:rsidP="00120A72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开发者承担的损耗部分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Pr="00120A72" w:rsidRDefault="000C4334" w:rsidP="00120A72">
            <w:pPr>
              <w:ind w:left="102" w:right="-20"/>
              <w:jc w:val="both"/>
              <w:rPr>
                <w:sz w:val="18"/>
              </w:rPr>
            </w:pPr>
            <w:r w:rsidRPr="00FA42A4"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C4334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936180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accessMode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936180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varchar(2)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6180" w:rsidRDefault="000C4334" w:rsidP="00120A72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接入方式</w:t>
            </w:r>
            <w:r w:rsidRPr="00406EF4">
              <w:rPr>
                <w:rFonts w:hint="eastAsia"/>
              </w:rPr>
              <w:t xml:space="preserve"> </w:t>
            </w:r>
          </w:p>
          <w:p w:rsidR="00936180" w:rsidRDefault="000C4334" w:rsidP="00120A72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 xml:space="preserve">0: </w:t>
            </w:r>
            <w:r w:rsidRPr="00406EF4">
              <w:rPr>
                <w:rFonts w:hint="eastAsia"/>
              </w:rPr>
              <w:t>移动</w:t>
            </w:r>
          </w:p>
          <w:p w:rsidR="000C4334" w:rsidRDefault="000C4334" w:rsidP="00120A72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1: PC-Web</w:t>
            </w:r>
          </w:p>
          <w:p w:rsidR="009B639F" w:rsidRDefault="00F33846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2</w:t>
            </w:r>
            <w:r w:rsidR="009B639F">
              <w:rPr>
                <w:rFonts w:hint="eastAsia"/>
              </w:rPr>
              <w:t>: Mobile-Web</w:t>
            </w:r>
          </w:p>
          <w:p w:rsidR="001122D7" w:rsidRPr="00406EF4" w:rsidRDefault="001122D7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机顶盒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Pr="00120A72" w:rsidRDefault="000C4334" w:rsidP="00120A72">
            <w:pPr>
              <w:ind w:left="102" w:right="-20"/>
              <w:jc w:val="both"/>
              <w:rPr>
                <w:sz w:val="18"/>
              </w:rPr>
            </w:pPr>
            <w:r w:rsidRPr="00FA42A4"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751D2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D2" w:rsidRPr="00406EF4" w:rsidRDefault="000751D2" w:rsidP="00120A72">
            <w:pPr>
              <w:ind w:left="102" w:right="-20"/>
              <w:jc w:val="both"/>
            </w:pPr>
            <w:r w:rsidRPr="00A62FA4">
              <w:rPr>
                <w:rFonts w:hint="eastAsia"/>
              </w:rPr>
              <w:t>serviceCatalog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D2" w:rsidRPr="00406EF4" w:rsidRDefault="000751D2" w:rsidP="00120A72">
            <w:pPr>
              <w:ind w:left="102" w:right="-20"/>
              <w:jc w:val="both"/>
            </w:pPr>
            <w:r w:rsidRPr="00A62FA4">
              <w:rPr>
                <w:rFonts w:hint="eastAsia"/>
              </w:rPr>
              <w:t>varchar(2)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D2" w:rsidRPr="00406EF4" w:rsidRDefault="000751D2" w:rsidP="009B639F">
            <w:pPr>
              <w:spacing w:line="240" w:lineRule="auto"/>
              <w:ind w:left="102" w:right="-20"/>
            </w:pPr>
            <w:r w:rsidRPr="00A62FA4">
              <w:rPr>
                <w:rFonts w:hint="eastAsia"/>
              </w:rPr>
              <w:t>服务目录</w:t>
            </w:r>
            <w:r w:rsidR="009B639F">
              <w:rPr>
                <w:rFonts w:hint="eastAsia"/>
              </w:rPr>
              <w:t>，取值参考接口文档章节“</w:t>
            </w:r>
            <w:r w:rsidR="009B639F">
              <w:rPr>
                <w:rFonts w:hint="eastAsia"/>
              </w:rPr>
              <w:t>serviceCatalog (</w:t>
            </w:r>
            <w:r w:rsidR="009B639F">
              <w:rPr>
                <w:rFonts w:hint="eastAsia"/>
              </w:rPr>
              <w:t>服务目录</w:t>
            </w:r>
            <w:r w:rsidR="009B639F">
              <w:rPr>
                <w:rFonts w:hint="eastAsia"/>
              </w:rPr>
              <w:t>)</w:t>
            </w:r>
            <w:r w:rsidR="009B639F">
              <w:rPr>
                <w:rFonts w:hint="eastAsia"/>
              </w:rPr>
              <w:t>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1D2" w:rsidRPr="00FA42A4" w:rsidRDefault="000751D2" w:rsidP="00120A72">
            <w:pPr>
              <w:ind w:left="102" w:right="-20"/>
              <w:jc w:val="both"/>
              <w:rPr>
                <w:sz w:val="18"/>
              </w:rPr>
            </w:pPr>
            <w:r w:rsidRPr="00A62FA4">
              <w:rPr>
                <w:rFonts w:hint="eastAsia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1D2" w:rsidRDefault="000751D2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89404D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404D" w:rsidRPr="00A62FA4" w:rsidRDefault="0089404D" w:rsidP="00120A72">
            <w:pPr>
              <w:ind w:left="102" w:right="-20"/>
              <w:jc w:val="both"/>
            </w:pPr>
            <w:r>
              <w:rPr>
                <w:rFonts w:hint="eastAsia"/>
              </w:rPr>
              <w:t>extreserved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404D" w:rsidRPr="00A62FA4" w:rsidRDefault="0089404D" w:rsidP="00120A72">
            <w:pPr>
              <w:ind w:left="102" w:right="-20"/>
              <w:jc w:val="both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404D" w:rsidRPr="00A62FA4" w:rsidRDefault="0089404D" w:rsidP="00F84F30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商户侧保留信息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04D" w:rsidRPr="00A62FA4" w:rsidRDefault="0089404D" w:rsidP="00120A72">
            <w:pPr>
              <w:ind w:left="102" w:right="-20"/>
              <w:jc w:val="both"/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404D" w:rsidRDefault="0089404D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C4334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936180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partnerid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936180" w:rsidP="00120A72">
            <w:pPr>
              <w:ind w:left="102" w:right="-20"/>
              <w:jc w:val="both"/>
            </w:pPr>
            <w:r w:rsidRPr="00406EF4">
              <w:rPr>
                <w:rFonts w:hint="eastAsia"/>
              </w:rPr>
              <w:t>varchar(64)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Pr="00406EF4" w:rsidRDefault="000C4334" w:rsidP="00120A72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收款账户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Pr="00120A72" w:rsidRDefault="000C4334" w:rsidP="00120A72">
            <w:pPr>
              <w:ind w:left="102" w:right="-20"/>
              <w:jc w:val="both"/>
              <w:rPr>
                <w:sz w:val="18"/>
              </w:rPr>
            </w:pPr>
            <w:r w:rsidRPr="00FA42A4"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4334" w:rsidRDefault="000C4334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546EB7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EB7" w:rsidRPr="00406EF4" w:rsidRDefault="00546EB7" w:rsidP="00120A72">
            <w:pPr>
              <w:ind w:left="102" w:right="-20"/>
              <w:jc w:val="both"/>
            </w:pPr>
            <w:r>
              <w:rPr>
                <w:rFonts w:hint="eastAsia"/>
              </w:rPr>
              <w:t>notified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EB7" w:rsidRPr="00406EF4" w:rsidRDefault="00546EB7" w:rsidP="00120A72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</w:t>
            </w:r>
            <w:r w:rsidR="006904D2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EB7" w:rsidRDefault="00546EB7" w:rsidP="00120A72">
            <w:pPr>
              <w:spacing w:line="240" w:lineRule="auto"/>
              <w:ind w:left="102" w:right="-20"/>
              <w:jc w:val="both"/>
            </w:pPr>
            <w:r>
              <w:t>C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通知结果标志，缺省值为</w:t>
            </w:r>
            <w:r>
              <w:rPr>
                <w:rFonts w:hint="eastAsia"/>
              </w:rPr>
              <w:t>-1</w:t>
            </w:r>
          </w:p>
          <w:p w:rsidR="00546EB7" w:rsidRDefault="00546EB7" w:rsidP="00546EB7">
            <w:pPr>
              <w:spacing w:line="312" w:lineRule="exact"/>
              <w:ind w:leftChars="67" w:left="141" w:right="-20"/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：等待通知</w:t>
            </w:r>
            <w:r>
              <w:rPr>
                <w:rFonts w:hint="eastAsia"/>
              </w:rPr>
              <w:t>CP</w:t>
            </w:r>
          </w:p>
          <w:p w:rsidR="00546EB7" w:rsidRDefault="00546EB7" w:rsidP="00546EB7">
            <w:pPr>
              <w:spacing w:line="240" w:lineRule="auto"/>
              <w:ind w:leftChars="67" w:left="141"/>
            </w:pPr>
            <w:r>
              <w:t>0</w:t>
            </w:r>
            <w:r>
              <w:rPr>
                <w:rFonts w:hint="eastAsia"/>
              </w:rPr>
              <w:t>：表示成功（包括不需要回调的情况），</w:t>
            </w:r>
          </w:p>
          <w:p w:rsidR="00546EB7" w:rsidRDefault="00546EB7" w:rsidP="00546EB7">
            <w:pPr>
              <w:spacing w:line="240" w:lineRule="auto"/>
              <w:ind w:leftChars="67" w:left="141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ascii="Consolas" w:hAnsi="Consolas" w:cs="Consolas" w:hint="eastAsia"/>
                <w:color w:val="3F5FBF"/>
                <w:sz w:val="20"/>
                <w:szCs w:val="20"/>
              </w:rPr>
              <w:t>验签失败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,</w:t>
            </w:r>
          </w:p>
          <w:p w:rsidR="00546EB7" w:rsidRDefault="00546EB7" w:rsidP="00546EB7">
            <w:pPr>
              <w:spacing w:line="240" w:lineRule="auto"/>
              <w:ind w:leftChars="67" w:left="141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ascii="Consolas" w:hAnsi="Consolas" w:cs="Consolas" w:hint="eastAsia"/>
                <w:color w:val="3F5FBF"/>
                <w:sz w:val="20"/>
                <w:szCs w:val="20"/>
              </w:rPr>
              <w:t>超时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,</w:t>
            </w:r>
          </w:p>
          <w:p w:rsidR="00546EB7" w:rsidRDefault="00546EB7" w:rsidP="00546EB7">
            <w:pPr>
              <w:spacing w:line="240" w:lineRule="auto"/>
              <w:ind w:leftChars="67" w:left="141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ascii="Consolas" w:hAnsi="Consolas" w:cs="Consolas" w:hint="eastAsia"/>
                <w:color w:val="3F5FBF"/>
                <w:sz w:val="20"/>
                <w:szCs w:val="20"/>
              </w:rPr>
              <w:t>业务信息错误，比如订单不存在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,</w:t>
            </w:r>
          </w:p>
          <w:p w:rsidR="00546EB7" w:rsidRDefault="00546EB7" w:rsidP="00546EB7">
            <w:pPr>
              <w:spacing w:line="240" w:lineRule="auto"/>
              <w:ind w:leftChars="67" w:left="14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94</w:t>
            </w:r>
            <w:r>
              <w:rPr>
                <w:rFonts w:hint="eastAsia"/>
              </w:rPr>
              <w:t>：</w:t>
            </w:r>
            <w:r>
              <w:rPr>
                <w:rFonts w:ascii="Consolas" w:hAnsi="Consolas" w:cs="Consolas" w:hint="eastAsia"/>
                <w:color w:val="3F5FBF"/>
                <w:sz w:val="20"/>
                <w:szCs w:val="20"/>
              </w:rPr>
              <w:t>系统错误</w:t>
            </w:r>
            <w:r>
              <w:rPr>
                <w:rFonts w:ascii="Consolas" w:hAnsi="Consolas" w:cs="Consolas" w:hint="eastAsia"/>
                <w:color w:val="3F5FBF"/>
                <w:sz w:val="20"/>
                <w:szCs w:val="20"/>
              </w:rPr>
              <w:t>,</w:t>
            </w:r>
          </w:p>
          <w:p w:rsidR="00546EB7" w:rsidRDefault="00546EB7" w:rsidP="00546EB7">
            <w:pPr>
              <w:spacing w:line="240" w:lineRule="auto"/>
              <w:ind w:leftChars="67" w:left="141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95</w:t>
            </w:r>
            <w:r>
              <w:rPr>
                <w:rFonts w:hint="eastAsia"/>
              </w:rPr>
              <w:t>：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IO </w:t>
            </w:r>
            <w:r>
              <w:rPr>
                <w:rFonts w:ascii="Consolas" w:hAnsi="Consolas" w:cs="Consolas" w:hint="eastAsia"/>
                <w:color w:val="3F5FBF"/>
                <w:sz w:val="20"/>
                <w:szCs w:val="20"/>
              </w:rPr>
              <w:t>错误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,</w:t>
            </w:r>
          </w:p>
          <w:p w:rsidR="00546EB7" w:rsidRDefault="00546EB7" w:rsidP="00546EB7">
            <w:pPr>
              <w:spacing w:line="240" w:lineRule="auto"/>
              <w:ind w:leftChars="67" w:left="141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96</w:t>
            </w:r>
            <w:r>
              <w:rPr>
                <w:rFonts w:hint="eastAsia"/>
              </w:rPr>
              <w:t>：</w:t>
            </w:r>
            <w:r>
              <w:rPr>
                <w:rFonts w:ascii="Consolas" w:hAnsi="Consolas" w:cs="Consolas" w:hint="eastAsia"/>
                <w:color w:val="3F5FBF"/>
                <w:sz w:val="20"/>
                <w:szCs w:val="20"/>
              </w:rPr>
              <w:t>错误的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url,</w:t>
            </w:r>
          </w:p>
          <w:p w:rsidR="00546EB7" w:rsidRDefault="00546EB7" w:rsidP="00546EB7">
            <w:pPr>
              <w:spacing w:line="240" w:lineRule="auto"/>
              <w:ind w:leftChars="67" w:left="141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97</w:t>
            </w:r>
            <w:r>
              <w:rPr>
                <w:rFonts w:hint="eastAsia"/>
              </w:rPr>
              <w:t>：</w:t>
            </w:r>
            <w:r>
              <w:rPr>
                <w:rFonts w:ascii="Consolas" w:hAnsi="Consolas" w:cs="Consolas" w:hint="eastAsia"/>
                <w:color w:val="3F5FBF"/>
                <w:sz w:val="20"/>
                <w:szCs w:val="20"/>
              </w:rPr>
              <w:t>错误的响应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,</w:t>
            </w:r>
          </w:p>
          <w:p w:rsidR="00546EB7" w:rsidRDefault="00546EB7" w:rsidP="00546EB7">
            <w:pPr>
              <w:spacing w:line="240" w:lineRule="auto"/>
              <w:ind w:leftChars="67" w:left="141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98</w:t>
            </w:r>
            <w:r>
              <w:rPr>
                <w:rFonts w:hint="eastAsia"/>
              </w:rPr>
              <w:t>：</w:t>
            </w:r>
            <w:r>
              <w:rPr>
                <w:rFonts w:ascii="Consolas" w:hAnsi="Consolas" w:cs="Consolas" w:hint="eastAsia"/>
                <w:color w:val="3F5FBF"/>
                <w:sz w:val="20"/>
                <w:szCs w:val="20"/>
              </w:rPr>
              <w:t>参数错误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,</w:t>
            </w:r>
          </w:p>
          <w:p w:rsidR="00546EB7" w:rsidRPr="00406EF4" w:rsidRDefault="00546EB7" w:rsidP="00546EB7">
            <w:pPr>
              <w:spacing w:line="240" w:lineRule="auto"/>
              <w:ind w:leftChars="67" w:left="141" w:right="-20"/>
              <w:jc w:val="both"/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99</w:t>
            </w:r>
            <w:r>
              <w:rPr>
                <w:rFonts w:hint="eastAsia"/>
              </w:rPr>
              <w:t>：</w:t>
            </w:r>
            <w:r>
              <w:rPr>
                <w:rFonts w:ascii="Consolas" w:hAnsi="Consolas" w:cs="Consolas" w:hint="eastAsia"/>
                <w:color w:val="3F5FBF"/>
                <w:sz w:val="20"/>
                <w:szCs w:val="20"/>
              </w:rPr>
              <w:t>其他错误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EB7" w:rsidRPr="00FA42A4" w:rsidRDefault="00546EB7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6EB7" w:rsidRDefault="00546EB7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714B19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120A72">
            <w:pPr>
              <w:ind w:left="102" w:right="-20"/>
              <w:jc w:val="both"/>
            </w:pPr>
            <w:r>
              <w:rPr>
                <w:rFonts w:hint="eastAsia"/>
              </w:rPr>
              <w:t>deviceuuid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120A72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uuid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714B19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120A72">
            <w:pPr>
              <w:ind w:left="102" w:right="-20"/>
              <w:jc w:val="both"/>
            </w:pPr>
            <w:r>
              <w:rPr>
                <w:rFonts w:hint="eastAsia"/>
              </w:rPr>
              <w:t>userip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120A72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53279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279" w:rsidRDefault="00053279" w:rsidP="00120A72">
            <w:pPr>
              <w:ind w:left="102" w:right="-20"/>
              <w:jc w:val="both"/>
            </w:pPr>
            <w:r>
              <w:rPr>
                <w:rFonts w:hint="eastAsia"/>
              </w:rPr>
              <w:t>mername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279" w:rsidRDefault="00053279" w:rsidP="00120A72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archar(128)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279" w:rsidRDefault="00053279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商户名称，客户端传入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279" w:rsidRDefault="00053279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279" w:rsidRDefault="00053279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942771" w:rsidRPr="00270E48" w:rsidTr="00460C4C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2771" w:rsidRDefault="00942771" w:rsidP="00120A72">
            <w:pPr>
              <w:ind w:left="102" w:right="-20"/>
              <w:jc w:val="both"/>
            </w:pPr>
            <w:r>
              <w:rPr>
                <w:rFonts w:hint="eastAsia"/>
              </w:rPr>
              <w:t>firstnotitime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2771" w:rsidRDefault="00942771" w:rsidP="00120A72">
            <w:pPr>
              <w:ind w:left="102" w:right="-20"/>
              <w:jc w:val="both"/>
            </w:pPr>
            <w:r>
              <w:rPr>
                <w:rFonts w:hint="eastAsia"/>
              </w:rPr>
              <w:t>varchar(32</w:t>
            </w:r>
            <w:r w:rsidRPr="00FF4599">
              <w:rPr>
                <w:rFonts w:hint="eastAsia"/>
              </w:rPr>
              <w:t>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2771" w:rsidRDefault="00942771" w:rsidP="00120A72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首次通知回调</w:t>
            </w:r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时间，</w:t>
            </w:r>
            <w:r>
              <w:rPr>
                <w:rFonts w:hint="eastAsia"/>
              </w:rPr>
              <w:t>yyyy-MM-dd HH:mm:ss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2771" w:rsidRPr="00942771" w:rsidRDefault="00942771" w:rsidP="00120A72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2771" w:rsidRDefault="00942771" w:rsidP="00460C4C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</w:tbl>
    <w:p w:rsidR="004B6A70" w:rsidRDefault="0061398D" w:rsidP="00BC2CE1">
      <w:pPr>
        <w:pStyle w:val="2"/>
      </w:pPr>
      <w:r>
        <w:t>t_bankid2comm</w:t>
      </w:r>
      <w:r w:rsidR="00B35130">
        <w:rPr>
          <w:rFonts w:hint="eastAsia"/>
        </w:rPr>
        <w:t>i</w:t>
      </w:r>
      <w:r>
        <w:t>sionid</w:t>
      </w:r>
      <w:r w:rsidR="003C3448">
        <w:rPr>
          <w:rFonts w:hint="eastAsia"/>
        </w:rPr>
        <w:t>(</w:t>
      </w:r>
      <w:r w:rsidR="003C3448">
        <w:rPr>
          <w:rFonts w:hint="eastAsia"/>
        </w:rPr>
        <w:t>移植到结算平台</w:t>
      </w:r>
      <w:r w:rsidR="003C3448">
        <w:rPr>
          <w:rFonts w:hint="eastAsia"/>
        </w:rPr>
        <w:t>)</w:t>
      </w:r>
    </w:p>
    <w:p w:rsidR="00BC2CE1" w:rsidRDefault="0061398D" w:rsidP="00BC2CE1">
      <w:r>
        <w:rPr>
          <w:rFonts w:hint="eastAsia"/>
        </w:rPr>
        <w:t>具体的支付方式到佣金标识</w:t>
      </w:r>
      <w:r>
        <w:rPr>
          <w:rFonts w:hint="eastAsia"/>
        </w:rPr>
        <w:t>ID</w:t>
      </w:r>
      <w:r>
        <w:rPr>
          <w:rFonts w:hint="eastAsia"/>
        </w:rPr>
        <w:t>的映射关系，用于在产生支付记录时计算渠道佣金。</w:t>
      </w:r>
    </w:p>
    <w:p w:rsidR="00671749" w:rsidRDefault="00671749" w:rsidP="00BC2CE1">
      <w:r>
        <w:rPr>
          <w:rFonts w:hint="eastAsia"/>
        </w:rPr>
        <w:lastRenderedPageBreak/>
        <w:t>注：具体的佣金标识和其对应的佣金比率定义在服务器配置文件中。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61398D" w:rsidRPr="00270E48" w:rsidTr="00EC538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1398D" w:rsidRPr="006F357D" w:rsidRDefault="0061398D" w:rsidP="00EC5389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1398D" w:rsidRPr="006F357D" w:rsidRDefault="0061398D" w:rsidP="00EC5389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1398D" w:rsidRPr="006F357D" w:rsidRDefault="0061398D" w:rsidP="00EC5389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1398D" w:rsidRPr="006F357D" w:rsidRDefault="0061398D" w:rsidP="00EC5389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1398D" w:rsidRPr="006F357D" w:rsidRDefault="0061398D" w:rsidP="00EC5389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61398D" w:rsidRPr="00270E48" w:rsidTr="00EC538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98D" w:rsidRPr="00FB479C" w:rsidRDefault="0061398D" w:rsidP="00EC5389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bankid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98D" w:rsidRPr="00FB479C" w:rsidRDefault="0061398D" w:rsidP="00EC5389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98D" w:rsidRPr="009037A6" w:rsidRDefault="0061398D" w:rsidP="00EC5389">
            <w:pPr>
              <w:ind w:left="102" w:right="-20"/>
            </w:pPr>
            <w:r>
              <w:rPr>
                <w:rFonts w:hint="eastAsia"/>
              </w:rPr>
              <w:t>具体的支付方式，取值见《</w:t>
            </w:r>
            <w:r w:rsidRPr="0061398D">
              <w:rPr>
                <w:rFonts w:hint="eastAsia"/>
              </w:rPr>
              <w:t>交易服务器接口</w:t>
            </w:r>
            <w:r w:rsidRPr="0061398D">
              <w:rPr>
                <w:rFonts w:hint="eastAsia"/>
              </w:rPr>
              <w:t>V1.docx</w:t>
            </w:r>
            <w:r>
              <w:rPr>
                <w:rFonts w:hint="eastAsia"/>
              </w:rPr>
              <w:t>》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98D" w:rsidRPr="00FB479C" w:rsidRDefault="0061398D" w:rsidP="00EC5389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98D" w:rsidRDefault="0061398D" w:rsidP="00EC5389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  <w:p w:rsidR="004D0D59" w:rsidRPr="00FB479C" w:rsidRDefault="004D0D59" w:rsidP="00EC5389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_inx0</w:t>
            </w:r>
          </w:p>
        </w:tc>
      </w:tr>
      <w:tr w:rsidR="0061398D" w:rsidRPr="00270E48" w:rsidTr="00EC538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98D" w:rsidRPr="00CE7137" w:rsidRDefault="0061398D" w:rsidP="00EC5389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commisionid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98D" w:rsidRPr="00CE7137" w:rsidRDefault="0061398D" w:rsidP="00EC5389">
            <w:pPr>
              <w:ind w:left="102" w:right="-20"/>
              <w:rPr>
                <w:sz w:val="18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98D" w:rsidRDefault="00914BA8" w:rsidP="00EC5389">
            <w:pPr>
              <w:ind w:left="102" w:right="-20"/>
            </w:pPr>
            <w:r>
              <w:rPr>
                <w:rFonts w:hint="eastAsia"/>
              </w:rPr>
              <w:t>佣金</w:t>
            </w:r>
            <w:r>
              <w:rPr>
                <w:rFonts w:hint="eastAsia"/>
              </w:rPr>
              <w:t>ID</w:t>
            </w:r>
          </w:p>
          <w:p w:rsidR="00AB3E42" w:rsidRDefault="00AB3E42" w:rsidP="00AB3E42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SZX</w:t>
            </w:r>
            <w:r>
              <w:rPr>
                <w:rFonts w:hint="eastAsia"/>
              </w:rPr>
              <w:t>：神州行支付</w:t>
            </w:r>
          </w:p>
          <w:p w:rsidR="00AB3E42" w:rsidRDefault="00AB3E42" w:rsidP="00AB3E42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JWYKT</w:t>
            </w:r>
            <w:r>
              <w:rPr>
                <w:rFonts w:hint="eastAsia"/>
              </w:rPr>
              <w:t>：骏网一卡通支付</w:t>
            </w:r>
          </w:p>
          <w:p w:rsidR="00AB3E42" w:rsidRDefault="00AB3E42" w:rsidP="00AB3E42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ZTYXK</w:t>
            </w:r>
            <w:r>
              <w:rPr>
                <w:rFonts w:hint="eastAsia"/>
              </w:rPr>
              <w:t>：征途游戏卡支付</w:t>
            </w:r>
          </w:p>
          <w:p w:rsidR="00AB3E42" w:rsidRDefault="00AB3E42" w:rsidP="00AB3E42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SDYXK</w:t>
            </w:r>
            <w:r>
              <w:rPr>
                <w:rFonts w:hint="eastAsia"/>
              </w:rPr>
              <w:t>：盛大游戏卡支付</w:t>
            </w:r>
          </w:p>
          <w:p w:rsidR="00AB3E42" w:rsidRDefault="00AB3E42" w:rsidP="00AB3E42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币支付</w:t>
            </w:r>
          </w:p>
          <w:p w:rsidR="00AB3E42" w:rsidRDefault="00AB3E42" w:rsidP="00AB3E42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LTK</w:t>
            </w:r>
            <w:r>
              <w:rPr>
                <w:rFonts w:hint="eastAsia"/>
              </w:rPr>
              <w:t>：联通卡支付</w:t>
            </w:r>
          </w:p>
          <w:p w:rsidR="00AB3E42" w:rsidRDefault="00AB3E42" w:rsidP="00AB3E42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JYK</w:t>
            </w:r>
            <w:r>
              <w:rPr>
                <w:rFonts w:hint="eastAsia"/>
              </w:rPr>
              <w:t>：久游卡支付</w:t>
            </w:r>
          </w:p>
          <w:p w:rsidR="00AB3E42" w:rsidRDefault="00AB3E42" w:rsidP="00AB3E42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WYK</w:t>
            </w:r>
            <w:r>
              <w:rPr>
                <w:rFonts w:hint="eastAsia"/>
              </w:rPr>
              <w:t>：网易卡支付</w:t>
            </w:r>
          </w:p>
          <w:p w:rsidR="00AB3E42" w:rsidRDefault="00AB3E42" w:rsidP="00AB3E42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WMK</w:t>
            </w:r>
            <w:r>
              <w:rPr>
                <w:rFonts w:hint="eastAsia"/>
              </w:rPr>
              <w:t>：完美卡支付</w:t>
            </w:r>
          </w:p>
          <w:p w:rsidR="00AB3E42" w:rsidRDefault="00AB3E42" w:rsidP="00AB3E42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SHK</w:t>
            </w:r>
            <w:r>
              <w:rPr>
                <w:rFonts w:hint="eastAsia"/>
              </w:rPr>
              <w:t>：搜狐卡支付</w:t>
            </w:r>
          </w:p>
          <w:p w:rsidR="00AB3E42" w:rsidRDefault="00AB3E42" w:rsidP="00AB3E42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DXK</w:t>
            </w:r>
            <w:r>
              <w:rPr>
                <w:rFonts w:hint="eastAsia"/>
              </w:rPr>
              <w:t>：电信卡支付</w:t>
            </w:r>
          </w:p>
          <w:p w:rsidR="00AB3E42" w:rsidRDefault="00AB3E42" w:rsidP="00AB3E42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TXYKT</w:t>
            </w:r>
            <w:r>
              <w:rPr>
                <w:rFonts w:hint="eastAsia"/>
              </w:rPr>
              <w:t>：天下一卡通</w:t>
            </w:r>
          </w:p>
          <w:p w:rsidR="00AB3E42" w:rsidRDefault="00AB3E42" w:rsidP="00AB3E42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ZYYKT</w:t>
            </w:r>
            <w:r>
              <w:rPr>
                <w:rFonts w:hint="eastAsia"/>
              </w:rPr>
              <w:t>：纵游一卡通</w:t>
            </w:r>
          </w:p>
          <w:p w:rsidR="00AB3E42" w:rsidRDefault="00AB3E42" w:rsidP="00AB3E42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THYKT</w:t>
            </w:r>
            <w:r>
              <w:rPr>
                <w:rFonts w:hint="eastAsia"/>
              </w:rPr>
              <w:t>：天宏一卡通</w:t>
            </w:r>
          </w:p>
          <w:p w:rsidR="00AB3E42" w:rsidRPr="009037A6" w:rsidRDefault="00AB3E42" w:rsidP="00AB3E42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YHK</w:t>
            </w:r>
            <w:r>
              <w:rPr>
                <w:rFonts w:hint="eastAsia"/>
              </w:rPr>
              <w:t>：银行卡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98D" w:rsidRPr="00CE7137" w:rsidRDefault="0061398D" w:rsidP="00EC5389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98D" w:rsidRPr="00CE7137" w:rsidRDefault="0061398D" w:rsidP="00EC5389">
            <w:pPr>
              <w:ind w:left="102" w:right="-20"/>
              <w:rPr>
                <w:sz w:val="18"/>
              </w:rPr>
            </w:pPr>
          </w:p>
        </w:tc>
      </w:tr>
    </w:tbl>
    <w:p w:rsidR="00BC2CE1" w:rsidRDefault="00BC2CE1" w:rsidP="00BC2CE1"/>
    <w:p w:rsidR="003B09E9" w:rsidRDefault="003B09E9" w:rsidP="003B09E9">
      <w:pPr>
        <w:pStyle w:val="2"/>
      </w:pPr>
      <w:r>
        <w:t>t_</w:t>
      </w:r>
      <w:r>
        <w:rPr>
          <w:rFonts w:hint="eastAsia"/>
        </w:rPr>
        <w:t>device2userid</w:t>
      </w:r>
      <w:r w:rsidR="00AA53E0">
        <w:rPr>
          <w:rFonts w:hint="eastAsia"/>
        </w:rPr>
        <w:t>(</w:t>
      </w:r>
      <w:r w:rsidR="00AA53E0">
        <w:rPr>
          <w:rFonts w:hint="eastAsia"/>
        </w:rPr>
        <w:t>删除</w:t>
      </w:r>
      <w:r w:rsidR="00AA53E0">
        <w:rPr>
          <w:rFonts w:hint="eastAsia"/>
        </w:rPr>
        <w:t>)</w:t>
      </w:r>
    </w:p>
    <w:p w:rsidR="003B09E9" w:rsidRDefault="003B09E9" w:rsidP="003B09E9">
      <w:r>
        <w:rPr>
          <w:rFonts w:hint="eastAsia"/>
        </w:rPr>
        <w:t>终端设备到用户映射表。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3B09E9" w:rsidRPr="00270E48" w:rsidTr="00EC538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B09E9" w:rsidRPr="006F357D" w:rsidRDefault="003B09E9" w:rsidP="00EC5389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B09E9" w:rsidRPr="006F357D" w:rsidRDefault="003B09E9" w:rsidP="00EC5389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B09E9" w:rsidRPr="006F357D" w:rsidRDefault="003B09E9" w:rsidP="00EC5389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B09E9" w:rsidRPr="006F357D" w:rsidRDefault="003B09E9" w:rsidP="00EC5389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B09E9" w:rsidRPr="006F357D" w:rsidRDefault="003B09E9" w:rsidP="00EC5389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3B09E9" w:rsidRPr="00270E48" w:rsidTr="00EC538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9E9" w:rsidRPr="00FB479C" w:rsidRDefault="003B09E9" w:rsidP="00EC5389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9E9" w:rsidRPr="00FB479C" w:rsidRDefault="003B09E9" w:rsidP="00EC5389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9E9" w:rsidRDefault="003B09E9" w:rsidP="00EC5389">
            <w:pPr>
              <w:ind w:left="102" w:right="-20"/>
            </w:pPr>
            <w:r>
              <w:rPr>
                <w:rFonts w:hint="eastAsia"/>
              </w:rPr>
              <w:t>类型：</w:t>
            </w:r>
          </w:p>
          <w:p w:rsidR="003B09E9" w:rsidRDefault="003B09E9" w:rsidP="003B09E9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IMEI</w:t>
            </w:r>
          </w:p>
          <w:p w:rsidR="003B09E9" w:rsidRDefault="003B09E9" w:rsidP="003B09E9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：网卡地址</w:t>
            </w:r>
          </w:p>
          <w:p w:rsidR="003B09E9" w:rsidRDefault="003B09E9" w:rsidP="003B09E9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ID</w:t>
            </w:r>
          </w:p>
          <w:p w:rsidR="003B09E9" w:rsidRDefault="003B09E9" w:rsidP="003B09E9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：用户</w:t>
            </w:r>
            <w:r>
              <w:rPr>
                <w:rFonts w:hint="eastAsia"/>
              </w:rPr>
              <w:t>Email</w:t>
            </w:r>
          </w:p>
          <w:p w:rsidR="003B09E9" w:rsidRDefault="003B09E9" w:rsidP="003B09E9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：用户手机号</w:t>
            </w:r>
          </w:p>
          <w:p w:rsidR="003B09E9" w:rsidRDefault="003B09E9" w:rsidP="003B09E9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：用户身份证号</w:t>
            </w:r>
          </w:p>
          <w:p w:rsidR="004D6EA3" w:rsidRDefault="003B09E9">
            <w:pPr>
              <w:spacing w:line="240" w:lineRule="auto"/>
              <w:ind w:leftChars="149" w:left="313" w:rightChars="-10" w:right="-21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：用户纸质订单协议号</w:t>
            </w:r>
          </w:p>
          <w:p w:rsidR="003B09E9" w:rsidRPr="009037A6" w:rsidRDefault="003B09E9" w:rsidP="003B09E9">
            <w:pPr>
              <w:spacing w:line="240" w:lineRule="auto"/>
              <w:ind w:rightChars="-10" w:right="-21"/>
            </w:pPr>
            <w:r>
              <w:rPr>
                <w:rFonts w:hint="eastAsia"/>
              </w:rPr>
              <w:t>注：目前仅仅支持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9E9" w:rsidRPr="00FB479C" w:rsidRDefault="003B09E9" w:rsidP="00EC5389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9E9" w:rsidRPr="00FB479C" w:rsidRDefault="00C52452" w:rsidP="00EC5389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nx_U</w:t>
            </w:r>
          </w:p>
        </w:tc>
      </w:tr>
      <w:tr w:rsidR="003B09E9" w:rsidRPr="00270E48" w:rsidTr="00EC538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9E9" w:rsidRPr="00CE7137" w:rsidRDefault="003B09E9" w:rsidP="00EC5389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deviceid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9E9" w:rsidRPr="00CE7137" w:rsidRDefault="003B09E9" w:rsidP="00EC5389">
            <w:pPr>
              <w:ind w:left="102" w:right="-20"/>
              <w:rPr>
                <w:sz w:val="18"/>
              </w:rPr>
            </w:pPr>
            <w:r>
              <w:t>varchar(</w:t>
            </w:r>
            <w:r w:rsidR="00E94859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9E9" w:rsidRPr="009037A6" w:rsidRDefault="003B09E9" w:rsidP="00EC5389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9E9" w:rsidRPr="00CE7137" w:rsidRDefault="003B09E9" w:rsidP="00EC5389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9E9" w:rsidRPr="00CE7137" w:rsidRDefault="00C52452" w:rsidP="00EC5389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nx_U</w:t>
            </w:r>
          </w:p>
        </w:tc>
      </w:tr>
      <w:tr w:rsidR="003B09E9" w:rsidRPr="00270E48" w:rsidTr="00EC538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9E9" w:rsidRDefault="003B09E9" w:rsidP="00EC5389">
            <w:pPr>
              <w:ind w:left="102" w:right="-20"/>
            </w:pPr>
            <w:r>
              <w:rPr>
                <w:rFonts w:hint="eastAsia"/>
              </w:rP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9E9" w:rsidRDefault="003B09E9" w:rsidP="00EC5389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9E9" w:rsidRDefault="003B09E9" w:rsidP="00EC5389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用户帐号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09E9" w:rsidRDefault="003B09E9" w:rsidP="00EC5389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9E9" w:rsidRDefault="003B09E9" w:rsidP="00EC5389">
            <w:pPr>
              <w:ind w:left="102" w:right="-20"/>
              <w:rPr>
                <w:sz w:val="18"/>
              </w:rPr>
            </w:pPr>
          </w:p>
        </w:tc>
      </w:tr>
    </w:tbl>
    <w:p w:rsidR="003B09E9" w:rsidRDefault="003B09E9" w:rsidP="003B09E9"/>
    <w:p w:rsidR="00C52452" w:rsidRDefault="00C52452" w:rsidP="00C52452">
      <w:pPr>
        <w:pStyle w:val="2"/>
      </w:pPr>
      <w:r>
        <w:lastRenderedPageBreak/>
        <w:t>t_</w:t>
      </w:r>
      <w:r>
        <w:rPr>
          <w:rFonts w:hint="eastAsia"/>
        </w:rPr>
        <w:t>clientinfo</w:t>
      </w:r>
    </w:p>
    <w:p w:rsidR="00C52452" w:rsidRDefault="00C52452" w:rsidP="00C52452">
      <w:r>
        <w:rPr>
          <w:rFonts w:hint="eastAsia"/>
        </w:rPr>
        <w:t>消费者信息表，目前仅记录账户</w:t>
      </w:r>
      <w:r>
        <w:rPr>
          <w:rFonts w:hint="eastAsia"/>
        </w:rPr>
        <w:t>ID</w:t>
      </w:r>
      <w:r>
        <w:rPr>
          <w:rFonts w:hint="eastAsia"/>
        </w:rPr>
        <w:t>和账户名字。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C52452" w:rsidRPr="00270E48" w:rsidTr="003D1DF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52452" w:rsidRPr="006F357D" w:rsidRDefault="00C52452" w:rsidP="003D1DFB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52452" w:rsidRPr="006F357D" w:rsidRDefault="00C52452" w:rsidP="003D1DFB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52452" w:rsidRPr="006F357D" w:rsidRDefault="00C52452" w:rsidP="003D1DFB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52452" w:rsidRPr="006F357D" w:rsidRDefault="00C52452" w:rsidP="003D1DFB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52452" w:rsidRPr="006F357D" w:rsidRDefault="00C52452" w:rsidP="003D1DFB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C52452" w:rsidRPr="00270E48" w:rsidTr="003D1DF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452" w:rsidRPr="00CE7137" w:rsidRDefault="00C52452" w:rsidP="003D1DF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452" w:rsidRPr="00CE7137" w:rsidRDefault="00C52452" w:rsidP="003D1DFB">
            <w:pPr>
              <w:ind w:left="102" w:right="-20"/>
              <w:rPr>
                <w:sz w:val="18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452" w:rsidRPr="009037A6" w:rsidRDefault="00C52452" w:rsidP="003D1DF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用户帐号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52" w:rsidRPr="00CE7137" w:rsidRDefault="00C52452" w:rsidP="003D1DF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452" w:rsidRPr="00CE7137" w:rsidRDefault="00C52452" w:rsidP="003D1DFB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nx_U</w:t>
            </w:r>
          </w:p>
        </w:tc>
      </w:tr>
      <w:tr w:rsidR="00C52452" w:rsidRPr="00270E48" w:rsidTr="003D1DF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452" w:rsidRDefault="00C52452" w:rsidP="003D1DFB">
            <w:pPr>
              <w:ind w:left="102" w:right="-20"/>
            </w:pPr>
            <w:r>
              <w:rPr>
                <w:rFonts w:hint="eastAsia"/>
              </w:rPr>
              <w:t>account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452" w:rsidRDefault="00C52452" w:rsidP="003D1DFB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archar(128)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452" w:rsidRDefault="00C52452" w:rsidP="003D1DF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用户帐号</w:t>
            </w:r>
          </w:p>
          <w:p w:rsidR="00CC2E09" w:rsidRDefault="00CC2E09" w:rsidP="003D1DF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52" w:rsidRDefault="00C52452" w:rsidP="003D1DF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452" w:rsidRDefault="00C52452" w:rsidP="003D1DFB">
            <w:pPr>
              <w:ind w:left="102" w:right="-20"/>
              <w:rPr>
                <w:sz w:val="18"/>
              </w:rPr>
            </w:pPr>
          </w:p>
        </w:tc>
      </w:tr>
    </w:tbl>
    <w:p w:rsidR="00A93DF6" w:rsidRDefault="00A93DF6" w:rsidP="00A93DF6">
      <w:pPr>
        <w:pStyle w:val="2"/>
      </w:pPr>
      <w:r>
        <w:t>t_</w:t>
      </w:r>
      <w:r>
        <w:rPr>
          <w:rFonts w:hint="eastAsia"/>
        </w:rPr>
        <w:t>bankcard</w:t>
      </w:r>
    </w:p>
    <w:p w:rsidR="00A93DF6" w:rsidRDefault="00B74A28" w:rsidP="00A93DF6">
      <w:r>
        <w:rPr>
          <w:rFonts w:hint="eastAsia"/>
        </w:rPr>
        <w:t>已经绑定的</w:t>
      </w:r>
      <w:r w:rsidR="00A93DF6">
        <w:rPr>
          <w:rFonts w:hint="eastAsia"/>
        </w:rPr>
        <w:t>银行卡</w:t>
      </w:r>
      <w:r>
        <w:rPr>
          <w:rFonts w:hint="eastAsia"/>
        </w:rPr>
        <w:t>信息，目前绑定在易宝内部。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A93DF6" w:rsidRPr="00270E48" w:rsidTr="00EC538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3DF6" w:rsidRPr="006F357D" w:rsidRDefault="00A93DF6" w:rsidP="00EC5389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3DF6" w:rsidRPr="006F357D" w:rsidRDefault="00A93DF6" w:rsidP="00EC5389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3DF6" w:rsidRPr="006F357D" w:rsidRDefault="00A93DF6" w:rsidP="00EC5389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3DF6" w:rsidRPr="006F357D" w:rsidRDefault="00A93DF6" w:rsidP="00EC5389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93DF6" w:rsidRPr="006F357D" w:rsidRDefault="00A93DF6" w:rsidP="00EC5389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A93DF6" w:rsidRPr="00270E48" w:rsidTr="00A93DF6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Pr="00FB479C" w:rsidRDefault="00A93DF6" w:rsidP="00A93DF6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Pr="00FB479C" w:rsidRDefault="00A93DF6" w:rsidP="00A93DF6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varchar(32)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Pr="009037A6" w:rsidRDefault="006E718B" w:rsidP="00130C4E">
            <w:pPr>
              <w:spacing w:line="240" w:lineRule="auto"/>
              <w:ind w:leftChars="67" w:left="141" w:rightChars="-10" w:right="-21"/>
              <w:jc w:val="both"/>
            </w:pPr>
            <w:r>
              <w:rPr>
                <w:rFonts w:hint="eastAsia"/>
              </w:rPr>
              <w:t>卡</w:t>
            </w:r>
            <w:r w:rsidR="00A93DF6">
              <w:rPr>
                <w:rFonts w:hint="eastAsia"/>
              </w:rPr>
              <w:t>标识</w:t>
            </w:r>
            <w:r w:rsidR="00B74A28">
              <w:rPr>
                <w:rFonts w:hint="eastAsia"/>
              </w:rPr>
              <w:t>，</w:t>
            </w:r>
            <w:r>
              <w:rPr>
                <w:rFonts w:hint="eastAsia"/>
              </w:rPr>
              <w:t>目前含义</w:t>
            </w:r>
            <w:r w:rsidR="00130C4E">
              <w:rPr>
                <w:rFonts w:hint="eastAsia"/>
              </w:rPr>
              <w:t>外部系统的</w:t>
            </w:r>
            <w:r w:rsidR="00B74A28">
              <w:rPr>
                <w:rFonts w:hint="eastAsia"/>
              </w:rPr>
              <w:t>绑卡</w:t>
            </w:r>
            <w:r w:rsidR="00B74A28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Pr="00FB479C" w:rsidRDefault="00A93DF6" w:rsidP="00A93DF6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Pr="00FB479C" w:rsidRDefault="00092DD1" w:rsidP="00A93DF6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_inx0</w:t>
            </w:r>
          </w:p>
        </w:tc>
      </w:tr>
      <w:tr w:rsidR="002923BC" w:rsidRPr="00270E48" w:rsidTr="00A93DF6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23BC" w:rsidRDefault="00527E6E" w:rsidP="00A93DF6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 w:rsidR="002923BC">
              <w:rPr>
                <w:rFonts w:hint="eastAsia"/>
                <w:sz w:val="18"/>
              </w:rPr>
              <w:t>hannel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23BC" w:rsidRDefault="002923BC" w:rsidP="00A93DF6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archar(16)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23BC" w:rsidRDefault="002923BC" w:rsidP="00A93DF6">
            <w:pPr>
              <w:spacing w:line="240" w:lineRule="auto"/>
              <w:ind w:leftChars="67" w:left="141" w:rightChars="-10" w:right="-21"/>
              <w:jc w:val="both"/>
            </w:pPr>
            <w:r>
              <w:rPr>
                <w:rFonts w:hint="eastAsia"/>
              </w:rPr>
              <w:t>渠道，缺省值为‘</w:t>
            </w:r>
            <w:r>
              <w:rPr>
                <w:rFonts w:hint="eastAsia"/>
              </w:rPr>
              <w:t>YeePay</w:t>
            </w:r>
            <w:r>
              <w:rPr>
                <w:rFonts w:hint="eastAsia"/>
              </w:rPr>
              <w:t>’：</w:t>
            </w:r>
          </w:p>
          <w:p w:rsidR="002923BC" w:rsidRDefault="002923BC" w:rsidP="00A93DF6">
            <w:pPr>
              <w:spacing w:line="240" w:lineRule="auto"/>
              <w:ind w:leftChars="67" w:left="141" w:rightChars="-10" w:right="-21"/>
              <w:jc w:val="both"/>
            </w:pPr>
            <w:r>
              <w:rPr>
                <w:rFonts w:hint="eastAsia"/>
              </w:rPr>
              <w:t>YeePay</w:t>
            </w:r>
            <w:r>
              <w:rPr>
                <w:rFonts w:hint="eastAsia"/>
              </w:rPr>
              <w:t>：易宝</w:t>
            </w:r>
          </w:p>
          <w:p w:rsidR="00A60A78" w:rsidRDefault="00A60A78" w:rsidP="00A93DF6">
            <w:pPr>
              <w:spacing w:line="240" w:lineRule="auto"/>
              <w:ind w:leftChars="67" w:left="141" w:rightChars="-10" w:right="-21"/>
              <w:jc w:val="both"/>
            </w:pPr>
            <w:r>
              <w:rPr>
                <w:rFonts w:hint="eastAsia"/>
              </w:rPr>
              <w:t>UnionPay</w:t>
            </w:r>
            <w:r>
              <w:rPr>
                <w:rFonts w:hint="eastAsia"/>
              </w:rPr>
              <w:t>：银联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23BC" w:rsidRDefault="00527E6E" w:rsidP="00A93DF6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23BC" w:rsidRDefault="00092DD1" w:rsidP="00A93DF6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U_inx0</w:t>
            </w:r>
          </w:p>
        </w:tc>
      </w:tr>
      <w:tr w:rsidR="00A93DF6" w:rsidRPr="00270E48" w:rsidTr="00A93DF6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Default="00A93DF6" w:rsidP="00A93DF6">
            <w:pPr>
              <w:ind w:left="102" w:right="-20"/>
              <w:jc w:val="both"/>
              <w:rPr>
                <w:sz w:val="18"/>
              </w:rPr>
            </w:pPr>
            <w:r w:rsidRPr="00355D80">
              <w:t>cardno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Default="00A93DF6" w:rsidP="00A93DF6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varchar </w:t>
            </w:r>
            <w:r w:rsidR="00E4228C">
              <w:rPr>
                <w:rFonts w:hint="eastAsia"/>
                <w:sz w:val="18"/>
              </w:rPr>
              <w:t>(128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Default="00A93DF6" w:rsidP="00A93DF6">
            <w:pPr>
              <w:spacing w:line="240" w:lineRule="auto"/>
              <w:ind w:leftChars="67" w:left="141" w:rightChars="-10" w:right="-21"/>
              <w:jc w:val="both"/>
            </w:pPr>
            <w:r>
              <w:rPr>
                <w:rFonts w:hint="eastAsia"/>
              </w:rPr>
              <w:t>银行卡卡号</w:t>
            </w:r>
            <w:r w:rsidR="00B74A28">
              <w:rPr>
                <w:rFonts w:hint="eastAsia"/>
              </w:rPr>
              <w:t>后</w:t>
            </w:r>
            <w:r w:rsidR="00B74A28">
              <w:rPr>
                <w:rFonts w:hint="eastAsia"/>
              </w:rPr>
              <w:t>4</w:t>
            </w:r>
            <w:r w:rsidR="00B74A28">
              <w:rPr>
                <w:rFonts w:hint="eastAsia"/>
              </w:rPr>
              <w:t>位</w:t>
            </w:r>
          </w:p>
          <w:p w:rsidR="00D22668" w:rsidRDefault="00D22668" w:rsidP="00A93DF6">
            <w:pPr>
              <w:spacing w:line="240" w:lineRule="auto"/>
              <w:ind w:leftChars="67" w:left="141" w:rightChars="-10" w:right="-21"/>
              <w:jc w:val="both"/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加密；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Pr="00FB479C" w:rsidRDefault="00A93DF6" w:rsidP="00A93DF6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Default="00A93DF6" w:rsidP="00A93DF6">
            <w:pPr>
              <w:ind w:left="102" w:right="-20"/>
              <w:jc w:val="both"/>
              <w:rPr>
                <w:sz w:val="18"/>
              </w:rPr>
            </w:pPr>
          </w:p>
        </w:tc>
      </w:tr>
      <w:tr w:rsidR="00107116" w:rsidRPr="00270E48" w:rsidTr="00A93DF6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116" w:rsidRPr="00355D80" w:rsidRDefault="00107116" w:rsidP="00A93DF6">
            <w:pPr>
              <w:ind w:left="102" w:right="-20"/>
              <w:jc w:val="both"/>
            </w:pPr>
            <w:r>
              <w:rPr>
                <w:rFonts w:hint="eastAsia"/>
              </w:rPr>
              <w:t>bankname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116" w:rsidRDefault="00107116" w:rsidP="00A93DF6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archar(128)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116" w:rsidRDefault="00107116" w:rsidP="00A93DF6">
            <w:pPr>
              <w:spacing w:line="240" w:lineRule="auto"/>
              <w:ind w:leftChars="67" w:left="141" w:rightChars="-10" w:right="-21"/>
              <w:jc w:val="both"/>
            </w:pPr>
            <w:r>
              <w:rPr>
                <w:rFonts w:hint="eastAsia"/>
              </w:rPr>
              <w:t>银行名称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116" w:rsidRDefault="00107116" w:rsidP="00A93DF6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116" w:rsidRDefault="00107116" w:rsidP="00A93DF6">
            <w:pPr>
              <w:ind w:left="102" w:right="-20"/>
              <w:jc w:val="both"/>
              <w:rPr>
                <w:sz w:val="18"/>
              </w:rPr>
            </w:pPr>
          </w:p>
        </w:tc>
      </w:tr>
      <w:tr w:rsidR="00A93DF6" w:rsidRPr="00270E48" w:rsidTr="00A93DF6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Default="00A93DF6" w:rsidP="00A93DF6">
            <w:pPr>
              <w:ind w:left="102" w:right="-20"/>
              <w:jc w:val="both"/>
            </w:pP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Default="00A93DF6" w:rsidP="00A93DF6">
            <w:pPr>
              <w:ind w:left="102" w:right="-2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Default="00A93DF6" w:rsidP="00A93DF6">
            <w:pPr>
              <w:ind w:left="102" w:right="-20"/>
              <w:jc w:val="both"/>
            </w:pPr>
            <w:r>
              <w:rPr>
                <w:rFonts w:hint="eastAsia"/>
              </w:rPr>
              <w:t>类型：</w:t>
            </w:r>
          </w:p>
          <w:p w:rsidR="00A93DF6" w:rsidRDefault="00A93DF6" w:rsidP="00A93DF6">
            <w:pPr>
              <w:spacing w:line="240" w:lineRule="auto"/>
              <w:ind w:leftChars="149" w:left="313" w:rightChars="-10" w:right="-21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：信用卡</w:t>
            </w:r>
          </w:p>
          <w:p w:rsidR="00A93DF6" w:rsidRDefault="000557DF" w:rsidP="000557DF">
            <w:pPr>
              <w:spacing w:line="240" w:lineRule="auto"/>
              <w:ind w:leftChars="149" w:left="313" w:rightChars="-10" w:right="-21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：储蓄卡</w:t>
            </w:r>
            <w:r w:rsidR="006219EF">
              <w:rPr>
                <w:rFonts w:hint="eastAsia"/>
              </w:rPr>
              <w:t>(</w:t>
            </w:r>
            <w:r w:rsidR="006219EF">
              <w:rPr>
                <w:rFonts w:hint="eastAsia"/>
              </w:rPr>
              <w:t>借记卡</w:t>
            </w:r>
            <w:r w:rsidR="006219EF">
              <w:rPr>
                <w:rFonts w:hint="eastAsia"/>
              </w:rPr>
              <w:t>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Default="00A93DF6" w:rsidP="00A93DF6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Default="00A93DF6" w:rsidP="00A93DF6">
            <w:pPr>
              <w:ind w:left="102" w:right="-20"/>
              <w:jc w:val="both"/>
              <w:rPr>
                <w:sz w:val="18"/>
              </w:rPr>
            </w:pPr>
          </w:p>
        </w:tc>
      </w:tr>
      <w:tr w:rsidR="00A93DF6" w:rsidRPr="00270E48" w:rsidTr="00EC538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Pr="00CE7137" w:rsidRDefault="00A93DF6" w:rsidP="00A93DF6">
            <w:pPr>
              <w:ind w:left="102" w:right="-20"/>
              <w:jc w:val="both"/>
              <w:rPr>
                <w:sz w:val="18"/>
              </w:rPr>
            </w:pPr>
            <w:r w:rsidRPr="00355D80">
              <w:t>validthru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DF6" w:rsidRPr="00CE7137" w:rsidRDefault="00A93DF6" w:rsidP="00A93DF6">
            <w:pPr>
              <w:ind w:left="102" w:right="-20"/>
              <w:jc w:val="both"/>
              <w:rPr>
                <w:sz w:val="18"/>
              </w:rPr>
            </w:pPr>
            <w:r w:rsidRPr="00D41C92">
              <w:rPr>
                <w:sz w:val="18"/>
              </w:rPr>
              <w:t>V</w:t>
            </w:r>
            <w:r w:rsidRPr="00D41C92">
              <w:rPr>
                <w:rFonts w:hint="eastAsia"/>
                <w:sz w:val="18"/>
              </w:rPr>
              <w:t>archar</w:t>
            </w:r>
            <w:r>
              <w:rPr>
                <w:rFonts w:hint="eastAsia"/>
                <w:sz w:val="18"/>
              </w:rPr>
              <w:t>(4)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Pr="009037A6" w:rsidRDefault="00A93DF6" w:rsidP="00A93DF6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信用卡有效期，格式：月月年年，例如：</w:t>
            </w:r>
            <w:r>
              <w:rPr>
                <w:rFonts w:hint="eastAsia"/>
              </w:rPr>
              <w:t>0715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Pr="00CE7137" w:rsidRDefault="00A93DF6" w:rsidP="00A93DF6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Pr="00CE7137" w:rsidRDefault="00A93DF6" w:rsidP="00A93DF6">
            <w:pPr>
              <w:ind w:left="102" w:right="-20"/>
              <w:jc w:val="both"/>
              <w:rPr>
                <w:sz w:val="18"/>
              </w:rPr>
            </w:pPr>
          </w:p>
        </w:tc>
      </w:tr>
      <w:tr w:rsidR="00A93DF6" w:rsidRPr="00270E48" w:rsidTr="00EC538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Default="00A93DF6" w:rsidP="00A93DF6">
            <w:pPr>
              <w:ind w:left="102" w:right="-20"/>
              <w:jc w:val="both"/>
            </w:pPr>
            <w:r w:rsidRPr="00355D80">
              <w:t>cvv2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DF6" w:rsidRPr="00A93DF6" w:rsidRDefault="00A93DF6" w:rsidP="00A93DF6">
            <w:pPr>
              <w:ind w:left="102" w:right="-20"/>
              <w:jc w:val="both"/>
              <w:rPr>
                <w:sz w:val="18"/>
              </w:rPr>
            </w:pPr>
            <w:r w:rsidRPr="00D41C92">
              <w:rPr>
                <w:rFonts w:hint="eastAsia"/>
                <w:sz w:val="18"/>
              </w:rPr>
              <w:t>varchar</w:t>
            </w:r>
            <w:r w:rsidR="00E4228C">
              <w:rPr>
                <w:rFonts w:hint="eastAsia"/>
                <w:sz w:val="18"/>
              </w:rPr>
              <w:t>(</w:t>
            </w:r>
            <w:r w:rsidR="00BC51D4">
              <w:rPr>
                <w:rFonts w:hint="eastAsia"/>
                <w:sz w:val="18"/>
              </w:rPr>
              <w:t>64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Default="00A93DF6" w:rsidP="00A93DF6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信用卡背后的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位数字</w:t>
            </w:r>
          </w:p>
          <w:p w:rsidR="00792043" w:rsidRDefault="00792043" w:rsidP="00A93DF6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Default="00A93DF6" w:rsidP="00A93DF6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Default="00A93DF6" w:rsidP="00A93DF6">
            <w:pPr>
              <w:ind w:left="102" w:right="-20"/>
              <w:jc w:val="both"/>
              <w:rPr>
                <w:sz w:val="18"/>
              </w:rPr>
            </w:pPr>
          </w:p>
        </w:tc>
      </w:tr>
      <w:tr w:rsidR="00A93DF6" w:rsidRPr="00270E48" w:rsidTr="00EC538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Default="00A93DF6" w:rsidP="00A93DF6">
            <w:pPr>
              <w:ind w:left="102" w:right="-20"/>
              <w:jc w:val="both"/>
            </w:pPr>
            <w:r w:rsidRPr="00355D80">
              <w:t>phone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DF6" w:rsidRPr="00A93DF6" w:rsidRDefault="00A93DF6" w:rsidP="00A93DF6">
            <w:pPr>
              <w:ind w:left="102" w:right="-20"/>
              <w:jc w:val="both"/>
              <w:rPr>
                <w:sz w:val="18"/>
              </w:rPr>
            </w:pPr>
            <w:r w:rsidRPr="00D41C92">
              <w:rPr>
                <w:rFonts w:hint="eastAsia"/>
                <w:sz w:val="18"/>
              </w:rPr>
              <w:t>varchar</w:t>
            </w:r>
            <w:r w:rsidR="00E4228C">
              <w:rPr>
                <w:rFonts w:hint="eastAsia"/>
                <w:sz w:val="18"/>
              </w:rPr>
              <w:t>(64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Default="00A93DF6" w:rsidP="00A93DF6">
            <w:pPr>
              <w:spacing w:line="240" w:lineRule="auto"/>
              <w:ind w:left="102" w:right="-20"/>
              <w:jc w:val="both"/>
            </w:pPr>
            <w:r w:rsidRPr="00355D80">
              <w:rPr>
                <w:rFonts w:hint="eastAsia"/>
              </w:rPr>
              <w:t>信用卡银行预留手机号</w:t>
            </w:r>
          </w:p>
          <w:p w:rsidR="00D22668" w:rsidRDefault="00D22668" w:rsidP="00A93DF6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Default="00A93DF6" w:rsidP="00A93DF6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Default="00A93DF6" w:rsidP="00A93DF6">
            <w:pPr>
              <w:ind w:left="102" w:right="-20"/>
              <w:jc w:val="both"/>
              <w:rPr>
                <w:sz w:val="18"/>
              </w:rPr>
            </w:pPr>
          </w:p>
        </w:tc>
      </w:tr>
      <w:tr w:rsidR="00A93DF6" w:rsidRPr="00270E48" w:rsidTr="00EC538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Pr="00355D80" w:rsidRDefault="00A93DF6" w:rsidP="00A93DF6">
            <w:pPr>
              <w:ind w:left="102" w:right="-20"/>
              <w:jc w:val="both"/>
            </w:pPr>
            <w:r w:rsidRPr="005852E8">
              <w:t>bindvalidthru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DF6" w:rsidRPr="00A93DF6" w:rsidRDefault="00303A0A" w:rsidP="00A93DF6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 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Pr="00355D80" w:rsidRDefault="00303A0A" w:rsidP="00A93DF6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单位为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的时间戳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Default="00A93DF6" w:rsidP="00A93DF6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3DF6" w:rsidRDefault="00A93DF6" w:rsidP="00A93DF6">
            <w:pPr>
              <w:ind w:left="102" w:right="-20"/>
              <w:jc w:val="both"/>
              <w:rPr>
                <w:sz w:val="18"/>
              </w:rPr>
            </w:pPr>
          </w:p>
        </w:tc>
      </w:tr>
      <w:tr w:rsidR="00AC60E2" w:rsidRPr="00270E48" w:rsidTr="00EC538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0E2" w:rsidRPr="005852E8" w:rsidRDefault="00AC60E2" w:rsidP="00A93DF6">
            <w:pPr>
              <w:ind w:left="102" w:right="-20"/>
              <w:jc w:val="both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0E2" w:rsidRDefault="00AC60E2" w:rsidP="00A93DF6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0E2" w:rsidRDefault="00AC60E2" w:rsidP="00A93DF6">
            <w:pPr>
              <w:spacing w:line="240" w:lineRule="auto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0E2" w:rsidRDefault="00AC60E2" w:rsidP="00A93DF6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0E2" w:rsidRDefault="00AC60E2" w:rsidP="00A93DF6">
            <w:pPr>
              <w:ind w:left="102" w:right="-20"/>
              <w:jc w:val="both"/>
              <w:rPr>
                <w:sz w:val="18"/>
              </w:rPr>
            </w:pPr>
          </w:p>
        </w:tc>
      </w:tr>
    </w:tbl>
    <w:p w:rsidR="00A93DF6" w:rsidRDefault="007E11E8" w:rsidP="00A93DF6">
      <w:r>
        <w:rPr>
          <w:rFonts w:hint="eastAsia"/>
        </w:rPr>
        <w:t>注：绑定卡接口中的相应信息为空时，插入本表时，相应字段设置默认值“”；</w:t>
      </w:r>
    </w:p>
    <w:p w:rsidR="00B74A28" w:rsidRDefault="00B74A28" w:rsidP="00B74A28">
      <w:pPr>
        <w:pStyle w:val="2"/>
      </w:pPr>
      <w:r>
        <w:t>t_</w:t>
      </w:r>
      <w:r>
        <w:rPr>
          <w:rFonts w:hint="eastAsia"/>
        </w:rPr>
        <w:t>client2bankcard</w:t>
      </w:r>
    </w:p>
    <w:p w:rsidR="00B74A28" w:rsidRDefault="00B74A28" w:rsidP="00B74A28">
      <w:r>
        <w:rPr>
          <w:rFonts w:hint="eastAsia"/>
        </w:rPr>
        <w:t>消费者绑定的银行卡</w:t>
      </w:r>
      <w:r w:rsidR="00C252CA">
        <w:rPr>
          <w:rFonts w:hint="eastAsia"/>
        </w:rPr>
        <w:t>，记录的是消费者用户</w:t>
      </w:r>
      <w:r w:rsidR="00C252CA">
        <w:rPr>
          <w:rFonts w:hint="eastAsia"/>
        </w:rPr>
        <w:t>ID</w:t>
      </w:r>
      <w:r w:rsidR="00C252CA">
        <w:rPr>
          <w:rFonts w:hint="eastAsia"/>
        </w:rPr>
        <w:t>到易宝绑卡的对应关系。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B74A2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74A28" w:rsidRPr="006F357D" w:rsidRDefault="00B74A28" w:rsidP="00736DA8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74A28" w:rsidRPr="006F357D" w:rsidRDefault="00B74A28" w:rsidP="00736DA8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74A28" w:rsidRPr="006F357D" w:rsidRDefault="00B74A28" w:rsidP="00736DA8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74A28" w:rsidRPr="006F357D" w:rsidRDefault="00B74A28" w:rsidP="00736DA8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74A28" w:rsidRPr="006F357D" w:rsidRDefault="00B74A28" w:rsidP="00736DA8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B74A2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28" w:rsidRPr="00FB479C" w:rsidRDefault="00B74A28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28" w:rsidRPr="00FB479C" w:rsidRDefault="00B74A28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varchar(32)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28" w:rsidRPr="009037A6" w:rsidRDefault="00B74A28" w:rsidP="00736DA8">
            <w:pPr>
              <w:spacing w:line="240" w:lineRule="auto"/>
              <w:ind w:leftChars="67" w:left="141" w:rightChars="-10" w:right="-21"/>
              <w:jc w:val="both"/>
            </w:pPr>
            <w:r>
              <w:rPr>
                <w:rFonts w:hint="eastAsia"/>
              </w:rPr>
              <w:t>唯一标识</w:t>
            </w:r>
            <w:r w:rsidR="00C252CA">
              <w:rPr>
                <w:rFonts w:hint="eastAsia"/>
              </w:rPr>
              <w:t>，华为绑定</w:t>
            </w:r>
            <w:r w:rsidR="00C252CA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28" w:rsidRPr="00FB479C" w:rsidRDefault="00B74A28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28" w:rsidRDefault="00B74A28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  <w:p w:rsidR="000636D8" w:rsidRPr="00FB479C" w:rsidRDefault="000636D8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U</w:t>
            </w:r>
            <w:r>
              <w:rPr>
                <w:rFonts w:hint="eastAsia"/>
                <w:sz w:val="18"/>
              </w:rPr>
              <w:t>_id</w:t>
            </w:r>
          </w:p>
        </w:tc>
      </w:tr>
      <w:tr w:rsidR="00B74A2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28" w:rsidRDefault="00B74A28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clientid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28" w:rsidRDefault="00B74A28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varchar (32)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28" w:rsidRDefault="00B74A28" w:rsidP="00736DA8">
            <w:pPr>
              <w:spacing w:line="240" w:lineRule="auto"/>
              <w:ind w:leftChars="67" w:left="141" w:rightChars="-10" w:right="-21"/>
              <w:jc w:val="both"/>
            </w:pPr>
            <w:r>
              <w:rPr>
                <w:rFonts w:hint="eastAsia"/>
              </w:rPr>
              <w:t>消费者帐号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28" w:rsidRDefault="00B74A28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28" w:rsidRDefault="00B74A28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nx_U</w:t>
            </w:r>
          </w:p>
        </w:tc>
      </w:tr>
      <w:tr w:rsidR="00B74A28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28" w:rsidRDefault="00B74A28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bindid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28" w:rsidRDefault="00D1506C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varchar(32</w:t>
            </w:r>
            <w:r w:rsidR="00B74A28">
              <w:rPr>
                <w:rFonts w:hint="eastAsia"/>
                <w:sz w:val="18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28" w:rsidRDefault="006E718B" w:rsidP="00736DA8">
            <w:pPr>
              <w:spacing w:line="240" w:lineRule="auto"/>
              <w:ind w:leftChars="67" w:left="141" w:rightChars="-10" w:right="-21"/>
              <w:jc w:val="both"/>
            </w:pPr>
            <w:r>
              <w:rPr>
                <w:rFonts w:hint="eastAsia"/>
              </w:rPr>
              <w:t>卡标识</w:t>
            </w:r>
            <w:r w:rsidR="00EE67D8">
              <w:rPr>
                <w:rFonts w:hint="eastAsia"/>
              </w:rPr>
              <w:t>，关联</w:t>
            </w:r>
            <w:r w:rsidR="00EE67D8">
              <w:rPr>
                <w:rFonts w:hint="eastAsia"/>
              </w:rPr>
              <w:t>t_bankcard</w:t>
            </w:r>
            <w:r w:rsidR="00EE67D8">
              <w:rPr>
                <w:rFonts w:hint="eastAsia"/>
              </w:rPr>
              <w:t>表获取具体卡信息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28" w:rsidRDefault="00B74A28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4A28" w:rsidRDefault="00B74A28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nx_U</w:t>
            </w:r>
          </w:p>
          <w:p w:rsidR="00970B6B" w:rsidRDefault="00970B6B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nx_bindid</w:t>
            </w:r>
          </w:p>
        </w:tc>
      </w:tr>
      <w:tr w:rsidR="005F20C6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20C6" w:rsidRDefault="005F20C6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channel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20C6" w:rsidRDefault="005F20C6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archar16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20C6" w:rsidRDefault="005F20C6" w:rsidP="005F20C6">
            <w:pPr>
              <w:spacing w:line="240" w:lineRule="auto"/>
              <w:ind w:leftChars="67" w:left="141" w:rightChars="-10" w:right="-21"/>
              <w:jc w:val="both"/>
            </w:pPr>
            <w:r>
              <w:rPr>
                <w:rFonts w:hint="eastAsia"/>
              </w:rPr>
              <w:t>渠道，缺省值为‘</w:t>
            </w:r>
            <w:r>
              <w:rPr>
                <w:rFonts w:hint="eastAsia"/>
              </w:rPr>
              <w:t>YeePay</w:t>
            </w:r>
            <w:r>
              <w:rPr>
                <w:rFonts w:hint="eastAsia"/>
              </w:rPr>
              <w:t>’：</w:t>
            </w:r>
          </w:p>
          <w:p w:rsidR="005F20C6" w:rsidRDefault="005F20C6" w:rsidP="005F20C6">
            <w:pPr>
              <w:spacing w:line="240" w:lineRule="auto"/>
              <w:ind w:leftChars="67" w:left="141" w:rightChars="-10" w:right="-21"/>
              <w:jc w:val="both"/>
            </w:pPr>
            <w:r>
              <w:rPr>
                <w:rFonts w:hint="eastAsia"/>
              </w:rPr>
              <w:t>YeePay</w:t>
            </w:r>
            <w:r>
              <w:rPr>
                <w:rFonts w:hint="eastAsia"/>
              </w:rPr>
              <w:t>：易宝</w:t>
            </w:r>
          </w:p>
          <w:p w:rsidR="005F20C6" w:rsidRDefault="005F20C6" w:rsidP="005F20C6">
            <w:pPr>
              <w:spacing w:line="240" w:lineRule="auto"/>
              <w:ind w:leftChars="67" w:left="141" w:rightChars="-10" w:right="-21"/>
              <w:jc w:val="both"/>
            </w:pPr>
            <w:r>
              <w:rPr>
                <w:rFonts w:hint="eastAsia"/>
              </w:rPr>
              <w:t>UnionPay</w:t>
            </w:r>
            <w:r>
              <w:rPr>
                <w:rFonts w:hint="eastAsia"/>
              </w:rPr>
              <w:t>：银联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20C6" w:rsidRDefault="00503CC0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20C6" w:rsidRDefault="005F20C6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nx_U</w:t>
            </w:r>
          </w:p>
          <w:p w:rsidR="00970B6B" w:rsidRDefault="00970B6B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nx_bindid</w:t>
            </w:r>
          </w:p>
        </w:tc>
      </w:tr>
      <w:tr w:rsidR="00B12725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2725" w:rsidRDefault="00B12725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default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2725" w:rsidRDefault="00B12725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archar(1)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2725" w:rsidRDefault="00B12725" w:rsidP="005F20C6">
            <w:pPr>
              <w:spacing w:line="240" w:lineRule="auto"/>
              <w:ind w:leftChars="67" w:left="141" w:rightChars="-10" w:right="-21"/>
              <w:jc w:val="both"/>
            </w:pPr>
            <w:r>
              <w:rPr>
                <w:rFonts w:hint="eastAsia"/>
              </w:rPr>
              <w:t>是否是缺省绑卡，缺省为</w:t>
            </w:r>
            <w:r>
              <w:rPr>
                <w:rFonts w:hint="eastAsia"/>
              </w:rPr>
              <w:t>0</w:t>
            </w:r>
          </w:p>
          <w:p w:rsidR="00B12725" w:rsidRDefault="00B12725" w:rsidP="005F20C6">
            <w:pPr>
              <w:spacing w:line="240" w:lineRule="auto"/>
              <w:ind w:leftChars="67" w:left="141" w:rightChars="-10" w:right="-21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</w:p>
          <w:p w:rsidR="00B12725" w:rsidRDefault="00B12725" w:rsidP="005F20C6">
            <w:pPr>
              <w:spacing w:line="240" w:lineRule="auto"/>
              <w:ind w:leftChars="67" w:left="141" w:rightChars="-10" w:right="-21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  <w:p w:rsidR="00B12725" w:rsidRDefault="00B12725" w:rsidP="005F20C6">
            <w:pPr>
              <w:spacing w:line="240" w:lineRule="auto"/>
              <w:ind w:leftChars="67" w:left="141" w:rightChars="-10" w:right="-21"/>
              <w:jc w:val="both"/>
            </w:pPr>
            <w:r>
              <w:rPr>
                <w:rFonts w:hint="eastAsia"/>
              </w:rPr>
              <w:t>注：每个消费者只有一个缺省绑卡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2725" w:rsidRPr="00B12725" w:rsidRDefault="00B12725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2725" w:rsidRDefault="00B12725" w:rsidP="00736DA8">
            <w:pPr>
              <w:ind w:left="102" w:right="-20"/>
              <w:jc w:val="both"/>
              <w:rPr>
                <w:sz w:val="18"/>
              </w:rPr>
            </w:pPr>
          </w:p>
        </w:tc>
      </w:tr>
      <w:tr w:rsidR="00F4654C" w:rsidRPr="00270E48" w:rsidTr="00736DA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654C" w:rsidRDefault="00F4654C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upgraded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654C" w:rsidRDefault="00F4654C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archar(1)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654C" w:rsidRDefault="00F4654C" w:rsidP="005F20C6">
            <w:pPr>
              <w:spacing w:line="240" w:lineRule="auto"/>
              <w:ind w:leftChars="67" w:left="141" w:rightChars="-10" w:right="-21"/>
              <w:jc w:val="both"/>
            </w:pPr>
            <w:r>
              <w:rPr>
                <w:rFonts w:hint="eastAsia"/>
              </w:rPr>
              <w:t>是否已经实名：</w:t>
            </w:r>
          </w:p>
          <w:p w:rsidR="00F4654C" w:rsidRDefault="00F4654C" w:rsidP="005F20C6">
            <w:pPr>
              <w:spacing w:line="240" w:lineRule="auto"/>
              <w:ind w:leftChars="67" w:left="141" w:rightChars="-10" w:right="-21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yes</w:t>
            </w:r>
          </w:p>
          <w:p w:rsidR="00F4654C" w:rsidRDefault="00F4654C" w:rsidP="005F20C6">
            <w:pPr>
              <w:spacing w:line="240" w:lineRule="auto"/>
              <w:ind w:leftChars="67" w:left="141" w:rightChars="-10" w:right="-21"/>
              <w:jc w:val="both"/>
            </w:pPr>
            <w:r>
              <w:rPr>
                <w:rFonts w:hint="eastAsia"/>
              </w:rPr>
              <w:t>其他：</w:t>
            </w:r>
            <w:r>
              <w:rPr>
                <w:rFonts w:hint="eastAsia"/>
              </w:rPr>
              <w:t>no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654C" w:rsidRDefault="00F4654C" w:rsidP="00736DA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654C" w:rsidRDefault="00F4654C" w:rsidP="00736DA8">
            <w:pPr>
              <w:ind w:left="102" w:right="-20"/>
              <w:jc w:val="both"/>
              <w:rPr>
                <w:sz w:val="18"/>
              </w:rPr>
            </w:pPr>
          </w:p>
        </w:tc>
      </w:tr>
    </w:tbl>
    <w:p w:rsidR="00B74A28" w:rsidRDefault="00B74A28" w:rsidP="00B74A28"/>
    <w:p w:rsidR="00B74A28" w:rsidRDefault="00B74A28" w:rsidP="00A93DF6"/>
    <w:p w:rsidR="0073240B" w:rsidRDefault="0073240B" w:rsidP="0073240B">
      <w:pPr>
        <w:pStyle w:val="2"/>
      </w:pPr>
      <w:r>
        <w:rPr>
          <w:rFonts w:hint="eastAsia"/>
        </w:rPr>
        <w:t>t_worko</w:t>
      </w:r>
      <w:r w:rsidR="00686A59">
        <w:rPr>
          <w:rFonts w:hint="eastAsia"/>
        </w:rPr>
        <w:t>r</w:t>
      </w:r>
      <w:r>
        <w:rPr>
          <w:rFonts w:hint="eastAsia"/>
        </w:rPr>
        <w:t>der</w:t>
      </w:r>
    </w:p>
    <w:p w:rsidR="0073240B" w:rsidRDefault="0073240B" w:rsidP="0073240B">
      <w:r>
        <w:rPr>
          <w:rFonts w:hint="eastAsia"/>
        </w:rPr>
        <w:t>工作单表，当前主要用于追踪</w:t>
      </w:r>
      <w:r w:rsidR="001A0024">
        <w:rPr>
          <w:rFonts w:hint="eastAsia"/>
        </w:rPr>
        <w:t>部分，比如：</w:t>
      </w:r>
      <w:r>
        <w:rPr>
          <w:rFonts w:hint="eastAsia"/>
        </w:rPr>
        <w:t>易宝银行卡</w:t>
      </w:r>
      <w:r w:rsidR="001A0024">
        <w:rPr>
          <w:rFonts w:hint="eastAsia"/>
        </w:rPr>
        <w:t>、游戏卡、钱包、预付款、花瓣等</w:t>
      </w:r>
      <w:r>
        <w:rPr>
          <w:rFonts w:hint="eastAsia"/>
        </w:rPr>
        <w:t>支付订单的结果</w:t>
      </w:r>
      <w:r w:rsidR="00A11ADC">
        <w:rPr>
          <w:rFonts w:hint="eastAsia"/>
        </w:rPr>
        <w:t>。同时，服务器会自动维护仅仅保持近</w:t>
      </w:r>
      <w:r w:rsidR="00A11ADC">
        <w:rPr>
          <w:rFonts w:hint="eastAsia"/>
        </w:rPr>
        <w:t>2</w:t>
      </w:r>
      <w:r w:rsidR="00A11ADC">
        <w:rPr>
          <w:rFonts w:hint="eastAsia"/>
        </w:rPr>
        <w:t>个月（可设置）的工单记录。</w:t>
      </w:r>
    </w:p>
    <w:p w:rsidR="00C562E3" w:rsidRDefault="00C562E3" w:rsidP="0073240B">
      <w:r>
        <w:rPr>
          <w:rFonts w:hint="eastAsia"/>
        </w:rPr>
        <w:t>注：对于订单同步任务，内部将基于“秒”级的任务进行调度，初始启动时间设置为</w:t>
      </w:r>
      <w:r>
        <w:rPr>
          <w:rFonts w:hint="eastAsia"/>
        </w:rPr>
        <w:t xml:space="preserve">now() + </w:t>
      </w:r>
      <w:r w:rsidR="00C17395">
        <w:rPr>
          <w:rFonts w:hint="eastAsia"/>
        </w:rPr>
        <w:t>1</w:t>
      </w:r>
      <w:r>
        <w:rPr>
          <w:rFonts w:hint="eastAsia"/>
        </w:rPr>
        <w:t>s</w:t>
      </w:r>
      <w:r>
        <w:rPr>
          <w:rFonts w:hint="eastAsia"/>
        </w:rPr>
        <w:t>。同时，异步回调通知接口在成功处理一个请求后，</w:t>
      </w:r>
      <w:r w:rsidR="00C17395">
        <w:rPr>
          <w:rFonts w:hint="eastAsia"/>
        </w:rPr>
        <w:t>会及时刷新订单信息</w:t>
      </w:r>
      <w:r>
        <w:rPr>
          <w:rFonts w:hint="eastAsia"/>
        </w:rPr>
        <w:t>。</w:t>
      </w:r>
    </w:p>
    <w:p w:rsidR="00C562E3" w:rsidRDefault="00C562E3" w:rsidP="0073240B">
      <w:r>
        <w:rPr>
          <w:rFonts w:hint="eastAsia"/>
        </w:rPr>
        <w:t>注：</w:t>
      </w:r>
      <w:r w:rsidR="001978C8">
        <w:rPr>
          <w:rFonts w:hint="eastAsia"/>
        </w:rPr>
        <w:t>type</w:t>
      </w:r>
      <w:r w:rsidR="001978C8">
        <w:rPr>
          <w:rFonts w:hint="eastAsia"/>
        </w:rPr>
        <w:t>为</w:t>
      </w:r>
      <w:r w:rsidR="001978C8">
        <w:rPr>
          <w:rFonts w:hint="eastAsia"/>
        </w:rPr>
        <w:t>1</w:t>
      </w:r>
      <w:r w:rsidR="001978C8">
        <w:rPr>
          <w:rFonts w:hint="eastAsia"/>
        </w:rPr>
        <w:t>时，</w:t>
      </w:r>
      <w:r w:rsidR="00EE731B">
        <w:rPr>
          <w:rFonts w:hint="eastAsia"/>
        </w:rPr>
        <w:t>共</w:t>
      </w:r>
      <w:r w:rsidR="00EE731B">
        <w:rPr>
          <w:rFonts w:hint="eastAsia"/>
        </w:rPr>
        <w:t>7</w:t>
      </w:r>
      <w:r w:rsidR="00EE731B">
        <w:rPr>
          <w:rFonts w:hint="eastAsia"/>
        </w:rPr>
        <w:t>天，前</w:t>
      </w:r>
      <w:r w:rsidR="000D3612">
        <w:rPr>
          <w:rFonts w:hint="eastAsia"/>
        </w:rPr>
        <w:t>10</w:t>
      </w:r>
      <w:r w:rsidR="00EE731B">
        <w:rPr>
          <w:rFonts w:hint="eastAsia"/>
        </w:rPr>
        <w:t>次</w:t>
      </w:r>
      <w:r w:rsidR="00577EE8">
        <w:rPr>
          <w:rFonts w:hint="eastAsia"/>
        </w:rPr>
        <w:t>每</w:t>
      </w:r>
      <w:r w:rsidR="00E506E9">
        <w:rPr>
          <w:rFonts w:hint="eastAsia"/>
        </w:rPr>
        <w:t>2</w:t>
      </w:r>
      <w:r w:rsidR="00EE731B">
        <w:rPr>
          <w:rFonts w:hint="eastAsia"/>
        </w:rPr>
        <w:t>s</w:t>
      </w:r>
      <w:r w:rsidR="00577EE8">
        <w:rPr>
          <w:rFonts w:hint="eastAsia"/>
        </w:rPr>
        <w:t>尝试一次</w:t>
      </w:r>
      <w:r w:rsidR="00EE731B">
        <w:rPr>
          <w:rFonts w:hint="eastAsia"/>
        </w:rPr>
        <w:t>，</w:t>
      </w:r>
      <w:r w:rsidR="000D3612">
        <w:rPr>
          <w:rFonts w:hint="eastAsia"/>
        </w:rPr>
        <w:t>11</w:t>
      </w:r>
      <w:r w:rsidR="00E506E9">
        <w:rPr>
          <w:rFonts w:hint="eastAsia"/>
        </w:rPr>
        <w:t>-</w:t>
      </w:r>
      <w:r w:rsidR="000D3612">
        <w:rPr>
          <w:rFonts w:hint="eastAsia"/>
        </w:rPr>
        <w:t>60</w:t>
      </w:r>
      <w:r w:rsidR="00E506E9">
        <w:rPr>
          <w:rFonts w:hint="eastAsia"/>
        </w:rPr>
        <w:t>次每</w:t>
      </w:r>
      <w:r w:rsidR="000D3612">
        <w:rPr>
          <w:rFonts w:hint="eastAsia"/>
        </w:rPr>
        <w:t>20</w:t>
      </w:r>
      <w:r w:rsidR="00E506E9">
        <w:rPr>
          <w:rFonts w:hint="eastAsia"/>
        </w:rPr>
        <w:t>s</w:t>
      </w:r>
      <w:r w:rsidR="00E506E9">
        <w:rPr>
          <w:rFonts w:hint="eastAsia"/>
        </w:rPr>
        <w:t>尝试一次，</w:t>
      </w:r>
      <w:r w:rsidR="000D3612">
        <w:rPr>
          <w:rFonts w:hint="eastAsia"/>
        </w:rPr>
        <w:t>61-100</w:t>
      </w:r>
      <w:r w:rsidR="000D3612">
        <w:rPr>
          <w:rFonts w:hint="eastAsia"/>
        </w:rPr>
        <w:t>次</w:t>
      </w:r>
      <w:r w:rsidR="000D3612">
        <w:rPr>
          <w:rFonts w:hint="eastAsia"/>
        </w:rPr>
        <w:t>30</w:t>
      </w:r>
      <w:r w:rsidR="000D3612">
        <w:rPr>
          <w:rFonts w:hint="eastAsia"/>
        </w:rPr>
        <w:t>分钟尝试一次，</w:t>
      </w:r>
      <w:r w:rsidR="00EE731B">
        <w:rPr>
          <w:rFonts w:hint="eastAsia"/>
        </w:rPr>
        <w:t>之后每</w:t>
      </w:r>
      <w:r w:rsidR="00EE731B">
        <w:rPr>
          <w:rFonts w:hint="eastAsia"/>
        </w:rPr>
        <w:t>3</w:t>
      </w:r>
      <w:r w:rsidR="000D3612">
        <w:rPr>
          <w:rFonts w:hint="eastAsia"/>
        </w:rPr>
        <w:t>小时</w:t>
      </w:r>
      <w:r w:rsidR="00EE731B">
        <w:rPr>
          <w:rFonts w:hint="eastAsia"/>
        </w:rPr>
        <w:t>同步一次</w:t>
      </w:r>
      <w:r>
        <w:rPr>
          <w:rFonts w:hint="eastAsia"/>
        </w:rPr>
        <w:t>；</w:t>
      </w:r>
    </w:p>
    <w:p w:rsidR="001978C8" w:rsidRDefault="001978C8" w:rsidP="0073240B">
      <w:r>
        <w:t>T</w:t>
      </w:r>
      <w:r>
        <w:rPr>
          <w:rFonts w:hint="eastAsia"/>
        </w:rPr>
        <w:t>ype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时，参考下文说明。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73240B" w:rsidRPr="00270E48" w:rsidTr="00A1210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240B" w:rsidRPr="006F357D" w:rsidRDefault="0073240B" w:rsidP="00A12105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240B" w:rsidRPr="006F357D" w:rsidRDefault="0073240B" w:rsidP="00A12105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240B" w:rsidRPr="006F357D" w:rsidRDefault="0073240B" w:rsidP="00A12105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240B" w:rsidRPr="006F357D" w:rsidRDefault="0073240B" w:rsidP="00A12105">
            <w:pPr>
              <w:ind w:right="-20"/>
              <w:jc w:val="both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240B" w:rsidRPr="006F357D" w:rsidRDefault="0073240B" w:rsidP="00A12105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73240B" w:rsidRPr="00270E48" w:rsidTr="00A1210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40B" w:rsidRPr="00FB479C" w:rsidRDefault="0073240B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40B" w:rsidRPr="00FB479C" w:rsidRDefault="0073240B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varchar(32)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40B" w:rsidRDefault="0073240B" w:rsidP="000968FB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0968FB">
              <w:rPr>
                <w:rFonts w:hint="eastAsia"/>
                <w:sz w:val="18"/>
              </w:rPr>
              <w:t>单号</w:t>
            </w:r>
          </w:p>
          <w:p w:rsidR="003C3693" w:rsidRPr="000968FB" w:rsidRDefault="003C3693" w:rsidP="000968FB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erviceinfortype</w:t>
            </w:r>
            <w:r>
              <w:rPr>
                <w:rFonts w:hint="eastAsia"/>
                <w:sz w:val="18"/>
              </w:rPr>
              <w:t>为</w:t>
            </w: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是一个</w:t>
            </w:r>
            <w:r>
              <w:rPr>
                <w:rFonts w:hint="eastAsia"/>
                <w:sz w:val="18"/>
              </w:rPr>
              <w:t>UUID</w:t>
            </w:r>
            <w:r>
              <w:rPr>
                <w:rFonts w:hint="eastAsia"/>
                <w:sz w:val="18"/>
              </w:rPr>
              <w:t>，其余情况下为华为侧订单号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40B" w:rsidRPr="00FB479C" w:rsidRDefault="0073240B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40B" w:rsidRDefault="0073240B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  <w:p w:rsidR="00232AB0" w:rsidRPr="00FB479C" w:rsidRDefault="00232AB0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_inx0</w:t>
            </w:r>
          </w:p>
        </w:tc>
      </w:tr>
      <w:tr w:rsidR="0073240B" w:rsidRPr="00270E48" w:rsidTr="00A1210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40B" w:rsidRDefault="0073240B" w:rsidP="00A12105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40B" w:rsidRDefault="0073240B" w:rsidP="00A12105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8FB" w:rsidRPr="000968FB" w:rsidRDefault="0073240B" w:rsidP="000968FB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0968FB">
              <w:rPr>
                <w:rFonts w:hint="eastAsia"/>
                <w:sz w:val="18"/>
              </w:rPr>
              <w:t>类型：</w:t>
            </w:r>
          </w:p>
          <w:p w:rsidR="00191F64" w:rsidRDefault="00A11ADC" w:rsidP="00DF4355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 w:rsidRPr="000968FB">
              <w:rPr>
                <w:rFonts w:hint="eastAsia"/>
                <w:sz w:val="18"/>
              </w:rPr>
              <w:t>1</w:t>
            </w:r>
            <w:r w:rsidR="0073240B" w:rsidRPr="000968FB">
              <w:rPr>
                <w:rFonts w:hint="eastAsia"/>
                <w:sz w:val="18"/>
              </w:rPr>
              <w:t>：</w:t>
            </w:r>
            <w:r w:rsidR="00D74DC8" w:rsidRPr="000968FB">
              <w:rPr>
                <w:rFonts w:hint="eastAsia"/>
                <w:sz w:val="18"/>
              </w:rPr>
              <w:t>订单同步</w:t>
            </w:r>
          </w:p>
          <w:p w:rsidR="00D56B5C" w:rsidRPr="000968FB" w:rsidRDefault="00D56B5C" w:rsidP="00DF4355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CP</w:t>
            </w:r>
            <w:r>
              <w:rPr>
                <w:rFonts w:hint="eastAsia"/>
                <w:sz w:val="18"/>
              </w:rPr>
              <w:t>回调通知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40B" w:rsidRDefault="0073240B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40B" w:rsidRDefault="0073240B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D74DC8" w:rsidRPr="00270E48" w:rsidTr="00A1210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DC8" w:rsidRPr="00CE7137" w:rsidRDefault="00D74DC8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DC8" w:rsidRPr="00CE7137" w:rsidRDefault="00A11ADC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DC8" w:rsidRPr="000968FB" w:rsidRDefault="00D74DC8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0968FB">
              <w:rPr>
                <w:rFonts w:hint="eastAsia"/>
                <w:sz w:val="18"/>
              </w:rPr>
              <w:t>工作单生成时间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DC8" w:rsidRPr="00CE7137" w:rsidRDefault="00A12105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DC8" w:rsidRPr="00CE7137" w:rsidRDefault="00232AB0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nx_3</w:t>
            </w:r>
          </w:p>
        </w:tc>
      </w:tr>
      <w:tr w:rsidR="00D74DC8" w:rsidRPr="00270E48" w:rsidTr="00A1210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DC8" w:rsidRDefault="00D74DC8" w:rsidP="00A12105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DC8" w:rsidRPr="00A93DF6" w:rsidRDefault="00A11ADC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DC8" w:rsidRPr="000968FB" w:rsidRDefault="00D74DC8" w:rsidP="000968FB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0968FB">
              <w:rPr>
                <w:rFonts w:hint="eastAsia"/>
                <w:sz w:val="18"/>
              </w:rPr>
              <w:t>工作单状态：</w:t>
            </w:r>
          </w:p>
          <w:p w:rsidR="00D74DC8" w:rsidRPr="000968FB" w:rsidRDefault="00D74DC8" w:rsidP="000968FB">
            <w:pPr>
              <w:spacing w:line="240" w:lineRule="auto"/>
              <w:ind w:leftChars="149" w:left="313" w:rightChars="100" w:right="210"/>
              <w:jc w:val="both"/>
              <w:rPr>
                <w:sz w:val="18"/>
              </w:rPr>
            </w:pPr>
            <w:r w:rsidRPr="000968FB">
              <w:rPr>
                <w:rFonts w:hint="eastAsia"/>
                <w:sz w:val="18"/>
              </w:rPr>
              <w:t>1</w:t>
            </w:r>
            <w:r w:rsidRPr="000968FB">
              <w:rPr>
                <w:rFonts w:hint="eastAsia"/>
                <w:sz w:val="18"/>
              </w:rPr>
              <w:t>：已受理</w:t>
            </w:r>
          </w:p>
          <w:p w:rsidR="00D74DC8" w:rsidRPr="000968FB" w:rsidRDefault="00D74DC8" w:rsidP="000968FB">
            <w:pPr>
              <w:spacing w:line="240" w:lineRule="auto"/>
              <w:ind w:leftChars="149" w:left="313" w:rightChars="100" w:right="210"/>
              <w:jc w:val="both"/>
              <w:rPr>
                <w:sz w:val="18"/>
              </w:rPr>
            </w:pPr>
            <w:r w:rsidRPr="000968FB">
              <w:rPr>
                <w:rFonts w:hint="eastAsia"/>
                <w:sz w:val="18"/>
              </w:rPr>
              <w:lastRenderedPageBreak/>
              <w:t>2</w:t>
            </w:r>
            <w:r w:rsidRPr="000968FB">
              <w:rPr>
                <w:rFonts w:hint="eastAsia"/>
                <w:sz w:val="18"/>
              </w:rPr>
              <w:t>：处理中</w:t>
            </w:r>
          </w:p>
          <w:p w:rsidR="00D74DC8" w:rsidRPr="000968FB" w:rsidRDefault="00D74DC8" w:rsidP="000968FB">
            <w:pPr>
              <w:spacing w:line="240" w:lineRule="auto"/>
              <w:ind w:leftChars="149" w:left="313" w:rightChars="100" w:right="210"/>
              <w:jc w:val="both"/>
              <w:rPr>
                <w:sz w:val="18"/>
              </w:rPr>
            </w:pPr>
            <w:r w:rsidRPr="000968FB">
              <w:rPr>
                <w:rFonts w:hint="eastAsia"/>
                <w:sz w:val="18"/>
              </w:rPr>
              <w:t>3</w:t>
            </w:r>
            <w:r w:rsidRPr="000968FB">
              <w:rPr>
                <w:rFonts w:hint="eastAsia"/>
                <w:sz w:val="18"/>
              </w:rPr>
              <w:t>：成功处理</w:t>
            </w:r>
          </w:p>
          <w:p w:rsidR="00D74DC8" w:rsidRPr="000968FB" w:rsidRDefault="00D74DC8" w:rsidP="000968FB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 w:rsidRPr="000968FB">
              <w:rPr>
                <w:rFonts w:hint="eastAsia"/>
                <w:sz w:val="18"/>
              </w:rPr>
              <w:t>4</w:t>
            </w:r>
            <w:r w:rsidRPr="000968FB">
              <w:rPr>
                <w:rFonts w:hint="eastAsia"/>
                <w:sz w:val="18"/>
              </w:rPr>
              <w:t>：失败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DC8" w:rsidRDefault="00A12105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DC8" w:rsidRDefault="00D74DC8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5A71C2" w:rsidRPr="00270E48" w:rsidTr="00A1210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1C2" w:rsidRDefault="005A71C2" w:rsidP="00A12105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lastRenderedPageBreak/>
              <w:t>times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1C2" w:rsidRDefault="005A71C2" w:rsidP="00A12105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1C2" w:rsidRPr="000968FB" w:rsidRDefault="005A71C2" w:rsidP="000968FB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已执行次数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1C2" w:rsidRDefault="005A71C2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1C2" w:rsidRDefault="005A71C2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73240B" w:rsidRPr="00270E48" w:rsidTr="00A1210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40B" w:rsidRDefault="00A11ADC" w:rsidP="00A12105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lasttime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40B" w:rsidRPr="00A93DF6" w:rsidRDefault="00A11ADC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40B" w:rsidRPr="000968FB" w:rsidRDefault="00A11ADC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0968FB">
              <w:rPr>
                <w:rFonts w:hint="eastAsia"/>
                <w:sz w:val="18"/>
              </w:rPr>
              <w:t>最后更新时间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40B" w:rsidRDefault="00A12105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40B" w:rsidRDefault="000968FB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Inx_2</w:t>
            </w:r>
          </w:p>
        </w:tc>
      </w:tr>
      <w:tr w:rsidR="00A12105" w:rsidRPr="00270E48" w:rsidTr="00A1210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2105" w:rsidRDefault="00D013B9" w:rsidP="00A12105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next</w:t>
            </w:r>
            <w:r w:rsidR="00A12105">
              <w:rPr>
                <w:rFonts w:hint="eastAsia"/>
              </w:rPr>
              <w:t>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2105" w:rsidRDefault="00A12105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2105" w:rsidRPr="000968FB" w:rsidRDefault="00A12105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0968FB">
              <w:rPr>
                <w:rFonts w:hint="eastAsia"/>
                <w:sz w:val="18"/>
              </w:rPr>
              <w:t>下次处理时间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2105" w:rsidRDefault="00A12105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2105" w:rsidRDefault="00A12105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Inx_0</w:t>
            </w:r>
          </w:p>
        </w:tc>
      </w:tr>
      <w:tr w:rsidR="00A11ADC" w:rsidRPr="00270E48" w:rsidTr="00A1210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ADC" w:rsidRDefault="00A11ADC" w:rsidP="00A12105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serviceinfotype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ADC" w:rsidRDefault="00A11ADC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ADC" w:rsidRPr="000968FB" w:rsidRDefault="00A11ADC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0968FB">
              <w:rPr>
                <w:rFonts w:hint="eastAsia"/>
                <w:sz w:val="18"/>
              </w:rPr>
              <w:t>业务类型：</w:t>
            </w:r>
          </w:p>
          <w:p w:rsidR="00A11ADC" w:rsidRDefault="00A11ADC" w:rsidP="00A12105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 w:rsidRPr="000968FB">
              <w:rPr>
                <w:rFonts w:hint="eastAsia"/>
                <w:sz w:val="18"/>
              </w:rPr>
              <w:t>0</w:t>
            </w:r>
            <w:r w:rsidRPr="000968FB">
              <w:rPr>
                <w:rFonts w:hint="eastAsia"/>
                <w:sz w:val="18"/>
              </w:rPr>
              <w:t>：</w:t>
            </w:r>
            <w:r w:rsidR="001B50FA">
              <w:rPr>
                <w:rFonts w:hint="eastAsia"/>
                <w:sz w:val="18"/>
              </w:rPr>
              <w:t>易宝服务器接口订单，</w:t>
            </w:r>
            <w:r w:rsidR="00194901">
              <w:rPr>
                <w:rFonts w:hint="eastAsia"/>
                <w:sz w:val="18"/>
              </w:rPr>
              <w:t>一键支付</w:t>
            </w:r>
            <w:r w:rsidRPr="000968FB">
              <w:rPr>
                <w:rFonts w:hint="eastAsia"/>
                <w:sz w:val="18"/>
              </w:rPr>
              <w:t>订单</w:t>
            </w:r>
          </w:p>
          <w:p w:rsidR="00845E96" w:rsidRDefault="00845E96" w:rsidP="00845E96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M2E</w:t>
            </w:r>
            <w:r>
              <w:rPr>
                <w:rFonts w:hint="eastAsia"/>
                <w:sz w:val="18"/>
              </w:rPr>
              <w:t>订单</w:t>
            </w:r>
          </w:p>
          <w:p w:rsidR="0070547A" w:rsidRDefault="0070547A" w:rsidP="00845E96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：银联订单</w:t>
            </w:r>
            <w:r w:rsidR="000A0BDE">
              <w:rPr>
                <w:rFonts w:hint="eastAsia"/>
                <w:sz w:val="18"/>
              </w:rPr>
              <w:t>（插件</w:t>
            </w:r>
            <w:r w:rsidR="00A20CF9">
              <w:rPr>
                <w:rFonts w:hint="eastAsia"/>
                <w:sz w:val="18"/>
              </w:rPr>
              <w:t>借记卡</w:t>
            </w:r>
            <w:r w:rsidR="000A0BDE">
              <w:rPr>
                <w:rFonts w:hint="eastAsia"/>
                <w:sz w:val="18"/>
              </w:rPr>
              <w:t>）</w:t>
            </w:r>
          </w:p>
          <w:p w:rsidR="000A0BDE" w:rsidRDefault="000A0BDE" w:rsidP="00845E96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：银联</w:t>
            </w:r>
            <w:r>
              <w:rPr>
                <w:rFonts w:hint="eastAsia"/>
                <w:sz w:val="18"/>
              </w:rPr>
              <w:t>WAP</w:t>
            </w:r>
            <w:r>
              <w:rPr>
                <w:rFonts w:hint="eastAsia"/>
                <w:sz w:val="18"/>
              </w:rPr>
              <w:t>订单</w:t>
            </w:r>
            <w:r w:rsidR="00BF1446">
              <w:rPr>
                <w:rFonts w:hint="eastAsia"/>
                <w:sz w:val="18"/>
              </w:rPr>
              <w:t>(</w:t>
            </w:r>
            <w:r w:rsidR="00A20CF9">
              <w:rPr>
                <w:rFonts w:hint="eastAsia"/>
                <w:sz w:val="18"/>
              </w:rPr>
              <w:t>WAP</w:t>
            </w:r>
            <w:r w:rsidR="00BF1446">
              <w:rPr>
                <w:rFonts w:hint="eastAsia"/>
                <w:sz w:val="18"/>
              </w:rPr>
              <w:t>借记卡</w:t>
            </w:r>
            <w:r w:rsidR="00BF1446">
              <w:rPr>
                <w:rFonts w:hint="eastAsia"/>
                <w:sz w:val="18"/>
              </w:rPr>
              <w:t>)</w:t>
            </w:r>
          </w:p>
          <w:p w:rsidR="002C0FD7" w:rsidRDefault="002C0FD7" w:rsidP="00845E96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GlobalPay</w:t>
            </w:r>
          </w:p>
          <w:p w:rsidR="00734C88" w:rsidRDefault="00734C88" w:rsidP="00845E96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Petal</w:t>
            </w:r>
          </w:p>
          <w:p w:rsidR="003663E8" w:rsidRDefault="00734C88" w:rsidP="00B21C6B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rFonts w:hint="eastAsia"/>
                <w:sz w:val="18"/>
              </w:rPr>
              <w:t>：风控上报</w:t>
            </w:r>
          </w:p>
          <w:p w:rsidR="001A0024" w:rsidRDefault="003C4AA7" w:rsidP="00191F64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  <w:r>
              <w:rPr>
                <w:rFonts w:hint="eastAsia"/>
                <w:sz w:val="18"/>
              </w:rPr>
              <w:t>：招行分期</w:t>
            </w:r>
          </w:p>
          <w:p w:rsidR="00DF4355" w:rsidRDefault="00DF4355" w:rsidP="00191F64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  <w:r>
              <w:rPr>
                <w:rFonts w:hint="eastAsia"/>
                <w:sz w:val="18"/>
              </w:rPr>
              <w:t>：组合钱包支付</w:t>
            </w:r>
          </w:p>
          <w:p w:rsidR="006F44DD" w:rsidRDefault="006F44DD" w:rsidP="00191F64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  <w:r>
              <w:rPr>
                <w:rFonts w:hint="eastAsia"/>
                <w:sz w:val="18"/>
              </w:rPr>
              <w:t>：易宝游戏卡订单</w:t>
            </w:r>
          </w:p>
          <w:p w:rsidR="00EA19EA" w:rsidRDefault="00EA19EA" w:rsidP="00191F64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  <w:r>
              <w:rPr>
                <w:rFonts w:hint="eastAsia"/>
                <w:sz w:val="18"/>
              </w:rPr>
              <w:t>：银联</w:t>
            </w:r>
            <w:r w:rsidR="00CD4FE1">
              <w:rPr>
                <w:rFonts w:hint="eastAsia"/>
                <w:sz w:val="18"/>
              </w:rPr>
              <w:t>标记支付</w:t>
            </w:r>
          </w:p>
          <w:p w:rsidR="00B52E1B" w:rsidRDefault="00B52E1B" w:rsidP="00191F64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  <w:r>
              <w:rPr>
                <w:rFonts w:hint="eastAsia"/>
                <w:sz w:val="18"/>
              </w:rPr>
              <w:t>：中行分期</w:t>
            </w:r>
          </w:p>
          <w:p w:rsidR="00F75815" w:rsidRDefault="00F75815" w:rsidP="00191F64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12</w:t>
            </w:r>
            <w:r>
              <w:rPr>
                <w:rFonts w:hint="eastAsia"/>
                <w:sz w:val="18"/>
              </w:rPr>
              <w:t>：订单对外同步</w:t>
            </w:r>
          </w:p>
          <w:p w:rsidR="00DC5E36" w:rsidRDefault="00DC5E36" w:rsidP="00191F64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13</w:t>
            </w:r>
            <w:r>
              <w:rPr>
                <w:rFonts w:hint="eastAsia"/>
                <w:sz w:val="18"/>
              </w:rPr>
              <w:t>：微信</w:t>
            </w:r>
            <w:r>
              <w:rPr>
                <w:rFonts w:hint="eastAsia"/>
                <w:sz w:val="18"/>
              </w:rPr>
              <w:t>APP</w:t>
            </w:r>
            <w:r>
              <w:rPr>
                <w:rFonts w:hint="eastAsia"/>
                <w:sz w:val="18"/>
              </w:rPr>
              <w:t>退款结果同步</w:t>
            </w:r>
          </w:p>
          <w:p w:rsidR="00DC5E36" w:rsidRDefault="00DC5E36" w:rsidP="00191F64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14</w:t>
            </w:r>
            <w:r>
              <w:rPr>
                <w:rFonts w:hint="eastAsia"/>
                <w:sz w:val="18"/>
              </w:rPr>
              <w:t>：非实名绑卡实名化任务</w:t>
            </w:r>
          </w:p>
          <w:p w:rsidR="006F52A5" w:rsidRDefault="006F52A5" w:rsidP="00191F64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15</w:t>
            </w:r>
            <w:r>
              <w:rPr>
                <w:rFonts w:hint="eastAsia"/>
                <w:sz w:val="18"/>
              </w:rPr>
              <w:t>：余额帐号充值查询</w:t>
            </w:r>
          </w:p>
          <w:p w:rsidR="00BC246F" w:rsidRDefault="00BC246F" w:rsidP="00191F64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16</w:t>
            </w:r>
            <w:r>
              <w:rPr>
                <w:rFonts w:hint="eastAsia"/>
                <w:sz w:val="18"/>
              </w:rPr>
              <w:t>：余额帐号提现查询</w:t>
            </w:r>
          </w:p>
          <w:p w:rsidR="00145E3E" w:rsidRDefault="00145E3E" w:rsidP="00191F64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17</w:t>
            </w:r>
            <w:r>
              <w:rPr>
                <w:rFonts w:hint="eastAsia"/>
                <w:sz w:val="18"/>
              </w:rPr>
              <w:t>：易宝实名支付订单查询</w:t>
            </w:r>
          </w:p>
          <w:p w:rsidR="00CD3AED" w:rsidRPr="00DC5E36" w:rsidRDefault="00CD3AED" w:rsidP="00191F64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18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CP</w:t>
            </w:r>
            <w:r>
              <w:rPr>
                <w:rFonts w:hint="eastAsia"/>
                <w:sz w:val="18"/>
              </w:rPr>
              <w:t>回调通知</w:t>
            </w:r>
            <w:r w:rsidR="001978C8">
              <w:rPr>
                <w:rFonts w:hint="eastAsia"/>
                <w:sz w:val="18"/>
              </w:rPr>
              <w:t>（</w:t>
            </w:r>
            <w:r w:rsidR="001978C8">
              <w:rPr>
                <w:rFonts w:hint="eastAsia"/>
                <w:sz w:val="18"/>
              </w:rPr>
              <w:t>type</w:t>
            </w:r>
            <w:r w:rsidR="001978C8">
              <w:rPr>
                <w:rFonts w:hint="eastAsia"/>
                <w:sz w:val="18"/>
              </w:rPr>
              <w:t>为</w:t>
            </w:r>
            <w:r w:rsidR="001978C8">
              <w:rPr>
                <w:rFonts w:hint="eastAsia"/>
                <w:sz w:val="18"/>
              </w:rPr>
              <w:t>2</w:t>
            </w:r>
            <w:r w:rsidR="001978C8">
              <w:rPr>
                <w:rFonts w:hint="eastAsia"/>
                <w:sz w:val="18"/>
              </w:rPr>
              <w:t>）</w:t>
            </w:r>
          </w:p>
          <w:p w:rsidR="00D36243" w:rsidRPr="00845E96" w:rsidRDefault="00D36243" w:rsidP="00191F64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  <w:r>
              <w:rPr>
                <w:rFonts w:hint="eastAsia"/>
                <w:sz w:val="18"/>
              </w:rPr>
              <w:t>：未定义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1ADC" w:rsidRDefault="00A12105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6EA3" w:rsidRDefault="004D6EA3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73240B" w:rsidRPr="00270E48" w:rsidTr="00A1210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40B" w:rsidRPr="00355D80" w:rsidRDefault="00A11ADC" w:rsidP="00A12105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serviceinfoid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40B" w:rsidRPr="00A93DF6" w:rsidRDefault="00C163E4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v</w:t>
            </w:r>
            <w:r w:rsidR="00A11ADC">
              <w:rPr>
                <w:rFonts w:hint="eastAsia"/>
                <w:sz w:val="18"/>
              </w:rPr>
              <w:t>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40B" w:rsidRPr="000968FB" w:rsidRDefault="00A11ADC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0968FB">
              <w:rPr>
                <w:rFonts w:hint="eastAsia"/>
                <w:sz w:val="18"/>
              </w:rPr>
              <w:t>业务信息标识，表示一组特定业务信息。</w:t>
            </w:r>
          </w:p>
          <w:p w:rsidR="00A12105" w:rsidRDefault="00872858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一般是</w:t>
            </w:r>
            <w:r w:rsidR="00A12105" w:rsidRPr="000968FB">
              <w:rPr>
                <w:rFonts w:hint="eastAsia"/>
                <w:sz w:val="18"/>
              </w:rPr>
              <w:t>华为订单号。</w:t>
            </w:r>
          </w:p>
          <w:p w:rsidR="00872858" w:rsidRPr="000968FB" w:rsidRDefault="00872858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业务类型</w:t>
            </w:r>
            <w:r>
              <w:rPr>
                <w:rFonts w:hint="eastAsia"/>
                <w:sz w:val="18"/>
              </w:rPr>
              <w:t>14</w:t>
            </w:r>
            <w:r>
              <w:rPr>
                <w:rFonts w:hint="eastAsia"/>
                <w:sz w:val="18"/>
              </w:rPr>
              <w:t>：消费者帐号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40B" w:rsidRDefault="00A12105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6EA3" w:rsidRDefault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Inx_1</w:t>
            </w:r>
          </w:p>
        </w:tc>
      </w:tr>
      <w:tr w:rsidR="008E4BC5" w:rsidRPr="00270E48" w:rsidTr="00A1210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4BC5" w:rsidRDefault="008E4BC5" w:rsidP="00A12105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ordertime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4BC5" w:rsidRDefault="008E4BC5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archar30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4BC5" w:rsidRPr="000968FB" w:rsidRDefault="008E4BC5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订单时间，</w:t>
            </w:r>
            <w:r>
              <w:rPr>
                <w:rFonts w:hint="eastAsia"/>
                <w:sz w:val="18"/>
              </w:rPr>
              <w:t>yyyy-MM-dd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4BC5" w:rsidRPr="008E4BC5" w:rsidRDefault="008E4BC5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4BC5" w:rsidRDefault="008E4BC5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077515" w:rsidRPr="00270E48" w:rsidTr="00A1210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7515" w:rsidRDefault="00077515" w:rsidP="00A12105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partnerid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7515" w:rsidRDefault="00077515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406EF4">
              <w:rPr>
                <w:rFonts w:hint="eastAsia"/>
              </w:rPr>
              <w:t>varchar(64)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7515" w:rsidRDefault="00077515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406EF4">
              <w:rPr>
                <w:rFonts w:hint="eastAsia"/>
              </w:rPr>
              <w:t>收款账户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7515" w:rsidRDefault="00077515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FA42A4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7515" w:rsidRDefault="00077515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3C1E43" w:rsidRPr="00270E48" w:rsidTr="00A1210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E43" w:rsidRPr="00406EF4" w:rsidRDefault="003C1E43" w:rsidP="00A12105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clientid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E43" w:rsidRPr="00406EF4" w:rsidRDefault="003C1E43" w:rsidP="00A12105">
            <w:pPr>
              <w:spacing w:line="240" w:lineRule="auto"/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E43" w:rsidRPr="00406EF4" w:rsidRDefault="003C1E43" w:rsidP="00A12105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客户用户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E43" w:rsidRPr="00FA42A4" w:rsidRDefault="003C1E43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1E43" w:rsidRDefault="003C1E43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2A3239" w:rsidRPr="00270E48" w:rsidTr="00A1210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239" w:rsidRDefault="002A3239" w:rsidP="00A12105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price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239" w:rsidRDefault="00182543" w:rsidP="00A12105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big</w:t>
            </w:r>
            <w:r w:rsidR="002A3239">
              <w:t>I</w:t>
            </w:r>
            <w:r w:rsidR="002A3239">
              <w:rPr>
                <w:rFonts w:hint="eastAsia"/>
              </w:rPr>
              <w:t>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239" w:rsidRDefault="002A3239" w:rsidP="00A12105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订单金额，最小单位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239" w:rsidRDefault="002A3239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3239" w:rsidRDefault="002A3239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DC5E36" w:rsidRPr="00270E48" w:rsidTr="00A1210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5E36" w:rsidRDefault="00DC5E36" w:rsidP="00A12105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reserved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5E36" w:rsidRDefault="00DC5E36" w:rsidP="00A12105">
            <w:pPr>
              <w:spacing w:line="240" w:lineRule="auto"/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archar(512)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5E36" w:rsidRDefault="00DC5E36" w:rsidP="00A12105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保留信息，格式由具体场景确定：</w:t>
            </w:r>
          </w:p>
          <w:p w:rsidR="00DC5E36" w:rsidRPr="00DC5E36" w:rsidRDefault="00DC5E36" w:rsidP="00A12105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绑卡实名化：主要保存实名所需的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信息和姓名、已经实名的非实名绑卡标识。敏感信息加密。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5E36" w:rsidRDefault="00DC5E36" w:rsidP="00A12105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5E36" w:rsidRDefault="00DC5E36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</w:tbl>
    <w:p w:rsidR="0073240B" w:rsidRDefault="00CD3AED" w:rsidP="0073240B">
      <w:r>
        <w:rPr>
          <w:rFonts w:hint="eastAsia"/>
        </w:rPr>
        <w:t>注：</w:t>
      </w:r>
      <w:r>
        <w:rPr>
          <w:rFonts w:hint="eastAsia"/>
        </w:rPr>
        <w:t>serviceinfotype</w:t>
      </w:r>
      <w:r>
        <w:rPr>
          <w:rFonts w:hint="eastAsia"/>
        </w:rPr>
        <w:t>为</w:t>
      </w:r>
      <w:r>
        <w:rPr>
          <w:rFonts w:hint="eastAsia"/>
        </w:rPr>
        <w:t>18</w:t>
      </w:r>
      <w:r>
        <w:rPr>
          <w:rFonts w:hint="eastAsia"/>
        </w:rPr>
        <w:t>时，执行频率和周期参考文档《</w:t>
      </w:r>
      <w:r w:rsidRPr="00CD3AED">
        <w:rPr>
          <w:rFonts w:hint="eastAsia"/>
        </w:rPr>
        <w:t>服务端回调接口</w:t>
      </w:r>
      <w:r w:rsidRPr="00CD3AED">
        <w:rPr>
          <w:rFonts w:hint="eastAsia"/>
        </w:rPr>
        <w:t>V1.docx</w:t>
      </w:r>
      <w:r>
        <w:rPr>
          <w:rFonts w:hint="eastAsia"/>
        </w:rPr>
        <w:t>》。</w:t>
      </w:r>
    </w:p>
    <w:p w:rsidR="00F6727C" w:rsidRDefault="00F6727C" w:rsidP="0073240B"/>
    <w:p w:rsidR="00F6727C" w:rsidRDefault="00F6727C" w:rsidP="00F6727C">
      <w:pPr>
        <w:pStyle w:val="2"/>
      </w:pPr>
      <w:r>
        <w:rPr>
          <w:rFonts w:ascii="Consolas" w:hAnsi="Consolas" w:cs="Consolas"/>
          <w:sz w:val="20"/>
          <w:szCs w:val="20"/>
        </w:rPr>
        <w:lastRenderedPageBreak/>
        <w:t>t_bestpay_appcharge</w:t>
      </w:r>
    </w:p>
    <w:p w:rsidR="00F6727C" w:rsidRDefault="00F6727C" w:rsidP="00F6727C">
      <w:r>
        <w:rPr>
          <w:rFonts w:hint="eastAsia"/>
        </w:rPr>
        <w:t>天翼计费点定义表。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F6727C" w:rsidRPr="00270E48" w:rsidTr="003D1DF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6727C" w:rsidRPr="006F357D" w:rsidRDefault="00F6727C" w:rsidP="003D1DFB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6727C" w:rsidRPr="006F357D" w:rsidRDefault="00F6727C" w:rsidP="003D1DFB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6727C" w:rsidRPr="006F357D" w:rsidRDefault="00F6727C" w:rsidP="003D1DFB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6727C" w:rsidRPr="006F357D" w:rsidRDefault="00F6727C" w:rsidP="003D1DFB">
            <w:pPr>
              <w:ind w:right="-20"/>
              <w:jc w:val="both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6727C" w:rsidRPr="006F357D" w:rsidRDefault="00F6727C" w:rsidP="003D1DFB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F6727C" w:rsidRPr="00270E48" w:rsidTr="003D1DF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727C" w:rsidRPr="00FB479C" w:rsidRDefault="00F6727C" w:rsidP="003D1DFB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ascii="Consolas" w:hAnsi="Consolas" w:cs="Consolas"/>
                <w:snapToGrid/>
                <w:sz w:val="20"/>
                <w:szCs w:val="20"/>
              </w:rPr>
              <w:t>appchargeid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727C" w:rsidRPr="00FB479C" w:rsidRDefault="00F6727C" w:rsidP="003D1DFB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727C" w:rsidRPr="000968FB" w:rsidRDefault="00F6727C" w:rsidP="003D1DFB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ascii="Consolas" w:hAnsi="Consolas" w:cs="Consolas"/>
                <w:snapToGrid/>
                <w:sz w:val="20"/>
                <w:szCs w:val="20"/>
              </w:rPr>
              <w:t>计费点</w:t>
            </w:r>
            <w:r>
              <w:rPr>
                <w:rFonts w:ascii="Consolas" w:hAnsi="Consolas" w:cs="Consolas" w:hint="eastAsia"/>
                <w:snapToGrid/>
                <w:sz w:val="20"/>
                <w:szCs w:val="20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727C" w:rsidRPr="00FB479C" w:rsidRDefault="00F6727C" w:rsidP="003D1DFB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727C" w:rsidRDefault="00F6727C" w:rsidP="003D1DFB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  <w:p w:rsidR="00526548" w:rsidRPr="00FB479C" w:rsidRDefault="00526548" w:rsidP="003D1DFB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_inx0</w:t>
            </w:r>
          </w:p>
        </w:tc>
      </w:tr>
      <w:tr w:rsidR="0090704D" w:rsidRPr="00270E48" w:rsidTr="003D1DF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704D" w:rsidRDefault="0090704D" w:rsidP="003D1DFB">
            <w:pPr>
              <w:spacing w:line="240" w:lineRule="auto"/>
              <w:ind w:left="102" w:right="-20"/>
              <w:jc w:val="both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 w:hint="eastAsia"/>
                <w:snapToGrid/>
                <w:sz w:val="20"/>
                <w:szCs w:val="20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704D" w:rsidRDefault="0090704D" w:rsidP="003D1DFB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archar(8)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704D" w:rsidRDefault="0090704D" w:rsidP="003D1DFB">
            <w:pPr>
              <w:spacing w:line="240" w:lineRule="auto"/>
              <w:ind w:left="102" w:right="-20"/>
              <w:jc w:val="both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 w:hint="eastAsia"/>
                <w:snapToGrid/>
                <w:sz w:val="20"/>
                <w:szCs w:val="20"/>
              </w:rPr>
              <w:t>计费点类别：</w:t>
            </w:r>
          </w:p>
          <w:p w:rsidR="0090704D" w:rsidRPr="0090704D" w:rsidRDefault="0090704D" w:rsidP="0090704D">
            <w:pPr>
              <w:spacing w:line="240" w:lineRule="auto"/>
              <w:ind w:leftChars="149" w:left="313" w:rightChars="-10" w:right="-21"/>
              <w:jc w:val="both"/>
              <w:rPr>
                <w:rFonts w:ascii="Consolas" w:hAnsi="Consolas" w:cs="Consolas"/>
                <w:snapToGrid/>
                <w:sz w:val="18"/>
                <w:szCs w:val="20"/>
              </w:rPr>
            </w:pPr>
            <w:r w:rsidRPr="0090704D">
              <w:rPr>
                <w:rFonts w:ascii="Consolas" w:hAnsi="Consolas" w:cs="Consolas" w:hint="eastAsia"/>
                <w:snapToGrid/>
                <w:sz w:val="18"/>
                <w:szCs w:val="20"/>
              </w:rPr>
              <w:t>BestPay</w:t>
            </w:r>
            <w:r w:rsidRPr="0090704D">
              <w:rPr>
                <w:rFonts w:ascii="Consolas" w:hAnsi="Consolas" w:cs="Consolas" w:hint="eastAsia"/>
                <w:snapToGrid/>
                <w:sz w:val="18"/>
                <w:szCs w:val="20"/>
              </w:rPr>
              <w:t>：天翼</w:t>
            </w:r>
          </w:p>
          <w:p w:rsidR="0090704D" w:rsidRPr="0090704D" w:rsidRDefault="0090704D" w:rsidP="0090704D">
            <w:pPr>
              <w:spacing w:line="240" w:lineRule="auto"/>
              <w:ind w:leftChars="149" w:left="313" w:rightChars="-10" w:right="-21"/>
              <w:jc w:val="both"/>
              <w:rPr>
                <w:rFonts w:ascii="Consolas" w:hAnsi="Consolas" w:cs="Consolas"/>
                <w:snapToGrid/>
                <w:sz w:val="18"/>
                <w:szCs w:val="20"/>
              </w:rPr>
            </w:pPr>
            <w:r w:rsidRPr="0090704D">
              <w:rPr>
                <w:rFonts w:ascii="Consolas" w:hAnsi="Consolas" w:cs="Consolas" w:hint="eastAsia"/>
                <w:snapToGrid/>
                <w:sz w:val="18"/>
                <w:szCs w:val="20"/>
              </w:rPr>
              <w:t>MobPay</w:t>
            </w:r>
            <w:r w:rsidRPr="0090704D">
              <w:rPr>
                <w:rFonts w:ascii="Consolas" w:hAnsi="Consolas" w:cs="Consolas" w:hint="eastAsia"/>
                <w:snapToGrid/>
                <w:sz w:val="18"/>
                <w:szCs w:val="20"/>
              </w:rPr>
              <w:t>：移动</w:t>
            </w:r>
          </w:p>
          <w:p w:rsidR="0090704D" w:rsidRDefault="0090704D" w:rsidP="0090704D">
            <w:pPr>
              <w:spacing w:line="240" w:lineRule="auto"/>
              <w:ind w:leftChars="149" w:left="313" w:rightChars="-10" w:right="-21"/>
              <w:jc w:val="both"/>
              <w:rPr>
                <w:rFonts w:ascii="Consolas" w:hAnsi="Consolas" w:cs="Consolas"/>
                <w:snapToGrid/>
                <w:sz w:val="18"/>
                <w:szCs w:val="20"/>
              </w:rPr>
            </w:pPr>
            <w:r w:rsidRPr="0090704D">
              <w:rPr>
                <w:rFonts w:ascii="Consolas" w:hAnsi="Consolas" w:cs="Consolas" w:hint="eastAsia"/>
                <w:snapToGrid/>
                <w:sz w:val="18"/>
                <w:szCs w:val="20"/>
              </w:rPr>
              <w:t>UniPay</w:t>
            </w:r>
            <w:r w:rsidRPr="0090704D">
              <w:rPr>
                <w:rFonts w:ascii="Consolas" w:hAnsi="Consolas" w:cs="Consolas" w:hint="eastAsia"/>
                <w:snapToGrid/>
                <w:sz w:val="18"/>
                <w:szCs w:val="20"/>
              </w:rPr>
              <w:t>：联通</w:t>
            </w:r>
          </w:p>
          <w:p w:rsidR="00F749EA" w:rsidRDefault="00F749EA" w:rsidP="0090704D">
            <w:pPr>
              <w:spacing w:line="240" w:lineRule="auto"/>
              <w:ind w:leftChars="149" w:left="313" w:rightChars="-10" w:right="-21"/>
              <w:jc w:val="both"/>
              <w:rPr>
                <w:rFonts w:ascii="Consolas" w:hAnsi="Consolas" w:cs="Consolas"/>
                <w:snapToGrid/>
                <w:sz w:val="18"/>
                <w:szCs w:val="20"/>
              </w:rPr>
            </w:pPr>
            <w:r>
              <w:rPr>
                <w:rFonts w:ascii="Consolas" w:hAnsi="Consolas" w:cs="Consolas" w:hint="eastAsia"/>
                <w:snapToGrid/>
                <w:sz w:val="18"/>
                <w:szCs w:val="20"/>
              </w:rPr>
              <w:t>UniWoPay</w:t>
            </w:r>
            <w:r>
              <w:rPr>
                <w:rFonts w:ascii="Consolas" w:hAnsi="Consolas" w:cs="Consolas" w:hint="eastAsia"/>
                <w:snapToGrid/>
                <w:sz w:val="18"/>
                <w:szCs w:val="20"/>
              </w:rPr>
              <w:t>：联调沃商店</w:t>
            </w:r>
          </w:p>
          <w:p w:rsidR="0010284B" w:rsidRDefault="00F048A5" w:rsidP="0090704D">
            <w:pPr>
              <w:spacing w:line="240" w:lineRule="auto"/>
              <w:ind w:leftChars="149" w:left="313" w:rightChars="-10" w:right="-21"/>
              <w:jc w:val="both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 w:hint="eastAsia"/>
                <w:snapToGrid/>
                <w:sz w:val="18"/>
                <w:szCs w:val="20"/>
              </w:rPr>
              <w:t>smsAgent</w:t>
            </w:r>
            <w:r w:rsidR="0010284B">
              <w:rPr>
                <w:rFonts w:ascii="Consolas" w:hAnsi="Consolas" w:cs="Consolas" w:hint="eastAsia"/>
                <w:snapToGrid/>
                <w:sz w:val="18"/>
                <w:szCs w:val="20"/>
              </w:rPr>
              <w:t>：</w:t>
            </w:r>
            <w:r>
              <w:rPr>
                <w:rFonts w:ascii="Consolas" w:hAnsi="Consolas" w:cs="Consolas" w:hint="eastAsia"/>
                <w:snapToGrid/>
                <w:sz w:val="18"/>
                <w:szCs w:val="20"/>
              </w:rPr>
              <w:t>短代，</w:t>
            </w:r>
            <w:r w:rsidR="0010284B">
              <w:rPr>
                <w:rFonts w:ascii="Consolas" w:hAnsi="Consolas" w:cs="Consolas" w:hint="eastAsia"/>
                <w:snapToGrid/>
                <w:sz w:val="18"/>
                <w:szCs w:val="20"/>
              </w:rPr>
              <w:t>易迅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704D" w:rsidRDefault="0090704D" w:rsidP="003D1DFB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704D" w:rsidRDefault="0090704D" w:rsidP="003D1DFB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  <w:p w:rsidR="00526548" w:rsidRDefault="00526548" w:rsidP="003D1DFB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_inx1</w:t>
            </w:r>
          </w:p>
        </w:tc>
      </w:tr>
      <w:tr w:rsidR="00F6727C" w:rsidRPr="00270E48" w:rsidTr="003D1DF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727C" w:rsidRDefault="00F6727C" w:rsidP="003D1DFB">
            <w:pPr>
              <w:spacing w:line="240" w:lineRule="auto"/>
              <w:ind w:left="102" w:right="-20"/>
              <w:jc w:val="both"/>
            </w:pPr>
            <w:r>
              <w:rPr>
                <w:rFonts w:ascii="Consolas" w:hAnsi="Consolas" w:cs="Consolas"/>
                <w:snapToGrid/>
                <w:sz w:val="20"/>
                <w:szCs w:val="20"/>
              </w:rPr>
              <w:t>money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727C" w:rsidRDefault="00F37E65" w:rsidP="003D1DFB">
            <w:pPr>
              <w:spacing w:line="240" w:lineRule="auto"/>
              <w:ind w:left="102" w:right="-20"/>
              <w:jc w:val="both"/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727C" w:rsidRPr="00F6727C" w:rsidRDefault="00F6727C" w:rsidP="00F37E65">
            <w:pPr>
              <w:spacing w:line="240" w:lineRule="auto"/>
              <w:ind w:left="102" w:right="-20"/>
              <w:jc w:val="both"/>
              <w:rPr>
                <w:rFonts w:ascii="Consolas" w:hAnsi="Consolas" w:cs="Consolas"/>
                <w:snapToGrid/>
                <w:sz w:val="20"/>
                <w:szCs w:val="20"/>
              </w:rPr>
            </w:pPr>
            <w:r w:rsidRPr="00F6727C">
              <w:rPr>
                <w:rFonts w:ascii="Consolas" w:hAnsi="Consolas" w:cs="Consolas" w:hint="eastAsia"/>
                <w:snapToGrid/>
                <w:sz w:val="20"/>
                <w:szCs w:val="20"/>
              </w:rPr>
              <w:t>计费点金额</w:t>
            </w:r>
            <w:r w:rsidR="00920DF0">
              <w:rPr>
                <w:rFonts w:ascii="Consolas" w:hAnsi="Consolas" w:cs="Consolas" w:hint="eastAsia"/>
                <w:snapToGrid/>
                <w:sz w:val="20"/>
                <w:szCs w:val="20"/>
              </w:rPr>
              <w:t>，</w:t>
            </w:r>
            <w:r w:rsidR="00F37E65">
              <w:rPr>
                <w:rFonts w:ascii="Consolas" w:hAnsi="Consolas" w:cs="Consolas" w:hint="eastAsia"/>
                <w:snapToGrid/>
                <w:sz w:val="20"/>
                <w:szCs w:val="20"/>
              </w:rPr>
              <w:t>单位分</w:t>
            </w:r>
            <w:r w:rsidR="00920DF0">
              <w:rPr>
                <w:rFonts w:ascii="Consolas" w:hAnsi="Consolas" w:cs="Consolas" w:hint="eastAsia"/>
                <w:snapToGrid/>
                <w:sz w:val="20"/>
                <w:szCs w:val="20"/>
              </w:rPr>
              <w:t>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727C" w:rsidRDefault="00F6727C" w:rsidP="003D1DFB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727C" w:rsidRDefault="00F6727C" w:rsidP="003D1DFB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F6727C" w:rsidRPr="00270E48" w:rsidTr="003D1DF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727C" w:rsidRPr="00CE7137" w:rsidRDefault="00F6727C" w:rsidP="003D1DFB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ascii="Consolas" w:hAnsi="Consolas" w:cs="Consolas"/>
                <w:snapToGrid/>
                <w:sz w:val="20"/>
                <w:szCs w:val="20"/>
              </w:rPr>
              <w:t>chargename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727C" w:rsidRPr="00CE7137" w:rsidRDefault="00F6727C" w:rsidP="003D1DFB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F6727C">
              <w:rPr>
                <w:sz w:val="18"/>
              </w:rPr>
              <w:t>varchar(30)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727C" w:rsidRPr="000968FB" w:rsidRDefault="00F6727C" w:rsidP="003D1DFB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ascii="Consolas" w:hAnsi="Consolas" w:cs="Consolas"/>
                <w:snapToGrid/>
                <w:sz w:val="20"/>
                <w:szCs w:val="20"/>
              </w:rPr>
              <w:t>计费点名称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727C" w:rsidRPr="00CE7137" w:rsidRDefault="00F6727C" w:rsidP="003D1DFB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727C" w:rsidRPr="00CE7137" w:rsidRDefault="00F6727C" w:rsidP="003D1DFB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  <w:tr w:rsidR="00F6727C" w:rsidRPr="00270E48" w:rsidTr="003D1DF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727C" w:rsidRDefault="00F6727C" w:rsidP="003D1DFB">
            <w:pPr>
              <w:spacing w:line="240" w:lineRule="auto"/>
              <w:ind w:left="102" w:right="-20"/>
              <w:jc w:val="both"/>
            </w:pPr>
            <w:r>
              <w:rPr>
                <w:rFonts w:ascii="Consolas" w:hAnsi="Consolas" w:cs="Consolas"/>
                <w:snapToGrid/>
                <w:sz w:val="20"/>
                <w:szCs w:val="20"/>
              </w:rPr>
              <w:t>chargedesc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727C" w:rsidRPr="00A93DF6" w:rsidRDefault="00F6727C" w:rsidP="003D1DFB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F6727C">
              <w:rPr>
                <w:sz w:val="18"/>
              </w:rPr>
              <w:t>varchar(100)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727C" w:rsidRPr="00F6727C" w:rsidRDefault="00F6727C" w:rsidP="00F6727C">
            <w:pPr>
              <w:spacing w:line="240" w:lineRule="auto"/>
              <w:ind w:left="102" w:right="-20"/>
              <w:jc w:val="both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sz w:val="20"/>
                <w:szCs w:val="20"/>
              </w:rPr>
              <w:t>计费点描述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727C" w:rsidRDefault="00F6727C" w:rsidP="003D1DFB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727C" w:rsidRDefault="00F6727C" w:rsidP="003D1DFB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</w:tr>
    </w:tbl>
    <w:p w:rsidR="0061398D" w:rsidRDefault="0061398D" w:rsidP="00BC2CE1"/>
    <w:p w:rsidR="00BF4007" w:rsidRDefault="00AE6A45" w:rsidP="00BF4007">
      <w:pPr>
        <w:pStyle w:val="2"/>
      </w:pPr>
      <w:r>
        <w:t>t_</w:t>
      </w:r>
      <w:r w:rsidR="003E601F">
        <w:rPr>
          <w:rFonts w:hint="eastAsia"/>
        </w:rPr>
        <w:t>comsumer</w:t>
      </w:r>
      <w:r w:rsidR="0078263A">
        <w:rPr>
          <w:rFonts w:hint="eastAsia"/>
        </w:rPr>
        <w:t>（删除</w:t>
      </w:r>
      <w:r w:rsidR="006C1E1E">
        <w:rPr>
          <w:rFonts w:hint="eastAsia"/>
        </w:rPr>
        <w:t>，暂时不使用</w:t>
      </w:r>
      <w:r w:rsidR="0078263A">
        <w:rPr>
          <w:rFonts w:hint="eastAsia"/>
        </w:rPr>
        <w:t>）</w:t>
      </w:r>
    </w:p>
    <w:p w:rsidR="00BF4007" w:rsidRDefault="00AE6A45" w:rsidP="00BF4007">
      <w:r>
        <w:rPr>
          <w:rFonts w:hint="eastAsia"/>
        </w:rPr>
        <w:t>消费者信息</w:t>
      </w:r>
      <w:r w:rsidR="00BF4007">
        <w:rPr>
          <w:rFonts w:hint="eastAsia"/>
        </w:rPr>
        <w:t>表，存储</w:t>
      </w:r>
      <w:r>
        <w:rPr>
          <w:rFonts w:hint="eastAsia"/>
        </w:rPr>
        <w:t>消费者与支付强相关的</w:t>
      </w:r>
      <w:r w:rsidR="00BF4007">
        <w:rPr>
          <w:rFonts w:hint="eastAsia"/>
        </w:rPr>
        <w:t>信息，目前</w:t>
      </w:r>
      <w:r>
        <w:rPr>
          <w:rFonts w:hint="eastAsia"/>
        </w:rPr>
        <w:t>暂不使用</w:t>
      </w:r>
      <w:r w:rsidR="00BF4007">
        <w:rPr>
          <w:rFonts w:hint="eastAsia"/>
        </w:rPr>
        <w:t>。</w:t>
      </w:r>
    </w:p>
    <w:p w:rsidR="00BF4007" w:rsidRPr="00E24B10" w:rsidRDefault="00BF4007" w:rsidP="00BF4007">
      <w:r>
        <w:rPr>
          <w:rFonts w:hint="eastAsia"/>
        </w:rPr>
        <w:t>注：</w:t>
      </w:r>
      <w:r w:rsidR="00AE6A45">
        <w:rPr>
          <w:rFonts w:hint="eastAsia"/>
        </w:rPr>
        <w:t>帐号相关信息存储在</w:t>
      </w:r>
      <w:r w:rsidR="00AE6A45">
        <w:rPr>
          <w:rFonts w:hint="eastAsia"/>
        </w:rPr>
        <w:t>UP</w:t>
      </w:r>
      <w:r w:rsidR="00AE6A45">
        <w:rPr>
          <w:rFonts w:hint="eastAsia"/>
        </w:rPr>
        <w:t>系统。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BF4007" w:rsidRPr="00270E48" w:rsidTr="00F84F30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F4007" w:rsidRPr="006F357D" w:rsidRDefault="00BF4007" w:rsidP="00F84F30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F4007" w:rsidRPr="006F357D" w:rsidRDefault="00BF4007" w:rsidP="00F84F30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F4007" w:rsidRPr="006F357D" w:rsidRDefault="00BF4007" w:rsidP="00F84F30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F4007" w:rsidRPr="006F357D" w:rsidRDefault="00BF4007" w:rsidP="00F84F30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F4007" w:rsidRPr="006F357D" w:rsidRDefault="00BF4007" w:rsidP="00F84F30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BF4007" w:rsidRPr="00270E48" w:rsidTr="00F84F30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Pr="00FB479C" w:rsidRDefault="00BF4007" w:rsidP="00F84F30">
            <w:pPr>
              <w:ind w:left="102" w:right="-20"/>
              <w:rPr>
                <w:sz w:val="18"/>
              </w:rPr>
            </w:pPr>
            <w: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Pr="00FB479C" w:rsidRDefault="00AE6A45" w:rsidP="00F84F30">
            <w:pPr>
              <w:ind w:left="102" w:right="-20"/>
              <w:rPr>
                <w:sz w:val="18"/>
              </w:rPr>
            </w:pPr>
            <w:r>
              <w:t>varchar(</w:t>
            </w:r>
            <w:r>
              <w:rPr>
                <w:rFonts w:hint="eastAsia"/>
              </w:rPr>
              <w:t>50</w:t>
            </w:r>
            <w:r w:rsidR="00BF4007"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Pr="00FB479C" w:rsidRDefault="00BF4007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007" w:rsidRPr="00FB479C" w:rsidRDefault="00BF4007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Pr="00FB479C" w:rsidRDefault="00AE6A45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Key</w:t>
            </w:r>
          </w:p>
        </w:tc>
      </w:tr>
      <w:tr w:rsidR="00BF4007" w:rsidRPr="00270E48" w:rsidTr="00F84F30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Pr="00CE7137" w:rsidRDefault="00AE6A45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Pr="00CE7137" w:rsidRDefault="00AE6A45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varchar(50</w:t>
            </w:r>
            <w:r w:rsidR="00BF4007">
              <w:rPr>
                <w:rFonts w:hint="eastAsia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Pr="00CE7137" w:rsidRDefault="00AE6A45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UP</w:t>
            </w:r>
            <w:r>
              <w:rPr>
                <w:rFonts w:hint="eastAsia"/>
              </w:rPr>
              <w:t>侧的用户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007" w:rsidRPr="00CE7137" w:rsidRDefault="00BF4007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Pr="00CE7137" w:rsidRDefault="00AE6A45" w:rsidP="00F84F30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_inx</w:t>
            </w:r>
          </w:p>
        </w:tc>
      </w:tr>
      <w:tr w:rsidR="00BF4007" w:rsidRPr="00270E48" w:rsidTr="00F84F30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Pr="00CE7137" w:rsidRDefault="00BF4007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Pr="00CE7137" w:rsidRDefault="00BF4007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Pr="002E5FAB" w:rsidRDefault="00BF4007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企业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007" w:rsidRPr="007C75F5" w:rsidRDefault="00BF4007" w:rsidP="00F84F30">
            <w:pPr>
              <w:ind w:left="102" w:right="-20"/>
              <w:rPr>
                <w:sz w:val="18"/>
              </w:rPr>
            </w:pPr>
            <w:r w:rsidRPr="003704D5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Pr="00CE7137" w:rsidRDefault="00BF4007" w:rsidP="00F84F30">
            <w:pPr>
              <w:ind w:left="102" w:right="-20"/>
              <w:rPr>
                <w:sz w:val="18"/>
              </w:rPr>
            </w:pPr>
          </w:p>
        </w:tc>
      </w:tr>
      <w:tr w:rsidR="00BF4007" w:rsidRPr="00270E48" w:rsidTr="00F84F30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Pr="00FB479C" w:rsidRDefault="00BF4007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Pr="00CE7137" w:rsidRDefault="00BF4007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Pr="00CE7137" w:rsidRDefault="003E601F" w:rsidP="00F84F30">
            <w:pPr>
              <w:spacing w:line="312" w:lineRule="exact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007" w:rsidRPr="007C75F5" w:rsidRDefault="00BF4007" w:rsidP="00F84F30">
            <w:pPr>
              <w:ind w:left="102" w:right="-20"/>
              <w:rPr>
                <w:sz w:val="18"/>
              </w:rPr>
            </w:pPr>
            <w:r w:rsidRPr="003704D5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Pr="00FB479C" w:rsidRDefault="00BF4007" w:rsidP="00F84F30">
            <w:pPr>
              <w:ind w:left="102" w:right="-20"/>
              <w:rPr>
                <w:sz w:val="18"/>
              </w:rPr>
            </w:pPr>
          </w:p>
        </w:tc>
      </w:tr>
      <w:tr w:rsidR="00BF4007" w:rsidRPr="00270E48" w:rsidTr="00F84F30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Default="00BF4007" w:rsidP="00F84F30">
            <w:pPr>
              <w:ind w:left="102" w:right="-20"/>
            </w:pPr>
            <w:r>
              <w:t>email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Default="00BF4007" w:rsidP="00F84F30">
            <w:pPr>
              <w:ind w:left="102" w:right="-20"/>
            </w:pPr>
            <w:r>
              <w:t>varchar(64)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Default="00BF4007" w:rsidP="00F84F30">
            <w:pPr>
              <w:spacing w:line="312" w:lineRule="exact"/>
              <w:ind w:left="102" w:right="-20"/>
              <w:jc w:val="both"/>
            </w:pPr>
            <w:r>
              <w:t>email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007" w:rsidRPr="007C75F5" w:rsidRDefault="00BF4007" w:rsidP="00F84F30">
            <w:pPr>
              <w:ind w:left="102" w:right="-20"/>
              <w:rPr>
                <w:sz w:val="18"/>
              </w:rPr>
            </w:pPr>
            <w:r w:rsidRPr="003704D5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Pr="00FB479C" w:rsidRDefault="00BF4007" w:rsidP="00F84F30">
            <w:pPr>
              <w:ind w:left="102" w:right="-20"/>
              <w:rPr>
                <w:sz w:val="18"/>
              </w:rPr>
            </w:pPr>
          </w:p>
        </w:tc>
      </w:tr>
      <w:tr w:rsidR="00BF4007" w:rsidRPr="00270E48" w:rsidTr="00F84F30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Default="00BF4007" w:rsidP="00F84F30">
            <w:pPr>
              <w:ind w:left="102" w:right="-20"/>
            </w:pPr>
            <w:r>
              <w:rPr>
                <w:rFonts w:hint="eastAsia"/>
              </w:rPr>
              <w:t>billmail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Default="00BF4007" w:rsidP="00F84F30">
            <w:pPr>
              <w:ind w:left="102" w:right="-20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Default="00BF4007" w:rsidP="00F84F30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账单邮箱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007" w:rsidRPr="007C75F5" w:rsidRDefault="00BF4007" w:rsidP="00F84F30">
            <w:pPr>
              <w:ind w:left="102" w:right="-20"/>
              <w:rPr>
                <w:sz w:val="18"/>
              </w:rPr>
            </w:pPr>
            <w:r w:rsidRPr="003704D5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Pr="00FB479C" w:rsidRDefault="00BF4007" w:rsidP="00F84F30">
            <w:pPr>
              <w:ind w:left="102" w:right="-20"/>
              <w:rPr>
                <w:sz w:val="18"/>
              </w:rPr>
            </w:pPr>
          </w:p>
        </w:tc>
      </w:tr>
      <w:tr w:rsidR="00BF4007" w:rsidRPr="00270E48" w:rsidTr="00F84F30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Default="00BF4007" w:rsidP="00F84F30">
            <w:pPr>
              <w:ind w:left="102" w:right="-20"/>
            </w:pPr>
            <w:r>
              <w:rPr>
                <w:rFonts w:hint="eastAsia"/>
              </w:rPr>
              <w:t>mobile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Default="00BF4007" w:rsidP="00F84F30">
            <w:pPr>
              <w:ind w:left="102" w:right="-20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Default="00BF4007" w:rsidP="00F84F30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移动号码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007" w:rsidRPr="007C75F5" w:rsidRDefault="00BF4007" w:rsidP="00F84F30">
            <w:pPr>
              <w:ind w:left="102" w:right="-20"/>
              <w:rPr>
                <w:sz w:val="18"/>
              </w:rPr>
            </w:pPr>
            <w:r w:rsidRPr="003704D5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Pr="00FB479C" w:rsidRDefault="00BF4007" w:rsidP="00F84F30">
            <w:pPr>
              <w:ind w:left="102" w:right="-20"/>
              <w:rPr>
                <w:sz w:val="18"/>
              </w:rPr>
            </w:pPr>
          </w:p>
        </w:tc>
      </w:tr>
      <w:tr w:rsidR="003E601F" w:rsidRPr="00270E48" w:rsidTr="00F84F30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01F" w:rsidRDefault="003E601F" w:rsidP="00F84F30">
            <w:pPr>
              <w:ind w:left="102" w:right="-20"/>
            </w:pPr>
            <w:r>
              <w:rPr>
                <w:rFonts w:hint="eastAsia"/>
              </w:rPr>
              <w:t>fixed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01F" w:rsidRDefault="003E601F" w:rsidP="00F84F30">
            <w:pPr>
              <w:ind w:left="102" w:right="-20"/>
            </w:pPr>
            <w:r>
              <w:rPr>
                <w:rFonts w:hint="eastAsia"/>
              </w:rPr>
              <w:t>varchar(24)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01F" w:rsidRDefault="003E601F" w:rsidP="00F84F30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固定电话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01F" w:rsidRPr="003704D5" w:rsidRDefault="003E601F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01F" w:rsidRPr="00FB479C" w:rsidRDefault="003E601F" w:rsidP="00F84F30">
            <w:pPr>
              <w:ind w:left="102" w:right="-20"/>
              <w:rPr>
                <w:sz w:val="18"/>
              </w:rPr>
            </w:pPr>
          </w:p>
        </w:tc>
      </w:tr>
      <w:tr w:rsidR="003E601F" w:rsidRPr="00270E48" w:rsidTr="00F84F30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01F" w:rsidRDefault="003E601F" w:rsidP="00F84F30">
            <w:pPr>
              <w:ind w:left="102" w:right="-20"/>
            </w:pPr>
            <w:r>
              <w:rPr>
                <w:rFonts w:hint="eastAsia"/>
              </w:rPr>
              <w:t>其他电话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01F" w:rsidRDefault="003E601F" w:rsidP="00F84F30">
            <w:pPr>
              <w:ind w:left="102" w:right="-20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01F" w:rsidRDefault="003E601F" w:rsidP="00F84F30">
            <w:pPr>
              <w:spacing w:line="312" w:lineRule="exact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01F" w:rsidRDefault="003E601F" w:rsidP="00F84F30">
            <w:pPr>
              <w:ind w:left="102" w:right="-20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01F" w:rsidRPr="00FB479C" w:rsidRDefault="003E601F" w:rsidP="00F84F30">
            <w:pPr>
              <w:ind w:left="102" w:right="-20"/>
              <w:rPr>
                <w:sz w:val="18"/>
              </w:rPr>
            </w:pPr>
          </w:p>
        </w:tc>
      </w:tr>
      <w:tr w:rsidR="003E601F" w:rsidRPr="00270E48" w:rsidTr="00F84F30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01F" w:rsidRDefault="003E601F" w:rsidP="00F84F30">
            <w:pPr>
              <w:ind w:left="102" w:right="-20"/>
            </w:pPr>
            <w:r>
              <w:rPr>
                <w:rFonts w:hint="eastAsia"/>
              </w:rPr>
              <w:t>haddr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01F" w:rsidRDefault="003E601F" w:rsidP="00F84F30">
            <w:pPr>
              <w:ind w:left="102" w:right="-20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01F" w:rsidRDefault="003E601F" w:rsidP="00F84F30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home</w:t>
            </w:r>
            <w:r>
              <w:rPr>
                <w:rFonts w:hint="eastAsia"/>
              </w:rPr>
              <w:t>地址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01F" w:rsidRPr="003704D5" w:rsidRDefault="003E601F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01F" w:rsidRPr="00FB479C" w:rsidRDefault="003E601F" w:rsidP="00F84F30">
            <w:pPr>
              <w:ind w:left="102" w:right="-20"/>
              <w:rPr>
                <w:sz w:val="18"/>
              </w:rPr>
            </w:pPr>
          </w:p>
        </w:tc>
      </w:tr>
      <w:tr w:rsidR="003E601F" w:rsidRPr="00270E48" w:rsidTr="00F84F30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01F" w:rsidRDefault="003E601F" w:rsidP="00F84F30">
            <w:pPr>
              <w:ind w:left="102" w:right="-20"/>
            </w:pPr>
            <w:r>
              <w:rPr>
                <w:rFonts w:hint="eastAsia"/>
              </w:rPr>
              <w:t>waddr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01F" w:rsidRDefault="003E601F" w:rsidP="00F84F30">
            <w:pPr>
              <w:ind w:left="102" w:right="-20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01F" w:rsidRDefault="003E601F" w:rsidP="00F84F30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工作地址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01F" w:rsidRDefault="003E601F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601F" w:rsidRPr="00FB479C" w:rsidRDefault="003E601F" w:rsidP="00F84F30">
            <w:pPr>
              <w:ind w:left="102" w:right="-20"/>
              <w:rPr>
                <w:sz w:val="18"/>
              </w:rPr>
            </w:pPr>
          </w:p>
        </w:tc>
      </w:tr>
      <w:tr w:rsidR="00BF4007" w:rsidRPr="00270E48" w:rsidTr="00F84F30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Default="00BF4007" w:rsidP="00F84F30">
            <w:pPr>
              <w:ind w:left="102" w:right="-20"/>
            </w:pPr>
            <w:r>
              <w:rPr>
                <w:rFonts w:hint="eastAsia"/>
              </w:rPr>
              <w:t>desc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Default="00BF4007" w:rsidP="00F84F30">
            <w:pPr>
              <w:ind w:left="102" w:right="-20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Default="00BF4007" w:rsidP="00F84F30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007" w:rsidRPr="007C75F5" w:rsidRDefault="00BF4007" w:rsidP="00F84F30">
            <w:pPr>
              <w:ind w:left="102" w:right="-20"/>
              <w:rPr>
                <w:sz w:val="18"/>
              </w:rPr>
            </w:pPr>
            <w:r w:rsidRPr="003704D5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4007" w:rsidRPr="00FB479C" w:rsidRDefault="00BF4007" w:rsidP="00F84F30">
            <w:pPr>
              <w:ind w:left="102" w:right="-20"/>
              <w:rPr>
                <w:sz w:val="18"/>
              </w:rPr>
            </w:pPr>
          </w:p>
        </w:tc>
      </w:tr>
    </w:tbl>
    <w:p w:rsidR="00BF4007" w:rsidRDefault="00BF4007" w:rsidP="00BF4007">
      <w:pPr>
        <w:ind w:left="576"/>
      </w:pPr>
    </w:p>
    <w:p w:rsidR="00BF4007" w:rsidRDefault="001676A6" w:rsidP="001676A6">
      <w:pPr>
        <w:pStyle w:val="2"/>
      </w:pPr>
      <w:r>
        <w:rPr>
          <w:rFonts w:hint="eastAsia"/>
        </w:rPr>
        <w:t>t_account</w:t>
      </w:r>
    </w:p>
    <w:p w:rsidR="001676A6" w:rsidRPr="001676A6" w:rsidRDefault="00CE023A" w:rsidP="001676A6">
      <w:r>
        <w:rPr>
          <w:rFonts w:hint="eastAsia"/>
        </w:rPr>
        <w:t>支付</w:t>
      </w:r>
      <w:r w:rsidR="00F87DA4">
        <w:rPr>
          <w:rFonts w:hint="eastAsia"/>
        </w:rPr>
        <w:t>帐户定义表</w:t>
      </w:r>
      <w:r w:rsidR="00465511">
        <w:rPr>
          <w:rFonts w:hint="eastAsia"/>
        </w:rPr>
        <w:t>，用于定义</w:t>
      </w:r>
      <w:r w:rsidR="00F87DA4">
        <w:rPr>
          <w:rFonts w:hint="eastAsia"/>
        </w:rPr>
        <w:t>消费者的各类帐户。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F87DA4" w:rsidRPr="00270E48" w:rsidTr="00F84F30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87DA4" w:rsidRPr="006F357D" w:rsidRDefault="00F87DA4" w:rsidP="00F84F30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87DA4" w:rsidRPr="006F357D" w:rsidRDefault="00F87DA4" w:rsidP="00F84F30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87DA4" w:rsidRPr="006F357D" w:rsidRDefault="00F87DA4" w:rsidP="00F84F30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87DA4" w:rsidRPr="006F357D" w:rsidRDefault="00F87DA4" w:rsidP="00F84F30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87DA4" w:rsidRPr="006F357D" w:rsidRDefault="00F87DA4" w:rsidP="00F84F30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F87DA4" w:rsidRPr="00270E48" w:rsidTr="00F84F30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DA4" w:rsidRPr="00FB479C" w:rsidRDefault="00F87DA4" w:rsidP="00F84F30">
            <w:pPr>
              <w:ind w:left="102" w:right="-20"/>
              <w:rPr>
                <w:sz w:val="18"/>
              </w:rPr>
            </w:pPr>
            <w: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DA4" w:rsidRPr="00FB479C" w:rsidRDefault="00F87DA4" w:rsidP="00F84F30">
            <w:pPr>
              <w:ind w:left="102" w:right="-20"/>
              <w:rPr>
                <w:sz w:val="18"/>
              </w:rPr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DA4" w:rsidRPr="00FB479C" w:rsidRDefault="00CE023A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支付</w:t>
            </w:r>
            <w:r w:rsidR="00F87DA4">
              <w:rPr>
                <w:rFonts w:hint="eastAsia"/>
              </w:rPr>
              <w:t>帐户</w:t>
            </w:r>
            <w:r w:rsidR="00F87DA4">
              <w:rPr>
                <w:rFonts w:hint="eastAsia"/>
              </w:rPr>
              <w:t>ID</w:t>
            </w:r>
            <w:r w:rsidR="00F87DA4">
              <w:rPr>
                <w:rFonts w:hint="eastAsia"/>
              </w:rPr>
              <w:t>，全局唯一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DA4" w:rsidRPr="00FB479C" w:rsidRDefault="00F87DA4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DA4" w:rsidRDefault="00F87DA4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Key</w:t>
            </w:r>
          </w:p>
          <w:p w:rsidR="0023426E" w:rsidRPr="00FB479C" w:rsidRDefault="0023426E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U_inx1</w:t>
            </w:r>
          </w:p>
        </w:tc>
      </w:tr>
      <w:tr w:rsidR="00F87DA4" w:rsidRPr="00270E48" w:rsidTr="00F84F30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DA4" w:rsidRPr="00CE7137" w:rsidRDefault="00F87DA4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DA4" w:rsidRPr="00CE7137" w:rsidRDefault="00F87DA4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DA4" w:rsidRPr="00CE7137" w:rsidRDefault="00F87DA4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消费者的</w:t>
            </w:r>
            <w:r>
              <w:rPr>
                <w:rFonts w:hint="eastAsia"/>
                <w:sz w:val="18"/>
              </w:rPr>
              <w:t>UP</w:t>
            </w:r>
            <w:r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DA4" w:rsidRPr="00CE7137" w:rsidRDefault="00F87DA4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DA4" w:rsidRPr="00CE7137" w:rsidRDefault="00F87DA4" w:rsidP="00F84F30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_inx0</w:t>
            </w:r>
          </w:p>
        </w:tc>
      </w:tr>
      <w:tr w:rsidR="00F87DA4" w:rsidRPr="00270E48" w:rsidTr="00F84F30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DA4" w:rsidRPr="00CE7137" w:rsidRDefault="00F87DA4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DA4" w:rsidRPr="00CE7137" w:rsidRDefault="00F87DA4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DA4" w:rsidRPr="00333316" w:rsidRDefault="00F87DA4" w:rsidP="0023426E">
            <w:pPr>
              <w:spacing w:line="240" w:lineRule="auto"/>
              <w:ind w:left="102" w:right="-20"/>
              <w:rPr>
                <w:sz w:val="18"/>
              </w:rPr>
            </w:pPr>
            <w:r w:rsidRPr="00333316">
              <w:rPr>
                <w:rFonts w:hint="eastAsia"/>
                <w:sz w:val="18"/>
              </w:rPr>
              <w:t>帐户类型</w:t>
            </w:r>
            <w:r w:rsidRPr="00333316">
              <w:rPr>
                <w:rFonts w:hint="eastAsia"/>
                <w:sz w:val="18"/>
              </w:rPr>
              <w:t xml:space="preserve"> </w:t>
            </w:r>
          </w:p>
          <w:p w:rsidR="00F87DA4" w:rsidRDefault="00F87DA4" w:rsidP="0023426E">
            <w:pPr>
              <w:spacing w:line="240" w:lineRule="auto"/>
              <w:ind w:left="102" w:right="-20"/>
              <w:rPr>
                <w:sz w:val="18"/>
              </w:rPr>
            </w:pPr>
            <w:r w:rsidRPr="00333316">
              <w:rPr>
                <w:rFonts w:hint="eastAsia"/>
                <w:sz w:val="18"/>
              </w:rPr>
              <w:t>0</w:t>
            </w:r>
            <w:r w:rsidR="00AA22DA" w:rsidRPr="00333316">
              <w:rPr>
                <w:rFonts w:hint="eastAsia"/>
                <w:sz w:val="18"/>
              </w:rPr>
              <w:t>000</w:t>
            </w:r>
            <w:r w:rsidR="009C2F6A">
              <w:rPr>
                <w:rFonts w:hint="eastAsia"/>
                <w:sz w:val="18"/>
              </w:rPr>
              <w:t>：</w:t>
            </w:r>
            <w:r w:rsidRPr="00333316">
              <w:rPr>
                <w:rFonts w:hint="eastAsia"/>
                <w:sz w:val="18"/>
              </w:rPr>
              <w:t>虚拟帐号</w:t>
            </w:r>
          </w:p>
          <w:p w:rsidR="00F42165" w:rsidRPr="00333316" w:rsidRDefault="00F42165" w:rsidP="0023426E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1000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Vmall</w:t>
            </w:r>
            <w:r>
              <w:rPr>
                <w:rFonts w:hint="eastAsia"/>
                <w:sz w:val="18"/>
              </w:rPr>
              <w:t>预付款帐号</w:t>
            </w:r>
          </w:p>
          <w:p w:rsidR="00F87DA4" w:rsidRPr="002E5FAB" w:rsidRDefault="00F87DA4" w:rsidP="0023426E">
            <w:pPr>
              <w:spacing w:line="240" w:lineRule="auto"/>
              <w:ind w:left="102" w:right="-20"/>
              <w:rPr>
                <w:sz w:val="18"/>
              </w:rPr>
            </w:pPr>
            <w:r w:rsidRPr="00333316">
              <w:rPr>
                <w:rFonts w:hint="eastAsia"/>
                <w:sz w:val="18"/>
              </w:rPr>
              <w:t>其他待扩展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DA4" w:rsidRPr="007C75F5" w:rsidRDefault="006C1E1E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DA4" w:rsidRPr="00CE7137" w:rsidRDefault="00F87DA4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U_inx0</w:t>
            </w:r>
          </w:p>
        </w:tc>
      </w:tr>
      <w:tr w:rsidR="00F87DA4" w:rsidRPr="00270E48" w:rsidTr="00F84F30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DA4" w:rsidRPr="00FB479C" w:rsidRDefault="00F87DA4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balance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DA4" w:rsidRPr="00CE7137" w:rsidRDefault="00625CD7" w:rsidP="00625CD7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big</w:t>
            </w:r>
            <w:r w:rsidR="00F87DA4">
              <w:rPr>
                <w:sz w:val="18"/>
              </w:rPr>
              <w:t>I</w:t>
            </w:r>
            <w:r w:rsidR="00F87DA4">
              <w:rPr>
                <w:rFonts w:hint="eastAsia"/>
                <w:sz w:val="18"/>
              </w:rPr>
              <w:t>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DA4" w:rsidRPr="00CE7137" w:rsidRDefault="00F87DA4" w:rsidP="00F84F30">
            <w:pPr>
              <w:spacing w:line="312" w:lineRule="exact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余额，最小单位为“点”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DA4" w:rsidRPr="007C75F5" w:rsidRDefault="006C1E1E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DA4" w:rsidRPr="00FB479C" w:rsidRDefault="00F87DA4" w:rsidP="00F84F30">
            <w:pPr>
              <w:ind w:left="102" w:right="-20"/>
              <w:rPr>
                <w:sz w:val="18"/>
              </w:rPr>
            </w:pPr>
          </w:p>
        </w:tc>
      </w:tr>
      <w:tr w:rsidR="002A55B7" w:rsidRPr="00270E48" w:rsidTr="00F84F30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55B7" w:rsidRDefault="002A55B7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signature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55B7" w:rsidRDefault="00DD4D01" w:rsidP="00F84F30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V</w:t>
            </w:r>
            <w:r w:rsidR="002A55B7">
              <w:rPr>
                <w:rFonts w:hint="eastAsia"/>
                <w:sz w:val="18"/>
              </w:rPr>
              <w:t>archar</w:t>
            </w:r>
            <w:r>
              <w:rPr>
                <w:rFonts w:hint="eastAsia"/>
                <w:sz w:val="18"/>
              </w:rPr>
              <w:t>128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55B7" w:rsidRDefault="00CB3149" w:rsidP="00F84F30">
            <w:pPr>
              <w:spacing w:line="312" w:lineRule="exact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AES</w:t>
            </w:r>
            <w:r w:rsidR="002A55B7">
              <w:rPr>
                <w:rFonts w:hint="eastAsia"/>
                <w:sz w:val="18"/>
              </w:rPr>
              <w:t>（</w:t>
            </w:r>
            <w:r w:rsidR="00B87192">
              <w:rPr>
                <w:rFonts w:hint="eastAsia"/>
                <w:sz w:val="18"/>
              </w:rPr>
              <w:t xml:space="preserve">id + </w:t>
            </w:r>
            <w:r w:rsidR="002A55B7">
              <w:rPr>
                <w:rFonts w:hint="eastAsia"/>
              </w:rPr>
              <w:t>userid</w:t>
            </w:r>
            <w:r w:rsidR="002A55B7">
              <w:rPr>
                <w:rFonts w:hint="eastAsia"/>
                <w:sz w:val="18"/>
              </w:rPr>
              <w:t xml:space="preserve"> + type + balance +</w:t>
            </w:r>
            <w:r w:rsidR="00390498">
              <w:rPr>
                <w:rFonts w:hint="eastAsia"/>
                <w:sz w:val="18"/>
              </w:rPr>
              <w:t xml:space="preserve"> </w:t>
            </w:r>
            <w:r w:rsidR="002A55B7">
              <w:rPr>
                <w:rFonts w:hint="eastAsia"/>
                <w:sz w:val="18"/>
              </w:rPr>
              <w:t>密钥）</w:t>
            </w:r>
          </w:p>
          <w:p w:rsidR="002A55B7" w:rsidRDefault="002A55B7" w:rsidP="00DD4D01">
            <w:pPr>
              <w:spacing w:line="312" w:lineRule="exact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注：对</w:t>
            </w:r>
            <w:r>
              <w:rPr>
                <w:rFonts w:hint="eastAsia"/>
                <w:sz w:val="18"/>
              </w:rPr>
              <w:t>0000</w:t>
            </w:r>
            <w:r>
              <w:rPr>
                <w:rFonts w:hint="eastAsia"/>
                <w:sz w:val="18"/>
              </w:rPr>
              <w:t>类型帐号，</w:t>
            </w:r>
            <w:r w:rsidR="00DD4D01">
              <w:rPr>
                <w:rFonts w:hint="eastAsia"/>
                <w:sz w:val="18"/>
              </w:rPr>
              <w:t>业务逻辑内</w:t>
            </w:r>
            <w:r>
              <w:rPr>
                <w:rFonts w:hint="eastAsia"/>
                <w:sz w:val="18"/>
              </w:rPr>
              <w:t>平滑</w:t>
            </w:r>
            <w:r w:rsidR="00DD4D01">
              <w:rPr>
                <w:rFonts w:hint="eastAsia"/>
                <w:sz w:val="18"/>
              </w:rPr>
              <w:t>升级</w:t>
            </w:r>
            <w:r>
              <w:rPr>
                <w:rFonts w:hint="eastAsia"/>
                <w:sz w:val="18"/>
              </w:rPr>
              <w:t>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5B7" w:rsidRDefault="002A55B7" w:rsidP="00F84F30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55B7" w:rsidRPr="00FB479C" w:rsidRDefault="002A55B7" w:rsidP="00F84F30">
            <w:pPr>
              <w:ind w:left="102" w:right="-20"/>
              <w:rPr>
                <w:sz w:val="18"/>
              </w:rPr>
            </w:pPr>
          </w:p>
        </w:tc>
      </w:tr>
      <w:tr w:rsidR="00F87DA4" w:rsidRPr="00270E48" w:rsidTr="00F84F30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DA4" w:rsidRDefault="005B41A3" w:rsidP="00F84F30">
            <w:pPr>
              <w:ind w:left="102" w:right="-20"/>
            </w:pPr>
            <w:r w:rsidRPr="00FF4599">
              <w:rPr>
                <w:rFonts w:hint="eastAsia"/>
              </w:rPr>
              <w:t>remarks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DA4" w:rsidRDefault="00F87DA4" w:rsidP="00F84F30">
            <w:pPr>
              <w:ind w:left="102" w:right="-20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DA4" w:rsidRDefault="00F87DA4" w:rsidP="00F84F30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DA4" w:rsidRPr="007C75F5" w:rsidRDefault="00F87DA4" w:rsidP="00F84F30">
            <w:pPr>
              <w:ind w:left="102" w:right="-20"/>
              <w:rPr>
                <w:sz w:val="18"/>
              </w:rPr>
            </w:pPr>
            <w:r w:rsidRPr="003704D5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DA4" w:rsidRPr="00FB479C" w:rsidRDefault="00F87DA4" w:rsidP="00F84F30">
            <w:pPr>
              <w:ind w:left="102" w:right="-20"/>
              <w:rPr>
                <w:sz w:val="18"/>
              </w:rPr>
            </w:pPr>
          </w:p>
        </w:tc>
      </w:tr>
    </w:tbl>
    <w:p w:rsidR="001676A6" w:rsidRDefault="001676A6" w:rsidP="00BC2CE1"/>
    <w:p w:rsidR="00B6040C" w:rsidRDefault="00B6040C" w:rsidP="00B6040C">
      <w:pPr>
        <w:pStyle w:val="2"/>
      </w:pPr>
      <w:r>
        <w:t>t_</w:t>
      </w:r>
      <w:r>
        <w:rPr>
          <w:rFonts w:hint="eastAsia"/>
        </w:rPr>
        <w:t>order_detail</w:t>
      </w:r>
    </w:p>
    <w:p w:rsidR="00B6040C" w:rsidRDefault="00B6040C" w:rsidP="00B6040C">
      <w:r>
        <w:rPr>
          <w:rFonts w:hint="eastAsia"/>
        </w:rPr>
        <w:t>订单信息表；</w:t>
      </w:r>
    </w:p>
    <w:p w:rsidR="00B6040C" w:rsidRPr="00CE755A" w:rsidRDefault="00B6040C" w:rsidP="00B6040C">
      <w:r>
        <w:rPr>
          <w:rFonts w:hint="eastAsia"/>
        </w:rPr>
        <w:t>注：仅仅包括消费者的订单信息。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52"/>
        <w:gridCol w:w="1418"/>
        <w:gridCol w:w="3544"/>
        <w:gridCol w:w="425"/>
        <w:gridCol w:w="992"/>
      </w:tblGrid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6040C" w:rsidRPr="006F357D" w:rsidRDefault="00B6040C" w:rsidP="00F84F30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6040C" w:rsidRPr="006F357D" w:rsidRDefault="00B6040C" w:rsidP="00F84F30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6040C" w:rsidRPr="006F357D" w:rsidRDefault="00B6040C" w:rsidP="00F84F30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6040C" w:rsidRPr="006F357D" w:rsidRDefault="00B6040C" w:rsidP="00F84F30">
            <w:pPr>
              <w:ind w:right="-20"/>
              <w:jc w:val="both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6040C" w:rsidRPr="006F357D" w:rsidRDefault="00B6040C" w:rsidP="00F84F30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CE7137" w:rsidRDefault="00B6040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CE7137" w:rsidRDefault="00B6040C" w:rsidP="00F84F30">
            <w:pPr>
              <w:ind w:left="102" w:right="-20"/>
              <w:jc w:val="both"/>
              <w:rPr>
                <w:sz w:val="18"/>
              </w:rPr>
            </w:pPr>
            <w:r w:rsidRPr="00FF4599">
              <w:t>varchar(50)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3671F5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订单</w:t>
            </w:r>
            <w:r w:rsidR="00B6040C">
              <w:rPr>
                <w:rFonts w:hint="eastAsia"/>
              </w:rPr>
              <w:t>流水</w:t>
            </w:r>
            <w:r w:rsidR="00B6040C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CE7137" w:rsidRDefault="00B6040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CE7137" w:rsidRDefault="00B6040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Key</w:t>
            </w: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ind w:left="102" w:right="-20"/>
              <w:jc w:val="both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spacing w:line="240" w:lineRule="auto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ind w:left="102" w:right="-20"/>
              <w:jc w:val="both"/>
            </w:pPr>
            <w:r>
              <w:rPr>
                <w:rFonts w:hint="eastAsia"/>
              </w:rPr>
              <w:t>clientid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ind w:left="102" w:right="-20"/>
              <w:jc w:val="both"/>
            </w:pPr>
            <w:r w:rsidRPr="00FF4599">
              <w:t>varchar(50)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消费者用户</w:t>
            </w:r>
            <w:r>
              <w:rPr>
                <w:rFonts w:hint="eastAsia"/>
              </w:rPr>
              <w:t>ID</w:t>
            </w:r>
          </w:p>
          <w:p w:rsidR="00B6040C" w:rsidRDefault="00B6040C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注：消费者也可能是一个商户。但当前仅仅是消费者。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CE7137" w:rsidRDefault="00B6040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nx_0</w:t>
            </w: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ind w:left="102" w:right="-20"/>
              <w:jc w:val="both"/>
            </w:pPr>
            <w:r w:rsidRPr="00406EF4">
              <w:rPr>
                <w:rFonts w:hint="eastAsia"/>
              </w:rPr>
              <w:t>upaccount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ind w:left="102" w:right="-20"/>
              <w:jc w:val="both"/>
            </w:pPr>
            <w:r w:rsidRPr="00406EF4">
              <w:rPr>
                <w:rFonts w:hint="eastAsia"/>
              </w:rPr>
              <w:t>varchar(50)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统一帐号</w:t>
            </w:r>
            <w:r>
              <w:rPr>
                <w:rFonts w:hint="eastAsia"/>
              </w:rPr>
              <w:t>ID</w:t>
            </w:r>
          </w:p>
          <w:p w:rsidR="00B6040C" w:rsidRDefault="00B6040C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注：暂不使用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  <w:r w:rsidRPr="00FA42A4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CE7137" w:rsidRDefault="00B6040C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</w:pPr>
            <w:r w:rsidRPr="00406EF4">
              <w:rPr>
                <w:rFonts w:hint="eastAsia"/>
              </w:rPr>
              <w:t>deviceid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ind w:left="102" w:right="-20"/>
              <w:jc w:val="both"/>
            </w:pPr>
            <w:r w:rsidRPr="00406EF4">
              <w:rPr>
                <w:rFonts w:hint="eastAsia"/>
              </w:rPr>
              <w:t>varchar(</w:t>
            </w:r>
            <w:r w:rsidR="00AA53E0">
              <w:rPr>
                <w:rFonts w:hint="eastAsia"/>
              </w:rPr>
              <w:t>256</w:t>
            </w:r>
            <w:r w:rsidRPr="00406EF4">
              <w:rPr>
                <w:rFonts w:hint="eastAsia"/>
              </w:rPr>
              <w:t>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设备</w:t>
            </w:r>
            <w:r w:rsidRPr="00406EF4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</w:pPr>
            <w:r w:rsidRPr="00406EF4">
              <w:rPr>
                <w:rFonts w:hint="eastAsia"/>
              </w:rPr>
              <w:t>phoneno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ind w:left="102" w:right="-20"/>
              <w:jc w:val="both"/>
            </w:pPr>
            <w:r w:rsidRPr="00406EF4">
              <w:rPr>
                <w:rFonts w:hint="eastAsia"/>
              </w:rPr>
              <w:t>varchar(</w:t>
            </w:r>
            <w:r w:rsidR="00FA5F10">
              <w:rPr>
                <w:rFonts w:hint="eastAsia"/>
              </w:rPr>
              <w:t>64</w:t>
            </w:r>
            <w:r w:rsidRPr="00406EF4">
              <w:rPr>
                <w:rFonts w:hint="eastAsia"/>
              </w:rPr>
              <w:t>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电话号码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</w:pPr>
            <w:r w:rsidRPr="00406EF4">
              <w:rPr>
                <w:rFonts w:hint="eastAsia"/>
              </w:rPr>
              <w:t>devicetype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ind w:left="102" w:right="-20"/>
              <w:jc w:val="both"/>
            </w:pPr>
            <w:r w:rsidRPr="00406EF4">
              <w:rPr>
                <w:rFonts w:hint="eastAsia"/>
              </w:rPr>
              <w:t>varchar(</w:t>
            </w:r>
            <w:r w:rsidR="00A23C41">
              <w:rPr>
                <w:rFonts w:hint="eastAsia"/>
              </w:rPr>
              <w:t>64</w:t>
            </w:r>
            <w:r w:rsidRPr="00406EF4">
              <w:rPr>
                <w:rFonts w:hint="eastAsia"/>
              </w:rPr>
              <w:t>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设备类型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  <w:r w:rsidRPr="00FA42A4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ind w:left="102" w:right="-20"/>
              <w:jc w:val="both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spacing w:line="240" w:lineRule="auto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CE7137" w:rsidRDefault="00B6040C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orderno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varchar(50)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华为</w:t>
            </w:r>
            <w:r w:rsidRPr="00FF4599">
              <w:rPr>
                <w:rFonts w:hint="eastAsia"/>
              </w:rPr>
              <w:t>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CE7137" w:rsidRDefault="00B6040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U_inx1</w:t>
            </w: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ind w:left="102" w:right="-20"/>
              <w:jc w:val="both"/>
            </w:pPr>
            <w:r>
              <w:rPr>
                <w:rFonts w:hint="eastAsia"/>
              </w:rPr>
              <w:t>parentorder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varchar(50)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相关华为订单号</w:t>
            </w:r>
          </w:p>
          <w:p w:rsidR="00B6040C" w:rsidRDefault="00B6040C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暂保留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055233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nx_1</w:t>
            </w: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ind w:left="102" w:right="-20"/>
              <w:jc w:val="both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ind w:left="102" w:right="-20"/>
              <w:jc w:val="both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spacing w:line="240" w:lineRule="auto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561D54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1D54" w:rsidRPr="00FF4599" w:rsidRDefault="00561D54" w:rsidP="00F84F30">
            <w:pPr>
              <w:ind w:left="102" w:right="-20"/>
              <w:jc w:val="both"/>
            </w:pPr>
            <w:r>
              <w:rPr>
                <w:rFonts w:hint="eastAsia"/>
              </w:rPr>
              <w:t>tradeno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1D54" w:rsidRPr="00FF4599" w:rsidRDefault="00561D54" w:rsidP="00F84F30">
            <w:pPr>
              <w:ind w:left="102" w:right="-20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1D54" w:rsidRDefault="00561D54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外部订单号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1D54" w:rsidRDefault="00561D54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1D54" w:rsidRDefault="00561D54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nx_2</w:t>
            </w:r>
          </w:p>
        </w:tc>
      </w:tr>
      <w:tr w:rsidR="00561D54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1D54" w:rsidRDefault="00561D54" w:rsidP="00F84F30">
            <w:pPr>
              <w:ind w:left="102" w:right="-20"/>
              <w:jc w:val="both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1D54" w:rsidRDefault="00561D54" w:rsidP="00F84F30">
            <w:pPr>
              <w:ind w:left="102" w:right="-20"/>
              <w:jc w:val="both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1D54" w:rsidRDefault="00561D54" w:rsidP="00F84F30">
            <w:pPr>
              <w:spacing w:line="240" w:lineRule="auto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1D54" w:rsidRDefault="00561D54" w:rsidP="00F84F30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1D54" w:rsidRDefault="00561D54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ind w:left="102" w:right="-20"/>
              <w:jc w:val="both"/>
            </w:pPr>
            <w:r w:rsidRPr="00406EF4">
              <w:rPr>
                <w:rFonts w:hint="eastAsia"/>
              </w:rPr>
              <w:t>requestid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ind w:left="102" w:right="-20"/>
              <w:jc w:val="both"/>
            </w:pPr>
            <w:r w:rsidRPr="00406EF4">
              <w:rPr>
                <w:rFonts w:hint="eastAsia"/>
              </w:rPr>
              <w:t>varchar(50)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商户侧订单号</w:t>
            </w:r>
          </w:p>
          <w:p w:rsidR="001A039A" w:rsidRDefault="001A039A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注：对于充值订单，统一记录</w:t>
            </w:r>
            <w:r>
              <w:rPr>
                <w:rFonts w:hint="eastAsia"/>
              </w:rPr>
              <w:t>orderno</w:t>
            </w:r>
            <w:r>
              <w:rPr>
                <w:rFonts w:hint="eastAsia"/>
              </w:rPr>
              <w:t>，因为</w:t>
            </w:r>
            <w:r>
              <w:rPr>
                <w:rFonts w:hint="eastAsia"/>
              </w:rPr>
              <w:t>requestid</w:t>
            </w:r>
            <w:r>
              <w:rPr>
                <w:rFonts w:hint="eastAsia"/>
              </w:rPr>
              <w:t>可能重复会导致支付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但充值失败。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U_inx0</w:t>
            </w: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ind w:left="102" w:right="-20"/>
              <w:jc w:val="both"/>
            </w:pPr>
            <w:r>
              <w:rPr>
                <w:rFonts w:hint="eastAsia"/>
              </w:rPr>
              <w:t>merchant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varchar(50)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商家用户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U_inx0</w:t>
            </w:r>
          </w:p>
        </w:tc>
      </w:tr>
      <w:tr w:rsidR="007C15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5D0" w:rsidRDefault="007C15D0" w:rsidP="00F84F30">
            <w:pPr>
              <w:ind w:left="102" w:right="-20"/>
              <w:jc w:val="both"/>
            </w:pPr>
            <w:r>
              <w:rPr>
                <w:rFonts w:hint="eastAsia"/>
              </w:rPr>
              <w:t>mername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5D0" w:rsidRPr="00FF4599" w:rsidRDefault="007C15D0" w:rsidP="00F84F30">
            <w:pPr>
              <w:ind w:left="102" w:right="-20"/>
              <w:jc w:val="both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5D0" w:rsidRDefault="007C15D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商家名称</w:t>
            </w:r>
            <w:r w:rsidR="0023426E">
              <w:rPr>
                <w:rFonts w:hint="eastAsia"/>
              </w:rPr>
              <w:t>，取值为</w:t>
            </w:r>
            <w:r w:rsidR="0023426E">
              <w:rPr>
                <w:rFonts w:hint="eastAsia"/>
              </w:rPr>
              <w:t>sdk</w:t>
            </w:r>
            <w:r w:rsidR="0023426E">
              <w:rPr>
                <w:rFonts w:hint="eastAsia"/>
              </w:rPr>
              <w:t>调用</w:t>
            </w:r>
            <w:r w:rsidR="0023426E">
              <w:rPr>
                <w:rFonts w:hint="eastAsia"/>
              </w:rPr>
              <w:t>pay</w:t>
            </w:r>
            <w:r w:rsidR="0023426E">
              <w:rPr>
                <w:rFonts w:hint="eastAsia"/>
              </w:rPr>
              <w:t>方法时传入的商户名称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5D0" w:rsidRDefault="00DB3D9D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15D0" w:rsidRDefault="007C15D0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</w:pPr>
            <w:r w:rsidRPr="00FF4599">
              <w:t>applicationid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</w:pPr>
            <w:r w:rsidRPr="00FF4599">
              <w:t>varchar(100)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42165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商户应用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ind w:left="102" w:right="-20"/>
              <w:jc w:val="both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ind w:left="102" w:right="-20"/>
              <w:jc w:val="both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spacing w:line="240" w:lineRule="auto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</w:pPr>
            <w:r>
              <w:rPr>
                <w:rFonts w:hint="eastAsia"/>
              </w:rPr>
              <w:t>price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625CD7" w:rsidP="00F84F30">
            <w:pPr>
              <w:ind w:left="102" w:right="-20"/>
              <w:jc w:val="both"/>
            </w:pPr>
            <w:r>
              <w:rPr>
                <w:rFonts w:hint="eastAsia"/>
              </w:rPr>
              <w:t>big</w:t>
            </w:r>
            <w:r w:rsidR="00B6040C">
              <w:t>I</w:t>
            </w:r>
            <w:r w:rsidR="00B6040C">
              <w:rPr>
                <w:rFonts w:hint="eastAsia"/>
              </w:rPr>
              <w:t>nt11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商品价格</w:t>
            </w:r>
            <w:r w:rsidR="00303CBE">
              <w:rPr>
                <w:rFonts w:hint="eastAsia"/>
              </w:rPr>
              <w:t>，单位分</w:t>
            </w:r>
            <w:r w:rsidR="00610D70">
              <w:rPr>
                <w:rFonts w:hint="eastAsia"/>
              </w:rPr>
              <w:t>，可以为负数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1126D9" w:rsidRDefault="00B6040C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productname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varchar(100)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商品名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ordertime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varchar(30)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下单时间</w:t>
            </w:r>
            <w:r w:rsidR="002A566C">
              <w:rPr>
                <w:rFonts w:hint="eastAsia"/>
              </w:rPr>
              <w:t>，</w:t>
            </w:r>
            <w:r w:rsidR="002A566C">
              <w:rPr>
                <w:rFonts w:hint="eastAsia"/>
              </w:rPr>
              <w:t>yyyy-MM-dd HH:mm:ss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772960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nx3</w:t>
            </w: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tradetime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varchar(30)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交易完成时间</w:t>
            </w:r>
            <w:r w:rsidR="002A566C">
              <w:rPr>
                <w:rFonts w:hint="eastAsia"/>
              </w:rPr>
              <w:t>，</w:t>
            </w:r>
            <w:r w:rsidR="002A566C">
              <w:rPr>
                <w:rFonts w:hint="eastAsia"/>
              </w:rPr>
              <w:t>yyyy-MM-dd HH:mm:ss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772960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nx3</w:t>
            </w: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ind w:left="102" w:right="-20"/>
              <w:jc w:val="both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ind w:left="102" w:right="-20"/>
              <w:jc w:val="both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F4599" w:rsidRDefault="00B6040C" w:rsidP="00F84F30">
            <w:pPr>
              <w:spacing w:line="240" w:lineRule="auto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AD634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340" w:rsidRDefault="00AD6340" w:rsidP="00F84F30">
            <w:pPr>
              <w:ind w:left="102" w:right="-20"/>
              <w:jc w:val="both"/>
            </w:pPr>
            <w:r>
              <w:rPr>
                <w:rFonts w:hint="eastAsia"/>
              </w:rPr>
              <w:t>servicetype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340" w:rsidRDefault="00AD6340" w:rsidP="00F84F30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archar(8)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340" w:rsidRDefault="00AD634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业务类型：</w:t>
            </w:r>
          </w:p>
          <w:p w:rsidR="00AD6340" w:rsidRDefault="00AD634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 xml:space="preserve">RECHARGE: </w:t>
            </w:r>
            <w:r>
              <w:rPr>
                <w:rFonts w:hint="eastAsia"/>
              </w:rPr>
              <w:t>充值</w:t>
            </w:r>
          </w:p>
          <w:p w:rsidR="00AD6340" w:rsidRDefault="00AD634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PURCHASE</w:t>
            </w:r>
            <w:r>
              <w:rPr>
                <w:rFonts w:hint="eastAsia"/>
              </w:rPr>
              <w:t>：在线支付</w:t>
            </w:r>
          </w:p>
          <w:p w:rsidR="009816F8" w:rsidRDefault="0047523B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RECHADJT</w:t>
            </w:r>
            <w:r w:rsidR="009816F8">
              <w:rPr>
                <w:rFonts w:hint="eastAsia"/>
              </w:rPr>
              <w:t>：充值调整</w:t>
            </w:r>
          </w:p>
          <w:p w:rsidR="0023426E" w:rsidRDefault="0023426E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REFUND</w:t>
            </w:r>
            <w:r>
              <w:rPr>
                <w:rFonts w:hint="eastAsia"/>
              </w:rPr>
              <w:t>：退款</w:t>
            </w:r>
          </w:p>
          <w:p w:rsidR="00AD6340" w:rsidRPr="00FF4599" w:rsidRDefault="00AD634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其他待定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340" w:rsidRDefault="00AD6340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6340" w:rsidRDefault="00AD6340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27346F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346F" w:rsidRDefault="00391EFE" w:rsidP="00F84F30">
            <w:pPr>
              <w:ind w:left="102" w:right="-20"/>
              <w:jc w:val="both"/>
            </w:pPr>
            <w:r>
              <w:rPr>
                <w:rFonts w:hint="eastAsia"/>
              </w:rPr>
              <w:t>p</w:t>
            </w:r>
            <w:r w:rsidR="0027346F">
              <w:rPr>
                <w:rFonts w:hint="eastAsia"/>
              </w:rPr>
              <w:t>aytype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346F" w:rsidRDefault="0027346F" w:rsidP="00F84F30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</w:t>
            </w:r>
            <w:r w:rsidR="008F04EC">
              <w:rPr>
                <w:rFonts w:hint="eastAsia"/>
              </w:rPr>
              <w:t>32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346F" w:rsidRDefault="008F04EC" w:rsidP="00D41757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支付方式，</w:t>
            </w:r>
            <w:r w:rsidR="00D41757">
              <w:rPr>
                <w:rFonts w:hint="eastAsia"/>
              </w:rPr>
              <w:t>参考</w:t>
            </w:r>
            <w:r w:rsidR="00D41757">
              <w:rPr>
                <w:rFonts w:hint="eastAsia"/>
              </w:rPr>
              <w:t>1.9.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346F" w:rsidRDefault="0027346F" w:rsidP="00F84F30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346F" w:rsidRDefault="0027346F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varchar(2)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状态：</w:t>
            </w:r>
          </w:p>
          <w:p w:rsidR="00B6040C" w:rsidRDefault="00B6040C" w:rsidP="00F84F30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0</w:t>
            </w:r>
            <w:r>
              <w:rPr>
                <w:rFonts w:hint="eastAsia"/>
              </w:rPr>
              <w:t>：交易成功</w:t>
            </w:r>
          </w:p>
          <w:p w:rsidR="00B6040C" w:rsidRDefault="00B6040C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：保留</w:t>
            </w:r>
          </w:p>
          <w:p w:rsidR="00B6040C" w:rsidRDefault="00B6040C" w:rsidP="00F84F30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2</w:t>
            </w:r>
            <w:r w:rsidRPr="00FF4599">
              <w:rPr>
                <w:rFonts w:hint="eastAsia"/>
              </w:rPr>
              <w:t>：</w:t>
            </w:r>
            <w:r>
              <w:rPr>
                <w:rFonts w:hint="eastAsia"/>
              </w:rPr>
              <w:t>交易失败</w:t>
            </w:r>
          </w:p>
          <w:p w:rsidR="00B6040C" w:rsidRDefault="00B6040C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：保留</w:t>
            </w:r>
          </w:p>
          <w:p w:rsidR="00B6040C" w:rsidRPr="00FF4599" w:rsidRDefault="00B6040C" w:rsidP="00F84F30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4</w:t>
            </w:r>
            <w:r w:rsidRPr="00FF4599">
              <w:rPr>
                <w:rFonts w:hint="eastAsia"/>
              </w:rPr>
              <w:t>：</w:t>
            </w:r>
            <w:r>
              <w:rPr>
                <w:rFonts w:hint="eastAsia"/>
              </w:rPr>
              <w:t>交易中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325ED6" w:rsidP="00F84F30">
            <w:pPr>
              <w:ind w:left="102" w:right="-20"/>
              <w:jc w:val="both"/>
            </w:pPr>
            <w:r>
              <w:rPr>
                <w:rFonts w:hint="eastAsia"/>
              </w:rPr>
              <w:lastRenderedPageBreak/>
              <w:t>accessm</w:t>
            </w:r>
            <w:r w:rsidR="00B6040C" w:rsidRPr="00406EF4">
              <w:rPr>
                <w:rFonts w:hint="eastAsia"/>
              </w:rPr>
              <w:t>ode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</w:pPr>
            <w:r w:rsidRPr="00406EF4">
              <w:rPr>
                <w:rFonts w:hint="eastAsia"/>
              </w:rPr>
              <w:t>varchar(2)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接入方式</w:t>
            </w:r>
            <w:r w:rsidRPr="00406EF4">
              <w:rPr>
                <w:rFonts w:hint="eastAsia"/>
              </w:rPr>
              <w:t xml:space="preserve"> </w:t>
            </w:r>
          </w:p>
          <w:p w:rsidR="00B6040C" w:rsidRDefault="00B6040C" w:rsidP="00F84F30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 xml:space="preserve">0: </w:t>
            </w:r>
            <w:r w:rsidRPr="00406EF4">
              <w:rPr>
                <w:rFonts w:hint="eastAsia"/>
              </w:rPr>
              <w:t>移动</w:t>
            </w:r>
          </w:p>
          <w:p w:rsidR="00B6040C" w:rsidRDefault="00B6040C" w:rsidP="00F84F30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1: PC-Web</w:t>
            </w:r>
          </w:p>
          <w:p w:rsidR="00F42165" w:rsidRDefault="00F42165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2: Mobile-Web</w:t>
            </w:r>
          </w:p>
          <w:p w:rsidR="00934D50" w:rsidRPr="00406EF4" w:rsidRDefault="00934D5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机顶盒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120A72" w:rsidRDefault="00B6040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B6040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406EF4" w:rsidRDefault="00B6040C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remarks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406EF4" w:rsidRDefault="00871E21" w:rsidP="00F84F30">
            <w:pPr>
              <w:ind w:left="102" w:right="-20"/>
              <w:jc w:val="both"/>
            </w:pPr>
            <w:r>
              <w:rPr>
                <w:rFonts w:hint="eastAsia"/>
              </w:rPr>
              <w:t>varchar(128</w:t>
            </w:r>
            <w:r w:rsidR="00B6040C" w:rsidRPr="00FF4599">
              <w:rPr>
                <w:rFonts w:hint="eastAsia"/>
              </w:rPr>
              <w:t>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406EF4" w:rsidRDefault="00B6040C" w:rsidP="00F84F30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备注</w:t>
            </w:r>
            <w:r w:rsidR="00FF0C66">
              <w:rPr>
                <w:rFonts w:hint="eastAsia"/>
              </w:rPr>
              <w:t>(</w:t>
            </w:r>
            <w:r w:rsidR="00FF0C66">
              <w:rPr>
                <w:rFonts w:hint="eastAsia"/>
              </w:rPr>
              <w:t>加入失败原因</w:t>
            </w:r>
            <w:r w:rsidR="00FF0C66">
              <w:rPr>
                <w:rFonts w:hint="eastAsia"/>
              </w:rPr>
              <w:t>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Pr="00FA42A4" w:rsidRDefault="00B6040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40C" w:rsidRDefault="00B6040C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D004C5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4C5" w:rsidRPr="00FF4599" w:rsidRDefault="00D004C5" w:rsidP="00F84F30">
            <w:pPr>
              <w:ind w:left="102" w:right="-20"/>
              <w:jc w:val="both"/>
            </w:pPr>
            <w:r>
              <w:rPr>
                <w:rFonts w:hint="eastAsia"/>
              </w:rPr>
              <w:t>notified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4C5" w:rsidRDefault="00D004C5" w:rsidP="00F84F30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</w:t>
            </w:r>
            <w:r w:rsidR="006904D2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4C5" w:rsidRDefault="00D004C5" w:rsidP="00534058">
            <w:pPr>
              <w:spacing w:line="240" w:lineRule="auto"/>
              <w:ind w:left="102" w:right="-20"/>
              <w:jc w:val="both"/>
            </w:pPr>
            <w:r>
              <w:t>C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通知结果标志，缺省值为</w:t>
            </w:r>
            <w:r>
              <w:rPr>
                <w:rFonts w:hint="eastAsia"/>
              </w:rPr>
              <w:t>-1</w:t>
            </w:r>
          </w:p>
          <w:p w:rsidR="00D004C5" w:rsidRDefault="00D004C5" w:rsidP="00534058">
            <w:pPr>
              <w:spacing w:line="312" w:lineRule="exact"/>
              <w:ind w:leftChars="67" w:left="141" w:right="-20"/>
            </w:pP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：等待通知</w:t>
            </w:r>
            <w:r>
              <w:rPr>
                <w:rFonts w:hint="eastAsia"/>
              </w:rPr>
              <w:t>CP</w:t>
            </w:r>
          </w:p>
          <w:p w:rsidR="00D004C5" w:rsidRDefault="00D004C5" w:rsidP="00534058">
            <w:pPr>
              <w:spacing w:line="240" w:lineRule="auto"/>
              <w:ind w:leftChars="67" w:left="141"/>
            </w:pPr>
            <w:r>
              <w:t>0</w:t>
            </w:r>
            <w:r>
              <w:rPr>
                <w:rFonts w:hint="eastAsia"/>
              </w:rPr>
              <w:t>：表示成功（包括不需要回调的情况），</w:t>
            </w:r>
          </w:p>
          <w:p w:rsidR="00D004C5" w:rsidRDefault="00D004C5" w:rsidP="00534058">
            <w:pPr>
              <w:spacing w:line="240" w:lineRule="auto"/>
              <w:ind w:leftChars="67" w:left="141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ascii="Consolas" w:hAnsi="Consolas" w:cs="Consolas" w:hint="eastAsia"/>
                <w:color w:val="3F5FBF"/>
                <w:sz w:val="20"/>
                <w:szCs w:val="20"/>
              </w:rPr>
              <w:t>验签失败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,</w:t>
            </w:r>
          </w:p>
          <w:p w:rsidR="00D004C5" w:rsidRDefault="00D004C5" w:rsidP="00534058">
            <w:pPr>
              <w:spacing w:line="240" w:lineRule="auto"/>
              <w:ind w:leftChars="67" w:left="141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ascii="Consolas" w:hAnsi="Consolas" w:cs="Consolas" w:hint="eastAsia"/>
                <w:color w:val="3F5FBF"/>
                <w:sz w:val="20"/>
                <w:szCs w:val="20"/>
              </w:rPr>
              <w:t>超时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,</w:t>
            </w:r>
          </w:p>
          <w:p w:rsidR="00D004C5" w:rsidRDefault="00D004C5" w:rsidP="00534058">
            <w:pPr>
              <w:spacing w:line="240" w:lineRule="auto"/>
              <w:ind w:leftChars="67" w:left="141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ascii="Consolas" w:hAnsi="Consolas" w:cs="Consolas" w:hint="eastAsia"/>
                <w:color w:val="3F5FBF"/>
                <w:sz w:val="20"/>
                <w:szCs w:val="20"/>
              </w:rPr>
              <w:t>业务信息错误，比如订单不存在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,</w:t>
            </w:r>
          </w:p>
          <w:p w:rsidR="00D004C5" w:rsidRDefault="00D004C5" w:rsidP="00534058">
            <w:pPr>
              <w:spacing w:line="240" w:lineRule="auto"/>
              <w:ind w:leftChars="67" w:left="141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94</w:t>
            </w:r>
            <w:r>
              <w:rPr>
                <w:rFonts w:hint="eastAsia"/>
              </w:rPr>
              <w:t>：</w:t>
            </w:r>
            <w:r>
              <w:rPr>
                <w:rFonts w:ascii="Consolas" w:hAnsi="Consolas" w:cs="Consolas" w:hint="eastAsia"/>
                <w:color w:val="3F5FBF"/>
                <w:sz w:val="20"/>
                <w:szCs w:val="20"/>
              </w:rPr>
              <w:t>系统错误</w:t>
            </w:r>
            <w:r>
              <w:rPr>
                <w:rFonts w:ascii="Consolas" w:hAnsi="Consolas" w:cs="Consolas" w:hint="eastAsia"/>
                <w:color w:val="3F5FBF"/>
                <w:sz w:val="20"/>
                <w:szCs w:val="20"/>
              </w:rPr>
              <w:t>,</w:t>
            </w:r>
          </w:p>
          <w:p w:rsidR="00D004C5" w:rsidRDefault="00D004C5" w:rsidP="00534058">
            <w:pPr>
              <w:spacing w:line="240" w:lineRule="auto"/>
              <w:ind w:leftChars="67" w:left="141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95</w:t>
            </w:r>
            <w:r>
              <w:rPr>
                <w:rFonts w:hint="eastAsia"/>
              </w:rPr>
              <w:t>：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IO </w:t>
            </w:r>
            <w:r>
              <w:rPr>
                <w:rFonts w:ascii="Consolas" w:hAnsi="Consolas" w:cs="Consolas" w:hint="eastAsia"/>
                <w:color w:val="3F5FBF"/>
                <w:sz w:val="20"/>
                <w:szCs w:val="20"/>
              </w:rPr>
              <w:t>错误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,</w:t>
            </w:r>
          </w:p>
          <w:p w:rsidR="00D004C5" w:rsidRDefault="00D004C5" w:rsidP="00534058">
            <w:pPr>
              <w:spacing w:line="240" w:lineRule="auto"/>
              <w:ind w:leftChars="67" w:left="141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96</w:t>
            </w:r>
            <w:r>
              <w:rPr>
                <w:rFonts w:hint="eastAsia"/>
              </w:rPr>
              <w:t>：</w:t>
            </w:r>
            <w:r>
              <w:rPr>
                <w:rFonts w:ascii="Consolas" w:hAnsi="Consolas" w:cs="Consolas" w:hint="eastAsia"/>
                <w:color w:val="3F5FBF"/>
                <w:sz w:val="20"/>
                <w:szCs w:val="20"/>
              </w:rPr>
              <w:t>错误的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url,</w:t>
            </w:r>
          </w:p>
          <w:p w:rsidR="00D004C5" w:rsidRDefault="00D004C5" w:rsidP="00534058">
            <w:pPr>
              <w:spacing w:line="240" w:lineRule="auto"/>
              <w:ind w:leftChars="67" w:left="141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97</w:t>
            </w:r>
            <w:r>
              <w:rPr>
                <w:rFonts w:hint="eastAsia"/>
              </w:rPr>
              <w:t>：</w:t>
            </w:r>
            <w:r>
              <w:rPr>
                <w:rFonts w:ascii="Consolas" w:hAnsi="Consolas" w:cs="Consolas" w:hint="eastAsia"/>
                <w:color w:val="3F5FBF"/>
                <w:sz w:val="20"/>
                <w:szCs w:val="20"/>
              </w:rPr>
              <w:t>错误的响应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,</w:t>
            </w:r>
          </w:p>
          <w:p w:rsidR="00D004C5" w:rsidRDefault="00D004C5" w:rsidP="00534058">
            <w:pPr>
              <w:spacing w:line="240" w:lineRule="auto"/>
              <w:ind w:leftChars="67" w:left="141"/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98</w:t>
            </w:r>
            <w:r>
              <w:rPr>
                <w:rFonts w:hint="eastAsia"/>
              </w:rPr>
              <w:t>：</w:t>
            </w:r>
            <w:r>
              <w:rPr>
                <w:rFonts w:ascii="Consolas" w:hAnsi="Consolas" w:cs="Consolas" w:hint="eastAsia"/>
                <w:color w:val="3F5FBF"/>
                <w:sz w:val="20"/>
                <w:szCs w:val="20"/>
              </w:rPr>
              <w:t>参数错误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,</w:t>
            </w:r>
          </w:p>
          <w:p w:rsidR="00D004C5" w:rsidRPr="00FF4599" w:rsidRDefault="00D004C5" w:rsidP="00F84F30">
            <w:pPr>
              <w:spacing w:line="240" w:lineRule="auto"/>
              <w:ind w:left="102" w:right="-20"/>
              <w:jc w:val="both"/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99</w:t>
            </w:r>
            <w:r>
              <w:rPr>
                <w:rFonts w:hint="eastAsia"/>
              </w:rPr>
              <w:t>：</w:t>
            </w:r>
            <w:r>
              <w:rPr>
                <w:rFonts w:ascii="Consolas" w:hAnsi="Consolas" w:cs="Consolas" w:hint="eastAsia"/>
                <w:color w:val="3F5FBF"/>
                <w:sz w:val="20"/>
                <w:szCs w:val="20"/>
              </w:rPr>
              <w:t>其他错误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4C5" w:rsidRDefault="00D004C5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04C5" w:rsidRDefault="00D004C5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666549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549" w:rsidRDefault="00666549" w:rsidP="00F84F30">
            <w:pPr>
              <w:ind w:left="102" w:right="-20"/>
              <w:jc w:val="both"/>
            </w:pPr>
            <w:r>
              <w:rPr>
                <w:rFonts w:hint="eastAsia"/>
              </w:rPr>
              <w:t>currency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549" w:rsidRDefault="00666549" w:rsidP="00F84F30">
            <w:pPr>
              <w:ind w:left="102" w:right="-20"/>
              <w:jc w:val="both"/>
            </w:pPr>
            <w:r>
              <w:rPr>
                <w:rFonts w:hint="eastAsia"/>
              </w:rPr>
              <w:t>varchar(8)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549" w:rsidRDefault="00666549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订单货币：</w:t>
            </w:r>
          </w:p>
          <w:p w:rsidR="00666549" w:rsidRDefault="00666549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CNY</w:t>
            </w:r>
            <w:r>
              <w:rPr>
                <w:rFonts w:hint="eastAsia"/>
              </w:rPr>
              <w:t>：人民币（缺省值）</w:t>
            </w:r>
          </w:p>
          <w:p w:rsidR="00666549" w:rsidRDefault="00666549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USD</w:t>
            </w:r>
            <w:r>
              <w:rPr>
                <w:rFonts w:hint="eastAsia"/>
              </w:rPr>
              <w:t>：美元</w:t>
            </w:r>
          </w:p>
          <w:p w:rsidR="00666549" w:rsidRDefault="00666549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MYR</w:t>
            </w:r>
            <w:r>
              <w:rPr>
                <w:rFonts w:hint="eastAsia"/>
              </w:rPr>
              <w:t>：马币</w:t>
            </w:r>
          </w:p>
          <w:p w:rsidR="00666549" w:rsidRDefault="00666549" w:rsidP="00534058">
            <w:pPr>
              <w:spacing w:line="240" w:lineRule="auto"/>
              <w:ind w:left="102" w:right="-20"/>
              <w:jc w:val="both"/>
            </w:pPr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549" w:rsidRDefault="00666549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6549" w:rsidRDefault="00666549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14B19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F84F30">
            <w:pPr>
              <w:ind w:left="102" w:right="-20"/>
              <w:jc w:val="both"/>
            </w:pPr>
            <w:r>
              <w:rPr>
                <w:rFonts w:hint="eastAsia"/>
              </w:rPr>
              <w:t>deviceuuid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F84F30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uuid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14B19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F84F30">
            <w:pPr>
              <w:ind w:left="102" w:right="-20"/>
              <w:jc w:val="both"/>
            </w:pPr>
            <w:r>
              <w:rPr>
                <w:rFonts w:hint="eastAsia"/>
              </w:rPr>
              <w:t>userip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F84F30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B19" w:rsidRDefault="00714B19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B90506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506" w:rsidRDefault="00B90506" w:rsidP="00F84F30">
            <w:pPr>
              <w:ind w:left="102" w:right="-20"/>
              <w:jc w:val="both"/>
            </w:pPr>
            <w:r>
              <w:rPr>
                <w:rFonts w:hint="eastAsia"/>
              </w:rPr>
              <w:t>relatedorder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506" w:rsidRDefault="00B90506" w:rsidP="00F84F30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506" w:rsidRDefault="00B90506" w:rsidP="006F15F3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组合订单中的相关订单号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506" w:rsidRDefault="00B90506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0506" w:rsidRDefault="00B90506" w:rsidP="00F84F30">
            <w:pPr>
              <w:ind w:left="102" w:right="-20"/>
              <w:jc w:val="both"/>
              <w:rPr>
                <w:sz w:val="18"/>
              </w:rPr>
            </w:pPr>
          </w:p>
        </w:tc>
      </w:tr>
    </w:tbl>
    <w:p w:rsidR="00B6040C" w:rsidRDefault="00B6040C" w:rsidP="00B6040C">
      <w:pPr>
        <w:ind w:left="576"/>
      </w:pPr>
    </w:p>
    <w:p w:rsidR="00B6040C" w:rsidRDefault="00B6040C" w:rsidP="00BC2CE1"/>
    <w:p w:rsidR="007A509C" w:rsidRDefault="007A509C" w:rsidP="007A509C">
      <w:pPr>
        <w:pStyle w:val="2"/>
      </w:pPr>
      <w:r>
        <w:t>t_</w:t>
      </w:r>
      <w:r w:rsidR="001676A6">
        <w:rPr>
          <w:rFonts w:hint="eastAsia"/>
        </w:rPr>
        <w:t>a</w:t>
      </w:r>
      <w:r w:rsidR="00B6040C">
        <w:rPr>
          <w:rFonts w:hint="eastAsia"/>
        </w:rPr>
        <w:t>ccount_detail</w:t>
      </w:r>
    </w:p>
    <w:p w:rsidR="007A509C" w:rsidRDefault="00B8039B" w:rsidP="007A509C">
      <w:r>
        <w:rPr>
          <w:rFonts w:hint="eastAsia"/>
        </w:rPr>
        <w:t>支付</w:t>
      </w:r>
      <w:r w:rsidR="00F87DA4">
        <w:rPr>
          <w:rFonts w:hint="eastAsia"/>
        </w:rPr>
        <w:t>帐户</w:t>
      </w:r>
      <w:r w:rsidR="001676A6">
        <w:rPr>
          <w:rFonts w:hint="eastAsia"/>
        </w:rPr>
        <w:t>流水信息</w:t>
      </w:r>
      <w:r w:rsidR="00B6040C">
        <w:rPr>
          <w:rFonts w:hint="eastAsia"/>
        </w:rPr>
        <w:t>表</w:t>
      </w:r>
    </w:p>
    <w:p w:rsidR="007A509C" w:rsidRPr="00CE755A" w:rsidRDefault="007A509C" w:rsidP="007A509C">
      <w:r>
        <w:rPr>
          <w:rFonts w:hint="eastAsia"/>
        </w:rPr>
        <w:t>注：仅仅包括消费者的付款信息和充值等</w:t>
      </w:r>
      <w:r w:rsidR="001676A6">
        <w:rPr>
          <w:rFonts w:hint="eastAsia"/>
        </w:rPr>
        <w:t>流水</w:t>
      </w:r>
      <w:r>
        <w:rPr>
          <w:rFonts w:hint="eastAsia"/>
        </w:rPr>
        <w:t>信息。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52"/>
        <w:gridCol w:w="1418"/>
        <w:gridCol w:w="3544"/>
        <w:gridCol w:w="425"/>
        <w:gridCol w:w="992"/>
      </w:tblGrid>
      <w:tr w:rsidR="007A509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509C" w:rsidRPr="006F357D" w:rsidRDefault="007A509C" w:rsidP="00F84F30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509C" w:rsidRPr="006F357D" w:rsidRDefault="007A509C" w:rsidP="00F84F30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509C" w:rsidRPr="006F357D" w:rsidRDefault="007A509C" w:rsidP="00F84F30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509C" w:rsidRPr="006F357D" w:rsidRDefault="007A509C" w:rsidP="00F84F30">
            <w:pPr>
              <w:ind w:right="-20"/>
              <w:jc w:val="both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509C" w:rsidRPr="006F357D" w:rsidRDefault="007A509C" w:rsidP="00F84F30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7A509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9C" w:rsidRPr="00CE7137" w:rsidRDefault="00F87DA4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9C" w:rsidRPr="00CE7137" w:rsidRDefault="00F87DA4" w:rsidP="00F84F30">
            <w:pPr>
              <w:ind w:left="102" w:right="-20"/>
              <w:jc w:val="both"/>
              <w:rPr>
                <w:sz w:val="18"/>
              </w:rPr>
            </w:pPr>
            <w:r w:rsidRPr="00FF4599">
              <w:t>varchar(50)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9C" w:rsidRPr="00FF4599" w:rsidRDefault="00477CD2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帐务</w:t>
            </w:r>
            <w:r w:rsidR="00F87DA4">
              <w:rPr>
                <w:rFonts w:hint="eastAsia"/>
              </w:rPr>
              <w:t>流水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9C" w:rsidRPr="00CE7137" w:rsidRDefault="00F87DA4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9C" w:rsidRPr="00CE7137" w:rsidRDefault="00F87DA4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Key</w:t>
            </w:r>
          </w:p>
        </w:tc>
      </w:tr>
      <w:tr w:rsidR="009B3376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376" w:rsidRDefault="009B3376" w:rsidP="00F84F30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376" w:rsidRPr="00FF4599" w:rsidRDefault="009B3376" w:rsidP="00F84F30">
            <w:pPr>
              <w:ind w:left="102" w:right="-20"/>
              <w:jc w:val="both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376" w:rsidRDefault="009B3376" w:rsidP="00F84F30">
            <w:pPr>
              <w:spacing w:line="240" w:lineRule="auto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376" w:rsidRDefault="009B3376" w:rsidP="00F84F30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376" w:rsidRDefault="009B3376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CE023A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023A" w:rsidRPr="00FF4599" w:rsidRDefault="00CE023A" w:rsidP="00F84F30">
            <w:pPr>
              <w:ind w:left="102" w:right="-20"/>
              <w:jc w:val="both"/>
            </w:pPr>
            <w:r>
              <w:rPr>
                <w:rFonts w:hint="eastAsia"/>
              </w:rPr>
              <w:lastRenderedPageBreak/>
              <w:t>ac</w:t>
            </w:r>
            <w:r>
              <w:t>c</w:t>
            </w:r>
            <w:r>
              <w:rPr>
                <w:rFonts w:hint="eastAsia"/>
              </w:rPr>
              <w:t>ount</w:t>
            </w:r>
            <w: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023A" w:rsidRPr="00FF4599" w:rsidRDefault="00CE023A" w:rsidP="00F84F30">
            <w:pPr>
              <w:ind w:left="102" w:right="-20"/>
              <w:jc w:val="both"/>
            </w:pPr>
            <w:r w:rsidRPr="00FF4599">
              <w:t>varchar(50)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023A" w:rsidRDefault="00CE023A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支付帐户</w:t>
            </w:r>
            <w:r>
              <w:rPr>
                <w:rFonts w:hint="eastAsia"/>
              </w:rPr>
              <w:t>ID</w:t>
            </w:r>
            <w:r w:rsidR="00101A8C">
              <w:rPr>
                <w:rFonts w:hint="eastAsia"/>
              </w:rPr>
              <w:t>，对应到</w:t>
            </w:r>
            <w:r w:rsidR="00101A8C">
              <w:rPr>
                <w:rFonts w:hint="eastAsia"/>
              </w:rPr>
              <w:t>t_account</w:t>
            </w:r>
            <w:r w:rsidR="00101A8C">
              <w:rPr>
                <w:rFonts w:hint="eastAsia"/>
              </w:rPr>
              <w:t>中定义的帐户。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023A" w:rsidRDefault="00CE023A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023A" w:rsidRPr="00CE7137" w:rsidRDefault="00F26A04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U_inx1</w:t>
            </w:r>
          </w:p>
        </w:tc>
      </w:tr>
      <w:tr w:rsidR="00CE023A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023A" w:rsidRDefault="00CE023A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orderno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023A" w:rsidRPr="00FF4599" w:rsidRDefault="00CE023A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varchar(50)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023A" w:rsidRDefault="00CE023A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华为</w:t>
            </w:r>
            <w:r w:rsidRPr="00FF4599">
              <w:rPr>
                <w:rFonts w:hint="eastAsia"/>
              </w:rPr>
              <w:t>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023A" w:rsidRDefault="00CE023A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023A" w:rsidRPr="00CE7137" w:rsidRDefault="00076D29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U_inx1</w:t>
            </w:r>
          </w:p>
        </w:tc>
      </w:tr>
      <w:tr w:rsidR="001126D9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D9" w:rsidRPr="00FF4599" w:rsidRDefault="001126D9" w:rsidP="00F84F30">
            <w:pPr>
              <w:ind w:left="102" w:right="-20"/>
              <w:jc w:val="both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D9" w:rsidRPr="00FF4599" w:rsidRDefault="001126D9" w:rsidP="00F84F30">
            <w:pPr>
              <w:ind w:left="102" w:right="-20"/>
              <w:jc w:val="both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D9" w:rsidRDefault="001126D9" w:rsidP="00F84F30">
            <w:pPr>
              <w:spacing w:line="240" w:lineRule="auto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D9" w:rsidRDefault="001126D9" w:rsidP="00F84F30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D9" w:rsidRDefault="001126D9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185A0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A00" w:rsidRPr="00FF4599" w:rsidRDefault="00185A00" w:rsidP="00F84F30">
            <w:pPr>
              <w:ind w:left="102" w:right="-20"/>
              <w:jc w:val="both"/>
            </w:pPr>
            <w:r>
              <w:rPr>
                <w:rFonts w:hint="eastAsia"/>
              </w:rPr>
              <w:t>servicetype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A00" w:rsidRPr="00FF4599" w:rsidRDefault="00185A00" w:rsidP="00F84F30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archar(8)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A00" w:rsidRDefault="00185A0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业务类型：</w:t>
            </w:r>
          </w:p>
          <w:p w:rsidR="00A6592C" w:rsidRDefault="00A6592C" w:rsidP="00A6592C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 xml:space="preserve">RECHARGE: </w:t>
            </w:r>
            <w:r>
              <w:rPr>
                <w:rFonts w:hint="eastAsia"/>
              </w:rPr>
              <w:t>充值</w:t>
            </w:r>
          </w:p>
          <w:p w:rsidR="00A6592C" w:rsidRDefault="00A6592C" w:rsidP="00A6592C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PURCHASE</w:t>
            </w:r>
            <w:r>
              <w:rPr>
                <w:rFonts w:hint="eastAsia"/>
              </w:rPr>
              <w:t>：在线支付</w:t>
            </w:r>
          </w:p>
          <w:p w:rsidR="00A6592C" w:rsidRDefault="00A6592C" w:rsidP="00A6592C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RECHADJT</w:t>
            </w:r>
            <w:r>
              <w:rPr>
                <w:rFonts w:hint="eastAsia"/>
              </w:rPr>
              <w:t>：充值调整</w:t>
            </w:r>
          </w:p>
          <w:p w:rsidR="00F42165" w:rsidRDefault="00A6592C" w:rsidP="00FF0C66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REFUND</w:t>
            </w:r>
            <w:r>
              <w:rPr>
                <w:rFonts w:hint="eastAsia"/>
              </w:rPr>
              <w:t>：退款</w:t>
            </w:r>
          </w:p>
          <w:p w:rsidR="00185A00" w:rsidRDefault="00185A0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其他待定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A00" w:rsidRDefault="00185A00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A00" w:rsidRDefault="00185A00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A509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9C" w:rsidRDefault="001126D9" w:rsidP="00F84F30">
            <w:pPr>
              <w:ind w:left="102" w:right="-20"/>
              <w:jc w:val="both"/>
            </w:pPr>
            <w:r>
              <w:rPr>
                <w:rFonts w:hint="eastAsia"/>
              </w:rPr>
              <w:t>income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9C" w:rsidRDefault="00625CD7" w:rsidP="00F84F30">
            <w:pPr>
              <w:ind w:left="102" w:right="-20"/>
              <w:jc w:val="both"/>
            </w:pPr>
            <w:r>
              <w:rPr>
                <w:rFonts w:hint="eastAsia"/>
              </w:rPr>
              <w:t>big</w:t>
            </w:r>
            <w:r w:rsidR="00CE023A">
              <w:t>I</w:t>
            </w:r>
            <w:r w:rsidR="00CE023A">
              <w:rPr>
                <w:rFonts w:hint="eastAsia"/>
              </w:rPr>
              <w:t>nt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9C" w:rsidRDefault="001126D9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收入</w:t>
            </w:r>
          </w:p>
          <w:p w:rsidR="001126D9" w:rsidRPr="00FF4599" w:rsidRDefault="001126D9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注：存储的数据均为正数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9C" w:rsidRDefault="007A509C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9C" w:rsidRDefault="007A509C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1126D9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D9" w:rsidRDefault="001126D9" w:rsidP="00F84F30">
            <w:pPr>
              <w:ind w:left="102" w:right="-20"/>
              <w:jc w:val="both"/>
            </w:pPr>
            <w:r w:rsidRPr="001126D9">
              <w:t>expenditure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D9" w:rsidRDefault="00625CD7" w:rsidP="00F84F30">
            <w:pPr>
              <w:ind w:left="102" w:right="-20"/>
              <w:jc w:val="both"/>
            </w:pPr>
            <w:r>
              <w:rPr>
                <w:rFonts w:hint="eastAsia"/>
              </w:rPr>
              <w:t>big</w:t>
            </w:r>
            <w:r w:rsidR="001126D9">
              <w:t>I</w:t>
            </w:r>
            <w:r w:rsidR="001126D9">
              <w:rPr>
                <w:rFonts w:hint="eastAsia"/>
              </w:rPr>
              <w:t>nt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D9" w:rsidRDefault="001126D9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支出</w:t>
            </w:r>
          </w:p>
          <w:p w:rsidR="001126D9" w:rsidRDefault="001126D9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注：存储的数据均为正数</w:t>
            </w:r>
          </w:p>
          <w:p w:rsidR="00F712C7" w:rsidRDefault="00F712C7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注：以上两个字段不能同时为非</w:t>
            </w:r>
            <w:r>
              <w:rPr>
                <w:rFonts w:hint="eastAsia"/>
              </w:rPr>
              <w:t>0.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D9" w:rsidRDefault="001126D9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26D9" w:rsidRDefault="001126D9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465511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511" w:rsidRPr="001126D9" w:rsidRDefault="001E335F" w:rsidP="00F84F30">
            <w:pPr>
              <w:ind w:left="102" w:right="-20"/>
              <w:jc w:val="both"/>
            </w:pPr>
            <w:r>
              <w:rPr>
                <w:rFonts w:hint="eastAsia"/>
              </w:rPr>
              <w:t>e</w:t>
            </w:r>
            <w:r w:rsidR="00465511">
              <w:rPr>
                <w:rFonts w:hint="eastAsia"/>
              </w:rPr>
              <w:t>xtincome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511" w:rsidRDefault="00625CD7" w:rsidP="00F84F30">
            <w:pPr>
              <w:ind w:left="102" w:right="-20"/>
              <w:jc w:val="both"/>
            </w:pPr>
            <w:r>
              <w:rPr>
                <w:rFonts w:hint="eastAsia"/>
              </w:rPr>
              <w:t>big</w:t>
            </w: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511" w:rsidRDefault="00A6592C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外部支付平台实际收入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623A" w:rsidRDefault="0020623A" w:rsidP="0020623A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511" w:rsidRDefault="00465511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465511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511" w:rsidRDefault="001E335F" w:rsidP="00465511">
            <w:pPr>
              <w:ind w:left="102" w:right="-20"/>
              <w:jc w:val="both"/>
            </w:pPr>
            <w:r>
              <w:rPr>
                <w:rFonts w:hint="eastAsia"/>
              </w:rPr>
              <w:t>e</w:t>
            </w:r>
            <w:r w:rsidR="00465511">
              <w:rPr>
                <w:rFonts w:hint="eastAsia"/>
              </w:rPr>
              <w:t>xtexpenditure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511" w:rsidRDefault="00625CD7" w:rsidP="00F84F30">
            <w:pPr>
              <w:ind w:left="102" w:right="-20"/>
              <w:jc w:val="both"/>
            </w:pPr>
            <w:r>
              <w:rPr>
                <w:rFonts w:hint="eastAsia"/>
              </w:rPr>
              <w:t>big</w:t>
            </w: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511" w:rsidRDefault="00A6592C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外部支付平台实际支出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511" w:rsidRPr="00A6592C" w:rsidRDefault="0020623A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5511" w:rsidRDefault="00465511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D530C6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30C6" w:rsidRPr="001126D9" w:rsidRDefault="00D530C6" w:rsidP="00F84F30">
            <w:pPr>
              <w:ind w:left="102" w:right="-20"/>
              <w:jc w:val="both"/>
            </w:pPr>
            <w:r>
              <w:rPr>
                <w:rFonts w:hint="eastAsia"/>
              </w:rPr>
              <w:t>balance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30C6" w:rsidRDefault="00625CD7" w:rsidP="00F84F30">
            <w:pPr>
              <w:ind w:left="102" w:right="-20"/>
              <w:jc w:val="both"/>
            </w:pPr>
            <w:r>
              <w:rPr>
                <w:rFonts w:hint="eastAsia"/>
              </w:rPr>
              <w:t>big</w:t>
            </w: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30C6" w:rsidRDefault="00D530C6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交易完成时的帐户余额</w:t>
            </w:r>
          </w:p>
          <w:p w:rsidR="00D530C6" w:rsidRDefault="00D530C6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仅对成功的交易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30C6" w:rsidRDefault="0020623A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30C6" w:rsidRDefault="00D530C6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A509C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9C" w:rsidRDefault="007A509C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tradetime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9C" w:rsidRDefault="007A509C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varchar(30)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9C" w:rsidRPr="00FF4599" w:rsidRDefault="00F26A04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支付</w:t>
            </w:r>
            <w:r w:rsidR="007A509C" w:rsidRPr="00FF4599">
              <w:rPr>
                <w:rFonts w:hint="eastAsia"/>
              </w:rPr>
              <w:t>完成时间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9C" w:rsidRDefault="00F26A04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09C" w:rsidRDefault="007A509C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477CD2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7CD2" w:rsidRPr="00FF4599" w:rsidRDefault="00477CD2" w:rsidP="00F84F30">
            <w:pPr>
              <w:ind w:left="102" w:right="-20"/>
              <w:jc w:val="both"/>
            </w:pPr>
            <w:r>
              <w:rPr>
                <w:rFonts w:hint="eastAsia"/>
              </w:rPr>
              <w:t>channel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7CD2" w:rsidRPr="00FF4599" w:rsidRDefault="00477CD2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varchar(10)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7CD2" w:rsidRPr="00FF4599" w:rsidRDefault="00477CD2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交易渠道，见</w:t>
            </w:r>
            <w:r>
              <w:rPr>
                <w:rFonts w:hint="eastAsia"/>
              </w:rPr>
              <w:t>t_appdetailinfo</w:t>
            </w:r>
            <w:r>
              <w:rPr>
                <w:rFonts w:hint="eastAsia"/>
              </w:rPr>
              <w:t>表定义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7CD2" w:rsidRDefault="00477CD2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7CD2" w:rsidRDefault="00477CD2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21C49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C49" w:rsidRPr="00406EF4" w:rsidRDefault="00721C49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remarks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C49" w:rsidRPr="00406EF4" w:rsidRDefault="00871E21" w:rsidP="00F84F30">
            <w:pPr>
              <w:ind w:left="102" w:right="-20"/>
              <w:jc w:val="both"/>
            </w:pPr>
            <w:r>
              <w:rPr>
                <w:rFonts w:hint="eastAsia"/>
              </w:rPr>
              <w:t>varchar(128</w:t>
            </w:r>
            <w:r w:rsidR="00721C49" w:rsidRPr="00FF4599">
              <w:rPr>
                <w:rFonts w:hint="eastAsia"/>
              </w:rPr>
              <w:t>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C49" w:rsidRPr="00406EF4" w:rsidRDefault="00721C49" w:rsidP="00F84F30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备注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C49" w:rsidRPr="00FA42A4" w:rsidRDefault="00721C49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1C49" w:rsidRDefault="00721C49" w:rsidP="00F84F30">
            <w:pPr>
              <w:ind w:left="102" w:right="-20"/>
              <w:jc w:val="both"/>
              <w:rPr>
                <w:sz w:val="18"/>
              </w:rPr>
            </w:pPr>
          </w:p>
        </w:tc>
      </w:tr>
    </w:tbl>
    <w:p w:rsidR="007A509C" w:rsidRDefault="007A509C" w:rsidP="007A509C">
      <w:pPr>
        <w:ind w:left="576"/>
      </w:pPr>
    </w:p>
    <w:p w:rsidR="00091CE2" w:rsidRDefault="00091CE2" w:rsidP="00091CE2">
      <w:pPr>
        <w:pStyle w:val="2"/>
      </w:pPr>
      <w:r>
        <w:t>t_</w:t>
      </w:r>
      <w:r>
        <w:rPr>
          <w:rFonts w:hint="eastAsia"/>
        </w:rPr>
        <w:t>bankcard</w:t>
      </w:r>
      <w:r w:rsidR="00BC5AE5">
        <w:rPr>
          <w:rFonts w:hint="eastAsia"/>
        </w:rPr>
        <w:t>his</w:t>
      </w:r>
      <w:r w:rsidR="000C2F7D">
        <w:rPr>
          <w:rFonts w:hint="eastAsia"/>
        </w:rPr>
        <w:t>(deleted since ver2.8)</w:t>
      </w:r>
    </w:p>
    <w:p w:rsidR="00091CE2" w:rsidRDefault="00091CE2" w:rsidP="00091CE2">
      <w:r>
        <w:rPr>
          <w:rFonts w:hint="eastAsia"/>
        </w:rPr>
        <w:t>信用卡使用历史，记录终端使用信用卡的情况，在每次信用卡成功支付后记录。</w:t>
      </w:r>
    </w:p>
    <w:p w:rsidR="00091CE2" w:rsidRPr="00091CE2" w:rsidRDefault="00091CE2" w:rsidP="00091CE2">
      <w:r>
        <w:rPr>
          <w:rFonts w:hint="eastAsia"/>
        </w:rPr>
        <w:t>注：信用卡信息是指易宝侧的绑卡</w:t>
      </w:r>
      <w:r>
        <w:rPr>
          <w:rFonts w:hint="eastAsia"/>
        </w:rPr>
        <w:t>ID</w:t>
      </w:r>
      <w:r>
        <w:rPr>
          <w:rFonts w:hint="eastAsia"/>
        </w:rPr>
        <w:t>，并不是真正的信用卡信息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091CE2" w:rsidRPr="00270E48" w:rsidTr="00C940C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1CE2" w:rsidRPr="006F357D" w:rsidRDefault="00091CE2" w:rsidP="00C940C9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1CE2" w:rsidRPr="006F357D" w:rsidRDefault="00091CE2" w:rsidP="00C940C9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1CE2" w:rsidRPr="006F357D" w:rsidRDefault="00091CE2" w:rsidP="00C940C9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1CE2" w:rsidRPr="006F357D" w:rsidRDefault="00091CE2" w:rsidP="00C940C9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1CE2" w:rsidRPr="006F357D" w:rsidRDefault="00091CE2" w:rsidP="00C940C9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091CE2" w:rsidRPr="00270E48" w:rsidTr="00C940C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1CE2" w:rsidRDefault="00091CE2" w:rsidP="00C940C9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</w:rPr>
              <w:t>deviceid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1CE2" w:rsidRDefault="00091CE2" w:rsidP="00C940C9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varchar (</w:t>
            </w:r>
            <w:r w:rsidR="0055567A">
              <w:rPr>
                <w:rFonts w:hint="eastAsia"/>
                <w:sz w:val="18"/>
              </w:rPr>
              <w:t>255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1CE2" w:rsidRDefault="00091CE2" w:rsidP="00C940C9">
            <w:pPr>
              <w:spacing w:line="240" w:lineRule="auto"/>
              <w:ind w:leftChars="67" w:left="141" w:rightChars="-10" w:right="-21"/>
              <w:jc w:val="both"/>
            </w:pPr>
            <w:r>
              <w:rPr>
                <w:rFonts w:hint="eastAsia"/>
              </w:rPr>
              <w:t>设备标识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1CE2" w:rsidRPr="00FB479C" w:rsidRDefault="00091CE2" w:rsidP="00C940C9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1CE2" w:rsidRDefault="00091CE2" w:rsidP="00C940C9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_inx</w:t>
            </w:r>
          </w:p>
        </w:tc>
      </w:tr>
      <w:tr w:rsidR="00091CE2" w:rsidRPr="00270E48" w:rsidTr="00C940C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1CE2" w:rsidRPr="00355D80" w:rsidRDefault="00091CE2" w:rsidP="00C940C9">
            <w:pPr>
              <w:ind w:left="102" w:right="-20"/>
              <w:jc w:val="both"/>
            </w:pPr>
            <w:r>
              <w:rPr>
                <w:rFonts w:hint="eastAsia"/>
              </w:rPr>
              <w:t>bindid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1CE2" w:rsidRDefault="00091CE2" w:rsidP="00C940C9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archar(32)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1CE2" w:rsidRDefault="00091CE2" w:rsidP="00C940C9">
            <w:pPr>
              <w:spacing w:line="240" w:lineRule="auto"/>
              <w:ind w:leftChars="67" w:left="141" w:rightChars="-10" w:right="-21"/>
              <w:jc w:val="both"/>
            </w:pPr>
            <w:r>
              <w:rPr>
                <w:rFonts w:hint="eastAsia"/>
              </w:rPr>
              <w:t>易宝侧绑卡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1CE2" w:rsidRDefault="00091CE2" w:rsidP="00C940C9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1CE2" w:rsidRDefault="00091CE2" w:rsidP="00C940C9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U_inx</w:t>
            </w:r>
          </w:p>
        </w:tc>
      </w:tr>
      <w:tr w:rsidR="00981E0A" w:rsidRPr="00270E48" w:rsidTr="00C940C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E0A" w:rsidRDefault="00981E0A" w:rsidP="00C940C9">
            <w:pPr>
              <w:ind w:left="102" w:right="-20"/>
              <w:jc w:val="both"/>
            </w:pPr>
            <w:r w:rsidRPr="00355D80">
              <w:t>phone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1E0A" w:rsidRDefault="00981E0A" w:rsidP="00C940C9">
            <w:pPr>
              <w:ind w:left="102" w:right="-20"/>
              <w:jc w:val="both"/>
            </w:pPr>
            <w:r w:rsidRPr="00D41C92">
              <w:rPr>
                <w:rFonts w:hint="eastAsia"/>
                <w:sz w:val="18"/>
              </w:rPr>
              <w:t>varchar</w:t>
            </w:r>
            <w:r>
              <w:rPr>
                <w:rFonts w:hint="eastAsia"/>
                <w:sz w:val="18"/>
              </w:rPr>
              <w:t>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E0A" w:rsidRDefault="00981E0A" w:rsidP="00C940C9">
            <w:pPr>
              <w:spacing w:line="240" w:lineRule="auto"/>
              <w:ind w:left="102" w:right="-20"/>
              <w:jc w:val="both"/>
            </w:pPr>
            <w:r w:rsidRPr="00355D80">
              <w:rPr>
                <w:rFonts w:hint="eastAsia"/>
              </w:rPr>
              <w:t>信用卡银行预留手机号</w:t>
            </w:r>
          </w:p>
          <w:p w:rsidR="00981E0A" w:rsidRDefault="00981E0A" w:rsidP="00C940C9">
            <w:pPr>
              <w:ind w:left="102" w:right="-20"/>
              <w:jc w:val="both"/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E0A" w:rsidRDefault="00981E0A" w:rsidP="00C940C9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1E0A" w:rsidRDefault="00981E0A" w:rsidP="00C940C9">
            <w:pPr>
              <w:ind w:left="102" w:right="-20"/>
              <w:jc w:val="both"/>
              <w:rPr>
                <w:sz w:val="18"/>
              </w:rPr>
            </w:pPr>
          </w:p>
        </w:tc>
      </w:tr>
      <w:tr w:rsidR="00AB0434" w:rsidRPr="00270E48" w:rsidTr="00C940C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0434" w:rsidRPr="00355D80" w:rsidRDefault="00AB0434" w:rsidP="00C940C9">
            <w:pPr>
              <w:ind w:left="102" w:right="-20"/>
              <w:jc w:val="both"/>
            </w:pPr>
            <w:r w:rsidRPr="00355D80">
              <w:t>validthru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34" w:rsidRPr="00D41C92" w:rsidRDefault="00AB0434" w:rsidP="00C940C9">
            <w:pPr>
              <w:ind w:left="102" w:right="-20"/>
              <w:jc w:val="both"/>
              <w:rPr>
                <w:sz w:val="18"/>
              </w:rPr>
            </w:pPr>
            <w:r w:rsidRPr="00D41C92">
              <w:rPr>
                <w:sz w:val="18"/>
              </w:rPr>
              <w:t>V</w:t>
            </w:r>
            <w:r w:rsidRPr="00D41C92">
              <w:rPr>
                <w:rFonts w:hint="eastAsia"/>
                <w:sz w:val="18"/>
              </w:rPr>
              <w:t>archar</w:t>
            </w:r>
            <w:r>
              <w:rPr>
                <w:rFonts w:hint="eastAsia"/>
                <w:sz w:val="18"/>
              </w:rPr>
              <w:t>(4)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0434" w:rsidRPr="00355D80" w:rsidRDefault="00AB0434" w:rsidP="00C940C9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信用卡有效期，格式：月月年年，例如：</w:t>
            </w:r>
            <w:r>
              <w:rPr>
                <w:rFonts w:hint="eastAsia"/>
              </w:rPr>
              <w:t>0715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0434" w:rsidRDefault="00AB0434" w:rsidP="00C940C9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0434" w:rsidRDefault="00AB0434" w:rsidP="00C940C9">
            <w:pPr>
              <w:ind w:left="102" w:right="-20"/>
              <w:jc w:val="both"/>
              <w:rPr>
                <w:sz w:val="18"/>
              </w:rPr>
            </w:pPr>
          </w:p>
        </w:tc>
      </w:tr>
      <w:tr w:rsidR="00AB0434" w:rsidRPr="00270E48" w:rsidTr="00C940C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0434" w:rsidRPr="00355D80" w:rsidRDefault="00AB0434" w:rsidP="00C940C9">
            <w:pPr>
              <w:ind w:left="102" w:right="-20"/>
              <w:jc w:val="both"/>
            </w:pPr>
            <w:r w:rsidRPr="00355D80">
              <w:t>cvv2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0434" w:rsidRPr="00D41C92" w:rsidRDefault="00AB0434" w:rsidP="00C940C9">
            <w:pPr>
              <w:ind w:left="102" w:right="-20"/>
              <w:jc w:val="both"/>
              <w:rPr>
                <w:sz w:val="18"/>
              </w:rPr>
            </w:pPr>
            <w:r w:rsidRPr="00D41C92">
              <w:rPr>
                <w:rFonts w:hint="eastAsia"/>
                <w:sz w:val="18"/>
              </w:rPr>
              <w:t>varchar</w:t>
            </w:r>
            <w:r>
              <w:rPr>
                <w:rFonts w:hint="eastAsia"/>
                <w:sz w:val="18"/>
              </w:rPr>
              <w:t>(</w:t>
            </w:r>
            <w:r w:rsidR="00BC51D4">
              <w:rPr>
                <w:rFonts w:hint="eastAsia"/>
                <w:sz w:val="18"/>
              </w:rPr>
              <w:t>6</w:t>
            </w:r>
            <w:r w:rsidR="009576DB"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0434" w:rsidRDefault="00AB0434" w:rsidP="00C940C9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信用卡背后的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位数字</w:t>
            </w:r>
          </w:p>
          <w:p w:rsidR="00AB0434" w:rsidRPr="00355D80" w:rsidRDefault="00AB0434" w:rsidP="00C940C9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lastRenderedPageBreak/>
              <w:t>注：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0434" w:rsidRDefault="00AB0434" w:rsidP="00C940C9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0434" w:rsidRDefault="00AB0434" w:rsidP="00C940C9">
            <w:pPr>
              <w:ind w:left="102" w:right="-20"/>
              <w:jc w:val="both"/>
              <w:rPr>
                <w:sz w:val="18"/>
              </w:rPr>
            </w:pPr>
          </w:p>
        </w:tc>
      </w:tr>
    </w:tbl>
    <w:p w:rsidR="007A509C" w:rsidRDefault="007A509C" w:rsidP="00BC2CE1"/>
    <w:p w:rsidR="00A26553" w:rsidRDefault="00A26553" w:rsidP="00A26553">
      <w:pPr>
        <w:pStyle w:val="2"/>
      </w:pPr>
      <w:r>
        <w:t>t_</w:t>
      </w:r>
      <w:r>
        <w:rPr>
          <w:rFonts w:hint="eastAsia"/>
        </w:rPr>
        <w:t>client_security</w:t>
      </w:r>
    </w:p>
    <w:p w:rsidR="00A26553" w:rsidRDefault="00A26553" w:rsidP="00A26553">
      <w:r>
        <w:rPr>
          <w:rFonts w:hint="eastAsia"/>
        </w:rPr>
        <w:t>用户安全设置表，用于设置支付相关的安全策略信息，目前主要是</w:t>
      </w:r>
      <w:r w:rsidR="002D6F3E">
        <w:rPr>
          <w:rFonts w:hint="eastAsia"/>
        </w:rPr>
        <w:t>是否打开</w:t>
      </w:r>
      <w:r>
        <w:rPr>
          <w:rFonts w:hint="eastAsia"/>
        </w:rPr>
        <w:t>免密支付</w:t>
      </w:r>
      <w:r w:rsidR="002D6F3E">
        <w:rPr>
          <w:rFonts w:hint="eastAsia"/>
        </w:rPr>
        <w:t>功能标志</w:t>
      </w:r>
      <w:r>
        <w:rPr>
          <w:rFonts w:hint="eastAsia"/>
        </w:rPr>
        <w:t>。</w:t>
      </w:r>
    </w:p>
    <w:p w:rsidR="00A26553" w:rsidRPr="00E24B10" w:rsidRDefault="00A26553" w:rsidP="00A26553"/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A26553" w:rsidRPr="00270E48" w:rsidTr="00C940C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26553" w:rsidRPr="006F357D" w:rsidRDefault="00A26553" w:rsidP="00C940C9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26553" w:rsidRPr="006F357D" w:rsidRDefault="00A26553" w:rsidP="00C940C9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26553" w:rsidRPr="006F357D" w:rsidRDefault="00A26553" w:rsidP="00C940C9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26553" w:rsidRPr="006F357D" w:rsidRDefault="00A26553" w:rsidP="00C940C9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26553" w:rsidRPr="006F357D" w:rsidRDefault="00A26553" w:rsidP="00C940C9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A26553" w:rsidRPr="00270E48" w:rsidTr="00C940C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553" w:rsidRPr="00CE7137" w:rsidRDefault="00A26553" w:rsidP="00C940C9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553" w:rsidRPr="00CE7137" w:rsidRDefault="00A26553" w:rsidP="00C940C9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553" w:rsidRPr="00CE7137" w:rsidRDefault="00A26553" w:rsidP="00C940C9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UP</w:t>
            </w:r>
            <w:r>
              <w:rPr>
                <w:rFonts w:hint="eastAsia"/>
              </w:rPr>
              <w:t>侧的用户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553" w:rsidRPr="00CE7137" w:rsidRDefault="00A26553" w:rsidP="00C940C9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553" w:rsidRPr="00CE7137" w:rsidRDefault="00A26553" w:rsidP="00C940C9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_inx</w:t>
            </w:r>
          </w:p>
        </w:tc>
      </w:tr>
      <w:tr w:rsidR="00A26553" w:rsidRPr="00270E48" w:rsidTr="00C940C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553" w:rsidRPr="00CE7137" w:rsidRDefault="00A26553" w:rsidP="00C940C9">
            <w:pPr>
              <w:ind w:left="102" w:right="-20"/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553" w:rsidRPr="00CE7137" w:rsidRDefault="00A26553" w:rsidP="00C940C9">
            <w:pPr>
              <w:ind w:left="102" w:right="-20"/>
              <w:rPr>
                <w:sz w:val="1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553" w:rsidRPr="002E5FAB" w:rsidRDefault="00A26553" w:rsidP="00C940C9">
            <w:pPr>
              <w:ind w:left="102" w:right="-20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553" w:rsidRPr="007C75F5" w:rsidRDefault="00A26553" w:rsidP="00C940C9">
            <w:pPr>
              <w:ind w:left="102" w:right="-20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553" w:rsidRPr="00CE7137" w:rsidRDefault="00A26553" w:rsidP="00C940C9">
            <w:pPr>
              <w:ind w:left="102" w:right="-20"/>
              <w:rPr>
                <w:sz w:val="18"/>
              </w:rPr>
            </w:pPr>
          </w:p>
        </w:tc>
      </w:tr>
      <w:tr w:rsidR="00A26553" w:rsidRPr="00270E48" w:rsidTr="00C940C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553" w:rsidRPr="00FB479C" w:rsidRDefault="00130C4E" w:rsidP="00C940C9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ifnopass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553" w:rsidRPr="00CE7137" w:rsidRDefault="00130C4E" w:rsidP="00C940C9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archar(2)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553" w:rsidRDefault="00130C4E" w:rsidP="00C940C9">
            <w:pPr>
              <w:spacing w:line="312" w:lineRule="exact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是否支持免密支付，缺省为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：</w:t>
            </w:r>
          </w:p>
          <w:p w:rsidR="00130C4E" w:rsidRDefault="00130C4E" w:rsidP="00C940C9">
            <w:pPr>
              <w:spacing w:line="312" w:lineRule="exact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：不支持</w:t>
            </w:r>
          </w:p>
          <w:p w:rsidR="00130C4E" w:rsidRPr="00CE7137" w:rsidRDefault="00130C4E" w:rsidP="00C940C9">
            <w:pPr>
              <w:spacing w:line="312" w:lineRule="exact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：支持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553" w:rsidRPr="007C75F5" w:rsidRDefault="00A26553" w:rsidP="00C940C9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553" w:rsidRPr="00FB479C" w:rsidRDefault="00A26553" w:rsidP="00C940C9">
            <w:pPr>
              <w:ind w:left="102" w:right="-20"/>
              <w:rPr>
                <w:sz w:val="18"/>
              </w:rPr>
            </w:pPr>
          </w:p>
        </w:tc>
      </w:tr>
      <w:tr w:rsidR="00A26553" w:rsidRPr="00270E48" w:rsidTr="00C940C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553" w:rsidRDefault="002C23F4" w:rsidP="00C940C9">
            <w:pPr>
              <w:ind w:left="102" w:right="-20"/>
            </w:pPr>
            <w:r>
              <w:rPr>
                <w:rFonts w:hint="eastAsia"/>
              </w:rPr>
              <w:t>nopasslimit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553" w:rsidRDefault="002C23F4" w:rsidP="00C940C9">
            <w:pPr>
              <w:ind w:left="102" w:right="-20"/>
            </w:pPr>
            <w:r>
              <w:t>I</w:t>
            </w:r>
            <w:r>
              <w:rPr>
                <w:rFonts w:hint="eastAsia"/>
              </w:rPr>
              <w:t>nt11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553" w:rsidRDefault="002C23F4" w:rsidP="00C940C9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免密额度，必须小于等于系统设置的</w:t>
            </w:r>
            <w:r w:rsidR="00B71715">
              <w:rPr>
                <w:rFonts w:hint="eastAsia"/>
              </w:rPr>
              <w:t>最大</w:t>
            </w:r>
            <w:r>
              <w:rPr>
                <w:rFonts w:hint="eastAsia"/>
              </w:rPr>
              <w:t>额度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553" w:rsidRPr="002C23F4" w:rsidRDefault="002C23F4" w:rsidP="00C940C9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553" w:rsidRPr="00FB479C" w:rsidRDefault="00A26553" w:rsidP="00C940C9">
            <w:pPr>
              <w:ind w:left="102" w:right="-20"/>
              <w:rPr>
                <w:sz w:val="18"/>
              </w:rPr>
            </w:pPr>
          </w:p>
        </w:tc>
      </w:tr>
      <w:tr w:rsidR="00B94B14" w:rsidRPr="00270E48" w:rsidTr="00C940C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B14" w:rsidRDefault="00B94B14" w:rsidP="00C940C9">
            <w:pPr>
              <w:ind w:left="102" w:right="-2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B14" w:rsidRDefault="00B94B14" w:rsidP="00C940C9">
            <w:pPr>
              <w:ind w:left="102" w:right="-20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B14" w:rsidRDefault="00B94B14" w:rsidP="00C940C9">
            <w:pPr>
              <w:spacing w:line="312" w:lineRule="exact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B14" w:rsidRDefault="00B94B14" w:rsidP="00C940C9">
            <w:pPr>
              <w:ind w:left="102" w:right="-20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4B14" w:rsidRPr="00FB479C" w:rsidRDefault="00B94B14" w:rsidP="00C940C9">
            <w:pPr>
              <w:ind w:left="102" w:right="-20"/>
              <w:rPr>
                <w:sz w:val="18"/>
              </w:rPr>
            </w:pPr>
          </w:p>
        </w:tc>
      </w:tr>
      <w:tr w:rsidR="00C16526" w:rsidRPr="00270E48" w:rsidTr="00C940C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526" w:rsidRPr="003E751C" w:rsidRDefault="00C16526" w:rsidP="00C16526">
            <w:pPr>
              <w:ind w:left="102" w:right="-20"/>
              <w:rPr>
                <w:color w:val="000000" w:themeColor="text1"/>
              </w:rPr>
            </w:pPr>
            <w:r w:rsidRPr="003E751C">
              <w:rPr>
                <w:rFonts w:hint="eastAsia"/>
                <w:color w:val="000000" w:themeColor="text1"/>
              </w:rPr>
              <w:t>paypass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526" w:rsidRPr="003E751C" w:rsidRDefault="003C0DE6" w:rsidP="003C0DE6">
            <w:pPr>
              <w:ind w:left="102" w:right="-20"/>
              <w:rPr>
                <w:color w:val="000000" w:themeColor="text1"/>
              </w:rPr>
            </w:pPr>
            <w:r w:rsidRPr="003E751C">
              <w:rPr>
                <w:color w:val="000000" w:themeColor="text1"/>
              </w:rPr>
              <w:t>V</w:t>
            </w:r>
            <w:r w:rsidRPr="003E751C">
              <w:rPr>
                <w:rFonts w:hint="eastAsia"/>
                <w:color w:val="000000" w:themeColor="text1"/>
              </w:rPr>
              <w:t>archar(64)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526" w:rsidRPr="003E751C" w:rsidRDefault="00C16526" w:rsidP="00C940C9">
            <w:pPr>
              <w:spacing w:line="312" w:lineRule="exact"/>
              <w:ind w:left="102" w:right="-20"/>
              <w:jc w:val="both"/>
              <w:rPr>
                <w:color w:val="000000" w:themeColor="text1"/>
              </w:rPr>
            </w:pPr>
            <w:r w:rsidRPr="003E751C">
              <w:rPr>
                <w:rFonts w:hint="eastAsia"/>
                <w:color w:val="000000" w:themeColor="text1"/>
              </w:rPr>
              <w:t>支付密码，</w:t>
            </w:r>
            <w:r w:rsidRPr="003E751C">
              <w:rPr>
                <w:rFonts w:hint="eastAsia"/>
                <w:color w:val="000000" w:themeColor="text1"/>
              </w:rPr>
              <w:t>aes</w:t>
            </w:r>
            <w:r w:rsidRPr="003E751C">
              <w:rPr>
                <w:rFonts w:hint="eastAsia"/>
                <w:color w:val="000000" w:themeColor="text1"/>
              </w:rPr>
              <w:t>加密。</w:t>
            </w:r>
          </w:p>
          <w:p w:rsidR="00C16526" w:rsidRPr="003E751C" w:rsidRDefault="00E32907" w:rsidP="000A1B22">
            <w:pPr>
              <w:spacing w:line="312" w:lineRule="exact"/>
              <w:ind w:left="102" w:right="-20"/>
              <w:jc w:val="both"/>
              <w:rPr>
                <w:color w:val="000000" w:themeColor="text1"/>
              </w:rPr>
            </w:pPr>
            <w:r w:rsidRPr="003E751C">
              <w:rPr>
                <w:rFonts w:hint="eastAsia"/>
                <w:color w:val="000000" w:themeColor="text1"/>
              </w:rPr>
              <w:t>sha256</w:t>
            </w:r>
            <w:r w:rsidR="00C16526" w:rsidRPr="003E751C">
              <w:rPr>
                <w:rFonts w:hint="eastAsia"/>
                <w:color w:val="000000" w:themeColor="text1"/>
              </w:rPr>
              <w:t>(</w:t>
            </w:r>
            <w:r w:rsidR="00B9516D" w:rsidRPr="003E751C">
              <w:rPr>
                <w:rFonts w:hint="eastAsia"/>
                <w:color w:val="000000" w:themeColor="text1"/>
              </w:rPr>
              <w:t xml:space="preserve">userid + </w:t>
            </w:r>
            <w:r w:rsidR="00C16526" w:rsidRPr="003E751C">
              <w:rPr>
                <w:rFonts w:hint="eastAsia"/>
                <w:color w:val="000000" w:themeColor="text1"/>
              </w:rPr>
              <w:t xml:space="preserve">payPass </w:t>
            </w:r>
            <w:r w:rsidRPr="003E751C">
              <w:rPr>
                <w:rFonts w:hint="eastAsia"/>
                <w:color w:val="000000" w:themeColor="text1"/>
              </w:rPr>
              <w:t xml:space="preserve">+ </w:t>
            </w:r>
            <w:r w:rsidR="006B54BC">
              <w:rPr>
                <w:rFonts w:hint="eastAsia"/>
                <w:color w:val="000000" w:themeColor="text1"/>
              </w:rPr>
              <w:t>digest</w:t>
            </w:r>
            <w:r w:rsidRPr="003E751C">
              <w:rPr>
                <w:rFonts w:hint="eastAsia"/>
                <w:color w:val="000000" w:themeColor="text1"/>
              </w:rPr>
              <w:t>key</w:t>
            </w:r>
            <w:r w:rsidR="00C16526" w:rsidRPr="003E751C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526" w:rsidRPr="003E751C" w:rsidRDefault="00C16526" w:rsidP="00C940C9">
            <w:pPr>
              <w:ind w:left="102" w:right="-20"/>
              <w:rPr>
                <w:color w:val="000000" w:themeColor="text1"/>
                <w:sz w:val="18"/>
              </w:rPr>
            </w:pPr>
            <w:r w:rsidRPr="003E751C">
              <w:rPr>
                <w:rFonts w:hint="eastAsia"/>
                <w:color w:val="000000" w:themeColor="text1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526" w:rsidRPr="003E751C" w:rsidRDefault="00C16526" w:rsidP="00C940C9">
            <w:pPr>
              <w:ind w:left="102" w:right="-20"/>
              <w:rPr>
                <w:color w:val="000000" w:themeColor="text1"/>
                <w:sz w:val="18"/>
              </w:rPr>
            </w:pPr>
          </w:p>
        </w:tc>
      </w:tr>
      <w:tr w:rsidR="00C16526" w:rsidRPr="00270E48" w:rsidTr="00C940C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526" w:rsidRPr="003E751C" w:rsidRDefault="00C16526" w:rsidP="00C940C9">
            <w:pPr>
              <w:ind w:left="102" w:right="-20"/>
              <w:rPr>
                <w:color w:val="000000" w:themeColor="text1"/>
              </w:rPr>
            </w:pPr>
            <w:r w:rsidRPr="003E751C">
              <w:rPr>
                <w:rFonts w:hint="eastAsia"/>
                <w:color w:val="000000" w:themeColor="text1"/>
              </w:rPr>
              <w:t>wrongtimes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526" w:rsidRPr="003E751C" w:rsidRDefault="00C16526" w:rsidP="00C940C9">
            <w:pPr>
              <w:ind w:left="102" w:right="-20"/>
              <w:rPr>
                <w:color w:val="000000" w:themeColor="text1"/>
              </w:rPr>
            </w:pPr>
            <w:r w:rsidRPr="003E751C">
              <w:rPr>
                <w:rFonts w:hint="eastAsia"/>
                <w:color w:val="000000" w:themeColor="text1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526" w:rsidRPr="003E751C" w:rsidRDefault="00C16526" w:rsidP="00C940C9">
            <w:pPr>
              <w:spacing w:line="312" w:lineRule="exact"/>
              <w:ind w:left="102" w:right="-20"/>
              <w:jc w:val="both"/>
              <w:rPr>
                <w:color w:val="000000" w:themeColor="text1"/>
              </w:rPr>
            </w:pPr>
            <w:r w:rsidRPr="003E751C">
              <w:rPr>
                <w:rFonts w:hint="eastAsia"/>
                <w:color w:val="000000" w:themeColor="text1"/>
              </w:rPr>
              <w:t>连续支付密码错误次数，缺省为</w:t>
            </w:r>
            <w:r w:rsidRPr="003E751C">
              <w:rPr>
                <w:rFonts w:hint="eastAsia"/>
                <w:color w:val="000000" w:themeColor="text1"/>
              </w:rPr>
              <w:t>0</w:t>
            </w:r>
          </w:p>
          <w:p w:rsidR="00E03C6F" w:rsidRPr="003E751C" w:rsidRDefault="00E03C6F" w:rsidP="00C940C9">
            <w:pPr>
              <w:spacing w:line="312" w:lineRule="exact"/>
              <w:ind w:left="102" w:right="-20"/>
              <w:jc w:val="both"/>
              <w:rPr>
                <w:color w:val="000000" w:themeColor="text1"/>
              </w:rPr>
            </w:pPr>
            <w:r w:rsidRPr="003E751C">
              <w:rPr>
                <w:rFonts w:hint="eastAsia"/>
                <w:color w:val="000000" w:themeColor="text1"/>
              </w:rPr>
              <w:t>正确使用支付密码鉴权后清除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526" w:rsidRPr="003E751C" w:rsidRDefault="00C16526" w:rsidP="00C940C9">
            <w:pPr>
              <w:ind w:left="102" w:right="-20"/>
              <w:rPr>
                <w:color w:val="000000" w:themeColor="text1"/>
                <w:sz w:val="18"/>
              </w:rPr>
            </w:pPr>
            <w:r w:rsidRPr="003E751C">
              <w:rPr>
                <w:rFonts w:hint="eastAsia"/>
                <w:color w:val="000000" w:themeColor="text1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526" w:rsidRPr="003E751C" w:rsidRDefault="00C16526" w:rsidP="00C940C9">
            <w:pPr>
              <w:ind w:left="102" w:right="-20"/>
              <w:rPr>
                <w:color w:val="000000" w:themeColor="text1"/>
                <w:sz w:val="18"/>
              </w:rPr>
            </w:pPr>
          </w:p>
        </w:tc>
      </w:tr>
      <w:tr w:rsidR="00C16526" w:rsidRPr="00270E48" w:rsidTr="00C940C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526" w:rsidRPr="003E751C" w:rsidRDefault="00C16526" w:rsidP="00C940C9">
            <w:pPr>
              <w:ind w:left="102" w:right="-20"/>
              <w:rPr>
                <w:color w:val="000000" w:themeColor="text1"/>
              </w:rPr>
            </w:pPr>
            <w:r w:rsidRPr="003E751C">
              <w:rPr>
                <w:rFonts w:hint="eastAsia"/>
                <w:color w:val="000000" w:themeColor="text1"/>
              </w:rPr>
              <w:t>locktime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526" w:rsidRPr="003E751C" w:rsidRDefault="00C16526" w:rsidP="00C940C9">
            <w:pPr>
              <w:ind w:left="102" w:right="-20"/>
              <w:rPr>
                <w:color w:val="000000" w:themeColor="text1"/>
              </w:rPr>
            </w:pPr>
            <w:r w:rsidRPr="003E751C">
              <w:rPr>
                <w:color w:val="000000" w:themeColor="text1"/>
              </w:rPr>
              <w:t>V</w:t>
            </w:r>
            <w:r w:rsidRPr="003E751C">
              <w:rPr>
                <w:rFonts w:hint="eastAsia"/>
                <w:color w:val="000000" w:themeColor="text1"/>
              </w:rPr>
              <w:t>archar(24)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526" w:rsidRPr="003E751C" w:rsidRDefault="00934D50" w:rsidP="00C940C9">
            <w:pPr>
              <w:spacing w:line="312" w:lineRule="exact"/>
              <w:ind w:left="102" w:right="-20"/>
              <w:jc w:val="both"/>
              <w:rPr>
                <w:color w:val="000000" w:themeColor="text1"/>
              </w:rPr>
            </w:pPr>
            <w:r w:rsidRPr="003E751C">
              <w:rPr>
                <w:rFonts w:hint="eastAsia"/>
                <w:color w:val="000000" w:themeColor="text1"/>
              </w:rPr>
              <w:t>支付密码解锁</w:t>
            </w:r>
            <w:r w:rsidR="00C16526" w:rsidRPr="003E751C">
              <w:rPr>
                <w:rFonts w:hint="eastAsia"/>
                <w:color w:val="000000" w:themeColor="text1"/>
              </w:rPr>
              <w:t>时间，</w:t>
            </w:r>
            <w:r w:rsidR="00C16526" w:rsidRPr="003E751C">
              <w:rPr>
                <w:rFonts w:hint="eastAsia"/>
                <w:color w:val="000000" w:themeColor="text1"/>
              </w:rPr>
              <w:t>yyyy-MM-dd HH:mm:ss</w:t>
            </w:r>
          </w:p>
          <w:p w:rsidR="00714B19" w:rsidRPr="003E751C" w:rsidRDefault="00714B19" w:rsidP="00C940C9">
            <w:pPr>
              <w:spacing w:line="312" w:lineRule="exact"/>
              <w:ind w:left="102" w:right="-20"/>
              <w:jc w:val="both"/>
              <w:rPr>
                <w:color w:val="000000" w:themeColor="text1"/>
              </w:rPr>
            </w:pPr>
            <w:r w:rsidRPr="003E751C">
              <w:rPr>
                <w:rFonts w:hint="eastAsia"/>
                <w:color w:val="000000" w:themeColor="text1"/>
              </w:rPr>
              <w:t>注：在连续错误</w:t>
            </w:r>
            <w:r w:rsidRPr="003E751C">
              <w:rPr>
                <w:rFonts w:hint="eastAsia"/>
                <w:color w:val="000000" w:themeColor="text1"/>
              </w:rPr>
              <w:t>n</w:t>
            </w:r>
            <w:r w:rsidRPr="003E751C">
              <w:rPr>
                <w:rFonts w:hint="eastAsia"/>
                <w:color w:val="000000" w:themeColor="text1"/>
              </w:rPr>
              <w:t>次后，根据配置的时长</w:t>
            </w:r>
            <w:r w:rsidRPr="003E751C">
              <w:rPr>
                <w:rFonts w:hint="eastAsia"/>
                <w:color w:val="000000" w:themeColor="text1"/>
              </w:rPr>
              <w:t>M</w:t>
            </w:r>
            <w:r w:rsidRPr="003E751C">
              <w:rPr>
                <w:rFonts w:hint="eastAsia"/>
                <w:color w:val="000000" w:themeColor="text1"/>
              </w:rPr>
              <w:t>设置解锁时间。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526" w:rsidRPr="003E751C" w:rsidRDefault="00C16526" w:rsidP="00C940C9">
            <w:pPr>
              <w:ind w:left="102" w:right="-20"/>
              <w:rPr>
                <w:color w:val="000000" w:themeColor="text1"/>
                <w:sz w:val="18"/>
              </w:rPr>
            </w:pPr>
            <w:r w:rsidRPr="003E751C">
              <w:rPr>
                <w:rFonts w:hint="eastAsia"/>
                <w:color w:val="000000" w:themeColor="text1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6526" w:rsidRPr="003E751C" w:rsidRDefault="00C16526" w:rsidP="00C940C9">
            <w:pPr>
              <w:ind w:left="102" w:right="-20"/>
              <w:rPr>
                <w:color w:val="000000" w:themeColor="text1"/>
                <w:sz w:val="18"/>
              </w:rPr>
            </w:pPr>
          </w:p>
        </w:tc>
      </w:tr>
      <w:tr w:rsidR="00E03C6F" w:rsidRPr="00270E48" w:rsidTr="00C940C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C6F" w:rsidRDefault="00E03C6F" w:rsidP="00C940C9">
            <w:pPr>
              <w:ind w:left="102" w:right="-20"/>
            </w:pPr>
            <w:r>
              <w:rPr>
                <w:rFonts w:hint="eastAsia"/>
              </w:rPr>
              <w:t>lastmodpass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C6F" w:rsidRDefault="00E03C6F" w:rsidP="00C940C9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archar(24)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C6F" w:rsidRDefault="00E03C6F" w:rsidP="00C940C9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上次密码修改时间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C6F" w:rsidRDefault="00E03C6F" w:rsidP="00C940C9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C6F" w:rsidRPr="00FB479C" w:rsidRDefault="00E03C6F" w:rsidP="00C940C9">
            <w:pPr>
              <w:ind w:left="102" w:right="-20"/>
              <w:rPr>
                <w:sz w:val="18"/>
              </w:rPr>
            </w:pPr>
          </w:p>
        </w:tc>
      </w:tr>
      <w:tr w:rsidR="00E94CBB" w:rsidRPr="00270E48" w:rsidTr="00C940C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4CBB" w:rsidRDefault="00B74ADE" w:rsidP="00C940C9">
            <w:pPr>
              <w:ind w:left="102" w:right="-20"/>
            </w:pPr>
            <w:r>
              <w:rPr>
                <w:rFonts w:hint="eastAsia"/>
              </w:rPr>
              <w:t>q</w:t>
            </w:r>
            <w:r w:rsidR="00E94CBB">
              <w:rPr>
                <w:rFonts w:hint="eastAsia"/>
              </w:rPr>
              <w:t>uiz1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4CBB" w:rsidRDefault="00E94CBB" w:rsidP="00C940C9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</w:t>
            </w:r>
            <w:r w:rsidR="00063F24">
              <w:rPr>
                <w:rFonts w:hint="eastAsia"/>
              </w:rPr>
              <w:t>64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4CBB" w:rsidRDefault="00E94CBB" w:rsidP="00C940C9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安全问题</w:t>
            </w:r>
            <w:r>
              <w:rPr>
                <w:rFonts w:hint="eastAsia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CBB" w:rsidRDefault="00E94CBB" w:rsidP="00C940C9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4CBB" w:rsidRPr="00FB479C" w:rsidRDefault="00E94CBB" w:rsidP="00C940C9">
            <w:pPr>
              <w:ind w:left="102" w:right="-20"/>
              <w:rPr>
                <w:sz w:val="18"/>
              </w:rPr>
            </w:pPr>
          </w:p>
        </w:tc>
      </w:tr>
      <w:tr w:rsidR="00E94CBB" w:rsidRPr="00270E48" w:rsidTr="00C940C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4CBB" w:rsidRDefault="00E94CBB" w:rsidP="00C940C9">
            <w:pPr>
              <w:ind w:left="102" w:right="-20"/>
            </w:pPr>
            <w:r>
              <w:rPr>
                <w:rFonts w:hint="eastAsia"/>
              </w:rPr>
              <w:t>ans1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4CBB" w:rsidRDefault="00E94CBB" w:rsidP="00C940C9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archar64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4CBB" w:rsidRDefault="00E94CBB" w:rsidP="00C940C9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安全问题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答案</w:t>
            </w:r>
          </w:p>
          <w:p w:rsidR="00F054D1" w:rsidRDefault="00F054D1" w:rsidP="00C940C9">
            <w:pPr>
              <w:spacing w:line="312" w:lineRule="exact"/>
              <w:ind w:left="102" w:right="-20"/>
              <w:jc w:val="both"/>
            </w:pPr>
            <w:r w:rsidRPr="003E751C">
              <w:rPr>
                <w:rFonts w:hint="eastAsia"/>
                <w:color w:val="000000" w:themeColor="text1"/>
              </w:rPr>
              <w:t>sha256(userid +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</w:rPr>
              <w:t>quiz1 +</w:t>
            </w:r>
            <w:r w:rsidRPr="003E751C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</w:rPr>
              <w:t>ans1</w:t>
            </w:r>
            <w:r w:rsidR="006B54BC">
              <w:rPr>
                <w:rFonts w:hint="eastAsia"/>
              </w:rPr>
              <w:t xml:space="preserve"> + digestkey</w:t>
            </w:r>
            <w:r w:rsidRPr="003E751C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CBB" w:rsidRDefault="00E94CBB" w:rsidP="00C940C9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4CBB" w:rsidRPr="00FB479C" w:rsidRDefault="00E94CBB" w:rsidP="00C940C9">
            <w:pPr>
              <w:ind w:left="102" w:right="-20"/>
              <w:rPr>
                <w:sz w:val="18"/>
              </w:rPr>
            </w:pPr>
          </w:p>
        </w:tc>
      </w:tr>
      <w:tr w:rsidR="00F4654C" w:rsidRPr="00270E48" w:rsidTr="00C940C9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654C" w:rsidRDefault="00F4654C" w:rsidP="00C940C9">
            <w:pPr>
              <w:ind w:left="102" w:right="-20"/>
            </w:pPr>
            <w:r>
              <w:rPr>
                <w:rFonts w:hint="eastAsia"/>
              </w:rPr>
              <w:t>castatus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654C" w:rsidRDefault="00F4654C" w:rsidP="00C940C9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654C" w:rsidRDefault="00F4654C" w:rsidP="00C940C9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是否实名验证：</w:t>
            </w:r>
          </w:p>
          <w:p w:rsidR="00F4654C" w:rsidRDefault="00F4654C" w:rsidP="00C940C9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yes</w:t>
            </w:r>
          </w:p>
          <w:p w:rsidR="00F4654C" w:rsidRDefault="00F4654C" w:rsidP="00C940C9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其他：</w:t>
            </w:r>
            <w:r>
              <w:rPr>
                <w:rFonts w:hint="eastAsia"/>
              </w:rPr>
              <w:t>no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54C" w:rsidRDefault="00A030AE" w:rsidP="00C940C9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654C" w:rsidRPr="00FB479C" w:rsidRDefault="00F4654C" w:rsidP="00C940C9">
            <w:pPr>
              <w:ind w:left="102" w:right="-20"/>
              <w:rPr>
                <w:sz w:val="18"/>
              </w:rPr>
            </w:pPr>
          </w:p>
        </w:tc>
      </w:tr>
    </w:tbl>
    <w:p w:rsidR="00A26553" w:rsidRDefault="00A26553" w:rsidP="00BC2CE1"/>
    <w:p w:rsidR="00CA09C1" w:rsidRDefault="00CA09C1" w:rsidP="00CA09C1">
      <w:pPr>
        <w:pStyle w:val="2"/>
      </w:pPr>
      <w:r>
        <w:t>t_</w:t>
      </w:r>
      <w:r>
        <w:rPr>
          <w:rFonts w:hint="eastAsia"/>
        </w:rPr>
        <w:t>trans_context</w:t>
      </w:r>
    </w:p>
    <w:p w:rsidR="00CA09C1" w:rsidRDefault="00CA09C1" w:rsidP="00CA09C1">
      <w:r>
        <w:rPr>
          <w:rFonts w:hint="eastAsia"/>
        </w:rPr>
        <w:t>交易上下文，以商户侧交易号为维度维护一个交易的</w:t>
      </w:r>
      <w:r w:rsidR="00792E84">
        <w:rPr>
          <w:rFonts w:hint="eastAsia"/>
        </w:rPr>
        <w:t>关键</w:t>
      </w:r>
      <w:r>
        <w:rPr>
          <w:rFonts w:hint="eastAsia"/>
        </w:rPr>
        <w:t>上下文信息。目前是信用卡支付的华为内部订单号和支付渠道选择结果。</w:t>
      </w:r>
    </w:p>
    <w:p w:rsidR="00792E84" w:rsidRDefault="00792E84" w:rsidP="00CA09C1">
      <w:r>
        <w:rPr>
          <w:rFonts w:hint="eastAsia"/>
        </w:rPr>
        <w:lastRenderedPageBreak/>
        <w:t>注：本表是临时信息，只维护一个月的数据，一个月前的数据自动删除。</w:t>
      </w:r>
    </w:p>
    <w:p w:rsidR="00CA09C1" w:rsidRPr="00E24B10" w:rsidRDefault="00CA09C1" w:rsidP="00CA09C1"/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CA09C1" w:rsidRPr="00270E48" w:rsidTr="007C2BBD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A09C1" w:rsidRPr="006F357D" w:rsidRDefault="00CA09C1" w:rsidP="007C2BB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A09C1" w:rsidRPr="006F357D" w:rsidRDefault="00CA09C1" w:rsidP="007C2BB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A09C1" w:rsidRPr="006F357D" w:rsidRDefault="00CA09C1" w:rsidP="007C2BB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A09C1" w:rsidRPr="006F357D" w:rsidRDefault="00CA09C1" w:rsidP="007C2BBD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A09C1" w:rsidRPr="006F357D" w:rsidRDefault="00CA09C1" w:rsidP="007C2BBD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CA09C1" w:rsidRPr="00270E48" w:rsidTr="007C2BBD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09C1" w:rsidRPr="00CE7137" w:rsidRDefault="00CA09C1" w:rsidP="007C2BBD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09C1" w:rsidRPr="00CE7137" w:rsidRDefault="00CA09C1" w:rsidP="007C2BBD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09C1" w:rsidRPr="00CE7137" w:rsidRDefault="00CA09C1" w:rsidP="007C2BBD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9C1" w:rsidRPr="00CE7137" w:rsidRDefault="00CA09C1" w:rsidP="007C2BBD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09C1" w:rsidRPr="00CE7137" w:rsidRDefault="00CA09C1" w:rsidP="007C2BBD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_inx0</w:t>
            </w:r>
          </w:p>
        </w:tc>
      </w:tr>
      <w:tr w:rsidR="00CA09C1" w:rsidRPr="00270E48" w:rsidTr="007C2BBD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09C1" w:rsidRDefault="00CA09C1" w:rsidP="007C2BBD">
            <w:pPr>
              <w:ind w:left="102" w:right="-20"/>
            </w:pPr>
            <w:r>
              <w:rPr>
                <w:rFonts w:hint="eastAsia"/>
              </w:rPr>
              <w:t>r</w:t>
            </w:r>
            <w:r>
              <w:t>equest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09C1" w:rsidRDefault="00CA09C1" w:rsidP="007C2BBD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09C1" w:rsidRDefault="00CA09C1" w:rsidP="007C2BBD">
            <w:pPr>
              <w:ind w:left="102" w:right="-20"/>
            </w:pPr>
            <w:r>
              <w:rPr>
                <w:rFonts w:hint="eastAsia"/>
              </w:rPr>
              <w:t>商户侧订单号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9C1" w:rsidRDefault="00792E84" w:rsidP="007C2BBD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09C1" w:rsidRDefault="00CA09C1" w:rsidP="007C2BBD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U_inx0</w:t>
            </w:r>
          </w:p>
        </w:tc>
      </w:tr>
      <w:tr w:rsidR="00CA09C1" w:rsidRPr="00270E48" w:rsidTr="007C2BBD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09C1" w:rsidRPr="00CE7137" w:rsidRDefault="00CA09C1" w:rsidP="007C2BBD">
            <w:pPr>
              <w:ind w:left="102" w:right="-20"/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09C1" w:rsidRPr="00CE7137" w:rsidRDefault="00CA09C1" w:rsidP="007C2BBD">
            <w:pPr>
              <w:ind w:left="102" w:right="-20"/>
              <w:rPr>
                <w:sz w:val="1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09C1" w:rsidRPr="002E5FAB" w:rsidRDefault="00CA09C1" w:rsidP="007C2BBD">
            <w:pPr>
              <w:ind w:left="102" w:right="-20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9C1" w:rsidRPr="007C75F5" w:rsidRDefault="00CA09C1" w:rsidP="007C2BBD">
            <w:pPr>
              <w:ind w:left="102" w:right="-20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09C1" w:rsidRPr="00CE7137" w:rsidRDefault="00CA09C1" w:rsidP="007C2BBD">
            <w:pPr>
              <w:ind w:left="102" w:right="-20"/>
              <w:rPr>
                <w:sz w:val="18"/>
              </w:rPr>
            </w:pPr>
          </w:p>
        </w:tc>
      </w:tr>
      <w:tr w:rsidR="00792E84" w:rsidRPr="00270E48" w:rsidTr="007C2BBD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E84" w:rsidRPr="00037F5B" w:rsidRDefault="00792E84" w:rsidP="007C2BBD">
            <w:pPr>
              <w:ind w:left="102" w:right="-20"/>
            </w:pPr>
            <w:r w:rsidRPr="00037F5B">
              <w:rPr>
                <w:rFonts w:hint="eastAsia"/>
              </w:rPr>
              <w:t>createtime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E84" w:rsidRPr="00037F5B" w:rsidRDefault="00792E84" w:rsidP="007C2BBD">
            <w:pPr>
              <w:ind w:left="102" w:right="-20"/>
            </w:pPr>
            <w:r w:rsidRPr="00037F5B">
              <w:rPr>
                <w:rFonts w:hint="eastAsia"/>
              </w:rP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E84" w:rsidRPr="00037F5B" w:rsidRDefault="00792E84" w:rsidP="007C2BBD">
            <w:pPr>
              <w:ind w:left="102" w:right="-20"/>
            </w:pPr>
            <w:r w:rsidRPr="00037F5B">
              <w:rPr>
                <w:rFonts w:hint="eastAsia"/>
              </w:rPr>
              <w:t>创建时间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E84" w:rsidRPr="007C75F5" w:rsidRDefault="00792E84" w:rsidP="007C2BBD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E84" w:rsidRPr="00CE7137" w:rsidRDefault="000661B1" w:rsidP="007C2BBD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nx_0</w:t>
            </w:r>
          </w:p>
        </w:tc>
      </w:tr>
      <w:tr w:rsidR="00792E84" w:rsidRPr="00270E48" w:rsidTr="007C2BBD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E84" w:rsidRPr="00037F5B" w:rsidRDefault="00792E84" w:rsidP="007C2BBD">
            <w:pPr>
              <w:ind w:left="102" w:right="-2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E84" w:rsidRPr="00037F5B" w:rsidRDefault="00792E84" w:rsidP="007C2BBD">
            <w:pPr>
              <w:ind w:left="102" w:right="-20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E84" w:rsidRPr="00037F5B" w:rsidRDefault="00792E84" w:rsidP="007C2BBD">
            <w:pPr>
              <w:ind w:left="102" w:right="-20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2E84" w:rsidRPr="007C75F5" w:rsidRDefault="00792E84" w:rsidP="007C2BBD">
            <w:pPr>
              <w:ind w:left="102" w:right="-20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2E84" w:rsidRPr="00CE7137" w:rsidRDefault="00792E84" w:rsidP="007C2BBD">
            <w:pPr>
              <w:ind w:left="102" w:right="-20"/>
              <w:rPr>
                <w:sz w:val="18"/>
              </w:rPr>
            </w:pPr>
          </w:p>
        </w:tc>
      </w:tr>
      <w:tr w:rsidR="00CA09C1" w:rsidRPr="00270E48" w:rsidTr="007C2BBD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09C1" w:rsidRPr="00037F5B" w:rsidRDefault="00CA09C1" w:rsidP="007C2BBD">
            <w:pPr>
              <w:ind w:left="102" w:right="-20"/>
            </w:pPr>
            <w:r w:rsidRPr="00037F5B">
              <w:rPr>
                <w:rFonts w:hint="eastAsia"/>
              </w:rPr>
              <w:t>o</w:t>
            </w:r>
            <w:r w:rsidR="007021E0">
              <w:t>rder</w:t>
            </w:r>
            <w:r w:rsidR="007021E0">
              <w:rPr>
                <w:rFonts w:hint="eastAsia"/>
              </w:rPr>
              <w:t>i</w:t>
            </w:r>
            <w:r w:rsidRPr="00037F5B">
              <w:t>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09C1" w:rsidRPr="00037F5B" w:rsidRDefault="00CA09C1" w:rsidP="007C2BBD">
            <w:pPr>
              <w:ind w:left="102" w:right="-20"/>
            </w:pPr>
            <w:r w:rsidRPr="00037F5B">
              <w:t>V</w:t>
            </w:r>
            <w:r w:rsidR="007F1DD3">
              <w:rPr>
                <w:rFonts w:hint="eastAsia"/>
              </w:rPr>
              <w:t>archar(50</w:t>
            </w:r>
            <w:r w:rsidRPr="00037F5B">
              <w:rPr>
                <w:rFonts w:hint="eastAsia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09C1" w:rsidRPr="00037F5B" w:rsidRDefault="00037F5B" w:rsidP="007C2BBD">
            <w:pPr>
              <w:spacing w:line="312" w:lineRule="exact"/>
              <w:ind w:left="102" w:right="-20"/>
              <w:jc w:val="both"/>
            </w:pPr>
            <w:r w:rsidRPr="00037F5B">
              <w:rPr>
                <w:rFonts w:hint="eastAsia"/>
              </w:rPr>
              <w:t>华为订单号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9C1" w:rsidRPr="007C75F5" w:rsidRDefault="00CA09C1" w:rsidP="007C2BBD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09C1" w:rsidRPr="00FB479C" w:rsidRDefault="00CA09C1" w:rsidP="007C2BBD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U_inx1</w:t>
            </w:r>
          </w:p>
        </w:tc>
      </w:tr>
      <w:tr w:rsidR="00CA09C1" w:rsidRPr="00270E48" w:rsidTr="007C2BBD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09C1" w:rsidRDefault="00CA09C1" w:rsidP="007C2BBD">
            <w:pPr>
              <w:ind w:left="102" w:right="-20"/>
            </w:pPr>
            <w:r>
              <w:rPr>
                <w:rFonts w:hint="eastAsia"/>
              </w:rPr>
              <w:t>channel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09C1" w:rsidRDefault="00CA09C1" w:rsidP="007C2BBD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09C1" w:rsidRDefault="00CA09C1" w:rsidP="007C2BBD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渠道，取值为：</w:t>
            </w:r>
          </w:p>
          <w:p w:rsidR="00CA09C1" w:rsidRDefault="00CA09C1" w:rsidP="007C2BBD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YeePay</w:t>
            </w:r>
          </w:p>
          <w:p w:rsidR="00CA09C1" w:rsidRDefault="00037F5B" w:rsidP="007C2BBD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U</w:t>
            </w:r>
            <w:r w:rsidR="00CA09C1">
              <w:rPr>
                <w:rFonts w:hint="eastAsia"/>
              </w:rPr>
              <w:t>nionPay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09C1" w:rsidRPr="007C75F5" w:rsidRDefault="00CA09C1" w:rsidP="007C2BBD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09C1" w:rsidRPr="00FB479C" w:rsidRDefault="00CA09C1" w:rsidP="007C2BBD">
            <w:pPr>
              <w:ind w:left="102" w:right="-20"/>
              <w:rPr>
                <w:sz w:val="18"/>
              </w:rPr>
            </w:pPr>
          </w:p>
        </w:tc>
      </w:tr>
      <w:tr w:rsidR="002A1B58" w:rsidRPr="00270E48" w:rsidTr="007C2BBD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B58" w:rsidRDefault="002A1B58" w:rsidP="007C2BBD">
            <w:pPr>
              <w:ind w:left="102" w:right="-20"/>
            </w:pPr>
            <w:r>
              <w:rPr>
                <w:rFonts w:hint="eastAsia"/>
              </w:rPr>
              <w:t>ordertime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B58" w:rsidRDefault="002A1B58" w:rsidP="007C2BBD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B58" w:rsidRDefault="002A1B58" w:rsidP="007C2BBD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B58" w:rsidRDefault="002A1B58" w:rsidP="007C2BBD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B58" w:rsidRPr="00FB479C" w:rsidRDefault="002A1B58" w:rsidP="007C2BBD">
            <w:pPr>
              <w:ind w:left="102" w:right="-20"/>
              <w:rPr>
                <w:sz w:val="18"/>
              </w:rPr>
            </w:pPr>
          </w:p>
        </w:tc>
      </w:tr>
      <w:tr w:rsidR="002A1B58" w:rsidRPr="00270E48" w:rsidTr="007C2BBD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B58" w:rsidRDefault="002A1B58" w:rsidP="007C2BBD">
            <w:pPr>
              <w:ind w:left="102" w:right="-20"/>
            </w:pPr>
            <w:r>
              <w:rPr>
                <w:rFonts w:hint="eastAsia"/>
              </w:rPr>
              <w:t>price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B58" w:rsidRDefault="00625CD7" w:rsidP="007C2BBD">
            <w:pPr>
              <w:ind w:left="102" w:right="-20"/>
            </w:pPr>
            <w:r>
              <w:rPr>
                <w:rFonts w:hint="eastAsia"/>
              </w:rPr>
              <w:t>big</w:t>
            </w:r>
            <w:r w:rsidR="002A1B58">
              <w:t>I</w:t>
            </w:r>
            <w:r w:rsidR="002A1B58">
              <w:rPr>
                <w:rFonts w:hint="eastAsia"/>
              </w:rPr>
              <w:t>nt11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B58" w:rsidRDefault="002A1B58" w:rsidP="007C2BBD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商品价格，单位分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B58" w:rsidRDefault="002A1B58" w:rsidP="007C2BBD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B58" w:rsidRPr="00FB479C" w:rsidRDefault="002A1B58" w:rsidP="007C2BBD">
            <w:pPr>
              <w:ind w:left="102" w:right="-20"/>
              <w:rPr>
                <w:sz w:val="18"/>
              </w:rPr>
            </w:pPr>
          </w:p>
        </w:tc>
      </w:tr>
      <w:tr w:rsidR="002A1B58" w:rsidRPr="00270E48" w:rsidTr="007C2BBD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B58" w:rsidRDefault="002A1B58" w:rsidP="007C2BBD">
            <w:pPr>
              <w:ind w:left="102" w:right="-2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B58" w:rsidRDefault="002A1B58" w:rsidP="007C2BBD">
            <w:pPr>
              <w:ind w:left="102" w:right="-20"/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B58" w:rsidRDefault="002A1B58" w:rsidP="007C2BBD">
            <w:pPr>
              <w:spacing w:line="312" w:lineRule="exact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B58" w:rsidRDefault="002A1B58" w:rsidP="007C2BBD">
            <w:pPr>
              <w:ind w:left="102" w:right="-20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B58" w:rsidRPr="00FB479C" w:rsidRDefault="002A1B58" w:rsidP="007C2BBD">
            <w:pPr>
              <w:ind w:left="102" w:right="-20"/>
              <w:rPr>
                <w:sz w:val="18"/>
              </w:rPr>
            </w:pPr>
          </w:p>
        </w:tc>
      </w:tr>
      <w:tr w:rsidR="001C126C" w:rsidRPr="00270E48" w:rsidTr="007C2BBD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126C" w:rsidRDefault="001C126C" w:rsidP="007C2BBD">
            <w:pPr>
              <w:ind w:left="102" w:right="-20"/>
            </w:pPr>
            <w:ins w:id="16" w:author="s00150434" w:date="2015-09-09T16:15:00Z">
              <w:r>
                <w:rPr>
                  <w:rFonts w:hint="eastAsia"/>
                </w:rPr>
                <w:t>others</w:t>
              </w:r>
            </w:ins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126C" w:rsidRDefault="001C126C" w:rsidP="007C2BBD">
            <w:pPr>
              <w:ind w:left="102" w:right="-20"/>
            </w:pPr>
            <w:ins w:id="17" w:author="s00150434" w:date="2015-09-09T16:15:00Z">
              <w:r>
                <w:rPr>
                  <w:rFonts w:hint="eastAsia"/>
                </w:rPr>
                <w:t>text</w:t>
              </w:r>
            </w:ins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126C" w:rsidRDefault="001C126C" w:rsidP="007C2BBD">
            <w:pPr>
              <w:spacing w:line="312" w:lineRule="exact"/>
              <w:ind w:left="102" w:right="-20"/>
              <w:jc w:val="both"/>
            </w:pPr>
            <w:ins w:id="18" w:author="s00150434" w:date="2015-09-09T16:15:00Z">
              <w:r>
                <w:rPr>
                  <w:rFonts w:hint="eastAsia"/>
                </w:rPr>
                <w:t>其他信息，主要用于易宝实名系统处理短信验证码，对绑卡鉴权、绑卡找回支付密码、卡号支付时存储业务信息，在提交短信验证码并成功通过时使用，通常该信息为一个</w:t>
              </w:r>
              <w:r>
                <w:rPr>
                  <w:rFonts w:hint="eastAsia"/>
                </w:rPr>
                <w:t>jason</w:t>
              </w:r>
              <w:r>
                <w:rPr>
                  <w:rFonts w:hint="eastAsia"/>
                </w:rPr>
                <w:t>格式的字符串，具体内容由具体业务确定。</w:t>
              </w:r>
            </w:ins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126C" w:rsidRDefault="001C126C" w:rsidP="007C2BBD">
            <w:pPr>
              <w:ind w:left="102" w:right="-20"/>
              <w:rPr>
                <w:sz w:val="18"/>
              </w:rPr>
            </w:pPr>
            <w:ins w:id="19" w:author="s00150434" w:date="2015-09-09T16:15:00Z">
              <w:r>
                <w:rPr>
                  <w:rFonts w:hint="eastAsia"/>
                  <w:sz w:val="18"/>
                </w:rPr>
                <w:t>Y</w:t>
              </w:r>
            </w:ins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126C" w:rsidRPr="00FB479C" w:rsidRDefault="001C126C" w:rsidP="007C2BBD">
            <w:pPr>
              <w:ind w:left="102" w:right="-20"/>
              <w:rPr>
                <w:sz w:val="18"/>
              </w:rPr>
            </w:pPr>
          </w:p>
        </w:tc>
      </w:tr>
    </w:tbl>
    <w:p w:rsidR="00CA09C1" w:rsidRPr="00091CE2" w:rsidRDefault="00CA09C1" w:rsidP="00CA09C1"/>
    <w:p w:rsidR="00F91844" w:rsidRDefault="00F91844" w:rsidP="00F91844">
      <w:pPr>
        <w:pStyle w:val="2"/>
      </w:pPr>
      <w:r>
        <w:t>t_</w:t>
      </w:r>
      <w:r w:rsidR="007C2BBD">
        <w:rPr>
          <w:rFonts w:hint="eastAsia"/>
        </w:rPr>
        <w:t>client_extaccs</w:t>
      </w:r>
    </w:p>
    <w:p w:rsidR="00F91844" w:rsidRDefault="007C2BBD" w:rsidP="00F91844">
      <w:r>
        <w:rPr>
          <w:rFonts w:hint="eastAsia"/>
        </w:rPr>
        <w:t>客户外部帐号，比如某个消费者在中行的帐号。目前，消费者和</w:t>
      </w:r>
      <w:r w:rsidR="00690817">
        <w:rPr>
          <w:rFonts w:hint="eastAsia"/>
        </w:rPr>
        <w:t>每个渠道的</w:t>
      </w:r>
      <w:r>
        <w:rPr>
          <w:rFonts w:hint="eastAsia"/>
        </w:rPr>
        <w:t>外部帐号的关系是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690817" w:rsidRDefault="00690817" w:rsidP="00F91844">
      <w:r>
        <w:rPr>
          <w:rFonts w:hint="eastAsia"/>
        </w:rPr>
        <w:t>对于中行预付款帐号是不需要审核的，创建后直接成为“已审核”状态。</w:t>
      </w:r>
    </w:p>
    <w:p w:rsidR="00690817" w:rsidRDefault="00690817" w:rsidP="00F91844">
      <w:r>
        <w:rPr>
          <w:rFonts w:hint="eastAsia"/>
        </w:rPr>
        <w:t>对于中行融资帐号，初始化状态为“待审核”，审核通过后为“审核通过”，拒绝后为“驳回”。如果已经存在该类帐号，则仅仅在驳回的情况下，允许再次提交。对本类帐号进行审核通过时，审核员需要维护外部帐号类型（</w:t>
      </w:r>
      <w:r>
        <w:rPr>
          <w:rFonts w:hint="eastAsia"/>
        </w:rPr>
        <w:t>acctype</w:t>
      </w:r>
      <w:r>
        <w:rPr>
          <w:rFonts w:hint="eastAsia"/>
        </w:rPr>
        <w:t>），对于代理客户，部分二是必须的。对于所有融资外部帐号，部分一信息都是必须的。</w:t>
      </w:r>
      <w:r w:rsidR="006C41E9">
        <w:rPr>
          <w:rFonts w:hint="eastAsia"/>
        </w:rPr>
        <w:t>部分二的信息由审核员审核通过时填入。</w:t>
      </w:r>
    </w:p>
    <w:p w:rsidR="00690817" w:rsidRPr="00690817" w:rsidRDefault="00690817" w:rsidP="00F91844"/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52"/>
        <w:gridCol w:w="1418"/>
        <w:gridCol w:w="3544"/>
        <w:gridCol w:w="425"/>
        <w:gridCol w:w="992"/>
      </w:tblGrid>
      <w:tr w:rsidR="00F91844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91844" w:rsidRPr="006F357D" w:rsidRDefault="00F91844" w:rsidP="007C2BBD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lastRenderedPageBreak/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91844" w:rsidRPr="006F357D" w:rsidRDefault="00F91844" w:rsidP="007C2BBD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91844" w:rsidRPr="006F357D" w:rsidRDefault="00F91844" w:rsidP="007C2BBD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91844" w:rsidRPr="006F357D" w:rsidRDefault="00F91844" w:rsidP="007C2BBD">
            <w:pPr>
              <w:ind w:right="-20"/>
              <w:jc w:val="both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91844" w:rsidRPr="006F357D" w:rsidRDefault="00F91844" w:rsidP="007C2BBD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F91844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FF4599" w:rsidRDefault="00F91844" w:rsidP="007C2BBD">
            <w:pPr>
              <w:ind w:left="102" w:right="-20"/>
              <w:jc w:val="both"/>
            </w:pPr>
            <w:r>
              <w:rPr>
                <w:rFonts w:hint="eastAsia"/>
              </w:rPr>
              <w:t>clientid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FF4599" w:rsidRDefault="00F91844" w:rsidP="007C2BBD">
            <w:pPr>
              <w:ind w:left="102" w:right="-20"/>
              <w:jc w:val="both"/>
            </w:pPr>
            <w:r w:rsidRPr="00FF4599">
              <w:t>varchar(50)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消费者用户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CE7137" w:rsidRDefault="007C2BBD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U_inx0</w:t>
            </w:r>
          </w:p>
        </w:tc>
      </w:tr>
      <w:tr w:rsidR="00F91844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FF4599" w:rsidRDefault="00F91844" w:rsidP="007C2BBD">
            <w:pPr>
              <w:ind w:left="102" w:right="-20"/>
              <w:jc w:val="both"/>
            </w:pPr>
            <w:r w:rsidRPr="00406EF4">
              <w:rPr>
                <w:rFonts w:hint="eastAsia"/>
              </w:rPr>
              <w:t>upaccount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FF4599" w:rsidRDefault="00AF21DC" w:rsidP="007C2BBD">
            <w:pPr>
              <w:ind w:left="102" w:right="-20"/>
              <w:jc w:val="both"/>
            </w:pPr>
            <w:r>
              <w:rPr>
                <w:rFonts w:hint="eastAsia"/>
              </w:rPr>
              <w:t>varchar(64</w:t>
            </w:r>
            <w:r w:rsidR="00F91844" w:rsidRPr="00406EF4">
              <w:rPr>
                <w:rFonts w:hint="eastAsia"/>
              </w:rPr>
              <w:t>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统一帐号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ind w:left="102" w:right="-20"/>
              <w:jc w:val="both"/>
              <w:rPr>
                <w:sz w:val="18"/>
              </w:rPr>
            </w:pPr>
            <w:r w:rsidRPr="00FA42A4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CE7137" w:rsidRDefault="00F91844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B44112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12" w:rsidRPr="00406EF4" w:rsidRDefault="00B44112" w:rsidP="007C2BBD">
            <w:pPr>
              <w:ind w:left="102" w:right="-20"/>
              <w:jc w:val="both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12" w:rsidRPr="00406EF4" w:rsidRDefault="00B44112" w:rsidP="007C2BBD">
            <w:pPr>
              <w:ind w:left="102" w:right="-20"/>
              <w:jc w:val="both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12" w:rsidRPr="00406EF4" w:rsidRDefault="00B44112" w:rsidP="007C2BBD">
            <w:pPr>
              <w:spacing w:line="240" w:lineRule="auto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12" w:rsidRPr="00FA42A4" w:rsidRDefault="00B44112" w:rsidP="007C2BBD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4112" w:rsidRPr="00CE7137" w:rsidRDefault="00B44112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C2BBD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406EF4" w:rsidRDefault="007C2BBD" w:rsidP="007C2BBD">
            <w:pPr>
              <w:ind w:left="102" w:right="-20"/>
              <w:jc w:val="both"/>
            </w:pPr>
            <w:r>
              <w:rPr>
                <w:rFonts w:hint="eastAsia"/>
              </w:rPr>
              <w:t>channel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406EF4" w:rsidRDefault="007C2BBD" w:rsidP="007C2BBD">
            <w:pPr>
              <w:ind w:left="102" w:right="-20"/>
              <w:jc w:val="both"/>
            </w:pPr>
            <w:r>
              <w:t>V</w:t>
            </w:r>
            <w:r w:rsidR="00AF21DC">
              <w:rPr>
                <w:rFonts w:hint="eastAsia"/>
              </w:rPr>
              <w:t>archar(10</w:t>
            </w:r>
            <w:r>
              <w:rPr>
                <w:rFonts w:hint="eastAsia"/>
              </w:rPr>
              <w:t>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渠道</w:t>
            </w:r>
            <w:r w:rsidR="00E51647">
              <w:rPr>
                <w:rFonts w:hint="eastAsia"/>
              </w:rPr>
              <w:t>类型</w:t>
            </w:r>
            <w:r>
              <w:rPr>
                <w:rFonts w:hint="eastAsia"/>
              </w:rPr>
              <w:t>，目前为：</w:t>
            </w:r>
          </w:p>
          <w:p w:rsidR="007C2BBD" w:rsidRDefault="007C2BBD" w:rsidP="007C2BBD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BOC</w:t>
            </w:r>
            <w:r>
              <w:rPr>
                <w:rFonts w:hint="eastAsia"/>
              </w:rPr>
              <w:t>：中行</w:t>
            </w:r>
            <w:r w:rsidR="00E51647">
              <w:rPr>
                <w:rFonts w:hint="eastAsia"/>
              </w:rPr>
              <w:t>预付款</w:t>
            </w:r>
          </w:p>
          <w:p w:rsidR="00E51647" w:rsidRPr="00E51647" w:rsidRDefault="00E51647" w:rsidP="007C2BBD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BOCRZ</w:t>
            </w:r>
            <w:r>
              <w:rPr>
                <w:rFonts w:hint="eastAsia"/>
              </w:rPr>
              <w:t>：中行融资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FA42A4" w:rsidRDefault="007C2BBD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U_inx0</w:t>
            </w:r>
          </w:p>
          <w:p w:rsidR="008E5CA5" w:rsidRPr="00CE7137" w:rsidRDefault="008E5CA5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U_inx1</w:t>
            </w:r>
          </w:p>
        </w:tc>
      </w:tr>
      <w:tr w:rsidR="007C2BBD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ind w:left="102" w:right="-20"/>
              <w:jc w:val="both"/>
            </w:pPr>
            <w:r>
              <w:rPr>
                <w:rFonts w:hint="eastAsia"/>
              </w:rPr>
              <w:t>extacc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ind w:left="102" w:right="-20"/>
              <w:jc w:val="both"/>
            </w:pPr>
            <w:r>
              <w:t>V</w:t>
            </w:r>
            <w:r w:rsidR="00150778">
              <w:rPr>
                <w:rFonts w:hint="eastAsia"/>
              </w:rPr>
              <w:t>archar(</w:t>
            </w:r>
            <w:r w:rsidR="00984811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0778" w:rsidRDefault="007C2BBD" w:rsidP="00150778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外部帐号</w:t>
            </w:r>
            <w:r w:rsidR="00314131">
              <w:rPr>
                <w:rFonts w:hint="eastAsia"/>
              </w:rPr>
              <w:t>，即外部系统的客户号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U_inx1</w:t>
            </w:r>
          </w:p>
        </w:tc>
      </w:tr>
      <w:tr w:rsidR="00E51647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47" w:rsidRDefault="00314131" w:rsidP="007C2BBD">
            <w:pPr>
              <w:ind w:left="102" w:right="-20"/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47" w:rsidRDefault="00314131" w:rsidP="007C2BBD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archar(128)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47" w:rsidRDefault="00314131" w:rsidP="00150778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客户名称</w:t>
            </w:r>
          </w:p>
          <w:p w:rsidR="00314131" w:rsidRDefault="00314131" w:rsidP="00150778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注：仅对中行融资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47" w:rsidRDefault="00314131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47" w:rsidRDefault="00E51647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314131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131" w:rsidRDefault="00314131" w:rsidP="007C2BBD">
            <w:pPr>
              <w:ind w:left="102" w:right="-20"/>
              <w:jc w:val="both"/>
            </w:pPr>
            <w:r>
              <w:rPr>
                <w:rFonts w:hint="eastAsia"/>
              </w:rPr>
              <w:t>extacc1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131" w:rsidRDefault="00314131" w:rsidP="007C2BBD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131" w:rsidRDefault="00314131" w:rsidP="00150778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外部系统客户号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，比如网银客户号</w:t>
            </w:r>
          </w:p>
          <w:p w:rsidR="00314131" w:rsidRDefault="00314131" w:rsidP="00150778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注：仅对中行融资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131" w:rsidRDefault="00314131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131" w:rsidRDefault="00314131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314131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131" w:rsidRDefault="00314131" w:rsidP="00314131">
            <w:pPr>
              <w:ind w:left="102" w:right="-20"/>
              <w:jc w:val="both"/>
            </w:pPr>
            <w:r>
              <w:rPr>
                <w:rFonts w:hint="eastAsia"/>
              </w:rPr>
              <w:t>extname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131" w:rsidRDefault="00314131" w:rsidP="007C2BBD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</w:t>
            </w:r>
            <w:r w:rsidR="003A35AD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131" w:rsidRDefault="00314131" w:rsidP="00150778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外部系统名称，比如融资机构</w:t>
            </w:r>
          </w:p>
          <w:p w:rsidR="00314131" w:rsidRDefault="00314131" w:rsidP="00150778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注：仅对中行融资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131" w:rsidRDefault="00314131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131" w:rsidRDefault="00314131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314131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131" w:rsidRDefault="00314131" w:rsidP="007C2BBD">
            <w:pPr>
              <w:ind w:left="102" w:right="-20"/>
              <w:jc w:val="both"/>
            </w:pPr>
            <w:r>
              <w:rPr>
                <w:rFonts w:hint="eastAsia"/>
              </w:rPr>
              <w:t>extpactno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131" w:rsidRDefault="00314131" w:rsidP="007C2BBD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131" w:rsidRDefault="00314131" w:rsidP="00150778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外部协议号</w:t>
            </w:r>
          </w:p>
          <w:p w:rsidR="00314131" w:rsidRDefault="00314131" w:rsidP="00150778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注：仅对中行融资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131" w:rsidRDefault="00314131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131" w:rsidRDefault="00314131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314131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131" w:rsidRDefault="00314131" w:rsidP="007C2BBD">
            <w:pPr>
              <w:ind w:left="102" w:right="-20"/>
              <w:jc w:val="both"/>
            </w:pPr>
            <w:r>
              <w:rPr>
                <w:rFonts w:hint="eastAsia"/>
              </w:rPr>
              <w:t>acctype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131" w:rsidRDefault="00314131" w:rsidP="007C2BBD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archar(2)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131" w:rsidRDefault="00314131" w:rsidP="00150778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外部账户类型</w:t>
            </w:r>
          </w:p>
          <w:p w:rsidR="00314131" w:rsidRDefault="00314131" w:rsidP="00150778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：代理客户</w:t>
            </w:r>
          </w:p>
          <w:p w:rsidR="00314131" w:rsidRDefault="00314131" w:rsidP="00150778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：非代理客户</w:t>
            </w:r>
          </w:p>
          <w:p w:rsidR="00314131" w:rsidRPr="00314131" w:rsidRDefault="00314131" w:rsidP="00150778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注：仅对中行融资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131" w:rsidRDefault="00314131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14131" w:rsidRDefault="00314131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FB6082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082" w:rsidRDefault="00FB6082" w:rsidP="007C2BBD">
            <w:pPr>
              <w:ind w:left="102" w:right="-20"/>
              <w:jc w:val="both"/>
            </w:pPr>
            <w:r w:rsidRPr="003D7A01">
              <w:rPr>
                <w:rFonts w:ascii="幼圆" w:eastAsia="幼圆" w:hint="eastAsia"/>
              </w:rPr>
              <w:t>rzType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082" w:rsidRDefault="00FB6082" w:rsidP="007C2BBD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archar(2)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817" w:rsidRPr="009E79EC" w:rsidRDefault="00690817" w:rsidP="00690817">
            <w:pPr>
              <w:spacing w:line="312" w:lineRule="exact"/>
              <w:ind w:left="142" w:right="-20"/>
              <w:jc w:val="both"/>
              <w:rPr>
                <w:rFonts w:ascii="幼圆" w:eastAsia="幼圆"/>
                <w:snapToGrid/>
                <w:kern w:val="2"/>
                <w:sz w:val="20"/>
              </w:rPr>
            </w:pPr>
            <w:r w:rsidRPr="009E79EC">
              <w:rPr>
                <w:rFonts w:ascii="幼圆" w:eastAsia="幼圆" w:hint="eastAsia"/>
                <w:snapToGrid/>
                <w:kern w:val="2"/>
                <w:sz w:val="20"/>
              </w:rPr>
              <w:t>业务类型：</w:t>
            </w:r>
          </w:p>
          <w:p w:rsidR="00690817" w:rsidRPr="009E79EC" w:rsidRDefault="00690817" w:rsidP="00690817">
            <w:pPr>
              <w:spacing w:line="312" w:lineRule="exact"/>
              <w:ind w:left="142" w:right="-20"/>
              <w:jc w:val="both"/>
              <w:rPr>
                <w:rFonts w:ascii="幼圆" w:eastAsia="幼圆"/>
                <w:snapToGrid/>
                <w:kern w:val="2"/>
                <w:sz w:val="20"/>
              </w:rPr>
            </w:pPr>
            <w:r w:rsidRPr="009E79EC">
              <w:rPr>
                <w:rFonts w:ascii="幼圆" w:eastAsia="幼圆" w:hint="eastAsia"/>
                <w:snapToGrid/>
                <w:kern w:val="2"/>
                <w:sz w:val="20"/>
              </w:rPr>
              <w:t>09</w:t>
            </w:r>
            <w:r w:rsidRPr="009E79EC">
              <w:rPr>
                <w:rFonts w:ascii="幼圆" w:eastAsia="幼圆" w:hint="eastAsia"/>
                <w:snapToGrid/>
                <w:kern w:val="2"/>
                <w:sz w:val="20"/>
              </w:rPr>
              <w:tab/>
              <w:t>国内综合保理</w:t>
            </w:r>
          </w:p>
          <w:p w:rsidR="00690817" w:rsidRPr="009E79EC" w:rsidRDefault="00690817" w:rsidP="00690817">
            <w:pPr>
              <w:spacing w:line="312" w:lineRule="exact"/>
              <w:ind w:left="142" w:right="-20"/>
              <w:jc w:val="both"/>
              <w:rPr>
                <w:rFonts w:ascii="幼圆" w:eastAsia="幼圆"/>
                <w:snapToGrid/>
                <w:kern w:val="2"/>
                <w:sz w:val="20"/>
              </w:rPr>
            </w:pPr>
            <w:r w:rsidRPr="009E79EC">
              <w:rPr>
                <w:rFonts w:ascii="幼圆" w:eastAsia="幼圆" w:hint="eastAsia"/>
                <w:snapToGrid/>
                <w:kern w:val="2"/>
                <w:sz w:val="20"/>
              </w:rPr>
              <w:t>14</w:t>
            </w:r>
            <w:r w:rsidRPr="009E79EC">
              <w:rPr>
                <w:rFonts w:ascii="幼圆" w:eastAsia="幼圆" w:hint="eastAsia"/>
                <w:snapToGrid/>
                <w:kern w:val="2"/>
                <w:sz w:val="20"/>
              </w:rPr>
              <w:tab/>
              <w:t>应付账款融资</w:t>
            </w:r>
          </w:p>
          <w:p w:rsidR="00FB6082" w:rsidRDefault="00690817" w:rsidP="00690817">
            <w:pPr>
              <w:spacing w:line="240" w:lineRule="auto"/>
              <w:ind w:left="142" w:right="-20"/>
              <w:jc w:val="both"/>
              <w:rPr>
                <w:rFonts w:ascii="幼圆" w:eastAsia="幼圆"/>
                <w:snapToGrid/>
                <w:kern w:val="2"/>
                <w:sz w:val="20"/>
              </w:rPr>
            </w:pPr>
            <w:r w:rsidRPr="009E79EC">
              <w:rPr>
                <w:rFonts w:ascii="幼圆" w:eastAsia="幼圆" w:hint="eastAsia"/>
                <w:snapToGrid/>
                <w:kern w:val="2"/>
                <w:sz w:val="20"/>
              </w:rPr>
              <w:t>17</w:t>
            </w:r>
            <w:r w:rsidRPr="009E79EC">
              <w:rPr>
                <w:rFonts w:ascii="幼圆" w:eastAsia="幼圆" w:hint="eastAsia"/>
                <w:snapToGrid/>
                <w:kern w:val="2"/>
                <w:sz w:val="20"/>
              </w:rPr>
              <w:tab/>
              <w:t>销易达</w:t>
            </w:r>
          </w:p>
          <w:p w:rsidR="006718D9" w:rsidRDefault="006718D9" w:rsidP="00690817">
            <w:pPr>
              <w:spacing w:line="240" w:lineRule="auto"/>
              <w:ind w:left="142" w:right="-20"/>
              <w:jc w:val="both"/>
            </w:pPr>
            <w:r>
              <w:rPr>
                <w:rFonts w:ascii="幼圆" w:eastAsia="幼圆" w:hint="eastAsia"/>
                <w:snapToGrid/>
                <w:kern w:val="2"/>
                <w:sz w:val="20"/>
              </w:rPr>
              <w:t>注：仅对中行融资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082" w:rsidRDefault="00FB6082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082" w:rsidRDefault="00FB6082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FB6082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082" w:rsidRPr="003D7A01" w:rsidRDefault="00FB6082" w:rsidP="007C2BBD">
            <w:pPr>
              <w:ind w:left="102" w:right="-20"/>
              <w:jc w:val="both"/>
              <w:rPr>
                <w:rFonts w:ascii="幼圆" w:eastAsia="幼圆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082" w:rsidRDefault="00FB6082" w:rsidP="007C2BBD">
            <w:pPr>
              <w:ind w:left="102" w:right="-20"/>
              <w:jc w:val="both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082" w:rsidRPr="00690817" w:rsidRDefault="00FB6082" w:rsidP="00690817">
            <w:pPr>
              <w:spacing w:line="240" w:lineRule="auto"/>
              <w:ind w:left="142" w:right="-20"/>
              <w:jc w:val="both"/>
              <w:rPr>
                <w:b/>
              </w:rPr>
            </w:pPr>
            <w:r w:rsidRPr="00690817">
              <w:rPr>
                <w:rFonts w:hint="eastAsia"/>
                <w:b/>
              </w:rPr>
              <w:t>下面对应融资内容部分</w:t>
            </w:r>
            <w:r w:rsidRPr="00690817">
              <w:rPr>
                <w:rFonts w:hint="eastAsia"/>
                <w:b/>
              </w:rPr>
              <w:t>2</w:t>
            </w:r>
            <w:r w:rsidRPr="00690817">
              <w:rPr>
                <w:rFonts w:hint="eastAsia"/>
                <w:b/>
              </w:rPr>
              <w:t>，由管理台在审核通过时维护</w:t>
            </w:r>
            <w:r w:rsidR="00690817">
              <w:rPr>
                <w:rFonts w:hint="eastAsia"/>
                <w:b/>
              </w:rPr>
              <w:t>，代理客户才需要。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082" w:rsidRPr="00FB6082" w:rsidRDefault="00FB6082" w:rsidP="007C2BBD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082" w:rsidRDefault="00FB6082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6718D9" w:rsidRPr="00270E48" w:rsidTr="006F15F3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Pr="003D7A01" w:rsidRDefault="006718D9" w:rsidP="007C2BBD">
            <w:pPr>
              <w:ind w:left="102" w:right="-20"/>
              <w:jc w:val="both"/>
              <w:rPr>
                <w:rFonts w:ascii="幼圆" w:eastAsia="幼圆"/>
              </w:rPr>
            </w:pPr>
            <w:r w:rsidRPr="003D7A01">
              <w:rPr>
                <w:rFonts w:ascii="幼圆" w:eastAsia="幼圆" w:hint="eastAsia"/>
              </w:rPr>
              <w:t>feeRate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7C2BBD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690817">
            <w:pPr>
              <w:spacing w:line="240" w:lineRule="auto"/>
              <w:ind w:left="142" w:right="-20"/>
              <w:jc w:val="both"/>
            </w:pPr>
            <w:r w:rsidRPr="003D7A01">
              <w:rPr>
                <w:rFonts w:ascii="幼圆" w:eastAsia="幼圆" w:hint="eastAsia"/>
              </w:rPr>
              <w:t>手续费的费率</w:t>
            </w:r>
            <w:r>
              <w:rPr>
                <w:rFonts w:ascii="幼圆" w:eastAsia="幼圆" w:hint="eastAsia"/>
              </w:rPr>
              <w:t>，6位小数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8D9" w:rsidRDefault="006718D9" w:rsidP="007C2BBD">
            <w:pPr>
              <w:ind w:left="102" w:right="-20"/>
              <w:jc w:val="both"/>
              <w:rPr>
                <w:sz w:val="18"/>
              </w:rPr>
            </w:pPr>
            <w:r w:rsidRPr="005F1401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6718D9" w:rsidRPr="00270E48" w:rsidTr="006F15F3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Pr="003D7A01" w:rsidRDefault="006718D9" w:rsidP="007C2BBD">
            <w:pPr>
              <w:ind w:left="102" w:right="-20"/>
              <w:jc w:val="both"/>
              <w:rPr>
                <w:rFonts w:ascii="幼圆" w:eastAsia="幼圆"/>
              </w:rPr>
            </w:pPr>
            <w:r w:rsidRPr="006F6FBF">
              <w:rPr>
                <w:rFonts w:ascii="幼圆" w:eastAsia="幼圆" w:hint="eastAsia"/>
              </w:rPr>
              <w:t>chargeWay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7C2BBD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archar(2)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690817">
            <w:pPr>
              <w:pStyle w:val="100"/>
              <w:ind w:left="142"/>
              <w:rPr>
                <w:rFonts w:ascii="幼圆" w:eastAsia="幼圆"/>
                <w:szCs w:val="21"/>
              </w:rPr>
            </w:pPr>
            <w:r w:rsidRPr="006F6FBF">
              <w:rPr>
                <w:rFonts w:ascii="幼圆" w:eastAsia="幼圆" w:hint="eastAsia"/>
                <w:szCs w:val="21"/>
              </w:rPr>
              <w:t>手续费收取方式</w:t>
            </w:r>
          </w:p>
          <w:p w:rsidR="006718D9" w:rsidRDefault="006718D9" w:rsidP="00690817">
            <w:pPr>
              <w:spacing w:line="240" w:lineRule="auto"/>
              <w:ind w:left="142" w:right="-20"/>
              <w:jc w:val="both"/>
            </w:pPr>
            <w:r w:rsidRPr="006F6FBF">
              <w:rPr>
                <w:rFonts w:ascii="幼圆" w:eastAsia="幼圆" w:hint="eastAsia"/>
                <w:lang w:val="en-GB"/>
              </w:rPr>
              <w:t>1:先收，2</w:t>
            </w:r>
            <w:r w:rsidRPr="006F6FBF">
              <w:rPr>
                <w:rFonts w:ascii="幼圆" w:eastAsia="幼圆"/>
                <w:lang w:val="en-GB"/>
              </w:rPr>
              <w:t>:</w:t>
            </w:r>
            <w:r w:rsidRPr="006F6FBF">
              <w:rPr>
                <w:rFonts w:ascii="幼圆" w:eastAsia="幼圆" w:hint="eastAsia"/>
                <w:lang w:val="en-GB"/>
              </w:rPr>
              <w:t>后收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8D9" w:rsidRDefault="006718D9" w:rsidP="007C2BBD">
            <w:pPr>
              <w:ind w:left="102" w:right="-20"/>
              <w:jc w:val="both"/>
              <w:rPr>
                <w:sz w:val="18"/>
              </w:rPr>
            </w:pPr>
            <w:r w:rsidRPr="005F1401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6718D9" w:rsidRPr="00270E48" w:rsidTr="006F15F3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Pr="003D7A01" w:rsidRDefault="006718D9" w:rsidP="007C2BBD">
            <w:pPr>
              <w:ind w:left="102" w:right="-20"/>
              <w:jc w:val="both"/>
              <w:rPr>
                <w:rFonts w:ascii="幼圆" w:eastAsia="幼圆"/>
              </w:rPr>
            </w:pPr>
            <w:r w:rsidRPr="006F6FBF">
              <w:rPr>
                <w:rFonts w:ascii="幼圆" w:eastAsia="幼圆" w:hint="eastAsia"/>
              </w:rPr>
              <w:t>deductType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7C2BBD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archar(2)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690817">
            <w:pPr>
              <w:pStyle w:val="100"/>
              <w:ind w:left="142"/>
              <w:rPr>
                <w:rFonts w:ascii="幼圆" w:eastAsia="幼圆"/>
                <w:szCs w:val="21"/>
              </w:rPr>
            </w:pPr>
            <w:r w:rsidRPr="006F6FBF">
              <w:rPr>
                <w:rFonts w:ascii="幼圆" w:eastAsia="幼圆" w:hint="eastAsia"/>
                <w:szCs w:val="21"/>
              </w:rPr>
              <w:t>手续费扣款方式</w:t>
            </w:r>
          </w:p>
          <w:p w:rsidR="006718D9" w:rsidRDefault="006718D9" w:rsidP="00690817">
            <w:pPr>
              <w:spacing w:line="240" w:lineRule="auto"/>
              <w:ind w:left="142" w:right="-20"/>
              <w:jc w:val="both"/>
            </w:pPr>
            <w:r w:rsidRPr="006F6FBF">
              <w:rPr>
                <w:rFonts w:ascii="幼圆" w:eastAsia="幼圆" w:hint="eastAsia"/>
                <w:lang w:val="en-GB"/>
              </w:rPr>
              <w:t>1:内扣，2</w:t>
            </w:r>
            <w:r w:rsidRPr="006F6FBF">
              <w:rPr>
                <w:rFonts w:ascii="幼圆" w:eastAsia="幼圆"/>
                <w:lang w:val="en-GB"/>
              </w:rPr>
              <w:t>:</w:t>
            </w:r>
            <w:r w:rsidRPr="006F6FBF">
              <w:rPr>
                <w:rFonts w:ascii="幼圆" w:eastAsia="幼圆" w:hint="eastAsia"/>
                <w:lang w:val="en-GB"/>
              </w:rPr>
              <w:t>外扣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8D9" w:rsidRDefault="006718D9" w:rsidP="007C2BBD">
            <w:pPr>
              <w:ind w:left="102" w:right="-20"/>
              <w:jc w:val="both"/>
              <w:rPr>
                <w:sz w:val="18"/>
              </w:rPr>
            </w:pPr>
            <w:r w:rsidRPr="005F1401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6718D9" w:rsidRPr="00270E48" w:rsidTr="006F15F3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Pr="003D7A01" w:rsidRDefault="006718D9" w:rsidP="007C2BBD">
            <w:pPr>
              <w:ind w:left="102" w:right="-20"/>
              <w:jc w:val="both"/>
              <w:rPr>
                <w:rFonts w:ascii="幼圆" w:eastAsia="幼圆"/>
              </w:rPr>
            </w:pPr>
            <w:r w:rsidRPr="003D7A01">
              <w:rPr>
                <w:rFonts w:ascii="幼圆" w:eastAsia="幼圆" w:hint="eastAsia"/>
              </w:rPr>
              <w:t>feePayer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7C2BBD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archar(2)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690817">
            <w:pPr>
              <w:pStyle w:val="100"/>
              <w:ind w:left="142"/>
              <w:rPr>
                <w:rFonts w:ascii="幼圆" w:eastAsia="幼圆"/>
                <w:szCs w:val="21"/>
              </w:rPr>
            </w:pPr>
            <w:r w:rsidRPr="003D7A01">
              <w:rPr>
                <w:rFonts w:ascii="幼圆" w:eastAsia="幼圆" w:hint="eastAsia"/>
                <w:szCs w:val="21"/>
              </w:rPr>
              <w:t>手续费承担方</w:t>
            </w:r>
          </w:p>
          <w:p w:rsidR="006718D9" w:rsidRPr="003D7A01" w:rsidRDefault="006718D9" w:rsidP="00690817">
            <w:pPr>
              <w:pStyle w:val="My1"/>
              <w:spacing w:before="62" w:after="62"/>
              <w:ind w:left="142"/>
              <w:rPr>
                <w:rFonts w:ascii="幼圆" w:eastAsia="幼圆" w:hAnsi="Times New Roman"/>
                <w:szCs w:val="21"/>
                <w:lang w:val="en-GB"/>
              </w:rPr>
            </w:pPr>
            <w:r w:rsidRPr="003D7A01">
              <w:rPr>
                <w:rFonts w:ascii="幼圆" w:eastAsia="幼圆" w:hAnsi="Times New Roman" w:hint="eastAsia"/>
                <w:szCs w:val="21"/>
                <w:lang w:val="en-GB"/>
              </w:rPr>
              <w:t>1:买方</w:t>
            </w:r>
          </w:p>
          <w:p w:rsidR="006718D9" w:rsidRPr="003D7A01" w:rsidRDefault="006718D9" w:rsidP="00690817">
            <w:pPr>
              <w:pStyle w:val="My1"/>
              <w:spacing w:before="62" w:after="62"/>
              <w:ind w:left="142"/>
              <w:rPr>
                <w:rFonts w:ascii="幼圆" w:eastAsia="幼圆" w:hAnsi="Times New Roman"/>
                <w:szCs w:val="21"/>
                <w:lang w:val="en-GB"/>
              </w:rPr>
            </w:pPr>
            <w:r w:rsidRPr="003D7A01">
              <w:rPr>
                <w:rFonts w:ascii="幼圆" w:eastAsia="幼圆" w:hAnsi="Times New Roman" w:hint="eastAsia"/>
                <w:szCs w:val="21"/>
                <w:lang w:val="en-GB"/>
              </w:rPr>
              <w:t>2:卖方</w:t>
            </w:r>
          </w:p>
          <w:p w:rsidR="006718D9" w:rsidRDefault="006718D9" w:rsidP="00690817">
            <w:pPr>
              <w:spacing w:line="240" w:lineRule="auto"/>
              <w:ind w:left="142" w:right="-20"/>
              <w:jc w:val="both"/>
            </w:pPr>
            <w:r w:rsidRPr="003D7A01">
              <w:rPr>
                <w:rFonts w:ascii="幼圆" w:eastAsia="幼圆" w:hint="eastAsia"/>
                <w:lang w:val="en-GB"/>
              </w:rPr>
              <w:t>3:第三方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8D9" w:rsidRDefault="006718D9" w:rsidP="007C2BBD">
            <w:pPr>
              <w:ind w:left="102" w:right="-20"/>
              <w:jc w:val="both"/>
              <w:rPr>
                <w:sz w:val="18"/>
              </w:rPr>
            </w:pPr>
            <w:r w:rsidRPr="005F1401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6718D9" w:rsidRPr="00270E48" w:rsidTr="006F15F3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Pr="003D7A01" w:rsidRDefault="006718D9" w:rsidP="007C2BBD">
            <w:pPr>
              <w:ind w:left="102" w:right="-20"/>
              <w:jc w:val="both"/>
              <w:rPr>
                <w:rFonts w:ascii="幼圆" w:eastAsia="幼圆"/>
              </w:rPr>
            </w:pPr>
            <w:r w:rsidRPr="003D7A01">
              <w:rPr>
                <w:rFonts w:ascii="幼圆" w:eastAsia="幼圆" w:hint="eastAsia"/>
              </w:rPr>
              <w:t>feeActNo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7C2BBD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690817">
            <w:pPr>
              <w:pStyle w:val="100"/>
              <w:ind w:left="142"/>
              <w:rPr>
                <w:rFonts w:ascii="幼圆" w:eastAsia="幼圆"/>
                <w:szCs w:val="21"/>
              </w:rPr>
            </w:pPr>
            <w:r w:rsidRPr="003D7A01">
              <w:rPr>
                <w:rFonts w:ascii="幼圆" w:eastAsia="幼圆" w:hint="eastAsia"/>
                <w:szCs w:val="21"/>
              </w:rPr>
              <w:t>手续费账号</w:t>
            </w:r>
          </w:p>
          <w:p w:rsidR="006718D9" w:rsidRDefault="006718D9" w:rsidP="00690817">
            <w:pPr>
              <w:spacing w:line="240" w:lineRule="auto"/>
              <w:ind w:left="142" w:right="-20"/>
              <w:jc w:val="both"/>
            </w:pPr>
            <w:r>
              <w:rPr>
                <w:rFonts w:ascii="幼圆" w:eastAsia="幼圆" w:hint="eastAsia"/>
                <w:lang w:val="en-GB"/>
              </w:rPr>
              <w:t>当</w:t>
            </w:r>
            <w:r>
              <w:rPr>
                <w:rFonts w:ascii="幼圆" w:eastAsia="幼圆"/>
                <w:lang w:val="en-GB"/>
              </w:rPr>
              <w:t>收付费扣款方式为</w:t>
            </w:r>
            <w:r>
              <w:rPr>
                <w:rFonts w:ascii="幼圆" w:eastAsia="幼圆"/>
                <w:lang w:val="en-GB"/>
              </w:rPr>
              <w:t>“</w:t>
            </w:r>
            <w:r>
              <w:rPr>
                <w:rFonts w:ascii="幼圆" w:eastAsia="幼圆" w:hint="eastAsia"/>
                <w:lang w:val="en-GB"/>
              </w:rPr>
              <w:t>外扣</w:t>
            </w:r>
            <w:r>
              <w:rPr>
                <w:rFonts w:ascii="幼圆" w:eastAsia="幼圆"/>
                <w:lang w:val="en-GB"/>
              </w:rPr>
              <w:t>”</w:t>
            </w:r>
            <w:r>
              <w:rPr>
                <w:rFonts w:ascii="幼圆" w:eastAsia="幼圆" w:hint="eastAsia"/>
                <w:lang w:val="en-GB"/>
              </w:rPr>
              <w:t>时</w:t>
            </w:r>
            <w:r>
              <w:rPr>
                <w:rFonts w:ascii="幼圆" w:eastAsia="幼圆"/>
                <w:lang w:val="en-GB"/>
              </w:rPr>
              <w:t>，此栏位必填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8D9" w:rsidRDefault="006718D9" w:rsidP="007C2BBD">
            <w:pPr>
              <w:ind w:left="102" w:right="-20"/>
              <w:jc w:val="both"/>
              <w:rPr>
                <w:sz w:val="18"/>
              </w:rPr>
            </w:pPr>
            <w:r w:rsidRPr="005F1401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6718D9" w:rsidRPr="00270E48" w:rsidTr="006F15F3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Pr="003D7A01" w:rsidRDefault="006718D9" w:rsidP="007C2BBD">
            <w:pPr>
              <w:ind w:left="102" w:right="-20"/>
              <w:jc w:val="both"/>
              <w:rPr>
                <w:rFonts w:ascii="幼圆" w:eastAsia="幼圆"/>
              </w:rPr>
            </w:pPr>
            <w:r w:rsidRPr="003D7A01">
              <w:rPr>
                <w:rFonts w:ascii="幼圆" w:eastAsia="幼圆" w:hint="eastAsia"/>
              </w:rPr>
              <w:lastRenderedPageBreak/>
              <w:t>rzRate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7C2BBD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690817">
            <w:pPr>
              <w:spacing w:line="240" w:lineRule="auto"/>
              <w:ind w:left="142" w:right="-20"/>
              <w:jc w:val="both"/>
            </w:pPr>
            <w:r w:rsidRPr="003D7A01">
              <w:rPr>
                <w:rFonts w:ascii="幼圆" w:eastAsia="幼圆" w:hint="eastAsia"/>
              </w:rPr>
              <w:t>融资利率</w:t>
            </w:r>
            <w:r>
              <w:rPr>
                <w:rFonts w:ascii="幼圆" w:eastAsia="幼圆" w:hint="eastAsia"/>
              </w:rPr>
              <w:t>，5位小数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8D9" w:rsidRDefault="006718D9" w:rsidP="007C2BBD">
            <w:pPr>
              <w:ind w:left="102" w:right="-20"/>
              <w:jc w:val="both"/>
              <w:rPr>
                <w:sz w:val="18"/>
              </w:rPr>
            </w:pPr>
            <w:r w:rsidRPr="005F1401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6718D9" w:rsidRPr="00270E48" w:rsidTr="006F15F3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Pr="003D7A01" w:rsidRDefault="006718D9" w:rsidP="007C2BBD">
            <w:pPr>
              <w:ind w:left="102" w:right="-20"/>
              <w:jc w:val="both"/>
              <w:rPr>
                <w:rFonts w:ascii="幼圆" w:eastAsia="幼圆"/>
              </w:rPr>
            </w:pPr>
            <w:r w:rsidRPr="003D7A01">
              <w:rPr>
                <w:rFonts w:ascii="幼圆" w:eastAsia="幼圆" w:hint="eastAsia"/>
              </w:rPr>
              <w:t>inteWay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7C2BBD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archar(2)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690817">
            <w:pPr>
              <w:pStyle w:val="100"/>
              <w:ind w:left="142"/>
              <w:rPr>
                <w:rFonts w:ascii="幼圆" w:eastAsia="幼圆"/>
                <w:szCs w:val="21"/>
              </w:rPr>
            </w:pPr>
            <w:r w:rsidRPr="003D7A01">
              <w:rPr>
                <w:rFonts w:ascii="幼圆" w:eastAsia="幼圆" w:hint="eastAsia"/>
                <w:szCs w:val="21"/>
              </w:rPr>
              <w:t>利息收取方式</w:t>
            </w:r>
          </w:p>
          <w:p w:rsidR="006718D9" w:rsidRPr="003D7A01" w:rsidRDefault="006718D9" w:rsidP="00690817">
            <w:pPr>
              <w:pStyle w:val="My1"/>
              <w:spacing w:before="62" w:after="62"/>
              <w:ind w:left="142"/>
              <w:rPr>
                <w:rFonts w:ascii="幼圆" w:eastAsia="幼圆" w:hAnsi="Times New Roman"/>
                <w:szCs w:val="21"/>
                <w:lang w:val="en-GB"/>
              </w:rPr>
            </w:pPr>
            <w:r w:rsidRPr="003D7A01">
              <w:rPr>
                <w:rFonts w:ascii="幼圆" w:eastAsia="幼圆" w:hAnsi="Times New Roman" w:hint="eastAsia"/>
                <w:szCs w:val="21"/>
                <w:lang w:val="en-GB"/>
              </w:rPr>
              <w:t>1:先收</w:t>
            </w:r>
          </w:p>
          <w:p w:rsidR="006718D9" w:rsidRPr="003D7A01" w:rsidRDefault="006718D9" w:rsidP="00690817">
            <w:pPr>
              <w:pStyle w:val="My1"/>
              <w:spacing w:before="62" w:after="62"/>
              <w:ind w:left="142"/>
              <w:rPr>
                <w:rFonts w:ascii="幼圆" w:eastAsia="幼圆" w:hAnsi="Times New Roman"/>
                <w:szCs w:val="21"/>
                <w:lang w:val="en-GB"/>
              </w:rPr>
            </w:pPr>
            <w:r w:rsidRPr="003D7A01">
              <w:rPr>
                <w:rFonts w:ascii="幼圆" w:eastAsia="幼圆" w:hAnsi="Times New Roman" w:hint="eastAsia"/>
                <w:szCs w:val="21"/>
                <w:lang w:val="en-GB"/>
              </w:rPr>
              <w:t>2:后收</w:t>
            </w:r>
          </w:p>
          <w:p w:rsidR="006718D9" w:rsidRDefault="006718D9" w:rsidP="00690817">
            <w:pPr>
              <w:spacing w:line="240" w:lineRule="auto"/>
              <w:ind w:left="142" w:right="-20"/>
              <w:jc w:val="both"/>
            </w:pPr>
            <w:r w:rsidRPr="003D7A01">
              <w:rPr>
                <w:rFonts w:ascii="幼圆" w:eastAsia="幼圆" w:hint="eastAsia"/>
                <w:lang w:val="en-GB"/>
              </w:rPr>
              <w:t>3:分段收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8D9" w:rsidRDefault="006718D9" w:rsidP="007C2BBD">
            <w:pPr>
              <w:ind w:left="102" w:right="-20"/>
              <w:jc w:val="both"/>
              <w:rPr>
                <w:sz w:val="18"/>
              </w:rPr>
            </w:pPr>
            <w:r w:rsidRPr="005F1401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6718D9" w:rsidRPr="00270E48" w:rsidTr="006F15F3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Pr="003D7A01" w:rsidRDefault="006718D9" w:rsidP="007C2BBD">
            <w:pPr>
              <w:ind w:left="102" w:right="-20"/>
              <w:jc w:val="both"/>
              <w:rPr>
                <w:rFonts w:ascii="幼圆" w:eastAsia="幼圆"/>
              </w:rPr>
            </w:pPr>
            <w:r w:rsidRPr="003D7A01">
              <w:rPr>
                <w:rFonts w:ascii="幼圆" w:eastAsia="幼圆" w:hint="eastAsia"/>
              </w:rPr>
              <w:t>intePayer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7C2BBD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archar(2)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690817">
            <w:pPr>
              <w:pStyle w:val="100"/>
              <w:ind w:left="142"/>
              <w:rPr>
                <w:rFonts w:ascii="幼圆" w:eastAsia="幼圆"/>
                <w:szCs w:val="21"/>
              </w:rPr>
            </w:pPr>
            <w:r w:rsidRPr="003D7A01">
              <w:rPr>
                <w:rFonts w:ascii="幼圆" w:eastAsia="幼圆" w:hint="eastAsia"/>
                <w:szCs w:val="21"/>
              </w:rPr>
              <w:t>利息承担方</w:t>
            </w:r>
          </w:p>
          <w:p w:rsidR="006718D9" w:rsidRPr="003D7A01" w:rsidRDefault="006718D9" w:rsidP="00690817">
            <w:pPr>
              <w:pStyle w:val="My1"/>
              <w:spacing w:before="62" w:after="62"/>
              <w:ind w:left="142"/>
              <w:rPr>
                <w:rFonts w:ascii="幼圆" w:eastAsia="幼圆" w:hAnsi="Times New Roman"/>
                <w:szCs w:val="21"/>
                <w:lang w:val="en-GB"/>
              </w:rPr>
            </w:pPr>
            <w:r w:rsidRPr="003D7A01">
              <w:rPr>
                <w:rFonts w:ascii="幼圆" w:eastAsia="幼圆" w:hAnsi="Times New Roman" w:hint="eastAsia"/>
                <w:szCs w:val="21"/>
                <w:lang w:val="en-GB"/>
              </w:rPr>
              <w:t>1:买方</w:t>
            </w:r>
          </w:p>
          <w:p w:rsidR="006718D9" w:rsidRPr="003D7A01" w:rsidRDefault="006718D9" w:rsidP="00690817">
            <w:pPr>
              <w:pStyle w:val="My1"/>
              <w:spacing w:before="62" w:after="62"/>
              <w:ind w:left="142"/>
              <w:rPr>
                <w:rFonts w:ascii="幼圆" w:eastAsia="幼圆" w:hAnsi="Times New Roman"/>
                <w:szCs w:val="21"/>
                <w:lang w:val="en-GB"/>
              </w:rPr>
            </w:pPr>
            <w:r w:rsidRPr="003D7A01">
              <w:rPr>
                <w:rFonts w:ascii="幼圆" w:eastAsia="幼圆" w:hAnsi="Times New Roman" w:hint="eastAsia"/>
                <w:szCs w:val="21"/>
                <w:lang w:val="en-GB"/>
              </w:rPr>
              <w:t>2:卖方</w:t>
            </w:r>
          </w:p>
          <w:p w:rsidR="006718D9" w:rsidRDefault="006718D9" w:rsidP="00690817">
            <w:pPr>
              <w:spacing w:line="240" w:lineRule="auto"/>
              <w:ind w:left="142" w:right="-20"/>
              <w:jc w:val="both"/>
            </w:pPr>
            <w:r w:rsidRPr="003D7A01">
              <w:rPr>
                <w:rFonts w:ascii="幼圆" w:eastAsia="幼圆" w:hint="eastAsia"/>
                <w:lang w:val="en-GB"/>
              </w:rPr>
              <w:t>3:第三方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8D9" w:rsidRDefault="006718D9" w:rsidP="007C2BBD">
            <w:pPr>
              <w:ind w:left="102" w:right="-20"/>
              <w:jc w:val="both"/>
              <w:rPr>
                <w:sz w:val="18"/>
              </w:rPr>
            </w:pPr>
            <w:r w:rsidRPr="005F1401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6718D9" w:rsidRPr="00270E48" w:rsidTr="006F15F3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Pr="003D7A01" w:rsidRDefault="006718D9" w:rsidP="007C2BBD">
            <w:pPr>
              <w:ind w:left="102" w:right="-20"/>
              <w:jc w:val="both"/>
              <w:rPr>
                <w:rFonts w:ascii="幼圆" w:eastAsia="幼圆"/>
              </w:rPr>
            </w:pPr>
            <w:r w:rsidRPr="003D7A01">
              <w:rPr>
                <w:rFonts w:ascii="幼圆" w:eastAsia="幼圆" w:hint="eastAsia"/>
              </w:rPr>
              <w:t>inteActNo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7C2BBD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690817">
            <w:pPr>
              <w:spacing w:line="240" w:lineRule="auto"/>
              <w:ind w:left="142" w:right="-20"/>
              <w:jc w:val="both"/>
            </w:pPr>
            <w:r w:rsidRPr="003D7A01">
              <w:rPr>
                <w:rFonts w:ascii="幼圆" w:eastAsia="幼圆" w:hint="eastAsia"/>
              </w:rPr>
              <w:t>利息扣款账号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18D9" w:rsidRDefault="006718D9" w:rsidP="007C2BBD">
            <w:pPr>
              <w:ind w:left="102" w:right="-20"/>
              <w:jc w:val="both"/>
              <w:rPr>
                <w:sz w:val="18"/>
              </w:rPr>
            </w:pPr>
            <w:r w:rsidRPr="005F1401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18D9" w:rsidRDefault="006718D9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690817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817" w:rsidRPr="003D7A01" w:rsidRDefault="00690817" w:rsidP="007C2BBD">
            <w:pPr>
              <w:ind w:left="102" w:right="-20"/>
              <w:jc w:val="both"/>
              <w:rPr>
                <w:rFonts w:ascii="幼圆" w:eastAsia="幼圆"/>
              </w:rPr>
            </w:pPr>
            <w:r w:rsidRPr="003D7A01">
              <w:rPr>
                <w:rFonts w:ascii="幼圆" w:eastAsia="幼圆" w:hint="eastAsia"/>
              </w:rPr>
              <w:t>addNums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817" w:rsidRDefault="003A35AD" w:rsidP="007C2BBD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817" w:rsidRDefault="00690817" w:rsidP="00690817">
            <w:pPr>
              <w:spacing w:line="240" w:lineRule="auto"/>
              <w:ind w:left="142" w:right="-20"/>
              <w:jc w:val="both"/>
            </w:pPr>
            <w:r w:rsidRPr="003D7A01">
              <w:rPr>
                <w:rFonts w:ascii="幼圆" w:eastAsia="幼圆" w:hint="eastAsia"/>
              </w:rPr>
              <w:t>利率上下浮</w:t>
            </w:r>
            <w:r>
              <w:rPr>
                <w:rFonts w:ascii="幼圆" w:eastAsia="幼圆" w:hint="eastAsia"/>
              </w:rPr>
              <w:t>，5位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817" w:rsidRDefault="006718D9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817" w:rsidRDefault="00690817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690817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817" w:rsidRPr="003D7A01" w:rsidRDefault="00690817" w:rsidP="007C2BBD">
            <w:pPr>
              <w:ind w:left="102" w:right="-20"/>
              <w:jc w:val="both"/>
              <w:rPr>
                <w:rFonts w:ascii="幼圆" w:eastAsia="幼圆"/>
              </w:rPr>
            </w:pPr>
            <w:r w:rsidRPr="003D7A01">
              <w:rPr>
                <w:rFonts w:ascii="幼圆" w:eastAsia="幼圆" w:hint="eastAsia"/>
              </w:rPr>
              <w:t>jsWay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817" w:rsidRDefault="003A35AD" w:rsidP="007C2BBD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archar(2)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817" w:rsidRDefault="00690817" w:rsidP="00690817">
            <w:pPr>
              <w:pStyle w:val="100"/>
              <w:ind w:left="142"/>
              <w:rPr>
                <w:rFonts w:ascii="幼圆" w:eastAsia="幼圆"/>
                <w:szCs w:val="21"/>
              </w:rPr>
            </w:pPr>
            <w:r w:rsidRPr="003D7A01">
              <w:rPr>
                <w:rFonts w:ascii="幼圆" w:eastAsia="幼圆" w:hint="eastAsia"/>
                <w:szCs w:val="21"/>
              </w:rPr>
              <w:t>结算方式</w:t>
            </w:r>
          </w:p>
          <w:p w:rsidR="00690817" w:rsidRPr="003D7A01" w:rsidRDefault="00690817" w:rsidP="00690817">
            <w:pPr>
              <w:pStyle w:val="My1"/>
              <w:spacing w:before="62" w:after="62"/>
              <w:ind w:left="142"/>
              <w:rPr>
                <w:rFonts w:ascii="幼圆" w:eastAsia="幼圆" w:hAnsi="Times New Roman"/>
                <w:szCs w:val="21"/>
                <w:lang w:val="en-GB"/>
              </w:rPr>
            </w:pPr>
            <w:r w:rsidRPr="003D7A01">
              <w:rPr>
                <w:rFonts w:ascii="幼圆" w:eastAsia="幼圆" w:hAnsi="Times New Roman" w:hint="eastAsia"/>
                <w:szCs w:val="21"/>
                <w:lang w:val="en-GB"/>
              </w:rPr>
              <w:t>1: 货到付款</w:t>
            </w:r>
          </w:p>
          <w:p w:rsidR="00690817" w:rsidRPr="003D7A01" w:rsidRDefault="00690817" w:rsidP="00690817">
            <w:pPr>
              <w:pStyle w:val="My1"/>
              <w:spacing w:before="62" w:after="62"/>
              <w:ind w:left="142"/>
              <w:rPr>
                <w:rFonts w:ascii="幼圆" w:eastAsia="幼圆" w:hAnsi="Times New Roman"/>
                <w:szCs w:val="21"/>
                <w:lang w:val="en-GB"/>
              </w:rPr>
            </w:pPr>
            <w:r w:rsidRPr="003D7A01">
              <w:rPr>
                <w:rFonts w:ascii="幼圆" w:eastAsia="幼圆" w:hAnsi="Times New Roman" w:hint="eastAsia"/>
                <w:szCs w:val="21"/>
                <w:lang w:val="en-GB"/>
              </w:rPr>
              <w:t>2: 赊销</w:t>
            </w:r>
          </w:p>
          <w:p w:rsidR="00690817" w:rsidRPr="003D7A01" w:rsidRDefault="00690817" w:rsidP="00690817">
            <w:pPr>
              <w:pStyle w:val="My1"/>
              <w:spacing w:before="62" w:after="62"/>
              <w:ind w:left="142"/>
              <w:rPr>
                <w:rFonts w:ascii="幼圆" w:eastAsia="幼圆" w:hAnsi="Times New Roman"/>
                <w:szCs w:val="21"/>
                <w:lang w:val="en-GB"/>
              </w:rPr>
            </w:pPr>
            <w:r w:rsidRPr="003D7A01">
              <w:rPr>
                <w:rFonts w:ascii="幼圆" w:eastAsia="幼圆" w:hAnsi="Times New Roman" w:hint="eastAsia"/>
                <w:szCs w:val="21"/>
                <w:lang w:val="en-GB"/>
              </w:rPr>
              <w:t>3: 信用证</w:t>
            </w:r>
          </w:p>
          <w:p w:rsidR="00690817" w:rsidRPr="003D7A01" w:rsidRDefault="00690817" w:rsidP="00690817">
            <w:pPr>
              <w:pStyle w:val="My1"/>
              <w:spacing w:before="62" w:after="62"/>
              <w:ind w:left="142"/>
              <w:rPr>
                <w:rFonts w:ascii="幼圆" w:eastAsia="幼圆" w:hAnsi="Times New Roman"/>
                <w:szCs w:val="21"/>
                <w:lang w:val="en-GB"/>
              </w:rPr>
            </w:pPr>
            <w:r w:rsidRPr="003D7A01">
              <w:rPr>
                <w:rFonts w:ascii="幼圆" w:eastAsia="幼圆" w:hAnsi="Times New Roman" w:hint="eastAsia"/>
                <w:szCs w:val="21"/>
                <w:lang w:val="en-GB"/>
              </w:rPr>
              <w:t>4: 托收</w:t>
            </w:r>
          </w:p>
          <w:p w:rsidR="00690817" w:rsidRDefault="00690817" w:rsidP="00690817">
            <w:pPr>
              <w:spacing w:line="240" w:lineRule="auto"/>
              <w:ind w:left="142" w:right="-20"/>
              <w:jc w:val="both"/>
            </w:pPr>
            <w:r w:rsidRPr="003D7A01">
              <w:rPr>
                <w:rFonts w:ascii="幼圆" w:eastAsia="幼圆" w:hint="eastAsia"/>
                <w:lang w:val="en-GB"/>
              </w:rPr>
              <w:t>5: 预付款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817" w:rsidRDefault="006718D9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817" w:rsidRDefault="00690817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F91844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406EF4" w:rsidRDefault="00F91844" w:rsidP="007C2BBD">
            <w:pPr>
              <w:ind w:left="102" w:right="-20"/>
              <w:jc w:val="both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406EF4" w:rsidRDefault="00F91844" w:rsidP="007C2BBD">
            <w:pPr>
              <w:ind w:left="102" w:right="-20"/>
              <w:jc w:val="both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406EF4" w:rsidRDefault="00F91844" w:rsidP="007C2BBD">
            <w:pPr>
              <w:spacing w:line="240" w:lineRule="auto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FA42A4" w:rsidRDefault="00F91844" w:rsidP="007C2BBD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CE7137" w:rsidRDefault="00F91844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F91844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406EF4" w:rsidRDefault="00F91844" w:rsidP="007C2BBD">
            <w:pPr>
              <w:ind w:left="102" w:right="-20"/>
              <w:jc w:val="both"/>
            </w:pPr>
            <w:r>
              <w:rPr>
                <w:rFonts w:hint="eastAsia"/>
              </w:rPr>
              <w:t>operid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406EF4" w:rsidRDefault="00F91844" w:rsidP="007C2BBD">
            <w:pPr>
              <w:ind w:left="102" w:right="-20"/>
              <w:jc w:val="both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406EF4" w:rsidRDefault="00F91844" w:rsidP="007C2BBD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，创建操作员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FA42A4" w:rsidRDefault="00F91844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CE7137" w:rsidRDefault="00F91844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F91844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406EF4" w:rsidRDefault="00F91844" w:rsidP="007C2BBD">
            <w:pPr>
              <w:ind w:left="102" w:right="-20"/>
              <w:jc w:val="both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406EF4" w:rsidRDefault="00F91844" w:rsidP="007C2BBD">
            <w:pPr>
              <w:ind w:left="102" w:right="-20"/>
              <w:jc w:val="both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406EF4" w:rsidRDefault="00F91844" w:rsidP="007C2BBD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FA42A4" w:rsidRDefault="00F91844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CE7137" w:rsidRDefault="00896BD2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nx_0</w:t>
            </w:r>
          </w:p>
        </w:tc>
      </w:tr>
      <w:tr w:rsidR="00F91844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ind w:left="102" w:right="-20"/>
              <w:jc w:val="both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FF4599" w:rsidRDefault="00F91844" w:rsidP="007C2BBD">
            <w:pPr>
              <w:ind w:left="102" w:right="-20"/>
              <w:jc w:val="both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spacing w:line="240" w:lineRule="auto"/>
              <w:ind w:leftChars="149" w:left="313" w:rightChars="-10" w:right="-21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F91844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ind w:left="102" w:right="-20"/>
              <w:jc w:val="both"/>
            </w:pPr>
            <w:r>
              <w:t>a</w:t>
            </w:r>
            <w:r>
              <w:rPr>
                <w:rFonts w:hint="eastAsia"/>
              </w:rPr>
              <w:t>udittime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FF4599" w:rsidRDefault="00F91844" w:rsidP="007C2BBD">
            <w:pPr>
              <w:ind w:left="102" w:right="-20"/>
              <w:jc w:val="both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F91844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ind w:left="102" w:right="-20"/>
              <w:jc w:val="both"/>
            </w:pPr>
            <w:r>
              <w:rPr>
                <w:rFonts w:hint="eastAsia"/>
              </w:rPr>
              <w:t>supoperid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FF4599" w:rsidRDefault="00F91844" w:rsidP="007C2BBD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审核操作员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F91844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ind w:left="102" w:right="-2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FF4599" w:rsidRDefault="00F91844" w:rsidP="007C2BBD">
            <w:pPr>
              <w:ind w:left="102" w:right="-2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状态</w:t>
            </w:r>
          </w:p>
          <w:p w:rsidR="00F91844" w:rsidRDefault="00F91844" w:rsidP="007C2BBD">
            <w:pPr>
              <w:spacing w:line="240" w:lineRule="auto"/>
              <w:ind w:leftChars="149" w:left="313" w:rightChars="-10" w:right="-21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：待审核</w:t>
            </w:r>
          </w:p>
          <w:p w:rsidR="00F91844" w:rsidRDefault="00F91844" w:rsidP="007C2BBD">
            <w:pPr>
              <w:spacing w:line="240" w:lineRule="auto"/>
              <w:ind w:leftChars="149" w:left="313" w:rightChars="-10" w:right="-21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：已审核</w:t>
            </w:r>
            <w:r w:rsidR="007C2BBD">
              <w:rPr>
                <w:rFonts w:hint="eastAsia"/>
              </w:rPr>
              <w:t>，通过</w:t>
            </w:r>
          </w:p>
          <w:p w:rsidR="00F91844" w:rsidRDefault="00F91844" w:rsidP="007C2BBD">
            <w:pPr>
              <w:spacing w:line="240" w:lineRule="auto"/>
              <w:ind w:leftChars="149" w:left="313" w:rightChars="-10" w:right="-21"/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：驳回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CE7137" w:rsidRDefault="009D6F4C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U_inx1</w:t>
            </w:r>
          </w:p>
        </w:tc>
      </w:tr>
      <w:tr w:rsidR="00F91844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ind w:left="102" w:right="-20"/>
              <w:jc w:val="both"/>
            </w:pPr>
            <w:r>
              <w:rPr>
                <w:rFonts w:hint="eastAsia"/>
              </w:rPr>
              <w:t>opinion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archar128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审核意见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CE7137" w:rsidRDefault="00F91844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F91844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FF4599" w:rsidRDefault="00F91844" w:rsidP="007C2BBD">
            <w:pPr>
              <w:ind w:left="102" w:right="-20"/>
              <w:jc w:val="both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FF4599" w:rsidRDefault="00F91844" w:rsidP="007C2BBD">
            <w:pPr>
              <w:ind w:left="102" w:right="-20"/>
              <w:jc w:val="both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spacing w:line="240" w:lineRule="auto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F91844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406EF4" w:rsidRDefault="00F91844" w:rsidP="007C2BBD">
            <w:pPr>
              <w:ind w:left="102" w:right="-20"/>
              <w:jc w:val="both"/>
            </w:pPr>
            <w:r w:rsidRPr="00FF4599">
              <w:rPr>
                <w:rFonts w:hint="eastAsia"/>
              </w:rPr>
              <w:t>remarks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406EF4" w:rsidRDefault="00F91844" w:rsidP="007C2BBD">
            <w:pPr>
              <w:ind w:left="102" w:right="-20"/>
              <w:jc w:val="both"/>
            </w:pPr>
            <w:r>
              <w:rPr>
                <w:rFonts w:hint="eastAsia"/>
              </w:rPr>
              <w:t>varchar(128</w:t>
            </w:r>
            <w:r w:rsidRPr="00FF4599">
              <w:rPr>
                <w:rFonts w:hint="eastAsia"/>
              </w:rPr>
              <w:t>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406EF4" w:rsidRDefault="00F91844" w:rsidP="007C2BBD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备注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Pr="00FA42A4" w:rsidRDefault="00F91844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1844" w:rsidRDefault="00F91844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E51647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47" w:rsidRPr="00FF4599" w:rsidRDefault="00E51647" w:rsidP="007C2BBD">
            <w:pPr>
              <w:ind w:left="102" w:right="-20"/>
              <w:jc w:val="both"/>
            </w:pPr>
            <w:r>
              <w:rPr>
                <w:rFonts w:hint="eastAsia"/>
              </w:rPr>
              <w:t>history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47" w:rsidRDefault="00534058" w:rsidP="007C2BBD">
            <w:pPr>
              <w:ind w:left="102" w:right="-20"/>
              <w:jc w:val="both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47" w:rsidRDefault="00E51647" w:rsidP="007C2BBD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审核历史</w:t>
            </w:r>
          </w:p>
          <w:p w:rsidR="00260D66" w:rsidRDefault="00260D66" w:rsidP="007C2BBD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比如：</w:t>
            </w:r>
          </w:p>
          <w:p w:rsidR="00260D66" w:rsidRDefault="00260D66" w:rsidP="007C2BBD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时间：提交成功</w:t>
            </w:r>
          </w:p>
          <w:p w:rsidR="00260D66" w:rsidRPr="00FF4599" w:rsidRDefault="00260D66" w:rsidP="007C2BBD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时间：审核通过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47" w:rsidRDefault="00260D66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51647" w:rsidRDefault="00E51647" w:rsidP="007C2BBD">
            <w:pPr>
              <w:ind w:left="102" w:right="-20"/>
              <w:jc w:val="both"/>
              <w:rPr>
                <w:sz w:val="18"/>
              </w:rPr>
            </w:pPr>
          </w:p>
        </w:tc>
      </w:tr>
    </w:tbl>
    <w:p w:rsidR="00F91844" w:rsidRDefault="00F91844" w:rsidP="00F91844">
      <w:pPr>
        <w:ind w:left="576"/>
      </w:pPr>
    </w:p>
    <w:p w:rsidR="007C2BBD" w:rsidRDefault="007C2BBD" w:rsidP="007C2BBD">
      <w:pPr>
        <w:pStyle w:val="2"/>
      </w:pPr>
      <w:r>
        <w:t>t_</w:t>
      </w:r>
      <w:r>
        <w:rPr>
          <w:rFonts w:hint="eastAsia"/>
        </w:rPr>
        <w:t>ext_accounts</w:t>
      </w:r>
    </w:p>
    <w:p w:rsidR="007C2BBD" w:rsidRDefault="007C2BBD" w:rsidP="007C2BBD">
      <w:r>
        <w:rPr>
          <w:rFonts w:hint="eastAsia"/>
        </w:rPr>
        <w:t>外部帐号资源表，用于存储所有外部帐号，目前是中行的虚拟账户。华为客户可以通过其虚拟账户向华为转账，华为确认收款后，将资金存入客户</w:t>
      </w:r>
      <w:r w:rsidR="00D82F84">
        <w:rPr>
          <w:rFonts w:hint="eastAsia"/>
        </w:rPr>
        <w:t>预付款帐号（华为支付平台）。虚拟账户和华为客户的对应关系通过</w:t>
      </w:r>
      <w:r w:rsidR="00D82F84">
        <w:rPr>
          <w:rFonts w:hint="eastAsia"/>
        </w:rPr>
        <w:t>t_cli_extaccs</w:t>
      </w:r>
      <w:r w:rsidR="00D82F84">
        <w:rPr>
          <w:rFonts w:hint="eastAsia"/>
        </w:rPr>
        <w:t>表确定。</w:t>
      </w:r>
    </w:p>
    <w:p w:rsidR="00F47469" w:rsidRDefault="00F47469" w:rsidP="007C2BBD">
      <w:r>
        <w:rPr>
          <w:rFonts w:hint="eastAsia"/>
        </w:rPr>
        <w:t>注：建议在浏览本表资源情况下，在可用帐号基础上提供新增对应关系的入口。</w:t>
      </w:r>
    </w:p>
    <w:p w:rsidR="009F6AC7" w:rsidRDefault="009F6AC7" w:rsidP="007C2BBD"/>
    <w:p w:rsidR="009F6AC7" w:rsidRDefault="009F6AC7" w:rsidP="007C2BBD">
      <w:r>
        <w:rPr>
          <w:rFonts w:hint="eastAsia"/>
        </w:rPr>
        <w:t>注：本表仅仅在管理台提供浏览、新增对应关系入口、下载浏览结果、文件导入功能。</w:t>
      </w:r>
    </w:p>
    <w:p w:rsidR="007C2BBD" w:rsidRDefault="007C2BBD" w:rsidP="007C2BBD"/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52"/>
        <w:gridCol w:w="1418"/>
        <w:gridCol w:w="3544"/>
        <w:gridCol w:w="425"/>
        <w:gridCol w:w="992"/>
      </w:tblGrid>
      <w:tr w:rsidR="007C2BBD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C2BBD" w:rsidRPr="006F357D" w:rsidRDefault="007C2BBD" w:rsidP="007C2BBD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C2BBD" w:rsidRPr="006F357D" w:rsidRDefault="007C2BBD" w:rsidP="007C2BBD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C2BBD" w:rsidRPr="006F357D" w:rsidRDefault="007C2BBD" w:rsidP="007C2BBD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C2BBD" w:rsidRPr="006F357D" w:rsidRDefault="007C2BBD" w:rsidP="007C2BBD">
            <w:pPr>
              <w:ind w:right="-20"/>
              <w:jc w:val="both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C2BBD" w:rsidRPr="006F357D" w:rsidRDefault="007C2BBD" w:rsidP="007C2BBD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7C2BBD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406EF4" w:rsidRDefault="007C2BBD" w:rsidP="007C2BBD">
            <w:pPr>
              <w:ind w:left="102" w:right="-20"/>
              <w:jc w:val="both"/>
            </w:pPr>
            <w:r>
              <w:rPr>
                <w:rFonts w:hint="eastAsia"/>
              </w:rPr>
              <w:t>channel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406EF4" w:rsidRDefault="007C2BBD" w:rsidP="007C2BBD">
            <w:pPr>
              <w:ind w:left="102" w:right="-20"/>
              <w:jc w:val="both"/>
            </w:pPr>
            <w:r>
              <w:t>V</w:t>
            </w:r>
            <w:r w:rsidR="00406004">
              <w:rPr>
                <w:rFonts w:hint="eastAsia"/>
              </w:rPr>
              <w:t>archar(10</w:t>
            </w:r>
            <w:r>
              <w:rPr>
                <w:rFonts w:hint="eastAsia"/>
              </w:rPr>
              <w:t>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渠道，目前为：</w:t>
            </w:r>
          </w:p>
          <w:p w:rsidR="007C2BBD" w:rsidRPr="00406EF4" w:rsidRDefault="007C2BBD" w:rsidP="007C2BBD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BOC</w:t>
            </w:r>
            <w:r>
              <w:rPr>
                <w:rFonts w:hint="eastAsia"/>
              </w:rPr>
              <w:t>：中行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FA42A4" w:rsidRDefault="007C2BBD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CE7137" w:rsidRDefault="007C2BBD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U_inx0</w:t>
            </w:r>
          </w:p>
        </w:tc>
      </w:tr>
      <w:tr w:rsidR="007C2BBD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ind w:left="102" w:right="-20"/>
              <w:jc w:val="both"/>
            </w:pPr>
            <w:r>
              <w:rPr>
                <w:rFonts w:hint="eastAsia"/>
              </w:rPr>
              <w:t>extacc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ind w:left="102" w:right="-20"/>
              <w:jc w:val="both"/>
            </w:pPr>
            <w:r>
              <w:t>V</w:t>
            </w:r>
            <w:r w:rsidR="00364028">
              <w:rPr>
                <w:rFonts w:hint="eastAsia"/>
              </w:rPr>
              <w:t>archar(64</w:t>
            </w:r>
            <w:r>
              <w:rPr>
                <w:rFonts w:hint="eastAsia"/>
              </w:rPr>
              <w:t>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外部帐号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U_inx</w:t>
            </w:r>
            <w:r w:rsidR="00D82F84">
              <w:rPr>
                <w:rFonts w:hint="eastAsia"/>
                <w:sz w:val="18"/>
              </w:rPr>
              <w:t>0</w:t>
            </w:r>
          </w:p>
        </w:tc>
      </w:tr>
      <w:tr w:rsidR="007C2BBD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406EF4" w:rsidRDefault="007C2BBD" w:rsidP="007C2BBD">
            <w:pPr>
              <w:ind w:left="102" w:right="-20"/>
              <w:jc w:val="both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406EF4" w:rsidRDefault="007C2BBD" w:rsidP="007C2BBD">
            <w:pPr>
              <w:ind w:left="102" w:right="-20"/>
              <w:jc w:val="both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406EF4" w:rsidRDefault="007C2BBD" w:rsidP="007C2BBD">
            <w:pPr>
              <w:spacing w:line="240" w:lineRule="auto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FA42A4" w:rsidRDefault="007C2BBD" w:rsidP="007C2BBD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CE7137" w:rsidRDefault="007C2BBD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C2BBD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406EF4" w:rsidRDefault="007C2BBD" w:rsidP="007C2BBD">
            <w:pPr>
              <w:ind w:left="102" w:right="-20"/>
              <w:jc w:val="both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406EF4" w:rsidRDefault="007C2BBD" w:rsidP="007C2BBD">
            <w:pPr>
              <w:ind w:left="102" w:right="-20"/>
              <w:jc w:val="both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406EF4" w:rsidRDefault="007C2BBD" w:rsidP="007C2BBD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FA42A4" w:rsidRDefault="007C2BBD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CE7137" w:rsidRDefault="007C2BBD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C2BBD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ind w:left="102" w:right="-20"/>
              <w:jc w:val="both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FF4599" w:rsidRDefault="007C2BBD" w:rsidP="007C2BBD">
            <w:pPr>
              <w:ind w:left="102" w:right="-20"/>
              <w:jc w:val="both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spacing w:line="240" w:lineRule="auto"/>
              <w:ind w:leftChars="149" w:left="313" w:rightChars="-10" w:right="-21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C2BBD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ind w:left="102" w:right="-2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FF4599" w:rsidRDefault="007C2BBD" w:rsidP="007C2BBD">
            <w:pPr>
              <w:ind w:left="102" w:right="-2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状态</w:t>
            </w:r>
          </w:p>
          <w:p w:rsidR="007C2BBD" w:rsidRDefault="007C2BBD" w:rsidP="007C2BBD">
            <w:pPr>
              <w:spacing w:line="240" w:lineRule="auto"/>
              <w:ind w:leftChars="149" w:left="313" w:rightChars="-10" w:right="-21"/>
              <w:jc w:val="both"/>
            </w:pPr>
            <w:r>
              <w:rPr>
                <w:rFonts w:hint="eastAsia"/>
              </w:rPr>
              <w:t>0</w:t>
            </w:r>
            <w:r w:rsidR="00D82F84">
              <w:rPr>
                <w:rFonts w:hint="eastAsia"/>
              </w:rPr>
              <w:t>：可用</w:t>
            </w:r>
          </w:p>
          <w:p w:rsidR="007C2BBD" w:rsidRDefault="007C2BBD" w:rsidP="007C2BBD">
            <w:pPr>
              <w:spacing w:line="240" w:lineRule="auto"/>
              <w:ind w:leftChars="149" w:left="313" w:rightChars="-10" w:right="-21"/>
              <w:jc w:val="both"/>
            </w:pPr>
            <w:r>
              <w:rPr>
                <w:rFonts w:hint="eastAsia"/>
              </w:rPr>
              <w:t>1</w:t>
            </w:r>
            <w:r w:rsidR="005C758E">
              <w:rPr>
                <w:rFonts w:hint="eastAsia"/>
              </w:rPr>
              <w:t>：已使用</w:t>
            </w:r>
          </w:p>
          <w:p w:rsidR="007C2BBD" w:rsidRDefault="007C2BBD" w:rsidP="007C2BBD">
            <w:pPr>
              <w:spacing w:line="240" w:lineRule="auto"/>
              <w:ind w:leftChars="149" w:left="313" w:rightChars="-10" w:right="-21"/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5C758E">
              <w:rPr>
                <w:rFonts w:hint="eastAsia"/>
              </w:rPr>
              <w:t>回收中</w:t>
            </w:r>
            <w:r w:rsidR="00F47469">
              <w:rPr>
                <w:rFonts w:hint="eastAsia"/>
              </w:rPr>
              <w:t>（暂时保留，不使用）</w:t>
            </w:r>
          </w:p>
          <w:p w:rsidR="00276199" w:rsidRDefault="00276199" w:rsidP="007C2BBD">
            <w:pPr>
              <w:spacing w:line="240" w:lineRule="auto"/>
              <w:ind w:leftChars="149" w:left="313" w:rightChars="-10" w:right="-21"/>
              <w:jc w:val="both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：停用（暂时保留，不使用）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CE7137" w:rsidRDefault="007C2BBD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C2BBD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5C758E" w:rsidP="007C2BBD">
            <w:pPr>
              <w:ind w:left="102" w:right="-20"/>
              <w:jc w:val="both"/>
            </w:pPr>
            <w:r>
              <w:rPr>
                <w:rFonts w:hint="eastAsia"/>
              </w:rPr>
              <w:t>updtime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5C758E" w:rsidP="007C2BBD">
            <w:pPr>
              <w:ind w:left="102" w:right="-20"/>
              <w:jc w:val="both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5C758E" w:rsidP="007C2BBD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上次状态更新时间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5C758E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CE7137" w:rsidRDefault="007C2BBD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C2BBD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FF4599" w:rsidRDefault="007C2BBD" w:rsidP="007C2BBD">
            <w:pPr>
              <w:ind w:left="102" w:right="-20"/>
              <w:jc w:val="both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FF4599" w:rsidRDefault="007C2BBD" w:rsidP="007C2BBD">
            <w:pPr>
              <w:ind w:left="102" w:right="-20"/>
              <w:jc w:val="both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spacing w:line="240" w:lineRule="auto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C2BBD" w:rsidRPr="00270E48" w:rsidTr="007C2BBD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406EF4" w:rsidRDefault="007C2BBD" w:rsidP="007C2BBD">
            <w:pPr>
              <w:ind w:left="102" w:right="-20"/>
              <w:jc w:val="both"/>
            </w:pPr>
            <w:r w:rsidRPr="00FF4599">
              <w:rPr>
                <w:rFonts w:hint="eastAsia"/>
              </w:rPr>
              <w:t>remarks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406EF4" w:rsidRDefault="007C2BBD" w:rsidP="007C2BBD">
            <w:pPr>
              <w:ind w:left="102" w:right="-20"/>
              <w:jc w:val="both"/>
            </w:pPr>
            <w:r>
              <w:rPr>
                <w:rFonts w:hint="eastAsia"/>
              </w:rPr>
              <w:t>varchar(128</w:t>
            </w:r>
            <w:r w:rsidRPr="00FF4599">
              <w:rPr>
                <w:rFonts w:hint="eastAsia"/>
              </w:rPr>
              <w:t>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406EF4" w:rsidRDefault="007C2BBD" w:rsidP="007C2BBD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备注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Pr="00FA42A4" w:rsidRDefault="007C2BBD" w:rsidP="007C2BBD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BBD" w:rsidRDefault="007C2BBD" w:rsidP="007C2BBD">
            <w:pPr>
              <w:ind w:left="102" w:right="-20"/>
              <w:jc w:val="both"/>
              <w:rPr>
                <w:sz w:val="18"/>
              </w:rPr>
            </w:pPr>
          </w:p>
        </w:tc>
      </w:tr>
    </w:tbl>
    <w:p w:rsidR="007C2BBD" w:rsidRDefault="00F47469" w:rsidP="005C758E">
      <w:r>
        <w:rPr>
          <w:rFonts w:hint="eastAsia"/>
        </w:rPr>
        <w:t>状态迁移说明：</w:t>
      </w:r>
    </w:p>
    <w:p w:rsidR="00F47469" w:rsidRDefault="00F47469" w:rsidP="00F47469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，可用，初始状态。或者审核中的“客户外部帐号对应关系”被驳回情况下的状态。或者，已经审核的对应关系被删除后的状态。</w:t>
      </w:r>
    </w:p>
    <w:p w:rsidR="00F47469" w:rsidRDefault="00F47469" w:rsidP="00F47469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，已使用，表示存在审核中或者已经审核的对于关系。</w:t>
      </w:r>
    </w:p>
    <w:p w:rsidR="00F47469" w:rsidRDefault="00F47469" w:rsidP="00F47469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，回收中，暂时保留，目前不使用。</w:t>
      </w:r>
    </w:p>
    <w:p w:rsidR="000C4C50" w:rsidRDefault="000C4C50" w:rsidP="00F47469">
      <w:pPr>
        <w:pStyle w:val="af5"/>
        <w:numPr>
          <w:ilvl w:val="0"/>
          <w:numId w:val="1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，停用，表示该帐号不允许使用。</w:t>
      </w:r>
    </w:p>
    <w:p w:rsidR="00CA09C1" w:rsidRDefault="00CA09C1" w:rsidP="00BC2CE1"/>
    <w:p w:rsidR="00390E8D" w:rsidRDefault="00390E8D" w:rsidP="00390E8D">
      <w:pPr>
        <w:pStyle w:val="2"/>
      </w:pPr>
      <w:r>
        <w:t>t_</w:t>
      </w:r>
      <w:r>
        <w:rPr>
          <w:rFonts w:hint="eastAsia"/>
        </w:rPr>
        <w:t>trans_composed</w:t>
      </w:r>
    </w:p>
    <w:p w:rsidR="00390E8D" w:rsidRDefault="00390E8D" w:rsidP="00390E8D">
      <w:r>
        <w:rPr>
          <w:rFonts w:hint="eastAsia"/>
        </w:rPr>
        <w:t>订单组合表，用于记录组合订单之间的关系，只有组合订单才存在本记录，且仅关联一个订单。</w:t>
      </w:r>
    </w:p>
    <w:p w:rsidR="00390E8D" w:rsidRDefault="00390E8D" w:rsidP="00390E8D">
      <w:r>
        <w:rPr>
          <w:rFonts w:hint="eastAsia"/>
        </w:rPr>
        <w:t>注：本表记录保留三个月；</w:t>
      </w:r>
    </w:p>
    <w:p w:rsidR="00390E8D" w:rsidRPr="00E24B10" w:rsidRDefault="00390E8D" w:rsidP="00390E8D"/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390E8D" w:rsidRPr="00270E48" w:rsidTr="0010284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90E8D" w:rsidRPr="006F357D" w:rsidRDefault="00390E8D" w:rsidP="0010284B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90E8D" w:rsidRPr="006F357D" w:rsidRDefault="00390E8D" w:rsidP="0010284B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90E8D" w:rsidRPr="006F357D" w:rsidRDefault="00390E8D" w:rsidP="0010284B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90E8D" w:rsidRPr="006F357D" w:rsidRDefault="00390E8D" w:rsidP="0010284B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90E8D" w:rsidRPr="006F357D" w:rsidRDefault="00390E8D" w:rsidP="0010284B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390E8D" w:rsidRPr="00270E48" w:rsidTr="0010284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E8D" w:rsidRPr="00CE7137" w:rsidRDefault="00390E8D" w:rsidP="0010284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E8D" w:rsidRPr="00CE7137" w:rsidRDefault="00390E8D" w:rsidP="0010284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E8D" w:rsidRPr="00CE7137" w:rsidRDefault="00390E8D" w:rsidP="0010284B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华为侧订单号，通常是钱包余额支付订单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E8D" w:rsidRPr="00CE7137" w:rsidRDefault="00390E8D" w:rsidP="0010284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E8D" w:rsidRPr="00CE7137" w:rsidRDefault="00390E8D" w:rsidP="0010284B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_inx0</w:t>
            </w:r>
          </w:p>
        </w:tc>
      </w:tr>
      <w:tr w:rsidR="00390E8D" w:rsidRPr="00270E48" w:rsidTr="0010284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E8D" w:rsidRDefault="00390E8D" w:rsidP="0010284B">
            <w:pPr>
              <w:ind w:left="102" w:right="-20"/>
            </w:pPr>
            <w:r>
              <w:rPr>
                <w:rFonts w:hint="eastAsia"/>
              </w:rPr>
              <w:t>relatedno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E8D" w:rsidRDefault="00390E8D" w:rsidP="0010284B">
            <w:pPr>
              <w:ind w:left="102" w:right="-2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E8D" w:rsidRDefault="00390E8D" w:rsidP="0010284B">
            <w:pPr>
              <w:ind w:left="102" w:right="-20"/>
            </w:pPr>
            <w:r>
              <w:rPr>
                <w:rFonts w:hint="eastAsia"/>
              </w:rPr>
              <w:t>被关联订单号，华为侧订单号，表示一个相关的订单，通常该订单为一个华为钱包充值订单。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E8D" w:rsidRDefault="00390E8D" w:rsidP="0010284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E8D" w:rsidRDefault="00390E8D" w:rsidP="0010284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U_inx1</w:t>
            </w:r>
          </w:p>
        </w:tc>
      </w:tr>
      <w:tr w:rsidR="00390E8D" w:rsidRPr="00270E48" w:rsidTr="0010284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E8D" w:rsidRPr="00CE7137" w:rsidRDefault="00390E8D" w:rsidP="0010284B">
            <w:pPr>
              <w:ind w:left="102" w:right="-20"/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E8D" w:rsidRPr="00CE7137" w:rsidRDefault="00390E8D" w:rsidP="0010284B">
            <w:pPr>
              <w:ind w:left="102" w:right="-20"/>
              <w:rPr>
                <w:sz w:val="1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E8D" w:rsidRPr="002E5FAB" w:rsidRDefault="00390E8D" w:rsidP="0010284B">
            <w:pPr>
              <w:ind w:left="102" w:right="-20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E8D" w:rsidRPr="007C75F5" w:rsidRDefault="00390E8D" w:rsidP="0010284B">
            <w:pPr>
              <w:ind w:left="102" w:right="-20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E8D" w:rsidRPr="00CE7137" w:rsidRDefault="00390E8D" w:rsidP="0010284B">
            <w:pPr>
              <w:ind w:left="102" w:right="-20"/>
              <w:rPr>
                <w:sz w:val="18"/>
              </w:rPr>
            </w:pPr>
          </w:p>
        </w:tc>
      </w:tr>
      <w:tr w:rsidR="00390E8D" w:rsidRPr="00270E48" w:rsidTr="0010284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E8D" w:rsidRPr="00037F5B" w:rsidRDefault="00390E8D" w:rsidP="0010284B">
            <w:pPr>
              <w:ind w:left="102" w:right="-20"/>
            </w:pPr>
            <w:r w:rsidRPr="00037F5B">
              <w:rPr>
                <w:rFonts w:hint="eastAsia"/>
              </w:rPr>
              <w:t>createtime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E8D" w:rsidRPr="00037F5B" w:rsidRDefault="00390E8D" w:rsidP="0010284B">
            <w:pPr>
              <w:ind w:left="102" w:right="-20"/>
            </w:pPr>
            <w:r w:rsidRPr="00037F5B">
              <w:rPr>
                <w:rFonts w:hint="eastAsia"/>
              </w:rP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E8D" w:rsidRPr="00037F5B" w:rsidRDefault="00390E8D" w:rsidP="0010284B">
            <w:pPr>
              <w:ind w:left="102" w:right="-20"/>
            </w:pPr>
            <w:r w:rsidRPr="00037F5B">
              <w:rPr>
                <w:rFonts w:hint="eastAsia"/>
              </w:rPr>
              <w:t>创建时间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0E8D" w:rsidRPr="007C75F5" w:rsidRDefault="00390E8D" w:rsidP="0010284B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0E8D" w:rsidRPr="00CE7137" w:rsidRDefault="00390E8D" w:rsidP="0010284B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nx_0</w:t>
            </w:r>
          </w:p>
        </w:tc>
      </w:tr>
    </w:tbl>
    <w:p w:rsidR="00BF4007" w:rsidRDefault="00BF4007" w:rsidP="00BC2CE1"/>
    <w:p w:rsidR="008C4E68" w:rsidRDefault="008C4E68" w:rsidP="008C4E68">
      <w:pPr>
        <w:pStyle w:val="2"/>
      </w:pPr>
      <w:r>
        <w:t>t_</w:t>
      </w:r>
      <w:r>
        <w:rPr>
          <w:rFonts w:hint="eastAsia"/>
        </w:rPr>
        <w:t>clidev_attr</w:t>
      </w:r>
    </w:p>
    <w:p w:rsidR="008C4E68" w:rsidRDefault="008C4E68" w:rsidP="008C4E68">
      <w:r>
        <w:rPr>
          <w:rFonts w:hint="eastAsia"/>
        </w:rPr>
        <w:t>用户、设备属性表，基于用户和设备维度存储设置信息，比如某用户在某设备上是否开通指纹支付</w:t>
      </w:r>
    </w:p>
    <w:p w:rsidR="008C4E68" w:rsidRPr="008C4E68" w:rsidRDefault="008C4E68" w:rsidP="008C4E68"/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8C4E68" w:rsidRPr="00270E48" w:rsidTr="0063135C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C4E68" w:rsidRPr="006F357D" w:rsidRDefault="008C4E68" w:rsidP="0063135C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C4E68" w:rsidRPr="006F357D" w:rsidRDefault="008C4E68" w:rsidP="0063135C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C4E68" w:rsidRPr="006F357D" w:rsidRDefault="008C4E68" w:rsidP="0063135C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C4E68" w:rsidRPr="006F357D" w:rsidRDefault="008C4E68" w:rsidP="0063135C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8C4E68" w:rsidRPr="006F357D" w:rsidRDefault="008C4E68" w:rsidP="0063135C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8C4E68" w:rsidRPr="00270E48" w:rsidTr="0063135C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E68" w:rsidRPr="00CE7137" w:rsidRDefault="008C4E68" w:rsidP="0063135C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E68" w:rsidRPr="00CE7137" w:rsidRDefault="008C4E68" w:rsidP="0063135C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E68" w:rsidRPr="00CE7137" w:rsidRDefault="008C4E68" w:rsidP="0063135C">
            <w:pPr>
              <w:ind w:left="102" w:right="-20"/>
              <w:rPr>
                <w:sz w:val="18"/>
              </w:rPr>
            </w:pPr>
            <w:r>
              <w:rPr>
                <w:rFonts w:hint="eastAsia"/>
              </w:rPr>
              <w:t>UP</w:t>
            </w:r>
            <w:r>
              <w:rPr>
                <w:rFonts w:hint="eastAsia"/>
              </w:rPr>
              <w:t>侧的用户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E68" w:rsidRPr="00CE7137" w:rsidRDefault="008C4E68" w:rsidP="0063135C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E68" w:rsidRPr="00CE7137" w:rsidRDefault="008C4E68" w:rsidP="0063135C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_inx</w:t>
            </w:r>
          </w:p>
        </w:tc>
      </w:tr>
      <w:tr w:rsidR="008C4E68" w:rsidRPr="00270E48" w:rsidTr="0063135C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E68" w:rsidRPr="00CE7137" w:rsidRDefault="0063135C" w:rsidP="0063135C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flashid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E68" w:rsidRPr="00CE7137" w:rsidRDefault="008C4E68" w:rsidP="0063135C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archar(128)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E68" w:rsidRDefault="008C4E68" w:rsidP="0063135C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设备</w:t>
            </w:r>
            <w:r>
              <w:rPr>
                <w:rFonts w:hint="eastAsia"/>
                <w:sz w:val="18"/>
              </w:rPr>
              <w:t>id</w:t>
            </w:r>
            <w:r w:rsidR="00977589">
              <w:rPr>
                <w:rFonts w:hint="eastAsia"/>
                <w:sz w:val="18"/>
              </w:rPr>
              <w:t>，对于指纹，填写的是指纹手机的</w:t>
            </w:r>
            <w:r w:rsidR="00977589">
              <w:rPr>
                <w:rFonts w:hint="eastAsia"/>
                <w:sz w:val="18"/>
              </w:rPr>
              <w:t>flashid</w:t>
            </w:r>
            <w:r w:rsidR="00977589">
              <w:rPr>
                <w:rFonts w:hint="eastAsia"/>
                <w:sz w:val="18"/>
              </w:rPr>
              <w:t>。对其他普通手机，为设备</w:t>
            </w:r>
            <w:r w:rsidR="00977589">
              <w:rPr>
                <w:rFonts w:hint="eastAsia"/>
                <w:sz w:val="18"/>
              </w:rPr>
              <w:t>id</w:t>
            </w:r>
            <w:r w:rsidR="00977589">
              <w:rPr>
                <w:rFonts w:hint="eastAsia"/>
                <w:sz w:val="18"/>
              </w:rPr>
              <w:t>。</w:t>
            </w:r>
          </w:p>
          <w:p w:rsidR="008C4E68" w:rsidRPr="002E5FAB" w:rsidRDefault="008C4E68" w:rsidP="0063135C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ha256(</w:t>
            </w:r>
            <w:r w:rsidR="008B6182">
              <w:rPr>
                <w:rFonts w:hint="eastAsia"/>
                <w:sz w:val="18"/>
              </w:rPr>
              <w:t xml:space="preserve">userid + </w:t>
            </w:r>
            <w:r w:rsidR="0063135C">
              <w:rPr>
                <w:rFonts w:hint="eastAsia"/>
                <w:sz w:val="18"/>
              </w:rPr>
              <w:t>flashid</w:t>
            </w:r>
            <w:r>
              <w:rPr>
                <w:rFonts w:hint="eastAsia"/>
                <w:sz w:val="18"/>
              </w:rPr>
              <w:t xml:space="preserve"> + digestkey)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E68" w:rsidRPr="007C75F5" w:rsidRDefault="008C4E68" w:rsidP="008C4E68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E68" w:rsidRPr="00CE7137" w:rsidRDefault="008C4E68" w:rsidP="0063135C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U_inx</w:t>
            </w:r>
          </w:p>
        </w:tc>
      </w:tr>
      <w:tr w:rsidR="008C4E68" w:rsidRPr="00270E48" w:rsidTr="0063135C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E68" w:rsidRPr="00FB479C" w:rsidRDefault="008C4E68" w:rsidP="0063135C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fp</w:t>
            </w:r>
            <w:r w:rsidR="00657C95">
              <w:rPr>
                <w:rFonts w:hint="eastAsia"/>
                <w:sz w:val="18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E68" w:rsidRPr="00CE7137" w:rsidRDefault="008C4E68" w:rsidP="0063135C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V</w:t>
            </w:r>
            <w:r w:rsidR="00657C95">
              <w:rPr>
                <w:rFonts w:hint="eastAsia"/>
                <w:sz w:val="18"/>
              </w:rPr>
              <w:t>archar(64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E68" w:rsidRDefault="00657C95" w:rsidP="0063135C">
            <w:pPr>
              <w:spacing w:line="312" w:lineRule="exact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指纹</w:t>
            </w:r>
            <w:r>
              <w:rPr>
                <w:rFonts w:hint="eastAsia"/>
                <w:sz w:val="18"/>
              </w:rPr>
              <w:t>ID</w:t>
            </w:r>
          </w:p>
          <w:p w:rsidR="00657C95" w:rsidRPr="00CE7137" w:rsidRDefault="00657C95" w:rsidP="0063135C">
            <w:pPr>
              <w:spacing w:line="312" w:lineRule="exact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-1</w:t>
            </w:r>
            <w:r w:rsidR="00104F50"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表示不存在指纹</w:t>
            </w: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，也就是没有开通指纹。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E68" w:rsidRPr="007C75F5" w:rsidRDefault="008C4E68" w:rsidP="0063135C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E68" w:rsidRPr="00FB479C" w:rsidRDefault="008C4E68" w:rsidP="0063135C">
            <w:pPr>
              <w:ind w:left="102" w:right="-20"/>
              <w:rPr>
                <w:sz w:val="18"/>
              </w:rPr>
            </w:pPr>
          </w:p>
        </w:tc>
      </w:tr>
      <w:tr w:rsidR="008C4E68" w:rsidRPr="00270E48" w:rsidTr="0063135C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E68" w:rsidRDefault="008C4E68" w:rsidP="0063135C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lastmodified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E68" w:rsidRDefault="008C4E68" w:rsidP="0063135C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E68" w:rsidRDefault="008C4E68" w:rsidP="0063135C">
            <w:pPr>
              <w:spacing w:line="312" w:lineRule="exact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上次修改时间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E68" w:rsidRDefault="008C4E68" w:rsidP="0063135C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4E68" w:rsidRPr="00FB479C" w:rsidRDefault="008C4E68" w:rsidP="0063135C">
            <w:pPr>
              <w:ind w:left="102" w:right="-20"/>
              <w:rPr>
                <w:sz w:val="18"/>
              </w:rPr>
            </w:pPr>
          </w:p>
        </w:tc>
      </w:tr>
      <w:tr w:rsidR="001021B5" w:rsidRPr="00270E48" w:rsidTr="0063135C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1B5" w:rsidRDefault="001021B5" w:rsidP="0063135C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deviceid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1B5" w:rsidRDefault="001021B5" w:rsidP="0063135C">
            <w:pPr>
              <w:ind w:left="102" w:right="-20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archar256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1B5" w:rsidRDefault="001021B5" w:rsidP="0063135C">
            <w:pPr>
              <w:spacing w:line="312" w:lineRule="exact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设备</w:t>
            </w:r>
            <w:r w:rsidR="00655CF0">
              <w:rPr>
                <w:rFonts w:hint="eastAsia"/>
                <w:sz w:val="18"/>
              </w:rPr>
              <w:t>de</w:t>
            </w:r>
            <w:r>
              <w:rPr>
                <w:rFonts w:hint="eastAsia"/>
                <w:sz w:val="18"/>
              </w:rPr>
              <w:t>viceid</w:t>
            </w:r>
            <w:r>
              <w:rPr>
                <w:rFonts w:hint="eastAsia"/>
                <w:sz w:val="18"/>
              </w:rPr>
              <w:t>信息，</w:t>
            </w:r>
            <w:r>
              <w:rPr>
                <w:rFonts w:hint="eastAsia"/>
                <w:sz w:val="18"/>
              </w:rPr>
              <w:t>aes</w:t>
            </w:r>
            <w:r>
              <w:rPr>
                <w:rFonts w:hint="eastAsia"/>
                <w:sz w:val="18"/>
              </w:rPr>
              <w:t>加密</w:t>
            </w:r>
          </w:p>
          <w:p w:rsidR="00067169" w:rsidRDefault="00067169" w:rsidP="0063135C">
            <w:pPr>
              <w:spacing w:line="312" w:lineRule="exact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目前用于外部系统进行关联统计，比如</w:t>
            </w:r>
            <w:r>
              <w:rPr>
                <w:rFonts w:hint="eastAsia"/>
                <w:sz w:val="18"/>
              </w:rPr>
              <w:t>BI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1B5" w:rsidRDefault="001021B5" w:rsidP="0063135C">
            <w:pPr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1B5" w:rsidRPr="00FB479C" w:rsidRDefault="001021B5" w:rsidP="0063135C">
            <w:pPr>
              <w:ind w:left="102" w:right="-20"/>
              <w:rPr>
                <w:sz w:val="18"/>
              </w:rPr>
            </w:pPr>
          </w:p>
        </w:tc>
      </w:tr>
    </w:tbl>
    <w:p w:rsidR="008C4E68" w:rsidRDefault="008C4E68" w:rsidP="008C4E68"/>
    <w:p w:rsidR="00390E8D" w:rsidRDefault="00390E8D" w:rsidP="00BC2CE1"/>
    <w:p w:rsidR="00905B95" w:rsidRDefault="00905B95" w:rsidP="00905B95">
      <w:pPr>
        <w:pStyle w:val="2"/>
      </w:pPr>
      <w:r>
        <w:t>t_</w:t>
      </w:r>
      <w:r w:rsidR="005D2283">
        <w:rPr>
          <w:rFonts w:hint="eastAsia"/>
        </w:rPr>
        <w:t>bankcard_token</w:t>
      </w:r>
    </w:p>
    <w:p w:rsidR="00905B95" w:rsidRDefault="00905B95" w:rsidP="00905B95">
      <w:r>
        <w:rPr>
          <w:rFonts w:hint="eastAsia"/>
        </w:rPr>
        <w:t>银行卡属性，使用银联通道的银行卡支付时会产生，一般是开通“银联标记支付</w:t>
      </w:r>
      <w:r>
        <w:rPr>
          <w:rFonts w:hint="eastAsia"/>
        </w:rPr>
        <w:t>2.0</w:t>
      </w:r>
      <w:r>
        <w:rPr>
          <w:rFonts w:hint="eastAsia"/>
        </w:rPr>
        <w:t>”时记录本信息。</w:t>
      </w:r>
    </w:p>
    <w:p w:rsidR="00905B95" w:rsidRDefault="00905B95" w:rsidP="00905B95"/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905B95" w:rsidRPr="00270E48" w:rsidTr="00D328BE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05B95" w:rsidRPr="006F357D" w:rsidRDefault="00905B95" w:rsidP="00D328BE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05B95" w:rsidRPr="006F357D" w:rsidRDefault="00905B95" w:rsidP="00D328BE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05B95" w:rsidRPr="006F357D" w:rsidRDefault="00905B95" w:rsidP="00D328BE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05B95" w:rsidRPr="006F357D" w:rsidRDefault="00905B95" w:rsidP="00D328BE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05B95" w:rsidRPr="006F357D" w:rsidRDefault="00905B95" w:rsidP="00D328BE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905B95" w:rsidRPr="00270E48" w:rsidTr="00D328BE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Pr="00FB479C" w:rsidRDefault="003D4DFE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 w:rsidR="00905B95">
              <w:rPr>
                <w:rFonts w:hint="eastAsia"/>
                <w:sz w:val="18"/>
              </w:rPr>
              <w:t>ardno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Pr="00FB479C" w:rsidRDefault="00905B95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varchar(</w:t>
            </w:r>
            <w:r w:rsidR="00213436">
              <w:rPr>
                <w:rFonts w:hint="eastAsia"/>
                <w:sz w:val="18"/>
              </w:rPr>
              <w:t>128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Pr="00200959" w:rsidRDefault="00B26333" w:rsidP="00200959">
            <w:pPr>
              <w:spacing w:line="240" w:lineRule="auto"/>
              <w:ind w:leftChars="67" w:left="141" w:rightChars="-10" w:right="-21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SHA512</w:t>
            </w:r>
            <w:r>
              <w:rPr>
                <w:rFonts w:hint="eastAsia"/>
                <w:sz w:val="18"/>
              </w:rPr>
              <w:t>（</w:t>
            </w:r>
            <w:r w:rsidR="00905B95" w:rsidRPr="00200959">
              <w:rPr>
                <w:rFonts w:hint="eastAsia"/>
                <w:sz w:val="18"/>
              </w:rPr>
              <w:t>银行卡号</w:t>
            </w:r>
            <w:r w:rsidR="00905B95" w:rsidRPr="00200959">
              <w:rPr>
                <w:rFonts w:hint="eastAsia"/>
                <w:sz w:val="18"/>
              </w:rPr>
              <w:t xml:space="preserve"> + digest key</w:t>
            </w:r>
            <w:r w:rsidR="00905B95" w:rsidRPr="00200959">
              <w:rPr>
                <w:rFonts w:hint="eastAsia"/>
                <w:sz w:val="18"/>
              </w:rPr>
              <w:t>的摘要值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Pr="00FB479C" w:rsidRDefault="00905B95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Pr="00FB479C" w:rsidRDefault="00905B95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_inx0</w:t>
            </w:r>
          </w:p>
        </w:tc>
      </w:tr>
      <w:tr w:rsidR="00905B95" w:rsidRPr="00270E48" w:rsidTr="005D2283">
        <w:trPr>
          <w:trHeight w:val="627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Default="00905B95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channel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Default="00905B95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archar(16)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Pr="00200959" w:rsidRDefault="00905B95" w:rsidP="00200959">
            <w:pPr>
              <w:spacing w:line="240" w:lineRule="auto"/>
              <w:ind w:leftChars="67" w:left="141" w:rightChars="-10" w:right="-21"/>
              <w:jc w:val="both"/>
              <w:rPr>
                <w:sz w:val="18"/>
              </w:rPr>
            </w:pPr>
            <w:r w:rsidRPr="00200959">
              <w:rPr>
                <w:rFonts w:hint="eastAsia"/>
                <w:sz w:val="18"/>
              </w:rPr>
              <w:t>渠道</w:t>
            </w:r>
          </w:p>
          <w:p w:rsidR="00905B95" w:rsidRPr="00200959" w:rsidRDefault="00905B95" w:rsidP="00200959">
            <w:pPr>
              <w:spacing w:line="240" w:lineRule="auto"/>
              <w:ind w:leftChars="67" w:left="141" w:rightChars="-10" w:right="-21"/>
              <w:jc w:val="both"/>
              <w:rPr>
                <w:sz w:val="18"/>
              </w:rPr>
            </w:pPr>
            <w:r w:rsidRPr="00200959">
              <w:rPr>
                <w:rFonts w:hint="eastAsia"/>
                <w:sz w:val="18"/>
              </w:rPr>
              <w:t>UnionPay</w:t>
            </w:r>
            <w:r w:rsidRPr="00200959">
              <w:rPr>
                <w:rFonts w:hint="eastAsia"/>
                <w:sz w:val="18"/>
              </w:rPr>
              <w:t>：银联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Default="00905B95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Default="00905B95" w:rsidP="005D2283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_inx0</w:t>
            </w:r>
          </w:p>
          <w:p w:rsidR="00B13F67" w:rsidRDefault="00B13F67" w:rsidP="005D2283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_inx1</w:t>
            </w:r>
          </w:p>
        </w:tc>
      </w:tr>
      <w:tr w:rsidR="00905B95" w:rsidRPr="00270E48" w:rsidTr="00D328BE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Default="00905B95" w:rsidP="00D328BE">
            <w:pPr>
              <w:ind w:left="102" w:right="-20"/>
              <w:jc w:val="both"/>
              <w:rPr>
                <w:sz w:val="18"/>
              </w:rPr>
            </w:pPr>
            <w:r w:rsidRPr="00200959">
              <w:rPr>
                <w:sz w:val="18"/>
              </w:rPr>
              <w:t>token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Default="00905B95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varchar (64)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Pr="00200959" w:rsidRDefault="00905B95" w:rsidP="00200959">
            <w:pPr>
              <w:spacing w:line="240" w:lineRule="auto"/>
              <w:ind w:leftChars="67" w:left="141" w:rightChars="-10" w:right="-21"/>
              <w:jc w:val="both"/>
              <w:rPr>
                <w:sz w:val="18"/>
              </w:rPr>
            </w:pPr>
            <w:r w:rsidRPr="00200959">
              <w:rPr>
                <w:rFonts w:hint="eastAsia"/>
                <w:sz w:val="18"/>
              </w:rPr>
              <w:t>卡号标记，</w:t>
            </w:r>
            <w:r w:rsidRPr="00200959">
              <w:rPr>
                <w:rFonts w:hint="eastAsia"/>
                <w:sz w:val="18"/>
              </w:rPr>
              <w:t>token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Pr="00FB479C" w:rsidRDefault="00905B95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Default="00B13F67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_inx1</w:t>
            </w:r>
          </w:p>
        </w:tc>
      </w:tr>
      <w:tr w:rsidR="00905B95" w:rsidRPr="00270E48" w:rsidTr="00D328BE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Pr="00200959" w:rsidRDefault="00ED0BCD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 w:rsidR="00905B95" w:rsidRPr="00200959">
              <w:rPr>
                <w:rFonts w:hint="eastAsia"/>
                <w:sz w:val="18"/>
              </w:rPr>
              <w:t>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Pr="00200959" w:rsidRDefault="00905B95" w:rsidP="00D328BE">
            <w:pPr>
              <w:ind w:left="102" w:right="-20"/>
              <w:jc w:val="both"/>
              <w:rPr>
                <w:sz w:val="18"/>
              </w:rPr>
            </w:pPr>
            <w:r w:rsidRPr="00200959">
              <w:rPr>
                <w:rFonts w:hint="eastAsia"/>
                <w:sz w:val="18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Pr="00200959" w:rsidRDefault="00905B95" w:rsidP="00200959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200959">
              <w:rPr>
                <w:rFonts w:hint="eastAsia"/>
                <w:sz w:val="18"/>
              </w:rPr>
              <w:t>类型：</w:t>
            </w:r>
          </w:p>
          <w:p w:rsidR="00905B95" w:rsidRPr="00200959" w:rsidRDefault="00905B95" w:rsidP="00200959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 w:rsidRPr="00200959">
              <w:rPr>
                <w:rFonts w:hint="eastAsia"/>
                <w:sz w:val="18"/>
              </w:rPr>
              <w:t>0</w:t>
            </w:r>
            <w:r w:rsidRPr="00200959">
              <w:rPr>
                <w:rFonts w:hint="eastAsia"/>
                <w:sz w:val="18"/>
              </w:rPr>
              <w:t>：信用卡</w:t>
            </w:r>
          </w:p>
          <w:p w:rsidR="00905B95" w:rsidRPr="00200959" w:rsidRDefault="00905B95" w:rsidP="00200959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 w:rsidRPr="00200959">
              <w:rPr>
                <w:rFonts w:hint="eastAsia"/>
                <w:sz w:val="18"/>
              </w:rPr>
              <w:t>1</w:t>
            </w:r>
            <w:r w:rsidRPr="00200959">
              <w:rPr>
                <w:rFonts w:hint="eastAsia"/>
                <w:sz w:val="18"/>
              </w:rPr>
              <w:t>：储蓄卡</w:t>
            </w:r>
            <w:r w:rsidRPr="00200959">
              <w:rPr>
                <w:rFonts w:hint="eastAsia"/>
                <w:sz w:val="18"/>
              </w:rPr>
              <w:t>(</w:t>
            </w:r>
            <w:r w:rsidRPr="00200959">
              <w:rPr>
                <w:rFonts w:hint="eastAsia"/>
                <w:sz w:val="18"/>
              </w:rPr>
              <w:t>借记卡</w:t>
            </w:r>
            <w:r w:rsidRPr="00200959">
              <w:rPr>
                <w:rFonts w:hint="eastAsia"/>
                <w:sz w:val="18"/>
              </w:rPr>
              <w:t>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Default="00905B95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Default="00905B95" w:rsidP="00D328BE">
            <w:pPr>
              <w:ind w:left="102" w:right="-20"/>
              <w:jc w:val="both"/>
              <w:rPr>
                <w:sz w:val="18"/>
              </w:rPr>
            </w:pPr>
          </w:p>
        </w:tc>
      </w:tr>
      <w:tr w:rsidR="00905B95" w:rsidRPr="00270E48" w:rsidTr="00D328BE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Pr="00CE7137" w:rsidRDefault="00905B95" w:rsidP="00D328BE">
            <w:pPr>
              <w:ind w:left="102" w:right="-20"/>
              <w:jc w:val="both"/>
              <w:rPr>
                <w:sz w:val="18"/>
              </w:rPr>
            </w:pPr>
            <w:r w:rsidRPr="00200959">
              <w:rPr>
                <w:sz w:val="18"/>
              </w:rPr>
              <w:t>token</w:t>
            </w:r>
            <w:r w:rsidRPr="00200959">
              <w:rPr>
                <w:rFonts w:hint="eastAsia"/>
                <w:sz w:val="18"/>
              </w:rPr>
              <w:t>b</w:t>
            </w:r>
            <w:r w:rsidRPr="00200959">
              <w:rPr>
                <w:sz w:val="18"/>
              </w:rPr>
              <w:t>egin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B95" w:rsidRPr="00CE7137" w:rsidRDefault="00905B95" w:rsidP="00D328BE">
            <w:pPr>
              <w:ind w:left="102" w:right="-20"/>
              <w:jc w:val="both"/>
              <w:rPr>
                <w:sz w:val="18"/>
              </w:rPr>
            </w:pPr>
            <w:r w:rsidRPr="00D41C92">
              <w:rPr>
                <w:sz w:val="18"/>
              </w:rPr>
              <w:t>V</w:t>
            </w:r>
            <w:r w:rsidRPr="00D41C92">
              <w:rPr>
                <w:rFonts w:hint="eastAsia"/>
                <w:sz w:val="18"/>
              </w:rPr>
              <w:t>archar</w:t>
            </w:r>
            <w:r>
              <w:rPr>
                <w:rFonts w:hint="eastAsia"/>
                <w:sz w:val="18"/>
              </w:rPr>
              <w:t>(16)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Pr="00200959" w:rsidRDefault="00905B95" w:rsidP="00200959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200959">
              <w:rPr>
                <w:sz w:val="18"/>
              </w:rPr>
              <w:t>T</w:t>
            </w:r>
            <w:r w:rsidRPr="00200959">
              <w:rPr>
                <w:rFonts w:hint="eastAsia"/>
                <w:sz w:val="18"/>
              </w:rPr>
              <w:t>oken</w:t>
            </w:r>
            <w:r w:rsidRPr="00200959">
              <w:rPr>
                <w:rFonts w:hint="eastAsia"/>
                <w:sz w:val="18"/>
              </w:rPr>
              <w:t>开始时间，</w:t>
            </w:r>
            <w:r w:rsidRPr="00200959">
              <w:rPr>
                <w:rFonts w:hint="eastAsia"/>
                <w:sz w:val="18"/>
              </w:rPr>
              <w:t>yyyymmddhhmmss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Pr="00CE7137" w:rsidRDefault="00905B95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Pr="00CE7137" w:rsidRDefault="00905B95" w:rsidP="00D328BE">
            <w:pPr>
              <w:ind w:left="102" w:right="-20"/>
              <w:jc w:val="both"/>
              <w:rPr>
                <w:sz w:val="18"/>
              </w:rPr>
            </w:pPr>
          </w:p>
        </w:tc>
      </w:tr>
      <w:tr w:rsidR="00905B95" w:rsidRPr="00270E48" w:rsidTr="00D328BE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Pr="00200959" w:rsidRDefault="00905B95" w:rsidP="00D328BE">
            <w:pPr>
              <w:ind w:left="102" w:right="-20"/>
              <w:jc w:val="both"/>
              <w:rPr>
                <w:sz w:val="18"/>
              </w:rPr>
            </w:pPr>
            <w:r w:rsidRPr="00200959">
              <w:rPr>
                <w:rFonts w:hint="eastAsia"/>
                <w:sz w:val="18"/>
              </w:rPr>
              <w:t>tokenend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B95" w:rsidRPr="00A93DF6" w:rsidRDefault="00905B95" w:rsidP="00D328BE">
            <w:pPr>
              <w:ind w:left="102" w:right="-20"/>
              <w:jc w:val="both"/>
              <w:rPr>
                <w:sz w:val="18"/>
              </w:rPr>
            </w:pPr>
            <w:r w:rsidRPr="00D41C92">
              <w:rPr>
                <w:rFonts w:hint="eastAsia"/>
                <w:sz w:val="18"/>
              </w:rPr>
              <w:t>varchar</w:t>
            </w:r>
            <w:r>
              <w:rPr>
                <w:rFonts w:hint="eastAsia"/>
                <w:sz w:val="18"/>
              </w:rPr>
              <w:t>(16)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Pr="00200959" w:rsidRDefault="00905B95" w:rsidP="00200959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200959">
              <w:rPr>
                <w:rFonts w:hint="eastAsia"/>
                <w:sz w:val="18"/>
              </w:rPr>
              <w:t>Token</w:t>
            </w:r>
            <w:r w:rsidRPr="00200959">
              <w:rPr>
                <w:rFonts w:hint="eastAsia"/>
                <w:sz w:val="18"/>
              </w:rPr>
              <w:t>结束时间，</w:t>
            </w:r>
            <w:r w:rsidRPr="00200959">
              <w:rPr>
                <w:rFonts w:hint="eastAsia"/>
                <w:sz w:val="18"/>
              </w:rPr>
              <w:t>yyyymmddhhmmss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Default="00905B95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Default="00905B95" w:rsidP="00D328BE">
            <w:pPr>
              <w:ind w:left="102" w:right="-20"/>
              <w:jc w:val="both"/>
              <w:rPr>
                <w:sz w:val="18"/>
              </w:rPr>
            </w:pPr>
          </w:p>
        </w:tc>
      </w:tr>
      <w:tr w:rsidR="00E445C7" w:rsidRPr="00270E48" w:rsidTr="00D328BE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45C7" w:rsidRPr="00200959" w:rsidRDefault="00E445C7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tokenexpiry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45C7" w:rsidRPr="00D41C92" w:rsidRDefault="00E445C7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45C7" w:rsidRPr="00200959" w:rsidRDefault="00E445C7" w:rsidP="00E445C7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oken</w:t>
            </w:r>
            <w:r>
              <w:rPr>
                <w:rFonts w:hint="eastAsia"/>
                <w:sz w:val="18"/>
              </w:rPr>
              <w:t>结束时间，单位为</w:t>
            </w:r>
            <w:r>
              <w:rPr>
                <w:rFonts w:hint="eastAsia"/>
                <w:sz w:val="18"/>
              </w:rPr>
              <w:t>s</w:t>
            </w:r>
            <w:r>
              <w:rPr>
                <w:rFonts w:hint="eastAsia"/>
                <w:sz w:val="18"/>
              </w:rPr>
              <w:t>的时间戳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45C7" w:rsidRDefault="00A16109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45C7" w:rsidRDefault="00E445C7" w:rsidP="00D328BE">
            <w:pPr>
              <w:ind w:left="102" w:right="-20"/>
              <w:jc w:val="both"/>
              <w:rPr>
                <w:sz w:val="18"/>
              </w:rPr>
            </w:pPr>
          </w:p>
        </w:tc>
      </w:tr>
      <w:tr w:rsidR="00A16109" w:rsidRPr="00270E48" w:rsidTr="00D328BE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109" w:rsidRDefault="00196C5F" w:rsidP="00D328BE">
            <w:pPr>
              <w:ind w:left="102" w:right="-20"/>
              <w:jc w:val="both"/>
              <w:rPr>
                <w:sz w:val="18"/>
              </w:rPr>
            </w:pPr>
            <w:r w:rsidRPr="00113C04">
              <w:rPr>
                <w:rFonts w:ascii="宋体" w:hAnsi="宋体" w:cs="宋体"/>
                <w:noProof/>
                <w:sz w:val="18"/>
              </w:rPr>
              <w:t>card</w:t>
            </w:r>
            <w:r>
              <w:rPr>
                <w:rFonts w:ascii="宋体" w:hAnsi="宋体" w:cs="宋体" w:hint="eastAsia"/>
                <w:noProof/>
                <w:sz w:val="18"/>
              </w:rPr>
              <w:t>s</w:t>
            </w:r>
            <w:r w:rsidRPr="00113C04">
              <w:rPr>
                <w:rFonts w:ascii="宋体" w:hAnsi="宋体" w:cs="宋体" w:hint="eastAsia"/>
                <w:noProof/>
                <w:sz w:val="18"/>
              </w:rPr>
              <w:t>uffix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109" w:rsidRDefault="00A16109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archar(24)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109" w:rsidRDefault="00A16109" w:rsidP="00E445C7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卡号后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位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109" w:rsidRDefault="00A16109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109" w:rsidRDefault="00A16109" w:rsidP="00D328BE">
            <w:pPr>
              <w:ind w:left="102" w:right="-20"/>
              <w:jc w:val="both"/>
              <w:rPr>
                <w:sz w:val="18"/>
              </w:rPr>
            </w:pPr>
          </w:p>
        </w:tc>
      </w:tr>
      <w:tr w:rsidR="00A16109" w:rsidRPr="00270E48" w:rsidTr="00D328BE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109" w:rsidRDefault="00A16109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bcode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109" w:rsidRDefault="00A16109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archar(</w:t>
            </w:r>
            <w:r w:rsidR="008433D6">
              <w:rPr>
                <w:rFonts w:hint="eastAsia"/>
                <w:sz w:val="18"/>
              </w:rPr>
              <w:t>32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109" w:rsidRDefault="00A16109" w:rsidP="00E445C7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银行简码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109" w:rsidRDefault="00A16109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109" w:rsidRDefault="00A16109" w:rsidP="00D328BE">
            <w:pPr>
              <w:ind w:left="102" w:right="-20"/>
              <w:jc w:val="both"/>
              <w:rPr>
                <w:sz w:val="18"/>
              </w:rPr>
            </w:pPr>
          </w:p>
        </w:tc>
      </w:tr>
      <w:tr w:rsidR="00905B95" w:rsidRPr="00270E48" w:rsidTr="00D328BE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Pr="00200959" w:rsidRDefault="002C3F38" w:rsidP="003D4DF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lastmodified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B95" w:rsidRPr="00A93DF6" w:rsidRDefault="002C3F38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Pr="00200959" w:rsidRDefault="002C3F38" w:rsidP="00200959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最近更新时间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Default="002C3F38" w:rsidP="00D328BE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B95" w:rsidRDefault="00905B95" w:rsidP="00D328BE">
            <w:pPr>
              <w:ind w:left="102" w:right="-20"/>
              <w:jc w:val="both"/>
              <w:rPr>
                <w:sz w:val="18"/>
              </w:rPr>
            </w:pPr>
          </w:p>
        </w:tc>
      </w:tr>
      <w:tr w:rsidR="00CF5835" w:rsidRPr="00270E48" w:rsidTr="00D328BE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835" w:rsidRDefault="00CF5835" w:rsidP="003D4DFE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835" w:rsidRPr="00D41C92" w:rsidRDefault="00CF5835" w:rsidP="00D328BE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835" w:rsidRDefault="00CF5835" w:rsidP="00200959">
            <w:pPr>
              <w:spacing w:line="240" w:lineRule="auto"/>
              <w:ind w:left="102" w:right="-20"/>
              <w:jc w:val="both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835" w:rsidRPr="00CF5835" w:rsidRDefault="00CF5835" w:rsidP="00D328BE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835" w:rsidRDefault="00CF5835" w:rsidP="00D328BE">
            <w:pPr>
              <w:ind w:left="102" w:right="-20"/>
              <w:jc w:val="both"/>
              <w:rPr>
                <w:sz w:val="18"/>
              </w:rPr>
            </w:pPr>
          </w:p>
        </w:tc>
      </w:tr>
    </w:tbl>
    <w:p w:rsidR="00905B95" w:rsidRPr="00905B95" w:rsidRDefault="00905B95" w:rsidP="00BC2CE1"/>
    <w:p w:rsidR="008C4E68" w:rsidRDefault="008C4E68" w:rsidP="00BC2CE1"/>
    <w:p w:rsidR="00C50925" w:rsidRDefault="00C50925" w:rsidP="00C50925">
      <w:pPr>
        <w:pStyle w:val="2"/>
      </w:pPr>
      <w:r>
        <w:t>t_</w:t>
      </w:r>
      <w:r>
        <w:rPr>
          <w:rFonts w:hint="eastAsia"/>
        </w:rPr>
        <w:t>token</w:t>
      </w:r>
    </w:p>
    <w:p w:rsidR="00C50925" w:rsidRDefault="00C50925" w:rsidP="00C50925">
      <w:r>
        <w:rPr>
          <w:rFonts w:hint="eastAsia"/>
        </w:rPr>
        <w:t>内部</w:t>
      </w:r>
      <w:r>
        <w:rPr>
          <w:rFonts w:hint="eastAsia"/>
        </w:rPr>
        <w:t>token</w:t>
      </w:r>
      <w:r>
        <w:rPr>
          <w:rFonts w:hint="eastAsia"/>
        </w:rPr>
        <w:t>表，用于保存各类</w:t>
      </w:r>
      <w:r>
        <w:rPr>
          <w:rFonts w:hint="eastAsia"/>
        </w:rPr>
        <w:t>token</w:t>
      </w:r>
      <w:r>
        <w:rPr>
          <w:rFonts w:hint="eastAsia"/>
        </w:rPr>
        <w:t>，暂时为订单成功支付后用于绑卡的“临时绑卡</w:t>
      </w:r>
      <w:r>
        <w:rPr>
          <w:rFonts w:hint="eastAsia"/>
        </w:rPr>
        <w:t>token</w:t>
      </w:r>
      <w:r>
        <w:rPr>
          <w:rFonts w:hint="eastAsia"/>
        </w:rPr>
        <w:t>”。</w:t>
      </w:r>
    </w:p>
    <w:p w:rsidR="00C50925" w:rsidRDefault="00C50925" w:rsidP="00C50925"/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C50925" w:rsidRPr="00270E48" w:rsidTr="00B53053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50925" w:rsidRPr="006F357D" w:rsidRDefault="00C50925" w:rsidP="00B53053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50925" w:rsidRPr="006F357D" w:rsidRDefault="00C50925" w:rsidP="00B53053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50925" w:rsidRPr="006F357D" w:rsidRDefault="00C50925" w:rsidP="00B53053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50925" w:rsidRPr="006F357D" w:rsidRDefault="00C50925" w:rsidP="00B53053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50925" w:rsidRPr="006F357D" w:rsidRDefault="00C50925" w:rsidP="00B53053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C50925" w:rsidRPr="00270E48" w:rsidTr="00B53053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Pr="00FB479C" w:rsidRDefault="00C50925" w:rsidP="00B53053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token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Pr="00FB479C" w:rsidRDefault="00C50925" w:rsidP="00B53053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varchar(</w:t>
            </w:r>
            <w:r w:rsidR="00943B18">
              <w:rPr>
                <w:rFonts w:hint="eastAsia"/>
                <w:sz w:val="18"/>
              </w:rPr>
              <w:t>198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Pr="00200959" w:rsidRDefault="00C50925" w:rsidP="00B53053">
            <w:pPr>
              <w:spacing w:line="240" w:lineRule="auto"/>
              <w:ind w:leftChars="67" w:left="141" w:rightChars="-10" w:right="-21"/>
              <w:jc w:val="both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oken</w:t>
            </w:r>
            <w:r>
              <w:rPr>
                <w:rFonts w:hint="eastAsia"/>
                <w:sz w:val="18"/>
              </w:rPr>
              <w:t>值，</w:t>
            </w:r>
            <w:r>
              <w:rPr>
                <w:rFonts w:hint="eastAsia"/>
                <w:sz w:val="18"/>
              </w:rPr>
              <w:t>AES</w:t>
            </w:r>
            <w:r>
              <w:rPr>
                <w:rFonts w:hint="eastAsia"/>
                <w:sz w:val="18"/>
              </w:rPr>
              <w:t>加密</w:t>
            </w:r>
            <w:r w:rsidR="00A60B6E">
              <w:rPr>
                <w:rFonts w:hint="eastAsia"/>
                <w:sz w:val="18"/>
              </w:rPr>
              <w:t>，敏感信息，日志避免打印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Pr="00FB479C" w:rsidRDefault="00C50925" w:rsidP="00B53053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Pr="00FB479C" w:rsidRDefault="00C50925" w:rsidP="00B53053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_inx0</w:t>
            </w:r>
          </w:p>
        </w:tc>
      </w:tr>
      <w:tr w:rsidR="00C50925" w:rsidRPr="00270E48" w:rsidTr="00B53053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Pr="00200959" w:rsidRDefault="00C50925" w:rsidP="00B53053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t</w:t>
            </w:r>
            <w:r w:rsidRPr="00200959">
              <w:rPr>
                <w:rFonts w:hint="eastAsia"/>
                <w:sz w:val="18"/>
              </w:rPr>
              <w:t>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Pr="00200959" w:rsidRDefault="00C50925" w:rsidP="00B53053">
            <w:pPr>
              <w:ind w:left="102" w:right="-20"/>
              <w:jc w:val="both"/>
              <w:rPr>
                <w:sz w:val="18"/>
              </w:rPr>
            </w:pPr>
            <w:r w:rsidRPr="00200959">
              <w:rPr>
                <w:rFonts w:hint="eastAsia"/>
                <w:sz w:val="18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Pr="00200959" w:rsidRDefault="00C50925" w:rsidP="00B53053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 w:rsidRPr="00200959">
              <w:rPr>
                <w:rFonts w:hint="eastAsia"/>
                <w:sz w:val="18"/>
              </w:rPr>
              <w:t>类型：</w:t>
            </w:r>
          </w:p>
          <w:p w:rsidR="00C50925" w:rsidRPr="00200959" w:rsidRDefault="00C50925" w:rsidP="00C50925">
            <w:pPr>
              <w:spacing w:line="240" w:lineRule="auto"/>
              <w:ind w:leftChars="149" w:left="313" w:rightChars="-10" w:right="-21"/>
              <w:jc w:val="both"/>
              <w:rPr>
                <w:sz w:val="18"/>
              </w:rPr>
            </w:pPr>
            <w:r w:rsidRPr="00200959">
              <w:rPr>
                <w:rFonts w:hint="eastAsia"/>
                <w:sz w:val="18"/>
              </w:rPr>
              <w:t>0</w:t>
            </w:r>
            <w:r w:rsidRPr="00200959"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临时绑卡</w:t>
            </w:r>
            <w:r>
              <w:rPr>
                <w:rFonts w:hint="eastAsia"/>
                <w:sz w:val="18"/>
              </w:rPr>
              <w:t>token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Default="00C50925" w:rsidP="00B53053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Default="00C50925" w:rsidP="00B53053">
            <w:pPr>
              <w:ind w:left="102" w:right="-20"/>
              <w:jc w:val="both"/>
              <w:rPr>
                <w:sz w:val="18"/>
              </w:rPr>
            </w:pPr>
          </w:p>
        </w:tc>
      </w:tr>
      <w:tr w:rsidR="00C50925" w:rsidRPr="00270E48" w:rsidTr="00B53053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Pr="00CE7137" w:rsidRDefault="00C50925" w:rsidP="00B53053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createtime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925" w:rsidRPr="00CE7137" w:rsidRDefault="00C50925" w:rsidP="00C50925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 xml:space="preserve">atetime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Pr="00200959" w:rsidRDefault="00C50925" w:rsidP="00B53053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Pr="00CE7137" w:rsidRDefault="00C50925" w:rsidP="00B53053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Pr="00CE7137" w:rsidRDefault="00C50925" w:rsidP="00B53053">
            <w:pPr>
              <w:ind w:left="102" w:right="-20"/>
              <w:jc w:val="both"/>
              <w:rPr>
                <w:sz w:val="18"/>
              </w:rPr>
            </w:pPr>
          </w:p>
        </w:tc>
      </w:tr>
      <w:tr w:rsidR="00C50925" w:rsidRPr="00270E48" w:rsidTr="00B53053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Pr="00200959" w:rsidRDefault="00C50925" w:rsidP="00B53053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expiry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925" w:rsidRPr="00A93DF6" w:rsidRDefault="00C50925" w:rsidP="00B53053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Pr="00200959" w:rsidRDefault="00C50925" w:rsidP="00B53053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过期时间，暂时为支付后</w:t>
            </w:r>
            <w:r>
              <w:rPr>
                <w:rFonts w:hint="eastAsia"/>
                <w:sz w:val="18"/>
              </w:rPr>
              <w:t>30</w:t>
            </w:r>
            <w:r>
              <w:rPr>
                <w:rFonts w:hint="eastAsia"/>
                <w:sz w:val="18"/>
              </w:rPr>
              <w:t>分钟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Default="00C50925" w:rsidP="00B53053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Default="00C50925" w:rsidP="00B53053">
            <w:pPr>
              <w:ind w:left="102" w:right="-20"/>
              <w:jc w:val="both"/>
              <w:rPr>
                <w:sz w:val="18"/>
              </w:rPr>
            </w:pPr>
          </w:p>
        </w:tc>
      </w:tr>
      <w:tr w:rsidR="00C50925" w:rsidRPr="00270E48" w:rsidTr="00B53053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Pr="00200959" w:rsidRDefault="00C50925" w:rsidP="00B53053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</w:rPr>
              <w:t>serviceinfoid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925" w:rsidRPr="00D41C92" w:rsidRDefault="00C50925" w:rsidP="00B53053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archar(32)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Pr="00200959" w:rsidRDefault="00C50925" w:rsidP="00B53053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业务信息标识，对于</w:t>
            </w:r>
            <w:r>
              <w:rPr>
                <w:rFonts w:hint="eastAsia"/>
                <w:sz w:val="18"/>
              </w:rPr>
              <w:t>type</w:t>
            </w:r>
            <w:r>
              <w:rPr>
                <w:rFonts w:hint="eastAsia"/>
                <w:sz w:val="18"/>
              </w:rPr>
              <w:t>为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的记录为内部订单号。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Default="00C50925" w:rsidP="00B53053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Default="00942771" w:rsidP="00B53053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U_inx1</w:t>
            </w:r>
            <w:r w:rsidR="00C043E9">
              <w:rPr>
                <w:rFonts w:hint="eastAsia"/>
                <w:sz w:val="18"/>
              </w:rPr>
              <w:t>，</w:t>
            </w:r>
            <w:r w:rsidR="00C043E9">
              <w:rPr>
                <w:rFonts w:hint="eastAsia"/>
                <w:sz w:val="18"/>
              </w:rPr>
              <w:t xml:space="preserve"> key</w:t>
            </w:r>
          </w:p>
        </w:tc>
      </w:tr>
      <w:tr w:rsidR="00C50925" w:rsidRPr="00270E48" w:rsidTr="00B53053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Default="00C50925" w:rsidP="00B53053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925" w:rsidRDefault="00C50925" w:rsidP="00B53053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Default="00C50925" w:rsidP="00B53053">
            <w:pPr>
              <w:spacing w:line="240" w:lineRule="auto"/>
              <w:ind w:left="102" w:right="-20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Default="00C50925" w:rsidP="00B53053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0925" w:rsidRDefault="00C50925" w:rsidP="00B53053">
            <w:pPr>
              <w:ind w:left="102" w:right="-20"/>
              <w:jc w:val="both"/>
              <w:rPr>
                <w:sz w:val="18"/>
              </w:rPr>
            </w:pPr>
          </w:p>
        </w:tc>
      </w:tr>
    </w:tbl>
    <w:p w:rsidR="00C50925" w:rsidRPr="00905B95" w:rsidRDefault="00C50925" w:rsidP="00C50925"/>
    <w:p w:rsidR="00BD7AE7" w:rsidRDefault="00BD7AE7" w:rsidP="00BD7AE7">
      <w:pPr>
        <w:pStyle w:val="2"/>
      </w:pPr>
      <w:r>
        <w:t>t_</w:t>
      </w:r>
      <w:r w:rsidR="00AC5B95">
        <w:rPr>
          <w:rFonts w:hint="eastAsia"/>
        </w:rPr>
        <w:t>config</w:t>
      </w:r>
      <w:r w:rsidR="00A54D9B">
        <w:rPr>
          <w:rFonts w:hint="eastAsia"/>
        </w:rPr>
        <w:t>u</w:t>
      </w:r>
      <w:r w:rsidR="00AC5B95">
        <w:rPr>
          <w:rFonts w:hint="eastAsia"/>
        </w:rPr>
        <w:t>rations</w:t>
      </w:r>
    </w:p>
    <w:p w:rsidR="00BD7AE7" w:rsidRDefault="00BD7AE7" w:rsidP="00BD7AE7">
      <w:r>
        <w:rPr>
          <w:rFonts w:hint="eastAsia"/>
        </w:rPr>
        <w:t>渠道相关的配置表，用于配置支付渠道的各种接入数据。敏感信息采用</w:t>
      </w:r>
      <w:r>
        <w:rPr>
          <w:rFonts w:hint="eastAsia"/>
        </w:rPr>
        <w:t>aes</w:t>
      </w:r>
      <w:r>
        <w:rPr>
          <w:rFonts w:hint="eastAsia"/>
        </w:rPr>
        <w:t>加密处理。</w:t>
      </w:r>
    </w:p>
    <w:p w:rsidR="00BD7AE7" w:rsidRDefault="00BD7AE7" w:rsidP="00BD7AE7"/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BD7AE7" w:rsidRPr="00270E48" w:rsidTr="00BC246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D7AE7" w:rsidRPr="006F357D" w:rsidRDefault="00BD7AE7" w:rsidP="00BC246F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D7AE7" w:rsidRPr="006F357D" w:rsidRDefault="00BD7AE7" w:rsidP="00BC246F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D7AE7" w:rsidRPr="006F357D" w:rsidRDefault="00BD7AE7" w:rsidP="00BC246F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D7AE7" w:rsidRPr="006F357D" w:rsidRDefault="00BD7AE7" w:rsidP="00BC246F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BD7AE7" w:rsidRPr="006F357D" w:rsidRDefault="00BD7AE7" w:rsidP="00BC246F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BD7AE7" w:rsidRPr="00270E48" w:rsidTr="00BC246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Pr="00200959" w:rsidRDefault="00BD7AE7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channel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Pr="00200959" w:rsidRDefault="00A54D9B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archar32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Pr="00200959" w:rsidRDefault="00BD7AE7" w:rsidP="00BD7AE7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渠道获知配置项的类别信息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Default="00BD7AE7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Default="00BD7AE7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_0</w:t>
            </w:r>
          </w:p>
        </w:tc>
      </w:tr>
      <w:tr w:rsidR="00BD7AE7" w:rsidRPr="00270E48" w:rsidTr="00BC246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Pr="00CE7137" w:rsidRDefault="00BD7AE7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account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E7" w:rsidRPr="00CE7137" w:rsidRDefault="00BD7AE7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 xml:space="preserve">archar64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Pr="00200959" w:rsidRDefault="00BD7AE7" w:rsidP="00BC246F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渠道帐号或者配置项子类别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Pr="00CE7137" w:rsidRDefault="00BD7AE7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Pr="00CE7137" w:rsidRDefault="00BD7AE7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_0</w:t>
            </w:r>
          </w:p>
        </w:tc>
      </w:tr>
      <w:tr w:rsidR="00BD7AE7" w:rsidRPr="00270E48" w:rsidTr="00BC246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Pr="00200959" w:rsidRDefault="00BD7AE7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E7" w:rsidRPr="00A93DF6" w:rsidRDefault="00BD7AE7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archar64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Pr="00200959" w:rsidRDefault="00BD7AE7" w:rsidP="00BC246F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Default="00BD7AE7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Default="00BD7AE7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_0</w:t>
            </w:r>
          </w:p>
        </w:tc>
      </w:tr>
      <w:tr w:rsidR="00BD7AE7" w:rsidRPr="00270E48" w:rsidTr="00BC246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Pr="00200959" w:rsidRDefault="00BD7AE7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E7" w:rsidRPr="00D41C92" w:rsidRDefault="00BD7AE7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ext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Pr="00200959" w:rsidRDefault="00BD7AE7" w:rsidP="00BC246F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项目取值，敏感信息</w:t>
            </w:r>
            <w:r>
              <w:rPr>
                <w:rFonts w:hint="eastAsia"/>
                <w:sz w:val="18"/>
              </w:rPr>
              <w:t>aes</w:t>
            </w:r>
            <w:r>
              <w:rPr>
                <w:rFonts w:hint="eastAsia"/>
                <w:sz w:val="18"/>
              </w:rPr>
              <w:t>加密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Default="00BD7AE7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Default="00BD7AE7" w:rsidP="00BC246F">
            <w:pPr>
              <w:ind w:left="102" w:right="-20"/>
              <w:jc w:val="both"/>
              <w:rPr>
                <w:sz w:val="18"/>
              </w:rPr>
            </w:pPr>
          </w:p>
        </w:tc>
      </w:tr>
      <w:tr w:rsidR="00BD7AE7" w:rsidRPr="00270E48" w:rsidTr="00BC246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Default="00DF37BC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memo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E7" w:rsidRDefault="00BD7AE7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archar128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Default="00BD7AE7" w:rsidP="00BC246F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项目描述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Default="00BD7AE7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Default="00BD7AE7" w:rsidP="00BC246F">
            <w:pPr>
              <w:ind w:left="102" w:right="-20"/>
              <w:jc w:val="both"/>
              <w:rPr>
                <w:sz w:val="18"/>
              </w:rPr>
            </w:pPr>
          </w:p>
        </w:tc>
      </w:tr>
      <w:tr w:rsidR="00BD7AE7" w:rsidRPr="00270E48" w:rsidTr="00BC246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Default="00BD7AE7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createtime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E7" w:rsidRDefault="00BD7AE7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Default="00BD7AE7" w:rsidP="00BC246F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Default="00CD453C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Default="00BD7AE7" w:rsidP="00BC246F">
            <w:pPr>
              <w:ind w:left="102" w:right="-20"/>
              <w:jc w:val="both"/>
              <w:rPr>
                <w:sz w:val="18"/>
              </w:rPr>
            </w:pPr>
          </w:p>
        </w:tc>
      </w:tr>
      <w:tr w:rsidR="00BD7AE7" w:rsidRPr="00270E48" w:rsidTr="00BC246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Default="00BD7AE7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lastmodified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E7" w:rsidRDefault="00BD7AE7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Default="00BD7AE7" w:rsidP="00BC246F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最后修改时间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Default="00CD453C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Default="00BD7AE7" w:rsidP="00BC246F">
            <w:pPr>
              <w:ind w:left="102" w:right="-20"/>
              <w:jc w:val="both"/>
              <w:rPr>
                <w:sz w:val="18"/>
              </w:rPr>
            </w:pPr>
          </w:p>
        </w:tc>
      </w:tr>
      <w:tr w:rsidR="00BD7AE7" w:rsidRPr="00270E48" w:rsidTr="00BC246F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Default="00BD7AE7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opid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AE7" w:rsidRDefault="00BD7AE7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archar64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Default="00BD7AE7" w:rsidP="00BC246F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最后修改人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Default="00CD453C" w:rsidP="00BC246F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AE7" w:rsidRDefault="00BD7AE7" w:rsidP="00BC246F">
            <w:pPr>
              <w:ind w:left="102" w:right="-20"/>
              <w:jc w:val="both"/>
              <w:rPr>
                <w:sz w:val="18"/>
              </w:rPr>
            </w:pPr>
          </w:p>
        </w:tc>
      </w:tr>
    </w:tbl>
    <w:p w:rsidR="00BD7AE7" w:rsidRPr="00905B95" w:rsidRDefault="00BD7AE7" w:rsidP="00BD7AE7"/>
    <w:p w:rsidR="00185DE1" w:rsidRDefault="00185DE1" w:rsidP="00185DE1">
      <w:pPr>
        <w:pStyle w:val="2"/>
      </w:pPr>
      <w:r>
        <w:t>t_</w:t>
      </w:r>
      <w:r>
        <w:rPr>
          <w:rFonts w:hint="eastAsia"/>
        </w:rPr>
        <w:t>bindedcards</w:t>
      </w:r>
    </w:p>
    <w:p w:rsidR="00185DE1" w:rsidRDefault="00185DE1" w:rsidP="00185DE1">
      <w:r>
        <w:rPr>
          <w:rFonts w:hint="eastAsia"/>
        </w:rPr>
        <w:t>记录实名绑卡信息，但是不作为业务处理依据，仅仅用于统计目地。</w:t>
      </w:r>
    </w:p>
    <w:p w:rsidR="00185DE1" w:rsidRDefault="00185DE1" w:rsidP="00185DE1"/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276"/>
        <w:gridCol w:w="4253"/>
        <w:gridCol w:w="425"/>
        <w:gridCol w:w="992"/>
      </w:tblGrid>
      <w:tr w:rsidR="00185DE1" w:rsidRPr="00270E48" w:rsidTr="0011355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85DE1" w:rsidRPr="006F357D" w:rsidRDefault="00185DE1" w:rsidP="00113558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85DE1" w:rsidRPr="006F357D" w:rsidRDefault="00185DE1" w:rsidP="00113558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85DE1" w:rsidRPr="006F357D" w:rsidRDefault="00185DE1" w:rsidP="00113558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85DE1" w:rsidRPr="006F357D" w:rsidRDefault="00185DE1" w:rsidP="00113558">
            <w:pPr>
              <w:ind w:right="-20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85DE1" w:rsidRPr="006F357D" w:rsidRDefault="00185DE1" w:rsidP="00113558">
            <w:pPr>
              <w:ind w:left="102" w:right="-20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185DE1" w:rsidRPr="00270E48" w:rsidTr="0011355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Pr="00200959" w:rsidRDefault="00185DE1" w:rsidP="0011355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bindid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Pr="00200959" w:rsidRDefault="00185DE1" w:rsidP="00113558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archar128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Pr="00200959" w:rsidRDefault="00185DE1" w:rsidP="00113558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绑卡</w:t>
            </w: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aes</w:t>
            </w:r>
            <w:r>
              <w:rPr>
                <w:rFonts w:hint="eastAsia"/>
                <w:sz w:val="18"/>
              </w:rPr>
              <w:t>加密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Default="00185DE1" w:rsidP="0011355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Default="00185DE1" w:rsidP="00113558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_0</w:t>
            </w:r>
          </w:p>
        </w:tc>
      </w:tr>
      <w:tr w:rsidR="00185DE1" w:rsidRPr="00270E48" w:rsidTr="0011355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Pr="00CE7137" w:rsidRDefault="00185DE1" w:rsidP="0011355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clientid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DE1" w:rsidRPr="00CE7137" w:rsidRDefault="00185DE1" w:rsidP="00113558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archar32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Pr="00200959" w:rsidRDefault="00185DE1" w:rsidP="00113558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消费者帐号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Pr="00CE7137" w:rsidRDefault="00185DE1" w:rsidP="0011355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Pr="00CE7137" w:rsidRDefault="00185DE1" w:rsidP="00113558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_0</w:t>
            </w:r>
          </w:p>
        </w:tc>
      </w:tr>
      <w:tr w:rsidR="00185DE1" w:rsidRPr="00270E48" w:rsidTr="0011355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Pr="00200959" w:rsidRDefault="00185DE1" w:rsidP="0011355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cardno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DE1" w:rsidRPr="00A93DF6" w:rsidRDefault="00185DE1" w:rsidP="00113558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archar32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Pr="00200959" w:rsidRDefault="00185DE1" w:rsidP="00113558">
            <w:pPr>
              <w:spacing w:line="240" w:lineRule="auto"/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rFonts w:hint="eastAsia"/>
                <w:sz w:val="18"/>
              </w:rPr>
              <w:t>ask</w:t>
            </w:r>
            <w:r>
              <w:rPr>
                <w:rFonts w:hint="eastAsia"/>
                <w:sz w:val="18"/>
              </w:rPr>
              <w:t>的卡号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Default="00185DE1" w:rsidP="0011355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Default="00185DE1" w:rsidP="00113558">
            <w:pPr>
              <w:ind w:left="102" w:right="-20"/>
              <w:jc w:val="both"/>
              <w:rPr>
                <w:sz w:val="18"/>
              </w:rPr>
            </w:pPr>
          </w:p>
        </w:tc>
      </w:tr>
      <w:tr w:rsidR="00185DE1" w:rsidRPr="00270E48" w:rsidTr="0011355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Pr="00200959" w:rsidRDefault="00185DE1" w:rsidP="00113558">
            <w:pPr>
              <w:ind w:left="102" w:right="-20"/>
              <w:jc w:val="both"/>
              <w:rPr>
                <w:sz w:val="18"/>
              </w:rPr>
            </w:pPr>
            <w:r w:rsidRPr="00D66382">
              <w:rPr>
                <w:rFonts w:ascii="Arial" w:hAnsi="Arial" w:cs="Arial"/>
                <w:snapToGrid/>
                <w:color w:val="000000"/>
                <w:kern w:val="2"/>
                <w:sz w:val="20"/>
                <w:szCs w:val="18"/>
                <w:lang w:val="de-DE"/>
              </w:rPr>
              <w:t>cardName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DE1" w:rsidRPr="00D41C92" w:rsidRDefault="00185DE1" w:rsidP="00113558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archar64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Pr="00200959" w:rsidRDefault="00185DE1" w:rsidP="00113558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卡名称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Default="00185DE1" w:rsidP="0011355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Default="00185DE1" w:rsidP="00113558">
            <w:pPr>
              <w:ind w:left="102" w:right="-20"/>
              <w:jc w:val="both"/>
              <w:rPr>
                <w:sz w:val="18"/>
              </w:rPr>
            </w:pPr>
          </w:p>
        </w:tc>
      </w:tr>
      <w:tr w:rsidR="00185DE1" w:rsidRPr="00270E48" w:rsidTr="0011355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Default="00185DE1" w:rsidP="00113558">
            <w:pPr>
              <w:ind w:left="102" w:right="-20"/>
              <w:jc w:val="both"/>
              <w:rPr>
                <w:sz w:val="18"/>
              </w:rPr>
            </w:pPr>
            <w:r w:rsidRPr="00D66382">
              <w:rPr>
                <w:rFonts w:ascii="Arial" w:hAnsi="Arial" w:cs="Arial"/>
                <w:snapToGrid/>
                <w:color w:val="000000"/>
                <w:kern w:val="2"/>
                <w:sz w:val="20"/>
                <w:szCs w:val="18"/>
                <w:lang w:val="de-DE"/>
              </w:rPr>
              <w:t>bankCode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DE1" w:rsidRDefault="00185DE1" w:rsidP="00113558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archar32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Default="00185DE1" w:rsidP="00113558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银行编码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Default="00185DE1" w:rsidP="0011355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Default="00185DE1" w:rsidP="00113558">
            <w:pPr>
              <w:ind w:left="102" w:right="-20"/>
              <w:jc w:val="both"/>
              <w:rPr>
                <w:sz w:val="18"/>
              </w:rPr>
            </w:pPr>
          </w:p>
        </w:tc>
      </w:tr>
      <w:tr w:rsidR="00185DE1" w:rsidRPr="00270E48" w:rsidTr="0011355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Default="00185DE1" w:rsidP="00113558">
            <w:pPr>
              <w:ind w:left="102" w:right="-20"/>
              <w:jc w:val="both"/>
              <w:rPr>
                <w:sz w:val="18"/>
              </w:rPr>
            </w:pPr>
            <w:r w:rsidRPr="00D66382">
              <w:rPr>
                <w:rFonts w:ascii="Arial" w:hAnsi="Arial" w:cs="Arial"/>
                <w:snapToGrid/>
                <w:color w:val="000000"/>
                <w:kern w:val="2"/>
                <w:sz w:val="20"/>
                <w:szCs w:val="18"/>
                <w:lang w:val="de-DE"/>
              </w:rPr>
              <w:t>cardType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DE1" w:rsidRDefault="00185DE1" w:rsidP="00113558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Default="00185DE1" w:rsidP="00185DE1">
            <w:pPr>
              <w:spacing w:line="312" w:lineRule="exact"/>
              <w:ind w:right="-20"/>
              <w:jc w:val="both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B6690">
              <w:rPr>
                <w:rFonts w:ascii="宋体" w:hAnsi="宋体" w:cs="宋体" w:hint="eastAsia"/>
                <w:color w:val="000000"/>
                <w:sz w:val="22"/>
                <w:szCs w:val="22"/>
              </w:rPr>
              <w:t>卡类型</w:t>
            </w:r>
          </w:p>
          <w:p w:rsidR="00185DE1" w:rsidRDefault="00185DE1" w:rsidP="00113558">
            <w:pPr>
              <w:spacing w:line="312" w:lineRule="exact"/>
              <w:ind w:right="-20" w:firstLineChars="64" w:firstLine="141"/>
              <w:jc w:val="both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B6690">
              <w:rPr>
                <w:rFonts w:ascii="宋体" w:hAnsi="宋体" w:cs="宋体" w:hint="eastAsia"/>
                <w:color w:val="000000"/>
                <w:sz w:val="22"/>
                <w:szCs w:val="22"/>
              </w:rPr>
              <w:t>信用卡：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CREDIT</w:t>
            </w:r>
            <w:r w:rsidRPr="004B6690">
              <w:rPr>
                <w:rFonts w:ascii="宋体" w:hAnsi="宋体" w:cs="宋体" w:hint="eastAsia"/>
                <w:color w:val="000000"/>
                <w:sz w:val="22"/>
                <w:szCs w:val="22"/>
              </w:rPr>
              <w:t>；</w:t>
            </w:r>
          </w:p>
          <w:p w:rsidR="00185DE1" w:rsidRDefault="00185DE1" w:rsidP="00113558">
            <w:pPr>
              <w:spacing w:line="240" w:lineRule="auto"/>
              <w:ind w:left="102" w:right="-20" w:firstLineChars="18" w:firstLine="40"/>
              <w:rPr>
                <w:sz w:val="18"/>
              </w:rPr>
            </w:pPr>
            <w:r w:rsidRPr="004B6690">
              <w:rPr>
                <w:rFonts w:ascii="宋体" w:hAnsi="宋体" w:cs="宋体" w:hint="eastAsia"/>
                <w:color w:val="000000"/>
                <w:sz w:val="22"/>
                <w:szCs w:val="22"/>
              </w:rPr>
              <w:t>借记卡：DEBIT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Default="00185DE1" w:rsidP="0011355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Default="00185DE1" w:rsidP="00113558">
            <w:pPr>
              <w:ind w:left="102" w:right="-20"/>
              <w:jc w:val="both"/>
              <w:rPr>
                <w:sz w:val="18"/>
              </w:rPr>
            </w:pPr>
          </w:p>
        </w:tc>
      </w:tr>
      <w:tr w:rsidR="00185DE1" w:rsidRPr="00270E48" w:rsidTr="0011355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Default="00185DE1" w:rsidP="00113558">
            <w:pPr>
              <w:ind w:left="102" w:right="-20"/>
              <w:jc w:val="both"/>
              <w:rPr>
                <w:sz w:val="18"/>
              </w:rPr>
            </w:pPr>
            <w:r w:rsidRPr="00D66382">
              <w:rPr>
                <w:rFonts w:ascii="Arial" w:hAnsi="Arial" w:cs="Arial"/>
                <w:snapToGrid/>
                <w:color w:val="000000"/>
                <w:kern w:val="2"/>
                <w:sz w:val="20"/>
                <w:szCs w:val="18"/>
                <w:lang w:val="de-DE"/>
              </w:rPr>
              <w:t>mobilePhone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DE1" w:rsidRDefault="00185DE1" w:rsidP="00113558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archar16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Default="00185DE1" w:rsidP="00113558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rFonts w:hint="eastAsia"/>
                <w:sz w:val="18"/>
              </w:rPr>
              <w:t>ask</w:t>
            </w:r>
            <w:r>
              <w:rPr>
                <w:rFonts w:hint="eastAsia"/>
                <w:sz w:val="18"/>
              </w:rPr>
              <w:t>的手机号码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Default="00185DE1" w:rsidP="0011355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Default="00185DE1" w:rsidP="00113558">
            <w:pPr>
              <w:ind w:left="102" w:right="-20"/>
              <w:jc w:val="both"/>
              <w:rPr>
                <w:sz w:val="18"/>
              </w:rPr>
            </w:pPr>
          </w:p>
        </w:tc>
      </w:tr>
      <w:tr w:rsidR="00185DE1" w:rsidRPr="00270E48" w:rsidTr="00113558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Default="00185DE1" w:rsidP="0011355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lastmodified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DE1" w:rsidRDefault="00185DE1" w:rsidP="00113558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Default="00185DE1" w:rsidP="00113558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Default="00185DE1" w:rsidP="00113558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DE1" w:rsidRDefault="00185DE1" w:rsidP="00113558">
            <w:pPr>
              <w:ind w:left="102" w:right="-20"/>
              <w:jc w:val="both"/>
              <w:rPr>
                <w:sz w:val="18"/>
              </w:rPr>
            </w:pPr>
          </w:p>
        </w:tc>
      </w:tr>
    </w:tbl>
    <w:p w:rsidR="00185DE1" w:rsidRPr="00905B95" w:rsidRDefault="00185DE1" w:rsidP="00185DE1"/>
    <w:p w:rsidR="00C50925" w:rsidRDefault="00C50925" w:rsidP="00BC2CE1"/>
    <w:p w:rsidR="00C50925" w:rsidRPr="00BC2CE1" w:rsidRDefault="00C50925" w:rsidP="00BC2CE1"/>
    <w:p w:rsidR="004B6A70" w:rsidRDefault="00361F62" w:rsidP="00361F62">
      <w:pPr>
        <w:pStyle w:val="1"/>
      </w:pPr>
      <w:r>
        <w:rPr>
          <w:rFonts w:hint="eastAsia"/>
        </w:rPr>
        <w:t>交易管理台数据库定义</w:t>
      </w:r>
    </w:p>
    <w:p w:rsidR="00570C0C" w:rsidRDefault="00570C0C" w:rsidP="00570C0C">
      <w:pPr>
        <w:pStyle w:val="2"/>
      </w:pPr>
      <w:r>
        <w:t>d_oper_audit</w:t>
      </w:r>
    </w:p>
    <w:p w:rsidR="00570C0C" w:rsidRDefault="00570C0C" w:rsidP="00570C0C">
      <w:pPr>
        <w:ind w:firstLineChars="150" w:firstLine="315"/>
      </w:pPr>
      <w:r>
        <w:rPr>
          <w:rFonts w:hint="eastAsia"/>
        </w:rPr>
        <w:t>操作日志表；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418"/>
        <w:gridCol w:w="4111"/>
        <w:gridCol w:w="425"/>
        <w:gridCol w:w="992"/>
      </w:tblGrid>
      <w:tr w:rsidR="00570C0C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570C0C" w:rsidRPr="00236343" w:rsidRDefault="00570C0C" w:rsidP="006C7B5B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570C0C" w:rsidRPr="00236343" w:rsidRDefault="00570C0C" w:rsidP="006C7B5B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570C0C" w:rsidRPr="00236343" w:rsidRDefault="00570C0C" w:rsidP="006C7B5B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570C0C" w:rsidRPr="00236343" w:rsidRDefault="00570C0C" w:rsidP="006C7B5B">
            <w:pPr>
              <w:ind w:right="-20"/>
              <w:rPr>
                <w:b/>
              </w:rPr>
            </w:pPr>
            <w:r w:rsidRPr="00236343">
              <w:rPr>
                <w:b/>
              </w:rPr>
              <w:t>N</w:t>
            </w:r>
            <w:r w:rsidRPr="00236343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570C0C" w:rsidRPr="00236343" w:rsidRDefault="00570C0C" w:rsidP="006C7B5B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备注</w:t>
            </w:r>
          </w:p>
        </w:tc>
      </w:tr>
      <w:tr w:rsidR="00570C0C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ind w:left="102" w:right="-20"/>
            </w:pPr>
            <w: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ind w:left="102" w:right="-20"/>
            </w:pPr>
            <w:r>
              <w:t>varchar(32)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ind w:left="102" w:right="-20"/>
            </w:pPr>
            <w:r w:rsidRPr="00A62FA4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C0C" w:rsidRPr="00A62FA4" w:rsidRDefault="00570C0C" w:rsidP="006C7B5B">
            <w:pPr>
              <w:ind w:left="102" w:right="-20"/>
            </w:pPr>
            <w:r w:rsidRPr="00A62FA4"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ind w:left="102" w:right="-20"/>
            </w:pPr>
            <w:r w:rsidRPr="00A62FA4">
              <w:rPr>
                <w:rFonts w:hint="eastAsia"/>
              </w:rPr>
              <w:t>主键</w:t>
            </w:r>
          </w:p>
        </w:tc>
      </w:tr>
      <w:tr w:rsidR="00570C0C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ind w:left="102" w:right="-20"/>
            </w:pPr>
            <w:r>
              <w:t>ITEMID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ind w:left="102" w:right="-20"/>
            </w:pPr>
            <w:r>
              <w:t>varchar(128)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ind w:left="102" w:right="-20"/>
            </w:pPr>
            <w:r>
              <w:rPr>
                <w:rFonts w:hint="eastAsia"/>
              </w:rPr>
              <w:t>日志关键内容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C0C" w:rsidRPr="00A62FA4" w:rsidRDefault="00570C0C" w:rsidP="006C7B5B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ind w:left="102" w:right="-20"/>
            </w:pPr>
          </w:p>
        </w:tc>
      </w:tr>
      <w:tr w:rsidR="00570C0C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ind w:left="102" w:right="-20"/>
            </w:pPr>
            <w:r>
              <w:t>OPERTYPE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ind w:left="102" w:right="-20"/>
            </w:pPr>
            <w:r>
              <w:rPr>
                <w:rFonts w:hint="eastAsia"/>
              </w:rPr>
              <w:t>int(3)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Default="0085585C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日志类别</w:t>
            </w:r>
          </w:p>
          <w:p w:rsidR="00570C0C" w:rsidRDefault="00570C0C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：删除</w:t>
            </w:r>
          </w:p>
          <w:p w:rsidR="00570C0C" w:rsidRDefault="00570C0C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：修改</w:t>
            </w:r>
          </w:p>
          <w:p w:rsidR="00570C0C" w:rsidRPr="00A62FA4" w:rsidRDefault="00570C0C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：新增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C0C" w:rsidRPr="00A62FA4" w:rsidRDefault="00570C0C" w:rsidP="006C7B5B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ind w:left="102" w:right="-20"/>
            </w:pPr>
          </w:p>
        </w:tc>
      </w:tr>
      <w:tr w:rsidR="00570C0C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ind w:left="102" w:right="-20"/>
            </w:pPr>
            <w:r>
              <w:t>OPERID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ind w:left="102" w:right="-20"/>
            </w:pPr>
            <w:r>
              <w:t>varchar(3</w:t>
            </w:r>
            <w:r>
              <w:rPr>
                <w:rFonts w:hint="eastAsia"/>
              </w:rPr>
              <w:t>2</w:t>
            </w:r>
            <w:r w:rsidRPr="00A62FA4"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spacing w:line="312" w:lineRule="exact"/>
              <w:ind w:left="102" w:right="-20"/>
              <w:jc w:val="both"/>
            </w:pP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C0C" w:rsidRPr="00A62FA4" w:rsidRDefault="00570C0C" w:rsidP="006C7B5B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ind w:left="102" w:right="-20"/>
            </w:pPr>
          </w:p>
        </w:tc>
      </w:tr>
      <w:tr w:rsidR="00570C0C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ind w:left="102" w:right="-20"/>
            </w:pPr>
            <w:r>
              <w:t>OPERNAME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ind w:left="102" w:right="-20"/>
            </w:pPr>
            <w:r w:rsidRPr="00A62FA4">
              <w:t>varchar(300)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操作员名称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C0C" w:rsidRPr="00A62FA4" w:rsidRDefault="00570C0C" w:rsidP="006C7B5B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ind w:left="102" w:right="-20"/>
            </w:pPr>
          </w:p>
        </w:tc>
      </w:tr>
      <w:tr w:rsidR="00570C0C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Default="00570C0C" w:rsidP="006C7B5B">
            <w:pPr>
              <w:ind w:left="102" w:right="-20"/>
            </w:pPr>
            <w:r>
              <w:t>OPERDATE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ind w:left="102" w:right="-20"/>
            </w:pPr>
            <w:r>
              <w:t>datetime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C0C" w:rsidRDefault="00570C0C" w:rsidP="006C7B5B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ind w:left="102" w:right="-20"/>
            </w:pPr>
          </w:p>
        </w:tc>
      </w:tr>
      <w:tr w:rsidR="00570C0C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Default="00570C0C" w:rsidP="006C7B5B">
            <w:pPr>
              <w:ind w:left="102" w:right="-20"/>
            </w:pPr>
            <w:r>
              <w:t>ITEMTYPE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Default="00570C0C" w:rsidP="006C7B5B">
            <w:pPr>
              <w:ind w:left="102" w:right="-20"/>
            </w:pPr>
            <w:r>
              <w:t>int(3)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Default="0085585C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操作类别</w:t>
            </w:r>
          </w:p>
          <w:p w:rsidR="0085585C" w:rsidRDefault="0085585C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：退款</w:t>
            </w:r>
          </w:p>
          <w:p w:rsidR="0085585C" w:rsidRDefault="0085585C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：修改商户信息</w:t>
            </w:r>
          </w:p>
          <w:p w:rsidR="0085585C" w:rsidRDefault="0085585C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：绑定账户</w:t>
            </w:r>
          </w:p>
          <w:p w:rsidR="0085585C" w:rsidRDefault="0085585C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：删除账户</w:t>
            </w:r>
          </w:p>
          <w:p w:rsidR="0085585C" w:rsidRDefault="0085585C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：删除应用</w:t>
            </w:r>
          </w:p>
          <w:p w:rsidR="0085585C" w:rsidRDefault="0085585C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：补发通知</w:t>
            </w:r>
          </w:p>
          <w:p w:rsidR="0085585C" w:rsidRDefault="0085585C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：设置其他信息</w:t>
            </w:r>
          </w:p>
          <w:p w:rsidR="0085585C" w:rsidRDefault="0085585C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lastRenderedPageBreak/>
              <w:t>17</w:t>
            </w:r>
            <w:r>
              <w:rPr>
                <w:rFonts w:hint="eastAsia"/>
              </w:rPr>
              <w:t>：删除分成</w:t>
            </w:r>
          </w:p>
          <w:p w:rsidR="0085585C" w:rsidRDefault="0085585C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：设置</w:t>
            </w:r>
            <w:r>
              <w:rPr>
                <w:rFonts w:hint="eastAsia"/>
              </w:rPr>
              <w:t>paytype</w:t>
            </w:r>
          </w:p>
          <w:p w:rsidR="0085585C" w:rsidRDefault="0085585C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：新增分成</w:t>
            </w:r>
          </w:p>
          <w:p w:rsidR="0085585C" w:rsidRDefault="0085585C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：修改分成</w:t>
            </w:r>
          </w:p>
          <w:p w:rsidR="0085585C" w:rsidRDefault="0085585C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：对账</w:t>
            </w:r>
          </w:p>
          <w:p w:rsidR="0085585C" w:rsidRDefault="0085585C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：设置公告</w:t>
            </w:r>
          </w:p>
          <w:p w:rsidR="0085585C" w:rsidRDefault="0085585C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：提交任务</w:t>
            </w:r>
          </w:p>
          <w:p w:rsidR="00C04376" w:rsidRDefault="00C04376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：审核分成信息</w:t>
            </w:r>
          </w:p>
          <w:p w:rsidR="008A24C3" w:rsidRDefault="008A24C3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：账单校验</w:t>
            </w:r>
          </w:p>
          <w:p w:rsidR="008A24C3" w:rsidRDefault="008A24C3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：删除绑卡</w:t>
            </w:r>
          </w:p>
          <w:p w:rsidR="008A24C3" w:rsidRDefault="008A24C3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：新增充值调整</w:t>
            </w:r>
          </w:p>
          <w:p w:rsidR="008A24C3" w:rsidRDefault="008A24C3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：审核充值调整</w:t>
            </w:r>
          </w:p>
          <w:p w:rsidR="002C0FD7" w:rsidRDefault="002C0FD7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：新增外部帐号</w:t>
            </w:r>
          </w:p>
          <w:p w:rsidR="002C0FD7" w:rsidRDefault="002C0FD7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：审核外部帐号</w:t>
            </w:r>
          </w:p>
          <w:p w:rsidR="00770B6F" w:rsidRDefault="00770B6F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：资源管理</w:t>
            </w:r>
          </w:p>
          <w:p w:rsidR="00770B6F" w:rsidRDefault="00770B6F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：角色管理</w:t>
            </w:r>
          </w:p>
          <w:p w:rsidR="00770B6F" w:rsidRDefault="00770B6F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：组管理</w:t>
            </w:r>
          </w:p>
          <w:p w:rsidR="00770B6F" w:rsidRDefault="00770B6F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：用户管理</w:t>
            </w:r>
          </w:p>
          <w:p w:rsidR="00770B6F" w:rsidRDefault="00770B6F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：重置密码</w:t>
            </w:r>
          </w:p>
          <w:p w:rsidR="00770B6F" w:rsidRDefault="00770B6F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：登录成功</w:t>
            </w:r>
          </w:p>
          <w:p w:rsidR="00770B6F" w:rsidRDefault="00770B6F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：登录失败</w:t>
            </w:r>
          </w:p>
          <w:p w:rsidR="005D5EA5" w:rsidRDefault="005D5EA5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38</w:t>
            </w:r>
            <w:r>
              <w:rPr>
                <w:rFonts w:hint="eastAsia"/>
              </w:rPr>
              <w:t>：登出</w:t>
            </w:r>
          </w:p>
          <w:p w:rsidR="00384032" w:rsidRPr="008A24C3" w:rsidRDefault="005D5EA5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39</w:t>
            </w:r>
            <w:r w:rsidR="00384032">
              <w:rPr>
                <w:rFonts w:hint="eastAsia"/>
              </w:rPr>
              <w:t>：数据项管理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C0C" w:rsidRDefault="00570C0C" w:rsidP="006C7B5B">
            <w:pPr>
              <w:ind w:left="102" w:right="-20"/>
            </w:pPr>
            <w:r>
              <w:rPr>
                <w:rFonts w:hint="eastAsia"/>
              </w:rPr>
              <w:lastRenderedPageBreak/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ind w:left="102" w:right="-20"/>
            </w:pPr>
          </w:p>
        </w:tc>
      </w:tr>
      <w:tr w:rsidR="00570C0C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Default="00570C0C" w:rsidP="006C7B5B">
            <w:pPr>
              <w:ind w:left="102" w:right="-20"/>
            </w:pPr>
            <w:r>
              <w:lastRenderedPageBreak/>
              <w:t>ITEMINFO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Default="006D2B84" w:rsidP="006C7B5B">
            <w:pPr>
              <w:ind w:left="102" w:right="-20"/>
            </w:pPr>
            <w:r>
              <w:rPr>
                <w:rFonts w:hint="eastAsia"/>
              </w:rPr>
              <w:t>text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C0C" w:rsidRDefault="00570C0C" w:rsidP="006C7B5B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C0C" w:rsidRPr="00A62FA4" w:rsidRDefault="00570C0C" w:rsidP="006C7B5B">
            <w:pPr>
              <w:ind w:left="102" w:right="-20"/>
            </w:pPr>
          </w:p>
        </w:tc>
      </w:tr>
    </w:tbl>
    <w:p w:rsidR="00933362" w:rsidRDefault="00933362" w:rsidP="00925A14">
      <w:pPr>
        <w:ind w:left="576"/>
      </w:pPr>
    </w:p>
    <w:p w:rsidR="006C7B5B" w:rsidRDefault="006C7B5B" w:rsidP="006C7B5B">
      <w:pPr>
        <w:pStyle w:val="2"/>
      </w:pPr>
      <w:r>
        <w:t>d_resource</w:t>
      </w:r>
    </w:p>
    <w:p w:rsidR="006C7B5B" w:rsidRPr="006C7B5B" w:rsidRDefault="006C7B5B" w:rsidP="006C7B5B">
      <w:r>
        <w:rPr>
          <w:rFonts w:hint="eastAsia"/>
        </w:rPr>
        <w:t>定义系统资源，包括菜单</w:t>
      </w:r>
      <w:r w:rsidR="00710882">
        <w:rPr>
          <w:rFonts w:hint="eastAsia"/>
        </w:rPr>
        <w:t>、子菜单、命令等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418"/>
        <w:gridCol w:w="4111"/>
        <w:gridCol w:w="425"/>
        <w:gridCol w:w="992"/>
      </w:tblGrid>
      <w:tr w:rsidR="006C7B5B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6C7B5B" w:rsidRPr="00236343" w:rsidRDefault="006C7B5B" w:rsidP="006C7B5B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6C7B5B" w:rsidRPr="00236343" w:rsidRDefault="006C7B5B" w:rsidP="006C7B5B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6C7B5B" w:rsidRPr="00236343" w:rsidRDefault="006C7B5B" w:rsidP="006C7B5B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6C7B5B" w:rsidRPr="00236343" w:rsidRDefault="006C7B5B" w:rsidP="006C7B5B">
            <w:pPr>
              <w:ind w:right="-20"/>
              <w:rPr>
                <w:b/>
              </w:rPr>
            </w:pPr>
            <w:r w:rsidRPr="00236343">
              <w:rPr>
                <w:b/>
              </w:rPr>
              <w:t>N</w:t>
            </w:r>
            <w:r w:rsidRPr="00236343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6C7B5B" w:rsidRPr="00236343" w:rsidRDefault="006C7B5B" w:rsidP="006C7B5B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备注</w:t>
            </w:r>
          </w:p>
        </w:tc>
      </w:tr>
      <w:tr w:rsidR="006C7B5B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B5B" w:rsidRPr="00A62FA4" w:rsidRDefault="006C7B5B" w:rsidP="006C7B5B">
            <w:pPr>
              <w:ind w:left="102" w:right="-20"/>
            </w:pPr>
            <w: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B5B" w:rsidRPr="00A62FA4" w:rsidRDefault="006C7B5B" w:rsidP="006C7B5B">
            <w:pPr>
              <w:ind w:left="102" w:right="-20"/>
            </w:pPr>
            <w:r w:rsidRPr="00974960">
              <w:t>varchar(32)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B5B" w:rsidRPr="00974960" w:rsidRDefault="006C7B5B" w:rsidP="002876D6">
            <w:pPr>
              <w:ind w:left="102" w:right="-20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B5B" w:rsidRPr="00A62FA4" w:rsidRDefault="006C7B5B" w:rsidP="006C7B5B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B5B" w:rsidRPr="00A62FA4" w:rsidRDefault="006C7B5B" w:rsidP="006C7B5B">
            <w:pPr>
              <w:ind w:left="102" w:right="-20"/>
            </w:pPr>
            <w:r>
              <w:rPr>
                <w:rFonts w:hint="eastAsia"/>
              </w:rPr>
              <w:t>Inx_U</w:t>
            </w:r>
          </w:p>
        </w:tc>
      </w:tr>
      <w:tr w:rsidR="006C7B5B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B5B" w:rsidRPr="00A62FA4" w:rsidRDefault="006C7B5B" w:rsidP="006C7B5B">
            <w:pPr>
              <w:ind w:left="102" w:right="-20"/>
            </w:pPr>
            <w:r w:rsidRPr="00974960">
              <w:t>RESNAME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B5B" w:rsidRPr="00A62FA4" w:rsidRDefault="006C7B5B" w:rsidP="006C7B5B">
            <w:pPr>
              <w:ind w:left="102" w:right="-20"/>
            </w:pPr>
            <w:r w:rsidRPr="00974960">
              <w:t>varchar(255)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B5B" w:rsidRPr="00974960" w:rsidRDefault="00710882" w:rsidP="002876D6">
            <w:pPr>
              <w:ind w:left="102" w:right="-20"/>
            </w:pPr>
            <w:r>
              <w:rPr>
                <w:rFonts w:hint="eastAsia"/>
              </w:rPr>
              <w:t>资源名称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B5B" w:rsidRPr="00A62FA4" w:rsidRDefault="006C7B5B" w:rsidP="006C7B5B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B5B" w:rsidRPr="00A62FA4" w:rsidRDefault="006C7B5B" w:rsidP="006C7B5B">
            <w:pPr>
              <w:ind w:left="102" w:right="-20"/>
            </w:pPr>
          </w:p>
        </w:tc>
      </w:tr>
      <w:tr w:rsidR="006C7B5B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B5B" w:rsidRPr="00A62FA4" w:rsidRDefault="006C7B5B" w:rsidP="006C7B5B">
            <w:pPr>
              <w:ind w:left="102" w:right="-20"/>
            </w:pPr>
            <w:r w:rsidRPr="00974960">
              <w:t>RESTYPE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B5B" w:rsidRPr="00A62FA4" w:rsidRDefault="006C7B5B" w:rsidP="006C7B5B">
            <w:pPr>
              <w:ind w:left="102" w:right="-20"/>
            </w:pPr>
            <w:r w:rsidRPr="00974960">
              <w:t>varchar(10)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B5B" w:rsidRDefault="00710882" w:rsidP="00B732CD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资源类别</w:t>
            </w:r>
          </w:p>
          <w:p w:rsidR="00710882" w:rsidRDefault="0058490F" w:rsidP="00B732CD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菜单</w:t>
            </w:r>
            <w:r w:rsidR="007D7D5F">
              <w:rPr>
                <w:rFonts w:hint="eastAsia"/>
              </w:rPr>
              <w:t>：</w:t>
            </w:r>
            <w:r w:rsidR="007D7D5F">
              <w:rPr>
                <w:rFonts w:hint="eastAsia"/>
              </w:rPr>
              <w:t>menu</w:t>
            </w:r>
          </w:p>
          <w:p w:rsidR="0058490F" w:rsidRDefault="0058490F" w:rsidP="00B732CD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功能项</w:t>
            </w:r>
            <w:r w:rsidR="007D7D5F">
              <w:rPr>
                <w:rFonts w:hint="eastAsia"/>
              </w:rPr>
              <w:t>：</w:t>
            </w:r>
            <w:r w:rsidR="007D7D5F">
              <w:rPr>
                <w:rFonts w:hint="eastAsia"/>
              </w:rPr>
              <w:t>do</w:t>
            </w:r>
          </w:p>
          <w:p w:rsidR="007D7D5F" w:rsidRPr="00974960" w:rsidRDefault="007D7D5F" w:rsidP="00B732CD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数据项：</w:t>
            </w:r>
            <w:r>
              <w:rPr>
                <w:rFonts w:hint="eastAsia"/>
              </w:rPr>
              <w:t>item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B5B" w:rsidRPr="00A62FA4" w:rsidRDefault="006C7B5B" w:rsidP="006C7B5B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B5B" w:rsidRPr="00A62FA4" w:rsidRDefault="006C7B5B" w:rsidP="006C7B5B">
            <w:pPr>
              <w:ind w:left="102" w:right="-20"/>
            </w:pPr>
          </w:p>
        </w:tc>
      </w:tr>
      <w:tr w:rsidR="006C7B5B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B5B" w:rsidRPr="00A62FA4" w:rsidRDefault="006C7B5B" w:rsidP="006C7B5B">
            <w:pPr>
              <w:ind w:left="102" w:right="-20"/>
            </w:pPr>
            <w:r w:rsidRPr="00974960">
              <w:t>RESVALUE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B5B" w:rsidRPr="00A62FA4" w:rsidRDefault="006C7B5B" w:rsidP="006C7B5B">
            <w:pPr>
              <w:ind w:left="102" w:right="-20"/>
            </w:pPr>
            <w:r w:rsidRPr="00974960">
              <w:t>varchar(200)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B5B" w:rsidRDefault="0058490F" w:rsidP="00B732CD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资源值</w:t>
            </w:r>
          </w:p>
          <w:p w:rsidR="0058490F" w:rsidRDefault="0058490F" w:rsidP="00B732CD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菜单通常是</w:t>
            </w:r>
            <w:r>
              <w:t>’</w:t>
            </w:r>
            <w:r>
              <w:rPr>
                <w:rFonts w:hint="eastAsia"/>
              </w:rPr>
              <w:t>#</w:t>
            </w:r>
            <w:r>
              <w:t>’</w:t>
            </w:r>
          </w:p>
          <w:p w:rsidR="0058490F" w:rsidRPr="00974960" w:rsidRDefault="0058490F" w:rsidP="00B732CD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功能项通常是一个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B5B" w:rsidRPr="00A62FA4" w:rsidRDefault="006C7B5B" w:rsidP="006C7B5B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B5B" w:rsidRPr="00A62FA4" w:rsidRDefault="006C7B5B" w:rsidP="006C7B5B">
            <w:pPr>
              <w:ind w:left="102" w:right="-20"/>
            </w:pPr>
          </w:p>
        </w:tc>
      </w:tr>
      <w:tr w:rsidR="006C7B5B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B5B" w:rsidRPr="00A62FA4" w:rsidRDefault="006C7B5B" w:rsidP="006C7B5B">
            <w:pPr>
              <w:ind w:left="102" w:right="-20"/>
            </w:pPr>
            <w:r w:rsidRPr="00974960">
              <w:t>FDESCRIBE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B5B" w:rsidRPr="00A62FA4" w:rsidRDefault="006C7B5B" w:rsidP="006C7B5B">
            <w:pPr>
              <w:ind w:left="102" w:right="-20"/>
            </w:pPr>
            <w:r w:rsidRPr="00974960">
              <w:t>varchar(2000)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B5B" w:rsidRPr="00974960" w:rsidRDefault="0058490F" w:rsidP="002876D6">
            <w:pPr>
              <w:ind w:left="102" w:right="-20"/>
            </w:pPr>
            <w:r>
              <w:rPr>
                <w:rFonts w:hint="eastAsia"/>
              </w:rPr>
              <w:t>资源描述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B5B" w:rsidRPr="00A62FA4" w:rsidRDefault="006C7B5B" w:rsidP="006C7B5B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B5B" w:rsidRPr="00A62FA4" w:rsidRDefault="006C7B5B" w:rsidP="006C7B5B">
            <w:pPr>
              <w:ind w:left="102" w:right="-20"/>
            </w:pPr>
          </w:p>
        </w:tc>
      </w:tr>
      <w:tr w:rsidR="006C7B5B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B5B" w:rsidRDefault="006C7B5B" w:rsidP="006C7B5B">
            <w:pPr>
              <w:ind w:left="102" w:right="-20"/>
            </w:pPr>
            <w:r w:rsidRPr="00974960">
              <w:lastRenderedPageBreak/>
              <w:t>PARID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B5B" w:rsidRPr="00A62FA4" w:rsidRDefault="006C7B5B" w:rsidP="006C7B5B">
            <w:pPr>
              <w:ind w:left="102" w:right="-20"/>
            </w:pPr>
            <w:r w:rsidRPr="00974960">
              <w:t>varchar(32)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B5B" w:rsidRPr="00974960" w:rsidRDefault="0058490F" w:rsidP="002876D6">
            <w:pPr>
              <w:ind w:left="102" w:right="-20"/>
            </w:pPr>
            <w:r>
              <w:rPr>
                <w:rFonts w:hint="eastAsia"/>
              </w:rPr>
              <w:t>父资源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B5B" w:rsidRDefault="006C7B5B" w:rsidP="006C7B5B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B5B" w:rsidRPr="00A62FA4" w:rsidRDefault="006C7B5B" w:rsidP="006C7B5B">
            <w:pPr>
              <w:ind w:left="102" w:right="-20"/>
            </w:pPr>
          </w:p>
        </w:tc>
      </w:tr>
      <w:tr w:rsidR="006C7B5B" w:rsidRPr="00270E48" w:rsidTr="006C7B5B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B5B" w:rsidRDefault="006C7B5B" w:rsidP="006C7B5B">
            <w:pPr>
              <w:ind w:left="102" w:right="-20"/>
            </w:pPr>
            <w:r w:rsidRPr="00974960">
              <w:t>RESPOSITION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B5B" w:rsidRDefault="006C7B5B" w:rsidP="006C7B5B">
            <w:pPr>
              <w:ind w:left="102" w:right="-20"/>
            </w:pPr>
            <w:r w:rsidRPr="00974960">
              <w:t>int(3)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B5B" w:rsidRPr="00974960" w:rsidRDefault="0058490F" w:rsidP="002876D6">
            <w:pPr>
              <w:ind w:left="102" w:right="-20"/>
            </w:pPr>
            <w:r>
              <w:rPr>
                <w:rFonts w:hint="eastAsia"/>
              </w:rPr>
              <w:t>资源位置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B5B" w:rsidRDefault="006C7B5B" w:rsidP="006C7B5B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7B5B" w:rsidRPr="00A62FA4" w:rsidRDefault="006C7B5B" w:rsidP="006C7B5B">
            <w:pPr>
              <w:ind w:left="102" w:right="-20"/>
            </w:pPr>
          </w:p>
        </w:tc>
      </w:tr>
    </w:tbl>
    <w:p w:rsidR="006C7B5B" w:rsidRDefault="006C7B5B" w:rsidP="006C7B5B">
      <w:pPr>
        <w:ind w:left="576"/>
      </w:pPr>
    </w:p>
    <w:p w:rsidR="007374BA" w:rsidRDefault="00BD4A2C" w:rsidP="007374BA">
      <w:pPr>
        <w:pStyle w:val="2"/>
      </w:pPr>
      <w:r>
        <w:t>d_role</w:t>
      </w:r>
    </w:p>
    <w:p w:rsidR="00DC17C7" w:rsidRPr="00DC17C7" w:rsidRDefault="00DC17C7" w:rsidP="00DC17C7">
      <w:r>
        <w:rPr>
          <w:rFonts w:hint="eastAsia"/>
        </w:rPr>
        <w:t>角色定义表；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418"/>
        <w:gridCol w:w="4111"/>
        <w:gridCol w:w="425"/>
        <w:gridCol w:w="992"/>
      </w:tblGrid>
      <w:tr w:rsidR="007374BA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374BA" w:rsidRPr="00236343" w:rsidRDefault="007374BA" w:rsidP="00607815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374BA" w:rsidRPr="00236343" w:rsidRDefault="007374BA" w:rsidP="00607815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374BA" w:rsidRPr="00236343" w:rsidRDefault="007374BA" w:rsidP="00607815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374BA" w:rsidRPr="00236343" w:rsidRDefault="007374BA" w:rsidP="00607815">
            <w:pPr>
              <w:ind w:right="-20"/>
              <w:rPr>
                <w:b/>
              </w:rPr>
            </w:pPr>
            <w:r w:rsidRPr="00236343">
              <w:rPr>
                <w:b/>
              </w:rPr>
              <w:t>N</w:t>
            </w:r>
            <w:r w:rsidRPr="00236343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374BA" w:rsidRPr="00236343" w:rsidRDefault="007374BA" w:rsidP="00607815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备注</w:t>
            </w:r>
          </w:p>
        </w:tc>
      </w:tr>
      <w:tr w:rsidR="007374BA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4BA" w:rsidRPr="00A62FA4" w:rsidRDefault="007374BA" w:rsidP="00607815">
            <w:pPr>
              <w:ind w:left="102" w:right="-20"/>
            </w:pPr>
            <w:r w:rsidRPr="00FB37FA"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4BA" w:rsidRPr="00A62FA4" w:rsidRDefault="007374BA" w:rsidP="00607815">
            <w:pPr>
              <w:ind w:left="102" w:right="-20"/>
            </w:pPr>
            <w:r w:rsidRPr="00FB37FA">
              <w:t>varchar(32)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4BA" w:rsidRPr="00FB37FA" w:rsidRDefault="007374BA" w:rsidP="002876D6">
            <w:pPr>
              <w:ind w:left="102" w:right="-2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4BA" w:rsidRPr="00A62FA4" w:rsidRDefault="007374BA" w:rsidP="00607815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4BA" w:rsidRPr="00A62FA4" w:rsidRDefault="007374BA" w:rsidP="00607815">
            <w:pPr>
              <w:ind w:left="102" w:right="-20"/>
            </w:pPr>
            <w:r>
              <w:rPr>
                <w:rFonts w:hint="eastAsia"/>
              </w:rPr>
              <w:t>Inx_U</w:t>
            </w:r>
          </w:p>
        </w:tc>
      </w:tr>
      <w:tr w:rsidR="007374BA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4BA" w:rsidRPr="00A62FA4" w:rsidRDefault="007374BA" w:rsidP="00607815">
            <w:pPr>
              <w:ind w:left="102" w:right="-20"/>
            </w:pPr>
            <w:r w:rsidRPr="00FB37FA">
              <w:t>ENNAME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4BA" w:rsidRPr="00A62FA4" w:rsidRDefault="007374BA" w:rsidP="00607815">
            <w:pPr>
              <w:ind w:left="102" w:right="-20"/>
            </w:pPr>
            <w:r w:rsidRPr="00FB37FA">
              <w:t>varchar(255)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4BA" w:rsidRPr="00FB37FA" w:rsidRDefault="007374BA" w:rsidP="002876D6">
            <w:pPr>
              <w:ind w:left="102" w:right="-20"/>
            </w:pPr>
            <w:r>
              <w:rPr>
                <w:rFonts w:hint="eastAsia"/>
              </w:rPr>
              <w:t>角色英文名称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4BA" w:rsidRPr="00A62FA4" w:rsidRDefault="007374BA" w:rsidP="00607815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4BA" w:rsidRPr="00A62FA4" w:rsidRDefault="007374BA" w:rsidP="00607815">
            <w:pPr>
              <w:ind w:left="102" w:right="-20"/>
            </w:pPr>
          </w:p>
        </w:tc>
      </w:tr>
      <w:tr w:rsidR="007374BA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4BA" w:rsidRPr="00A62FA4" w:rsidRDefault="007374BA" w:rsidP="00607815">
            <w:pPr>
              <w:ind w:left="102" w:right="-20"/>
            </w:pPr>
            <w:r w:rsidRPr="00FB37FA">
              <w:t>CHNAME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4BA" w:rsidRPr="00A62FA4" w:rsidRDefault="007374BA" w:rsidP="00607815">
            <w:pPr>
              <w:ind w:left="102" w:right="-20"/>
            </w:pPr>
            <w:r w:rsidRPr="00FB37FA">
              <w:t>varchar(255)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4BA" w:rsidRPr="00FB37FA" w:rsidRDefault="007374BA" w:rsidP="002876D6">
            <w:pPr>
              <w:ind w:left="102" w:right="-20"/>
            </w:pPr>
            <w:r>
              <w:rPr>
                <w:rFonts w:hint="eastAsia"/>
              </w:rPr>
              <w:t>角色中文名称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4BA" w:rsidRPr="00A62FA4" w:rsidRDefault="007374BA" w:rsidP="00607815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4BA" w:rsidRPr="00A62FA4" w:rsidRDefault="007374BA" w:rsidP="00607815">
            <w:pPr>
              <w:ind w:left="102" w:right="-20"/>
            </w:pPr>
          </w:p>
        </w:tc>
      </w:tr>
      <w:tr w:rsidR="007374BA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4BA" w:rsidRPr="00A62FA4" w:rsidRDefault="007374BA" w:rsidP="00607815">
            <w:pPr>
              <w:ind w:left="102" w:right="-20"/>
            </w:pPr>
            <w:r w:rsidRPr="00FB37FA">
              <w:t>FDESCRIBE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4BA" w:rsidRPr="00A62FA4" w:rsidRDefault="007374BA" w:rsidP="00607815">
            <w:pPr>
              <w:ind w:left="102" w:right="-20"/>
            </w:pPr>
            <w:r w:rsidRPr="00FB37FA">
              <w:t>varchar(2000)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4BA" w:rsidRPr="00FB37FA" w:rsidRDefault="007374BA" w:rsidP="002876D6">
            <w:pPr>
              <w:ind w:left="102" w:right="-2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74BA" w:rsidRPr="00A62FA4" w:rsidRDefault="007374BA" w:rsidP="00607815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74BA" w:rsidRPr="00A62FA4" w:rsidRDefault="007374BA" w:rsidP="00607815">
            <w:pPr>
              <w:ind w:left="102" w:right="-20"/>
            </w:pPr>
          </w:p>
        </w:tc>
      </w:tr>
    </w:tbl>
    <w:p w:rsidR="0058490F" w:rsidRDefault="0058490F" w:rsidP="00925A14">
      <w:pPr>
        <w:ind w:left="576"/>
      </w:pPr>
    </w:p>
    <w:p w:rsidR="004E7861" w:rsidRDefault="004E7861" w:rsidP="004E7861">
      <w:pPr>
        <w:pStyle w:val="2"/>
      </w:pPr>
      <w:r>
        <w:t>d_user</w:t>
      </w:r>
    </w:p>
    <w:p w:rsidR="004E7861" w:rsidRDefault="004E7861" w:rsidP="004E7861">
      <w:r>
        <w:rPr>
          <w:rFonts w:hint="eastAsia"/>
        </w:rPr>
        <w:t>操作员表；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418"/>
        <w:gridCol w:w="4111"/>
        <w:gridCol w:w="425"/>
        <w:gridCol w:w="992"/>
      </w:tblGrid>
      <w:tr w:rsidR="004E7861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4E7861" w:rsidRPr="00236343" w:rsidRDefault="004E7861" w:rsidP="00607815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4E7861" w:rsidRPr="00236343" w:rsidRDefault="004E7861" w:rsidP="00607815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4E7861" w:rsidRPr="00236343" w:rsidRDefault="004E7861" w:rsidP="00607815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4E7861" w:rsidRPr="00236343" w:rsidRDefault="004E7861" w:rsidP="00607815">
            <w:pPr>
              <w:ind w:right="-20"/>
              <w:rPr>
                <w:b/>
              </w:rPr>
            </w:pPr>
            <w:r w:rsidRPr="00236343">
              <w:rPr>
                <w:b/>
              </w:rPr>
              <w:t>N</w:t>
            </w:r>
            <w:r w:rsidRPr="00236343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4E7861" w:rsidRPr="00236343" w:rsidRDefault="004E7861" w:rsidP="00607815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备注</w:t>
            </w:r>
          </w:p>
        </w:tc>
      </w:tr>
      <w:tr w:rsidR="004E7861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713019" w:rsidP="00607815">
            <w:pPr>
              <w:ind w:left="102" w:right="-20"/>
            </w:pPr>
            <w:r w:rsidRPr="00DB59BF"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713019" w:rsidP="00607815">
            <w:pPr>
              <w:ind w:left="102" w:right="-20"/>
            </w:pPr>
            <w:r w:rsidRPr="00DB59BF">
              <w:t>varchar(32)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Pr="00DB59BF" w:rsidRDefault="002876D6" w:rsidP="002876D6">
            <w:pPr>
              <w:ind w:left="102" w:right="-20"/>
            </w:pP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Pr="00A62FA4" w:rsidRDefault="00713019" w:rsidP="00607815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713019" w:rsidP="00607815">
            <w:pPr>
              <w:ind w:left="102" w:right="-20"/>
            </w:pPr>
            <w:r>
              <w:rPr>
                <w:rFonts w:hint="eastAsia"/>
              </w:rPr>
              <w:t>Inx_U</w:t>
            </w:r>
          </w:p>
        </w:tc>
      </w:tr>
      <w:tr w:rsidR="004E7861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713019" w:rsidP="00607815">
            <w:pPr>
              <w:ind w:left="102" w:right="-20"/>
            </w:pPr>
            <w:r w:rsidRPr="00DB59BF">
              <w:t>UGROUPID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713019" w:rsidP="00607815">
            <w:pPr>
              <w:ind w:left="102" w:right="-20"/>
            </w:pPr>
            <w:r w:rsidRPr="00DB59BF">
              <w:t>varchar(32)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Pr="00DB59BF" w:rsidRDefault="002876D6" w:rsidP="002876D6">
            <w:pPr>
              <w:ind w:left="102" w:right="-20"/>
            </w:pP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Pr="00A62FA4" w:rsidRDefault="004E7861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4E7861" w:rsidP="00607815">
            <w:pPr>
              <w:ind w:left="102" w:right="-20"/>
            </w:pPr>
          </w:p>
        </w:tc>
      </w:tr>
      <w:tr w:rsidR="004E7861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713019" w:rsidP="00607815">
            <w:pPr>
              <w:ind w:left="102" w:right="-20"/>
            </w:pPr>
            <w:r w:rsidRPr="00DB59BF">
              <w:t>ENNAME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713019" w:rsidP="00607815">
            <w:pPr>
              <w:ind w:left="102" w:right="-20"/>
            </w:pPr>
            <w:r w:rsidRPr="00DB59BF">
              <w:t>varchar(255)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Pr="00DB59BF" w:rsidRDefault="002876D6" w:rsidP="002876D6">
            <w:pPr>
              <w:ind w:left="102" w:right="-20"/>
            </w:pPr>
            <w:r>
              <w:rPr>
                <w:rFonts w:hint="eastAsia"/>
              </w:rPr>
              <w:t>英文名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Pr="00A62FA4" w:rsidRDefault="004E7861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4E7861" w:rsidP="00607815">
            <w:pPr>
              <w:ind w:left="102" w:right="-20"/>
            </w:pPr>
          </w:p>
        </w:tc>
      </w:tr>
      <w:tr w:rsidR="004E7861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713019" w:rsidP="00607815">
            <w:pPr>
              <w:ind w:left="102" w:right="-20"/>
            </w:pPr>
            <w:r w:rsidRPr="00DB59BF">
              <w:t>CHNAME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713019" w:rsidP="00607815">
            <w:pPr>
              <w:ind w:left="102" w:right="-20"/>
            </w:pPr>
            <w:r w:rsidRPr="00DB59BF">
              <w:t>varchar(255)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Pr="00DB59BF" w:rsidRDefault="002876D6" w:rsidP="002876D6">
            <w:pPr>
              <w:ind w:left="102" w:right="-20"/>
            </w:pPr>
            <w:r>
              <w:rPr>
                <w:rFonts w:hint="eastAsia"/>
              </w:rPr>
              <w:t>未使用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Pr="00A62FA4" w:rsidRDefault="004E7861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4E7861" w:rsidP="00607815">
            <w:pPr>
              <w:ind w:left="102" w:right="-20"/>
            </w:pPr>
          </w:p>
        </w:tc>
      </w:tr>
      <w:tr w:rsidR="004E7861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713019" w:rsidP="00607815">
            <w:pPr>
              <w:ind w:left="102" w:right="-20"/>
            </w:pPr>
            <w:r w:rsidRPr="00DB59BF">
              <w:t>PASSWORD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713019" w:rsidP="00607815">
            <w:pPr>
              <w:ind w:left="102" w:right="-20"/>
            </w:pPr>
            <w:r w:rsidRPr="00DB59BF">
              <w:t>varchar(50)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Pr="00DB59BF" w:rsidRDefault="002876D6" w:rsidP="00F6252A">
            <w:pPr>
              <w:ind w:left="102" w:right="-20"/>
            </w:pPr>
            <w:r>
              <w:rPr>
                <w:rFonts w:hint="eastAsia"/>
              </w:rPr>
              <w:t>密码，</w:t>
            </w:r>
            <w:r w:rsidR="00F6252A">
              <w:rPr>
                <w:rFonts w:hint="eastAsia"/>
              </w:rPr>
              <w:t>sha256</w:t>
            </w:r>
            <w:r>
              <w:rPr>
                <w:rFonts w:hint="eastAsia"/>
              </w:rPr>
              <w:t>加密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Pr="00A62FA4" w:rsidRDefault="004E7861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4E7861" w:rsidP="00607815">
            <w:pPr>
              <w:ind w:left="102" w:right="-20"/>
            </w:pPr>
          </w:p>
        </w:tc>
      </w:tr>
      <w:tr w:rsidR="004E7861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Default="00713019" w:rsidP="00607815">
            <w:pPr>
              <w:ind w:left="102" w:right="-20"/>
            </w:pPr>
            <w:r w:rsidRPr="00DB59BF">
              <w:t>EMAIL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713019" w:rsidP="00607815">
            <w:pPr>
              <w:ind w:left="102" w:right="-20"/>
            </w:pPr>
            <w:r w:rsidRPr="00DB59BF">
              <w:t>varchar(50)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Pr="00DB59BF" w:rsidRDefault="002876D6" w:rsidP="002876D6">
            <w:pPr>
              <w:ind w:left="102" w:right="-2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Default="004E7861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4E7861" w:rsidP="00607815">
            <w:pPr>
              <w:ind w:left="102" w:right="-20"/>
            </w:pPr>
          </w:p>
        </w:tc>
      </w:tr>
      <w:tr w:rsidR="004E7861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Default="00713019" w:rsidP="00607815">
            <w:pPr>
              <w:ind w:left="102" w:right="-20"/>
            </w:pPr>
            <w:r w:rsidRPr="00DB59BF">
              <w:t>TEL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Default="00713019" w:rsidP="00607815">
            <w:pPr>
              <w:ind w:left="102" w:right="-20"/>
            </w:pPr>
            <w:r w:rsidRPr="00DB59BF">
              <w:t>varchar(32)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Pr="00DB59BF" w:rsidRDefault="002876D6" w:rsidP="002876D6">
            <w:pPr>
              <w:ind w:left="102" w:right="-20"/>
            </w:pPr>
            <w:r>
              <w:t>T</w:t>
            </w:r>
            <w:r>
              <w:rPr>
                <w:rFonts w:hint="eastAsia"/>
              </w:rPr>
              <w:t>el No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Default="004E7861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4E7861" w:rsidP="00607815">
            <w:pPr>
              <w:ind w:left="102" w:right="-20"/>
            </w:pPr>
          </w:p>
        </w:tc>
      </w:tr>
      <w:tr w:rsidR="004E7861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Default="00713019" w:rsidP="00607815">
            <w:pPr>
              <w:ind w:left="102" w:right="-20"/>
            </w:pPr>
            <w:r w:rsidRPr="00DB59BF">
              <w:t>MOBILE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Default="00713019" w:rsidP="00607815">
            <w:pPr>
              <w:ind w:left="102" w:right="-20"/>
            </w:pPr>
            <w:r w:rsidRPr="00DB59BF">
              <w:t>varchar(32)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Pr="00DB59BF" w:rsidRDefault="002876D6" w:rsidP="002876D6">
            <w:pPr>
              <w:ind w:left="102" w:right="-20"/>
            </w:pPr>
            <w:r>
              <w:rPr>
                <w:rFonts w:hint="eastAsia"/>
              </w:rPr>
              <w:t>Mobile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Default="004E7861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4E7861" w:rsidP="00607815">
            <w:pPr>
              <w:ind w:left="102" w:right="-20"/>
            </w:pPr>
          </w:p>
        </w:tc>
      </w:tr>
      <w:tr w:rsidR="004E7861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Default="00713019" w:rsidP="00607815">
            <w:pPr>
              <w:ind w:left="102" w:right="-20"/>
            </w:pPr>
            <w:r w:rsidRPr="00DB59BF">
              <w:t>FAX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Default="00713019" w:rsidP="00607815">
            <w:pPr>
              <w:ind w:left="102" w:right="-20"/>
            </w:pPr>
            <w:r w:rsidRPr="00DB59BF">
              <w:t>varchar(32)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Pr="00DB59BF" w:rsidRDefault="002876D6" w:rsidP="002876D6">
            <w:pPr>
              <w:ind w:left="102" w:right="-20"/>
            </w:pPr>
            <w:r>
              <w:rPr>
                <w:rFonts w:hint="eastAsia"/>
              </w:rPr>
              <w:t>Fax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Default="004E7861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4E7861" w:rsidP="00607815">
            <w:pPr>
              <w:ind w:left="102" w:right="-20"/>
            </w:pPr>
          </w:p>
        </w:tc>
      </w:tr>
      <w:tr w:rsidR="004E7861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Default="00713019" w:rsidP="00607815">
            <w:pPr>
              <w:ind w:left="102" w:right="-20"/>
            </w:pPr>
            <w:r w:rsidRPr="00DB59BF"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Default="00713019" w:rsidP="00607815">
            <w:pPr>
              <w:ind w:left="102" w:right="-20"/>
            </w:pPr>
            <w:r w:rsidRPr="00DB59BF">
              <w:t>int(5)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Pr="00DB59BF" w:rsidRDefault="002876D6" w:rsidP="002876D6">
            <w:pPr>
              <w:ind w:left="102" w:right="-20"/>
            </w:pP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Default="004E7861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4E7861" w:rsidP="00607815">
            <w:pPr>
              <w:ind w:left="102" w:right="-20"/>
            </w:pPr>
          </w:p>
        </w:tc>
      </w:tr>
      <w:tr w:rsidR="004E7861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Default="002876D6" w:rsidP="00607815">
            <w:pPr>
              <w:ind w:left="102" w:right="-20"/>
            </w:pPr>
            <w:r w:rsidRPr="00DB59BF">
              <w:t>POST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Default="002876D6" w:rsidP="00607815">
            <w:pPr>
              <w:ind w:left="102" w:right="-20"/>
            </w:pPr>
            <w:r w:rsidRPr="00DB59BF">
              <w:t>varchar(32)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Pr="00DB59BF" w:rsidRDefault="002876D6" w:rsidP="002876D6">
            <w:pPr>
              <w:ind w:left="102" w:right="-20"/>
            </w:pPr>
            <w:r>
              <w:rPr>
                <w:rFonts w:hint="eastAsia"/>
              </w:rPr>
              <w:t>邮编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Default="004E7861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4E7861" w:rsidP="00607815">
            <w:pPr>
              <w:ind w:left="102" w:right="-20"/>
            </w:pPr>
          </w:p>
        </w:tc>
      </w:tr>
      <w:tr w:rsidR="004E7861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Default="002876D6" w:rsidP="00607815">
            <w:pPr>
              <w:ind w:left="102" w:right="-20"/>
            </w:pPr>
            <w:r w:rsidRPr="00DB59BF">
              <w:t>ADDRESS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Default="002876D6" w:rsidP="00607815">
            <w:pPr>
              <w:ind w:left="102" w:right="-20"/>
            </w:pPr>
            <w:r w:rsidRPr="00DB59BF">
              <w:t>varchar(64)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Pr="00DB59BF" w:rsidRDefault="002876D6" w:rsidP="002876D6">
            <w:pPr>
              <w:ind w:left="102" w:right="-20"/>
            </w:pPr>
            <w:r>
              <w:rPr>
                <w:rFonts w:hint="eastAsia"/>
              </w:rPr>
              <w:t>地址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Default="004E7861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4E7861" w:rsidP="00607815">
            <w:pPr>
              <w:ind w:left="102" w:right="-20"/>
            </w:pPr>
          </w:p>
        </w:tc>
      </w:tr>
      <w:tr w:rsidR="005155F8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Default="005155F8" w:rsidP="00607815">
            <w:pPr>
              <w:ind w:left="102" w:right="-20"/>
            </w:pPr>
            <w:r w:rsidRPr="00DB59BF">
              <w:t>USERKIND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Default="005155F8" w:rsidP="00607815">
            <w:pPr>
              <w:ind w:left="102" w:right="-20"/>
            </w:pPr>
            <w:r w:rsidRPr="00DB59BF">
              <w:t>int(1)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56" w:rsidRDefault="005155F8" w:rsidP="005155F8">
            <w:pPr>
              <w:ind w:left="102" w:right="-20"/>
            </w:pPr>
            <w:r w:rsidRPr="005155F8">
              <w:rPr>
                <w:rFonts w:hint="eastAsia"/>
              </w:rPr>
              <w:t>用户类型</w:t>
            </w:r>
            <w:r w:rsidR="00E04E56">
              <w:rPr>
                <w:rFonts w:hint="eastAsia"/>
              </w:rPr>
              <w:t>，仅支持</w:t>
            </w:r>
            <w:r w:rsidR="00E04E56">
              <w:rPr>
                <w:rFonts w:hint="eastAsia"/>
              </w:rPr>
              <w:t>0</w:t>
            </w:r>
          </w:p>
          <w:p w:rsidR="005155F8" w:rsidRPr="005155F8" w:rsidRDefault="005155F8" w:rsidP="005155F8">
            <w:pPr>
              <w:ind w:left="102" w:right="-20"/>
            </w:pPr>
            <w:r w:rsidRPr="005155F8">
              <w:rPr>
                <w:rFonts w:hint="eastAsia"/>
              </w:rPr>
              <w:lastRenderedPageBreak/>
              <w:t>（</w:t>
            </w:r>
            <w:r w:rsidRPr="005155F8">
              <w:rPr>
                <w:rFonts w:hint="eastAsia"/>
              </w:rPr>
              <w:t>0</w:t>
            </w:r>
            <w:r w:rsidRPr="005155F8">
              <w:rPr>
                <w:rFonts w:hint="eastAsia"/>
              </w:rPr>
              <w:t>表示普通用户，</w:t>
            </w:r>
            <w:r w:rsidRPr="005155F8">
              <w:rPr>
                <w:rFonts w:hint="eastAsia"/>
              </w:rPr>
              <w:t>2</w:t>
            </w:r>
            <w:r w:rsidRPr="005155F8">
              <w:rPr>
                <w:rFonts w:hint="eastAsia"/>
              </w:rPr>
              <w:t>表示</w:t>
            </w:r>
            <w:r w:rsidRPr="005155F8">
              <w:rPr>
                <w:rFonts w:hint="eastAsia"/>
              </w:rPr>
              <w:t>sp</w:t>
            </w:r>
            <w:r w:rsidRPr="005155F8">
              <w:rPr>
                <w:rFonts w:hint="eastAsia"/>
              </w:rPr>
              <w:t>，</w:t>
            </w:r>
            <w:r w:rsidRPr="005155F8">
              <w:rPr>
                <w:rFonts w:hint="eastAsia"/>
              </w:rPr>
              <w:t>4</w:t>
            </w:r>
            <w:r w:rsidRPr="005155F8">
              <w:rPr>
                <w:rFonts w:hint="eastAsia"/>
              </w:rPr>
              <w:t>表示门户用户，</w:t>
            </w:r>
            <w:r w:rsidRPr="005155F8">
              <w:rPr>
                <w:rFonts w:hint="eastAsia"/>
              </w:rPr>
              <w:t>5</w:t>
            </w:r>
            <w:r w:rsidRPr="005155F8">
              <w:rPr>
                <w:rFonts w:hint="eastAsia"/>
              </w:rPr>
              <w:t>表示个人开发者，</w:t>
            </w:r>
            <w:r w:rsidRPr="005155F8">
              <w:rPr>
                <w:rFonts w:hint="eastAsia"/>
              </w:rPr>
              <w:t>6</w:t>
            </w:r>
            <w:r w:rsidRPr="005155F8">
              <w:rPr>
                <w:rFonts w:hint="eastAsia"/>
              </w:rPr>
              <w:t>表示企业开发者，</w:t>
            </w:r>
            <w:r w:rsidRPr="005155F8">
              <w:rPr>
                <w:rFonts w:hint="eastAsia"/>
              </w:rPr>
              <w:t>7 PC</w:t>
            </w:r>
            <w:r w:rsidRPr="005155F8">
              <w:rPr>
                <w:rFonts w:hint="eastAsia"/>
              </w:rPr>
              <w:t>助手普通用户）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5F8" w:rsidRDefault="005155F8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Pr="00A62FA4" w:rsidRDefault="005155F8" w:rsidP="00607815">
            <w:pPr>
              <w:ind w:left="102" w:right="-20"/>
            </w:pPr>
          </w:p>
        </w:tc>
      </w:tr>
      <w:tr w:rsidR="005155F8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Default="005155F8" w:rsidP="00607815">
            <w:pPr>
              <w:ind w:left="102" w:right="-20"/>
            </w:pPr>
            <w:r w:rsidRPr="00DB59BF">
              <w:lastRenderedPageBreak/>
              <w:t>RIGHTDECL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Default="005155F8" w:rsidP="00607815">
            <w:pPr>
              <w:ind w:left="102" w:right="-20"/>
            </w:pPr>
            <w:r w:rsidRPr="00DB59BF">
              <w:t>varchar(4000)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5F8" w:rsidRPr="005155F8" w:rsidRDefault="005155F8" w:rsidP="005155F8">
            <w:pPr>
              <w:ind w:left="102" w:right="-20"/>
            </w:pPr>
            <w:r w:rsidRPr="005155F8">
              <w:rPr>
                <w:rFonts w:hint="eastAsia"/>
              </w:rPr>
              <w:t>免责声明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5F8" w:rsidRDefault="005155F8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Pr="00A62FA4" w:rsidRDefault="005155F8" w:rsidP="00607815">
            <w:pPr>
              <w:ind w:left="102" w:right="-20"/>
            </w:pPr>
          </w:p>
        </w:tc>
      </w:tr>
      <w:tr w:rsidR="005155F8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Default="005155F8" w:rsidP="00607815">
            <w:pPr>
              <w:ind w:left="102" w:right="-20"/>
            </w:pPr>
            <w:r w:rsidRPr="00DB59BF">
              <w:t>FDESCRIBE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Default="005155F8" w:rsidP="00607815">
            <w:pPr>
              <w:ind w:left="102" w:right="-20"/>
            </w:pPr>
            <w:r w:rsidRPr="00DB59BF">
              <w:t>varchar(2000)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5F8" w:rsidRPr="005155F8" w:rsidRDefault="005155F8" w:rsidP="005155F8">
            <w:pPr>
              <w:ind w:left="102" w:right="-20"/>
            </w:pPr>
            <w:r w:rsidRPr="005155F8">
              <w:rPr>
                <w:rFonts w:hint="eastAsia"/>
              </w:rPr>
              <w:t>用户描述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5F8" w:rsidRDefault="005155F8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Pr="00A62FA4" w:rsidRDefault="005155F8" w:rsidP="00607815">
            <w:pPr>
              <w:ind w:left="102" w:right="-20"/>
            </w:pPr>
          </w:p>
        </w:tc>
      </w:tr>
      <w:tr w:rsidR="005155F8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Default="005155F8" w:rsidP="00607815">
            <w:pPr>
              <w:ind w:left="102" w:right="-20"/>
            </w:pPr>
            <w:r w:rsidRPr="00DB59BF">
              <w:t>CREDATE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Default="005155F8" w:rsidP="00607815">
            <w:pPr>
              <w:ind w:left="102" w:right="-20"/>
            </w:pPr>
            <w:r w:rsidRPr="00DB59BF">
              <w:t>datetime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5F8" w:rsidRPr="005155F8" w:rsidRDefault="005155F8" w:rsidP="005155F8">
            <w:pPr>
              <w:ind w:left="102" w:right="-20"/>
            </w:pPr>
            <w:r w:rsidRPr="005155F8">
              <w:rPr>
                <w:rFonts w:hint="eastAsia"/>
              </w:rPr>
              <w:t>创建时间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5F8" w:rsidRDefault="005155F8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Pr="00A62FA4" w:rsidRDefault="005155F8" w:rsidP="00607815">
            <w:pPr>
              <w:ind w:left="102" w:right="-20"/>
            </w:pPr>
          </w:p>
        </w:tc>
      </w:tr>
      <w:tr w:rsidR="005155F8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Default="005155F8" w:rsidP="00607815">
            <w:pPr>
              <w:ind w:left="102" w:right="-20"/>
            </w:pPr>
            <w:r w:rsidRPr="0050442F">
              <w:t>UPDDATE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Default="005155F8" w:rsidP="00607815">
            <w:pPr>
              <w:ind w:left="102" w:right="-20"/>
            </w:pPr>
            <w:r w:rsidRPr="0050442F">
              <w:t>datetime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5F8" w:rsidRPr="005155F8" w:rsidRDefault="005155F8" w:rsidP="005155F8">
            <w:pPr>
              <w:ind w:left="102" w:right="-20"/>
            </w:pPr>
            <w:r w:rsidRPr="005155F8">
              <w:rPr>
                <w:rFonts w:hint="eastAsia"/>
              </w:rPr>
              <w:t>更新时间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5F8" w:rsidRDefault="005155F8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Pr="00A62FA4" w:rsidRDefault="005155F8" w:rsidP="00607815">
            <w:pPr>
              <w:ind w:left="102" w:right="-20"/>
            </w:pPr>
          </w:p>
        </w:tc>
      </w:tr>
      <w:tr w:rsidR="005155F8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Default="005155F8" w:rsidP="00607815">
            <w:pPr>
              <w:ind w:left="102" w:right="-20"/>
            </w:pPr>
            <w:r w:rsidRPr="0050442F">
              <w:t>VALCODE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Default="005155F8" w:rsidP="00607815">
            <w:pPr>
              <w:ind w:left="102" w:right="-20"/>
            </w:pPr>
            <w:r w:rsidRPr="0050442F">
              <w:t>varchar(32)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5F8" w:rsidRPr="005155F8" w:rsidRDefault="005155F8" w:rsidP="005155F8">
            <w:pPr>
              <w:ind w:left="102" w:right="-20"/>
            </w:pPr>
            <w:r w:rsidRPr="005155F8">
              <w:rPr>
                <w:rFonts w:hint="eastAsia"/>
              </w:rPr>
              <w:t>门户注册用户验证码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5F8" w:rsidRDefault="005155F8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Pr="00A62FA4" w:rsidRDefault="005155F8" w:rsidP="00607815">
            <w:pPr>
              <w:ind w:left="102" w:right="-20"/>
            </w:pPr>
          </w:p>
        </w:tc>
      </w:tr>
      <w:tr w:rsidR="005155F8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Default="005155F8" w:rsidP="00607815">
            <w:pPr>
              <w:ind w:left="102" w:right="-20"/>
            </w:pPr>
            <w:r w:rsidRPr="0050442F">
              <w:t>DEVID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Default="005155F8" w:rsidP="00607815">
            <w:pPr>
              <w:ind w:left="102" w:right="-20"/>
            </w:pPr>
            <w:r w:rsidRPr="0050442F">
              <w:t>varchar(32)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5F8" w:rsidRPr="005155F8" w:rsidRDefault="005155F8" w:rsidP="005155F8">
            <w:pPr>
              <w:ind w:left="102" w:right="-20"/>
            </w:pPr>
            <w:r w:rsidRPr="005155F8">
              <w:rPr>
                <w:rFonts w:hint="eastAsia"/>
              </w:rPr>
              <w:t>开发者</w:t>
            </w:r>
            <w:r w:rsidRPr="005155F8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5F8" w:rsidRDefault="005155F8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Pr="00A62FA4" w:rsidRDefault="005155F8" w:rsidP="00607815">
            <w:pPr>
              <w:ind w:left="102" w:right="-20"/>
            </w:pPr>
          </w:p>
        </w:tc>
      </w:tr>
      <w:tr w:rsidR="005155F8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Default="005155F8" w:rsidP="00607815">
            <w:pPr>
              <w:ind w:left="102" w:right="-20"/>
            </w:pPr>
            <w:r w:rsidRPr="0050442F">
              <w:t>YUNID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Default="005155F8" w:rsidP="00607815">
            <w:pPr>
              <w:ind w:left="102" w:right="-20"/>
            </w:pPr>
            <w:r w:rsidRPr="0050442F">
              <w:t>varchar(32)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5F8" w:rsidRPr="005155F8" w:rsidRDefault="005155F8" w:rsidP="005155F8">
            <w:pPr>
              <w:ind w:left="102" w:right="-20"/>
            </w:pPr>
            <w:r w:rsidRPr="005155F8">
              <w:rPr>
                <w:rFonts w:hint="eastAsia"/>
              </w:rPr>
              <w:t>渠道</w:t>
            </w:r>
            <w:r w:rsidRPr="005155F8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55F8" w:rsidRDefault="005155F8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5F8" w:rsidRPr="00A62FA4" w:rsidRDefault="005155F8" w:rsidP="00607815">
            <w:pPr>
              <w:ind w:left="102" w:right="-20"/>
            </w:pPr>
          </w:p>
        </w:tc>
      </w:tr>
      <w:tr w:rsidR="004E7861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Default="002876D6" w:rsidP="00607815">
            <w:pPr>
              <w:ind w:left="102" w:right="-20"/>
            </w:pPr>
            <w:r w:rsidRPr="0050442F">
              <w:t>QUE_ANSWER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Default="002876D6" w:rsidP="00607815">
            <w:pPr>
              <w:ind w:left="102" w:right="-20"/>
            </w:pPr>
            <w:r w:rsidRPr="0050442F">
              <w:t>varchar(100)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Pr="0050442F" w:rsidRDefault="005155F8" w:rsidP="002876D6">
            <w:pPr>
              <w:ind w:left="102" w:right="-20"/>
            </w:pPr>
            <w:r>
              <w:rPr>
                <w:rFonts w:hint="eastAsia"/>
              </w:rPr>
              <w:t>找回密码提问及</w:t>
            </w:r>
            <w:r w:rsidR="002876D6">
              <w:rPr>
                <w:rFonts w:hint="eastAsia"/>
              </w:rPr>
              <w:t>问题答案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Default="004E7861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4E7861" w:rsidP="00607815">
            <w:pPr>
              <w:ind w:left="102" w:right="-20"/>
            </w:pPr>
          </w:p>
        </w:tc>
      </w:tr>
      <w:tr w:rsidR="004E7861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Default="002876D6" w:rsidP="00607815">
            <w:pPr>
              <w:ind w:left="102" w:right="-20"/>
            </w:pPr>
            <w:r w:rsidRPr="00081436">
              <w:rPr>
                <w:sz w:val="20"/>
              </w:rPr>
              <w:t>DISPLAYNAME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Default="002876D6" w:rsidP="00607815">
            <w:pPr>
              <w:ind w:left="102" w:right="-20"/>
            </w:pPr>
            <w:r w:rsidRPr="0050442F">
              <w:t>varchar(50)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Pr="0050442F" w:rsidRDefault="002876D6" w:rsidP="002876D6">
            <w:pPr>
              <w:ind w:left="102" w:right="-20"/>
            </w:pPr>
            <w:r>
              <w:rPr>
                <w:rFonts w:hint="eastAsia"/>
              </w:rPr>
              <w:t>显示名称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Default="004E7861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4E7861" w:rsidP="00607815">
            <w:pPr>
              <w:ind w:left="102" w:right="-20"/>
            </w:pPr>
          </w:p>
        </w:tc>
      </w:tr>
      <w:tr w:rsidR="004E7861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Default="002876D6" w:rsidP="00607815">
            <w:pPr>
              <w:ind w:left="102" w:right="-20"/>
            </w:pPr>
            <w:r w:rsidRPr="0050442F">
              <w:t>AUDITTYPE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Default="002876D6" w:rsidP="00607815">
            <w:pPr>
              <w:ind w:left="102" w:right="-20"/>
            </w:pPr>
            <w:r w:rsidRPr="0050442F">
              <w:t>varchar(5)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Pr="0050442F" w:rsidRDefault="002876D6" w:rsidP="002876D6">
            <w:pPr>
              <w:ind w:left="102" w:right="-20"/>
            </w:pPr>
            <w:r>
              <w:rPr>
                <w:rFonts w:hint="eastAsia"/>
              </w:rPr>
              <w:t>未使用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Default="004E7861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4E7861" w:rsidP="00607815">
            <w:pPr>
              <w:ind w:left="102" w:right="-20"/>
            </w:pPr>
          </w:p>
        </w:tc>
      </w:tr>
      <w:tr w:rsidR="004E7861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Default="002876D6" w:rsidP="00607815">
            <w:pPr>
              <w:ind w:left="102" w:right="-20"/>
            </w:pPr>
            <w:r w:rsidRPr="0050442F">
              <w:t>USERTYPE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Default="002876D6" w:rsidP="00607815">
            <w:pPr>
              <w:ind w:left="102" w:right="-20"/>
            </w:pPr>
            <w:r w:rsidRPr="0050442F">
              <w:t>int(1)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Pr="0050442F" w:rsidRDefault="002876D6" w:rsidP="002876D6">
            <w:pPr>
              <w:ind w:left="102" w:right="-20"/>
            </w:pPr>
            <w:r>
              <w:rPr>
                <w:rFonts w:hint="eastAsia"/>
              </w:rPr>
              <w:t>未使用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861" w:rsidRDefault="004E7861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7861" w:rsidRPr="00A62FA4" w:rsidRDefault="004E7861" w:rsidP="00607815">
            <w:pPr>
              <w:ind w:left="102" w:right="-20"/>
            </w:pPr>
          </w:p>
        </w:tc>
      </w:tr>
      <w:tr w:rsidR="00713019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019" w:rsidRDefault="002876D6" w:rsidP="00607815">
            <w:pPr>
              <w:ind w:left="102" w:right="-20"/>
            </w:pPr>
            <w:r>
              <w:t>USERDATE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019" w:rsidRDefault="002876D6" w:rsidP="00607815">
            <w:pPr>
              <w:ind w:left="102" w:right="-20"/>
            </w:pPr>
            <w:r>
              <w:t>datetime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019" w:rsidRPr="0050442F" w:rsidRDefault="002876D6" w:rsidP="002876D6">
            <w:pPr>
              <w:ind w:left="102" w:right="-20"/>
            </w:pPr>
            <w:r>
              <w:rPr>
                <w:rFonts w:hint="eastAsia"/>
              </w:rPr>
              <w:t>未使用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019" w:rsidRDefault="00713019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019" w:rsidRPr="00A62FA4" w:rsidRDefault="00713019" w:rsidP="00607815">
            <w:pPr>
              <w:ind w:left="102" w:right="-20"/>
            </w:pPr>
          </w:p>
        </w:tc>
      </w:tr>
      <w:tr w:rsidR="000C09A8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9A8" w:rsidRDefault="000C09A8" w:rsidP="00607815">
            <w:pPr>
              <w:ind w:left="102" w:right="-20"/>
            </w:pPr>
            <w:r w:rsidRPr="000C09A8">
              <w:t>RESETCODE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9A8" w:rsidRDefault="000C09A8" w:rsidP="00607815">
            <w:pPr>
              <w:ind w:left="102" w:right="-20"/>
            </w:pPr>
            <w:r w:rsidRPr="000C09A8">
              <w:t>varchar(50)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9A8" w:rsidRDefault="000C09A8" w:rsidP="002876D6">
            <w:pPr>
              <w:ind w:left="102" w:right="-20"/>
            </w:pPr>
            <w:r>
              <w:rPr>
                <w:rFonts w:hint="eastAsia"/>
              </w:rPr>
              <w:t>重置密码验证码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9A8" w:rsidRDefault="000C09A8" w:rsidP="00607815">
            <w:pPr>
              <w:ind w:left="102" w:right="-20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09A8" w:rsidRPr="00A62FA4" w:rsidRDefault="000C09A8" w:rsidP="00607815">
            <w:pPr>
              <w:ind w:left="102" w:right="-20"/>
            </w:pPr>
          </w:p>
        </w:tc>
      </w:tr>
    </w:tbl>
    <w:p w:rsidR="00BD4A2C" w:rsidRDefault="00BD4A2C" w:rsidP="00925A14">
      <w:pPr>
        <w:ind w:left="576"/>
      </w:pPr>
    </w:p>
    <w:p w:rsidR="00BA6B38" w:rsidRDefault="00BA6B38" w:rsidP="00BA6B38">
      <w:pPr>
        <w:pStyle w:val="2"/>
      </w:pPr>
      <w:r>
        <w:t>d_usergroup</w:t>
      </w:r>
    </w:p>
    <w:p w:rsidR="00BA6B38" w:rsidRDefault="00BA6B38" w:rsidP="00BA6B38">
      <w:r>
        <w:rPr>
          <w:rFonts w:hint="eastAsia"/>
        </w:rPr>
        <w:t>用户组定义；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418"/>
        <w:gridCol w:w="4111"/>
        <w:gridCol w:w="425"/>
        <w:gridCol w:w="992"/>
      </w:tblGrid>
      <w:tr w:rsidR="000A5D1D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A5D1D" w:rsidRPr="00236343" w:rsidRDefault="000A5D1D" w:rsidP="007224E4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A5D1D" w:rsidRPr="00236343" w:rsidRDefault="000A5D1D" w:rsidP="007224E4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A5D1D" w:rsidRPr="00236343" w:rsidRDefault="000A5D1D" w:rsidP="007224E4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A5D1D" w:rsidRPr="00236343" w:rsidRDefault="000A5D1D" w:rsidP="007224E4">
            <w:pPr>
              <w:ind w:right="-20"/>
              <w:rPr>
                <w:b/>
              </w:rPr>
            </w:pPr>
            <w:r w:rsidRPr="00236343">
              <w:rPr>
                <w:b/>
              </w:rPr>
              <w:t>N</w:t>
            </w:r>
            <w:r w:rsidRPr="00236343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0A5D1D" w:rsidRPr="00236343" w:rsidRDefault="000A5D1D" w:rsidP="007224E4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备注</w:t>
            </w:r>
          </w:p>
        </w:tc>
      </w:tr>
      <w:tr w:rsidR="000A5D1D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D1D" w:rsidRPr="000A5D1D" w:rsidRDefault="000A5D1D" w:rsidP="000A5D1D">
            <w:pPr>
              <w:ind w:left="102" w:right="-20"/>
            </w:pPr>
            <w:r w:rsidRPr="000A5D1D"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D1D" w:rsidRPr="000A5D1D" w:rsidRDefault="000A5D1D" w:rsidP="000A5D1D">
            <w:pPr>
              <w:ind w:left="102" w:right="-20"/>
            </w:pPr>
            <w:r w:rsidRPr="0050442F">
              <w:t>varchar</w:t>
            </w:r>
            <w:r w:rsidRPr="000A5D1D">
              <w:t xml:space="preserve"> 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D1D" w:rsidRPr="000A5D1D" w:rsidRDefault="000A5D1D" w:rsidP="000A5D1D">
            <w:pPr>
              <w:ind w:left="102" w:right="-20"/>
            </w:pPr>
            <w:r w:rsidRPr="000A5D1D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D1D" w:rsidRPr="00A62FA4" w:rsidRDefault="000A5D1D" w:rsidP="000A5D1D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D1D" w:rsidRPr="00A62FA4" w:rsidRDefault="000A5D1D" w:rsidP="000A5D1D">
            <w:pPr>
              <w:ind w:left="102" w:right="-20"/>
            </w:pPr>
            <w:r>
              <w:rPr>
                <w:rFonts w:hint="eastAsia"/>
              </w:rPr>
              <w:t>Inx_U</w:t>
            </w:r>
          </w:p>
        </w:tc>
      </w:tr>
      <w:tr w:rsidR="000A5D1D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D1D" w:rsidRPr="000A5D1D" w:rsidRDefault="000A5D1D" w:rsidP="000A5D1D">
            <w:pPr>
              <w:ind w:left="102" w:right="-20"/>
            </w:pPr>
            <w:r w:rsidRPr="000A5D1D">
              <w:t>ENNAME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D1D" w:rsidRPr="000A5D1D" w:rsidRDefault="000A5D1D" w:rsidP="000A5D1D">
            <w:pPr>
              <w:ind w:left="102" w:right="-20"/>
            </w:pPr>
            <w:r w:rsidRPr="0050442F">
              <w:t>varchar</w:t>
            </w:r>
            <w:r w:rsidRPr="000A5D1D">
              <w:t xml:space="preserve"> (255)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D1D" w:rsidRPr="000A5D1D" w:rsidRDefault="000A5D1D" w:rsidP="000A5D1D">
            <w:pPr>
              <w:ind w:left="102" w:right="-20"/>
            </w:pPr>
            <w:r w:rsidRPr="000A5D1D">
              <w:rPr>
                <w:rFonts w:hint="eastAsia"/>
              </w:rPr>
              <w:t>用户组英文名称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D1D" w:rsidRPr="00A62FA4" w:rsidRDefault="000A5D1D" w:rsidP="000A5D1D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D1D" w:rsidRPr="00A62FA4" w:rsidRDefault="000A5D1D" w:rsidP="000A5D1D">
            <w:pPr>
              <w:ind w:left="102" w:right="-20"/>
            </w:pPr>
          </w:p>
        </w:tc>
      </w:tr>
      <w:tr w:rsidR="000A5D1D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D1D" w:rsidRPr="000A5D1D" w:rsidRDefault="000A5D1D" w:rsidP="000A5D1D">
            <w:pPr>
              <w:ind w:left="102" w:right="-20"/>
            </w:pPr>
            <w:r w:rsidRPr="000A5D1D">
              <w:t>CHNAME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D1D" w:rsidRPr="000A5D1D" w:rsidRDefault="000A5D1D" w:rsidP="000A5D1D">
            <w:pPr>
              <w:ind w:left="102" w:right="-20"/>
            </w:pPr>
            <w:r w:rsidRPr="0050442F">
              <w:t>varchar</w:t>
            </w:r>
            <w:r w:rsidRPr="000A5D1D">
              <w:t xml:space="preserve"> (255)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D1D" w:rsidRPr="000A5D1D" w:rsidRDefault="000A5D1D" w:rsidP="000A5D1D">
            <w:pPr>
              <w:ind w:left="102" w:right="-20"/>
            </w:pPr>
            <w:r w:rsidRPr="000A5D1D">
              <w:rPr>
                <w:rFonts w:hint="eastAsia"/>
              </w:rPr>
              <w:t>用户组中文名称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D1D" w:rsidRPr="00A62FA4" w:rsidRDefault="000A5D1D" w:rsidP="000A5D1D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D1D" w:rsidRPr="00A62FA4" w:rsidRDefault="000A5D1D" w:rsidP="000A5D1D">
            <w:pPr>
              <w:ind w:left="102" w:right="-20"/>
            </w:pPr>
          </w:p>
        </w:tc>
      </w:tr>
      <w:tr w:rsidR="000A5D1D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D1D" w:rsidRPr="000A5D1D" w:rsidRDefault="000A5D1D" w:rsidP="000A5D1D">
            <w:pPr>
              <w:ind w:left="102" w:right="-20"/>
            </w:pPr>
            <w:r w:rsidRPr="000A5D1D">
              <w:t>DESCRIBE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D1D" w:rsidRPr="000A5D1D" w:rsidRDefault="000A5D1D" w:rsidP="000A5D1D">
            <w:pPr>
              <w:ind w:left="102" w:right="-20"/>
            </w:pPr>
            <w:r w:rsidRPr="0050442F">
              <w:t>varchar</w:t>
            </w:r>
            <w:r w:rsidRPr="000A5D1D">
              <w:t xml:space="preserve"> (2000)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D1D" w:rsidRPr="000A5D1D" w:rsidRDefault="000A5D1D" w:rsidP="000A5D1D">
            <w:pPr>
              <w:ind w:left="102" w:right="-20"/>
            </w:pPr>
            <w:r w:rsidRPr="000A5D1D">
              <w:rPr>
                <w:rFonts w:hint="eastAsia"/>
              </w:rPr>
              <w:t>用户组描述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D1D" w:rsidRPr="00A62FA4" w:rsidRDefault="000A5D1D" w:rsidP="000A5D1D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D1D" w:rsidRPr="00A62FA4" w:rsidRDefault="000A5D1D" w:rsidP="000A5D1D">
            <w:pPr>
              <w:ind w:left="102" w:right="-20"/>
            </w:pPr>
          </w:p>
        </w:tc>
      </w:tr>
      <w:tr w:rsidR="000A5D1D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D1D" w:rsidRPr="000A5D1D" w:rsidRDefault="000A5D1D" w:rsidP="000A5D1D">
            <w:pPr>
              <w:ind w:left="102" w:right="-20"/>
            </w:pPr>
            <w:r w:rsidRPr="000A5D1D"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D1D" w:rsidRPr="000A5D1D" w:rsidRDefault="000A5D1D" w:rsidP="000A5D1D">
            <w:pPr>
              <w:ind w:left="102" w:right="-20"/>
            </w:pPr>
            <w:r>
              <w:t>int</w:t>
            </w:r>
            <w:r w:rsidRPr="000A5D1D">
              <w:t>(2)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D1D" w:rsidRDefault="000A5D1D" w:rsidP="000A5D1D">
            <w:pPr>
              <w:ind w:left="102" w:right="-20"/>
            </w:pPr>
            <w:r w:rsidRPr="000A5D1D">
              <w:rPr>
                <w:rFonts w:hint="eastAsia"/>
              </w:rPr>
              <w:t>用户组类型</w:t>
            </w:r>
            <w:r>
              <w:rPr>
                <w:rFonts w:hint="eastAsia"/>
              </w:rPr>
              <w:t>，仅支持</w:t>
            </w:r>
            <w:r>
              <w:rPr>
                <w:rFonts w:hint="eastAsia"/>
              </w:rPr>
              <w:t>0</w:t>
            </w:r>
          </w:p>
          <w:p w:rsidR="000A5D1D" w:rsidRPr="000A5D1D" w:rsidRDefault="000A5D1D" w:rsidP="000A5D1D">
            <w:pPr>
              <w:ind w:left="102" w:right="-20"/>
            </w:pPr>
            <w:r w:rsidRPr="000A5D1D">
              <w:rPr>
                <w:rFonts w:hint="eastAsia"/>
              </w:rPr>
              <w:t>(0</w:t>
            </w:r>
            <w:r w:rsidRPr="000A5D1D">
              <w:rPr>
                <w:rFonts w:hint="eastAsia"/>
              </w:rPr>
              <w:t>：管理用户组</w:t>
            </w:r>
            <w:r w:rsidRPr="000A5D1D">
              <w:rPr>
                <w:rFonts w:hint="eastAsia"/>
              </w:rPr>
              <w:t>,1</w:t>
            </w:r>
            <w:r w:rsidRPr="000A5D1D">
              <w:rPr>
                <w:rFonts w:hint="eastAsia"/>
              </w:rPr>
              <w:t>：服务用户组，</w:t>
            </w:r>
            <w:r w:rsidRPr="000A5D1D">
              <w:rPr>
                <w:rFonts w:hint="eastAsia"/>
              </w:rPr>
              <w:t>2</w:t>
            </w:r>
            <w:r w:rsidRPr="000A5D1D">
              <w:rPr>
                <w:rFonts w:hint="eastAsia"/>
              </w:rPr>
              <w:t>：门户社区用户组，</w:t>
            </w:r>
            <w:r w:rsidRPr="000A5D1D">
              <w:rPr>
                <w:rFonts w:hint="eastAsia"/>
              </w:rPr>
              <w:t>3</w:t>
            </w:r>
            <w:r w:rsidRPr="000A5D1D">
              <w:rPr>
                <w:rFonts w:hint="eastAsia"/>
              </w:rPr>
              <w:t>：其他</w:t>
            </w:r>
            <w:r w:rsidRPr="000A5D1D">
              <w:rPr>
                <w:rFonts w:hint="eastAsia"/>
              </w:rPr>
              <w:t>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D1D" w:rsidRDefault="000A5D1D" w:rsidP="000A5D1D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D1D" w:rsidRPr="00A62FA4" w:rsidRDefault="000A5D1D" w:rsidP="000A5D1D">
            <w:pPr>
              <w:ind w:left="102" w:right="-20"/>
            </w:pPr>
          </w:p>
        </w:tc>
      </w:tr>
    </w:tbl>
    <w:p w:rsidR="002876D6" w:rsidRDefault="002876D6" w:rsidP="00925A14">
      <w:pPr>
        <w:ind w:left="576"/>
      </w:pPr>
    </w:p>
    <w:p w:rsidR="00F87B15" w:rsidRDefault="00F87B15" w:rsidP="00F87B15">
      <w:pPr>
        <w:pStyle w:val="2"/>
      </w:pPr>
      <w:r>
        <w:lastRenderedPageBreak/>
        <w:t>m_role_resource</w:t>
      </w:r>
    </w:p>
    <w:p w:rsidR="00F87B15" w:rsidRPr="00F87B15" w:rsidRDefault="00F87B15" w:rsidP="00F87B15">
      <w:r>
        <w:rPr>
          <w:rFonts w:hint="eastAsia"/>
        </w:rPr>
        <w:t>定义角色所拥有的资源信息；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418"/>
        <w:gridCol w:w="4111"/>
        <w:gridCol w:w="425"/>
        <w:gridCol w:w="992"/>
      </w:tblGrid>
      <w:tr w:rsidR="00F87B15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F87B15" w:rsidRPr="00236343" w:rsidRDefault="00F87B15" w:rsidP="007224E4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F87B15" w:rsidRPr="00236343" w:rsidRDefault="00F87B15" w:rsidP="007224E4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F87B15" w:rsidRPr="00236343" w:rsidRDefault="00F87B15" w:rsidP="007224E4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F87B15" w:rsidRPr="00236343" w:rsidRDefault="00F87B15" w:rsidP="007224E4">
            <w:pPr>
              <w:ind w:right="-20"/>
              <w:rPr>
                <w:b/>
              </w:rPr>
            </w:pPr>
            <w:r w:rsidRPr="00236343">
              <w:rPr>
                <w:b/>
              </w:rPr>
              <w:t>N</w:t>
            </w:r>
            <w:r w:rsidRPr="00236343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F87B15" w:rsidRPr="00236343" w:rsidRDefault="00F87B15" w:rsidP="007224E4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备注</w:t>
            </w:r>
          </w:p>
        </w:tc>
      </w:tr>
      <w:tr w:rsidR="00F87B15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B15" w:rsidRPr="000A5D1D" w:rsidRDefault="00F87B15" w:rsidP="00607815">
            <w:pPr>
              <w:ind w:left="102" w:right="-20"/>
            </w:pPr>
            <w:r>
              <w:t>ROLID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B15" w:rsidRPr="000A5D1D" w:rsidRDefault="00F87B15" w:rsidP="00607815">
            <w:pPr>
              <w:ind w:left="102" w:right="-20"/>
            </w:pPr>
            <w:r w:rsidRPr="0050442F">
              <w:t>varchar</w:t>
            </w:r>
            <w:r w:rsidRPr="000A5D1D">
              <w:t xml:space="preserve"> 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B15" w:rsidRPr="000A5D1D" w:rsidRDefault="00F87B15" w:rsidP="00607815">
            <w:pPr>
              <w:ind w:left="102" w:right="-2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B15" w:rsidRPr="00A62FA4" w:rsidRDefault="00F87B15" w:rsidP="00607815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B15" w:rsidRPr="00A62FA4" w:rsidRDefault="00F87B15" w:rsidP="00607815">
            <w:pPr>
              <w:ind w:left="102" w:right="-20"/>
            </w:pPr>
          </w:p>
        </w:tc>
      </w:tr>
      <w:tr w:rsidR="00F87B15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B15" w:rsidRPr="000A5D1D" w:rsidRDefault="00F87B15" w:rsidP="00607815">
            <w:pPr>
              <w:ind w:left="102" w:right="-20"/>
            </w:pPr>
            <w:r>
              <w:t>RESID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B15" w:rsidRPr="000A5D1D" w:rsidRDefault="00F87B15" w:rsidP="00607815">
            <w:pPr>
              <w:ind w:left="102" w:right="-20"/>
            </w:pPr>
            <w:r w:rsidRPr="0050442F">
              <w:t>varchar</w:t>
            </w:r>
            <w:r w:rsidRPr="000A5D1D">
              <w:t xml:space="preserve"> </w:t>
            </w:r>
            <w:r>
              <w:t>(</w:t>
            </w:r>
            <w:r>
              <w:rPr>
                <w:rFonts w:hint="eastAsia"/>
              </w:rPr>
              <w:t>3</w:t>
            </w:r>
            <w:r>
              <w:t>2</w:t>
            </w:r>
            <w:r w:rsidRPr="000A5D1D"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B15" w:rsidRPr="000A5D1D" w:rsidRDefault="00F87B15" w:rsidP="00607815">
            <w:pPr>
              <w:ind w:left="102" w:right="-20"/>
            </w:pPr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7B15" w:rsidRPr="00A62FA4" w:rsidRDefault="00F87B15" w:rsidP="00607815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B15" w:rsidRPr="00A62FA4" w:rsidRDefault="00F87B15" w:rsidP="00607815">
            <w:pPr>
              <w:ind w:left="102" w:right="-20"/>
            </w:pPr>
          </w:p>
        </w:tc>
      </w:tr>
    </w:tbl>
    <w:p w:rsidR="000A5D1D" w:rsidRDefault="000A5D1D" w:rsidP="00925A14">
      <w:pPr>
        <w:ind w:left="576"/>
      </w:pPr>
    </w:p>
    <w:p w:rsidR="00331E30" w:rsidRDefault="00331E30" w:rsidP="00331E30">
      <w:pPr>
        <w:pStyle w:val="2"/>
      </w:pPr>
      <w:r>
        <w:t>m_usergroup_role</w:t>
      </w:r>
    </w:p>
    <w:p w:rsidR="00331E30" w:rsidRPr="00331E30" w:rsidRDefault="00331E30" w:rsidP="00331E30">
      <w:r>
        <w:rPr>
          <w:rFonts w:hint="eastAsia"/>
        </w:rPr>
        <w:t>定义用户组到角色的映射关系；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418"/>
        <w:gridCol w:w="4111"/>
        <w:gridCol w:w="425"/>
        <w:gridCol w:w="992"/>
      </w:tblGrid>
      <w:tr w:rsidR="00331E30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331E30" w:rsidRPr="00236343" w:rsidRDefault="00331E30" w:rsidP="007224E4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331E30" w:rsidRPr="00236343" w:rsidRDefault="00331E30" w:rsidP="007224E4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331E30" w:rsidRPr="00236343" w:rsidRDefault="00331E30" w:rsidP="007224E4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331E30" w:rsidRPr="00236343" w:rsidRDefault="00331E30" w:rsidP="007224E4">
            <w:pPr>
              <w:ind w:right="-20"/>
              <w:rPr>
                <w:b/>
              </w:rPr>
            </w:pPr>
            <w:r w:rsidRPr="00236343">
              <w:rPr>
                <w:b/>
              </w:rPr>
              <w:t>N</w:t>
            </w:r>
            <w:r w:rsidRPr="00236343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331E30" w:rsidRPr="00236343" w:rsidRDefault="00331E30" w:rsidP="007224E4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备注</w:t>
            </w:r>
          </w:p>
        </w:tc>
      </w:tr>
      <w:tr w:rsidR="00331E30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E30" w:rsidRPr="000A5D1D" w:rsidRDefault="00331E30" w:rsidP="00607815">
            <w:pPr>
              <w:ind w:left="102" w:right="-20"/>
            </w:pPr>
            <w:r>
              <w:t>UGROUPID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E30" w:rsidRPr="000A5D1D" w:rsidRDefault="00331E30" w:rsidP="00607815">
            <w:pPr>
              <w:ind w:left="102" w:right="-20"/>
            </w:pPr>
            <w:r w:rsidRPr="0050442F">
              <w:t>varchar</w:t>
            </w:r>
            <w:r w:rsidRPr="000A5D1D">
              <w:t xml:space="preserve"> 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E30" w:rsidRPr="000A5D1D" w:rsidRDefault="00331E30" w:rsidP="00607815">
            <w:pPr>
              <w:ind w:left="102" w:right="-20"/>
            </w:pPr>
            <w:r>
              <w:rPr>
                <w:rFonts w:hint="eastAsia"/>
              </w:rPr>
              <w:t>用户组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E30" w:rsidRPr="00A62FA4" w:rsidRDefault="00331E30" w:rsidP="00607815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1E30" w:rsidRPr="00A62FA4" w:rsidRDefault="005D3950" w:rsidP="00607815">
            <w:pPr>
              <w:ind w:left="102" w:right="-20"/>
            </w:pPr>
            <w:r>
              <w:rPr>
                <w:rFonts w:hint="eastAsia"/>
              </w:rPr>
              <w:t>Inx_U</w:t>
            </w:r>
          </w:p>
        </w:tc>
      </w:tr>
      <w:tr w:rsidR="00331E30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E30" w:rsidRPr="000A5D1D" w:rsidRDefault="00331E30" w:rsidP="00607815">
            <w:pPr>
              <w:ind w:left="102" w:right="-20"/>
            </w:pPr>
            <w:r>
              <w:t>ROLID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E30" w:rsidRPr="000A5D1D" w:rsidRDefault="00331E30" w:rsidP="00607815">
            <w:pPr>
              <w:ind w:left="102" w:right="-20"/>
            </w:pPr>
            <w:r w:rsidRPr="0050442F">
              <w:t>varchar</w:t>
            </w:r>
            <w:r w:rsidRPr="000A5D1D">
              <w:t xml:space="preserve"> </w:t>
            </w:r>
            <w:r>
              <w:t>(</w:t>
            </w:r>
            <w:r>
              <w:rPr>
                <w:rFonts w:hint="eastAsia"/>
              </w:rPr>
              <w:t>3</w:t>
            </w:r>
            <w:r>
              <w:t>2</w:t>
            </w:r>
            <w:r w:rsidRPr="000A5D1D"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E30" w:rsidRPr="000A5D1D" w:rsidRDefault="00331E30" w:rsidP="00607815">
            <w:pPr>
              <w:ind w:left="102" w:right="-2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E30" w:rsidRPr="00A62FA4" w:rsidRDefault="00331E30" w:rsidP="00607815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1E30" w:rsidRPr="00A62FA4" w:rsidRDefault="00331E30" w:rsidP="00607815">
            <w:pPr>
              <w:ind w:left="102" w:right="-20"/>
            </w:pPr>
          </w:p>
        </w:tc>
      </w:tr>
    </w:tbl>
    <w:p w:rsidR="00F87B15" w:rsidRDefault="00F87B15" w:rsidP="00925A14">
      <w:pPr>
        <w:ind w:left="576"/>
      </w:pPr>
    </w:p>
    <w:p w:rsidR="007224E4" w:rsidRDefault="007224E4" w:rsidP="007224E4">
      <w:pPr>
        <w:pStyle w:val="2"/>
      </w:pPr>
      <w:r>
        <w:t>t_business_stat</w:t>
      </w:r>
    </w:p>
    <w:p w:rsidR="007224E4" w:rsidRDefault="007224E4" w:rsidP="007224E4">
      <w:r>
        <w:rPr>
          <w:rFonts w:hint="eastAsia"/>
        </w:rPr>
        <w:t>运营统计报表；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418"/>
        <w:gridCol w:w="4111"/>
        <w:gridCol w:w="425"/>
        <w:gridCol w:w="992"/>
      </w:tblGrid>
      <w:tr w:rsidR="007224E4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224E4" w:rsidRPr="00236343" w:rsidRDefault="007224E4" w:rsidP="007224E4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224E4" w:rsidRPr="00236343" w:rsidRDefault="007224E4" w:rsidP="007224E4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224E4" w:rsidRPr="00236343" w:rsidRDefault="007224E4" w:rsidP="007224E4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224E4" w:rsidRPr="00236343" w:rsidRDefault="007224E4" w:rsidP="007224E4">
            <w:pPr>
              <w:ind w:right="-20"/>
              <w:rPr>
                <w:b/>
              </w:rPr>
            </w:pPr>
            <w:r w:rsidRPr="00236343">
              <w:rPr>
                <w:b/>
              </w:rPr>
              <w:t>N</w:t>
            </w:r>
            <w:r w:rsidRPr="00236343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7224E4" w:rsidRPr="00236343" w:rsidRDefault="007224E4" w:rsidP="007224E4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备注</w:t>
            </w:r>
          </w:p>
        </w:tc>
      </w:tr>
      <w:tr w:rsidR="007224E4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0A5D1D" w:rsidRDefault="007224E4" w:rsidP="00607815">
            <w:pPr>
              <w:ind w:left="102" w:right="-20"/>
            </w:pPr>
            <w:r>
              <w:rPr>
                <w:rFonts w:hint="eastAsia"/>
              </w:rPr>
              <w:t>userid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0A5D1D" w:rsidRDefault="007224E4" w:rsidP="00607815">
            <w:pPr>
              <w:ind w:left="102" w:right="-20"/>
            </w:pPr>
            <w:r w:rsidRPr="0050442F">
              <w:t>varchar</w:t>
            </w:r>
            <w:r w:rsidRPr="000A5D1D">
              <w:t xml:space="preserve"> (</w:t>
            </w:r>
            <w:r w:rsidRPr="00FA1569">
              <w:rPr>
                <w:rFonts w:hint="eastAsia"/>
              </w:rPr>
              <w:t>50</w:t>
            </w:r>
            <w:r w:rsidRPr="000A5D1D"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FA1569" w:rsidRDefault="007224E4" w:rsidP="00607815">
            <w:r>
              <w:rPr>
                <w:rFonts w:hint="eastAsia"/>
              </w:rPr>
              <w:t>商户</w:t>
            </w:r>
            <w:r w:rsidRPr="00FA1569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A62FA4" w:rsidRDefault="007224E4" w:rsidP="00607815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4E4" w:rsidRPr="00A62FA4" w:rsidRDefault="007224E4" w:rsidP="00607815">
            <w:pPr>
              <w:ind w:left="102" w:right="-20"/>
            </w:pPr>
            <w:r>
              <w:rPr>
                <w:rFonts w:hint="eastAsia"/>
              </w:rPr>
              <w:t>主键</w:t>
            </w:r>
          </w:p>
        </w:tc>
      </w:tr>
      <w:tr w:rsidR="007224E4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0A5D1D" w:rsidRDefault="007224E4" w:rsidP="00607815">
            <w:pPr>
              <w:ind w:left="102" w:right="-20"/>
            </w:pPr>
            <w:r w:rsidRPr="00FA1569">
              <w:rPr>
                <w:rFonts w:hint="eastAsia"/>
              </w:rPr>
              <w:t>applicationid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0A5D1D" w:rsidRDefault="007224E4" w:rsidP="007224E4">
            <w:pPr>
              <w:ind w:left="102" w:right="-20"/>
            </w:pPr>
            <w:r w:rsidRPr="0050442F">
              <w:t>varchar</w:t>
            </w:r>
            <w:r w:rsidRPr="000A5D1D">
              <w:t xml:space="preserve"> (</w:t>
            </w:r>
            <w:r>
              <w:rPr>
                <w:rFonts w:hint="eastAsia"/>
              </w:rPr>
              <w:t>100</w:t>
            </w:r>
            <w:r w:rsidRPr="000A5D1D"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FA1569" w:rsidRDefault="007224E4" w:rsidP="007224E4">
            <w:r w:rsidRPr="00FA1569">
              <w:rPr>
                <w:rFonts w:hint="eastAsia"/>
              </w:rPr>
              <w:t>应用</w:t>
            </w:r>
            <w:r w:rsidRPr="00FA1569">
              <w:rPr>
                <w:rFonts w:hint="eastAsia"/>
              </w:rPr>
              <w:t>id</w:t>
            </w:r>
            <w:r w:rsidR="003B176F">
              <w:rPr>
                <w:rFonts w:hint="eastAsia"/>
              </w:rPr>
              <w:t>（大小写敏感）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A62FA4" w:rsidRDefault="007224E4" w:rsidP="00607815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4E4" w:rsidRPr="00A62FA4" w:rsidRDefault="007224E4" w:rsidP="00607815">
            <w:pPr>
              <w:ind w:left="102" w:right="-20"/>
            </w:pPr>
            <w:r>
              <w:rPr>
                <w:rFonts w:hint="eastAsia"/>
              </w:rPr>
              <w:t>主键</w:t>
            </w:r>
          </w:p>
        </w:tc>
      </w:tr>
      <w:tr w:rsidR="007224E4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0A5D1D" w:rsidRDefault="007224E4" w:rsidP="00607815">
            <w:pPr>
              <w:ind w:left="102" w:right="-20"/>
            </w:pPr>
            <w:r w:rsidRPr="00FA1569">
              <w:rPr>
                <w:rFonts w:hint="eastAsia"/>
              </w:rPr>
              <w:t>sdkchannel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0A5D1D" w:rsidRDefault="007224E4" w:rsidP="00607815">
            <w:pPr>
              <w:ind w:left="102" w:right="-20"/>
            </w:pPr>
            <w:r w:rsidRPr="0050442F">
              <w:t>varchar</w:t>
            </w:r>
            <w:r w:rsidRPr="000A5D1D">
              <w:t xml:space="preserve"> </w:t>
            </w:r>
            <w:r>
              <w:t>(2</w:t>
            </w:r>
            <w:r w:rsidRPr="000A5D1D"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FA1569" w:rsidRDefault="007224E4" w:rsidP="007224E4">
            <w:r w:rsidRPr="00FA1569">
              <w:rPr>
                <w:rFonts w:hint="eastAsia"/>
              </w:rPr>
              <w:t>sdk</w:t>
            </w:r>
            <w:r w:rsidRPr="00FA1569">
              <w:rPr>
                <w:rFonts w:hint="eastAsia"/>
              </w:rPr>
              <w:t>渠道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A62FA4" w:rsidRDefault="007224E4" w:rsidP="00607815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4E4" w:rsidRPr="00A62FA4" w:rsidRDefault="007224E4" w:rsidP="00607815">
            <w:pPr>
              <w:ind w:left="102" w:right="-20"/>
            </w:pPr>
            <w:r>
              <w:rPr>
                <w:rFonts w:hint="eastAsia"/>
              </w:rPr>
              <w:t>主键</w:t>
            </w:r>
          </w:p>
        </w:tc>
      </w:tr>
      <w:tr w:rsidR="007224E4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0A5D1D" w:rsidRDefault="007224E4" w:rsidP="00607815">
            <w:pPr>
              <w:ind w:left="102" w:right="-20"/>
            </w:pPr>
            <w:r w:rsidRPr="00FA1569">
              <w:rPr>
                <w:rFonts w:hint="eastAsia"/>
              </w:rPr>
              <w:t>paytype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0A5D1D" w:rsidRDefault="007224E4" w:rsidP="00607815">
            <w:pPr>
              <w:ind w:left="102" w:right="-20"/>
            </w:pPr>
            <w:r w:rsidRPr="0050442F">
              <w:t>varchar</w:t>
            </w:r>
            <w:r w:rsidRPr="000A5D1D">
              <w:t xml:space="preserve"> (</w:t>
            </w:r>
            <w:r w:rsidRPr="00FA1569">
              <w:rPr>
                <w:rFonts w:hint="eastAsia"/>
              </w:rPr>
              <w:t>32</w:t>
            </w:r>
            <w:r w:rsidRPr="000A5D1D"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FA1569" w:rsidRDefault="007224E4" w:rsidP="007224E4">
            <w:r w:rsidRPr="00FA1569">
              <w:rPr>
                <w:rFonts w:hint="eastAsia"/>
              </w:rPr>
              <w:t>支付方式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A62FA4" w:rsidRDefault="007224E4" w:rsidP="00607815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4E4" w:rsidRPr="00A62FA4" w:rsidRDefault="007224E4" w:rsidP="00607815">
            <w:pPr>
              <w:ind w:left="102" w:right="-20"/>
            </w:pPr>
            <w:r>
              <w:rPr>
                <w:rFonts w:hint="eastAsia"/>
              </w:rPr>
              <w:t>主键</w:t>
            </w:r>
          </w:p>
        </w:tc>
      </w:tr>
      <w:tr w:rsidR="007224E4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0A5D1D" w:rsidRDefault="007224E4" w:rsidP="00607815">
            <w:pPr>
              <w:ind w:left="102" w:right="-20"/>
            </w:pPr>
            <w:r w:rsidRPr="00FA1569">
              <w:rPr>
                <w:rFonts w:hint="eastAsia"/>
              </w:rPr>
              <w:t>paid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0A5D1D" w:rsidRDefault="007224E4" w:rsidP="00607815">
            <w:pPr>
              <w:ind w:left="102" w:right="-20"/>
            </w:pPr>
            <w:r w:rsidRPr="00FA1569">
              <w:rPr>
                <w:rFonts w:hint="eastAsia"/>
              </w:rPr>
              <w:t>double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FA1569" w:rsidRDefault="007224E4" w:rsidP="007224E4">
            <w:r w:rsidRPr="00FA1569">
              <w:rPr>
                <w:rFonts w:hint="eastAsia"/>
              </w:rPr>
              <w:t>付款金额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Default="007224E4" w:rsidP="00607815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4E4" w:rsidRPr="00A62FA4" w:rsidRDefault="007224E4" w:rsidP="00607815">
            <w:pPr>
              <w:ind w:left="102" w:right="-20"/>
            </w:pPr>
          </w:p>
        </w:tc>
      </w:tr>
      <w:tr w:rsidR="007224E4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0A5D1D" w:rsidRDefault="007224E4" w:rsidP="00607815">
            <w:pPr>
              <w:ind w:left="102" w:right="-20"/>
            </w:pPr>
            <w:r w:rsidRPr="00FA1569">
              <w:rPr>
                <w:rFonts w:hint="eastAsia"/>
              </w:rPr>
              <w:t>paidtimes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Default="007224E4" w:rsidP="00607815">
            <w:pPr>
              <w:ind w:left="102" w:right="-20"/>
            </w:pPr>
            <w:r w:rsidRPr="00FA1569">
              <w:rPr>
                <w:rFonts w:hint="eastAsia"/>
              </w:rPr>
              <w:t>int(11)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FA1569" w:rsidRDefault="007224E4" w:rsidP="007224E4">
            <w:r w:rsidRPr="00FA1569">
              <w:rPr>
                <w:rFonts w:hint="eastAsia"/>
              </w:rPr>
              <w:t>交易笔数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Default="007224E4" w:rsidP="00607815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4E4" w:rsidRPr="00A62FA4" w:rsidRDefault="007224E4" w:rsidP="00607815">
            <w:pPr>
              <w:ind w:left="102" w:right="-20"/>
            </w:pPr>
          </w:p>
        </w:tc>
      </w:tr>
      <w:tr w:rsidR="007224E4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0A5D1D" w:rsidRDefault="007224E4" w:rsidP="00607815">
            <w:pPr>
              <w:ind w:left="102" w:right="-20"/>
            </w:pPr>
            <w:r w:rsidRPr="00FA1569">
              <w:rPr>
                <w:rFonts w:hint="eastAsia"/>
              </w:rPr>
              <w:t>viewtimes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Default="007224E4" w:rsidP="00607815">
            <w:pPr>
              <w:ind w:left="102" w:right="-20"/>
            </w:pPr>
            <w:r w:rsidRPr="00FA1569">
              <w:rPr>
                <w:rFonts w:hint="eastAsia"/>
              </w:rPr>
              <w:t>int(11)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Default="007224E4" w:rsidP="008918C0">
            <w:pPr>
              <w:spacing w:line="240" w:lineRule="auto"/>
            </w:pPr>
            <w:r w:rsidRPr="00FA1569">
              <w:rPr>
                <w:rFonts w:hint="eastAsia"/>
              </w:rPr>
              <w:t>浏览次数</w:t>
            </w:r>
            <w:r w:rsidR="008918C0">
              <w:rPr>
                <w:rFonts w:hint="eastAsia"/>
              </w:rPr>
              <w:t>(</w:t>
            </w:r>
            <w:r w:rsidR="008918C0">
              <w:rPr>
                <w:rFonts w:hint="eastAsia"/>
              </w:rPr>
              <w:t>维度为应用</w:t>
            </w:r>
            <w:r w:rsidR="008918C0">
              <w:rPr>
                <w:rFonts w:hint="eastAsia"/>
              </w:rPr>
              <w:t xml:space="preserve">ID + </w:t>
            </w:r>
            <w:r w:rsidR="008918C0">
              <w:rPr>
                <w:rFonts w:hint="eastAsia"/>
              </w:rPr>
              <w:t>统计日期</w:t>
            </w:r>
            <w:r w:rsidR="008918C0">
              <w:rPr>
                <w:rFonts w:hint="eastAsia"/>
              </w:rPr>
              <w:t>)</w:t>
            </w:r>
          </w:p>
          <w:p w:rsidR="008918C0" w:rsidRPr="00FA1569" w:rsidRDefault="008918C0" w:rsidP="008918C0">
            <w:pPr>
              <w:spacing w:line="240" w:lineRule="auto"/>
            </w:pPr>
            <w:r>
              <w:rPr>
                <w:rFonts w:hint="eastAsia"/>
              </w:rPr>
              <w:t>注：指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生成统计数据的维度，因历史问题，目前存储在本表。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Default="007224E4" w:rsidP="00607815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4E4" w:rsidRPr="00A62FA4" w:rsidRDefault="007224E4" w:rsidP="00607815">
            <w:pPr>
              <w:ind w:left="102" w:right="-20"/>
            </w:pPr>
          </w:p>
        </w:tc>
      </w:tr>
      <w:tr w:rsidR="007224E4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0A5D1D" w:rsidRDefault="007224E4" w:rsidP="00607815">
            <w:pPr>
              <w:ind w:left="102" w:right="-20"/>
            </w:pPr>
            <w:r w:rsidRPr="00FA1569">
              <w:rPr>
                <w:rFonts w:hint="eastAsia"/>
              </w:rPr>
              <w:t>downloads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Default="007224E4" w:rsidP="00607815">
            <w:pPr>
              <w:ind w:left="102" w:right="-20"/>
            </w:pPr>
            <w:r w:rsidRPr="00FA1569">
              <w:rPr>
                <w:rFonts w:hint="eastAsia"/>
              </w:rPr>
              <w:t>int(11)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FA1569" w:rsidRDefault="007224E4" w:rsidP="007224E4">
            <w:r w:rsidRPr="00FA1569">
              <w:rPr>
                <w:rFonts w:hint="eastAsia"/>
              </w:rPr>
              <w:t>下载次数</w:t>
            </w:r>
            <w:r w:rsidR="008918C0">
              <w:rPr>
                <w:rFonts w:hint="eastAsia"/>
              </w:rPr>
              <w:t>(</w:t>
            </w:r>
            <w:r w:rsidR="008918C0">
              <w:rPr>
                <w:rFonts w:hint="eastAsia"/>
              </w:rPr>
              <w:t>维度为应用</w:t>
            </w:r>
            <w:r w:rsidR="008918C0">
              <w:rPr>
                <w:rFonts w:hint="eastAsia"/>
              </w:rPr>
              <w:t xml:space="preserve">ID + </w:t>
            </w:r>
            <w:r w:rsidR="008918C0">
              <w:rPr>
                <w:rFonts w:hint="eastAsia"/>
              </w:rPr>
              <w:t>统计日期</w:t>
            </w:r>
            <w:r w:rsidR="008918C0">
              <w:rPr>
                <w:rFonts w:hint="eastAsia"/>
              </w:rPr>
              <w:t>)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Default="007224E4" w:rsidP="00607815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4E4" w:rsidRPr="00A62FA4" w:rsidRDefault="007224E4" w:rsidP="00607815">
            <w:pPr>
              <w:ind w:left="102" w:right="-20"/>
            </w:pPr>
          </w:p>
        </w:tc>
      </w:tr>
      <w:tr w:rsidR="007224E4" w:rsidRPr="00270E48" w:rsidTr="00607815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0A5D1D" w:rsidRDefault="007224E4" w:rsidP="00607815">
            <w:pPr>
              <w:ind w:left="102" w:right="-20"/>
            </w:pPr>
            <w:r w:rsidRPr="00FA1569">
              <w:rPr>
                <w:rFonts w:hint="eastAsia"/>
              </w:rPr>
              <w:t>opdate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Default="007224E4" w:rsidP="00607815">
            <w:pPr>
              <w:ind w:left="102" w:right="-20"/>
            </w:pPr>
            <w:r w:rsidRPr="00FA1569">
              <w:rPr>
                <w:rFonts w:hint="eastAsia"/>
              </w:rPr>
              <w:t>varchar(8)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Pr="00FA1569" w:rsidRDefault="008918C0" w:rsidP="008918C0">
            <w:r w:rsidRPr="00FA1569">
              <w:rPr>
                <w:rFonts w:hint="eastAsia"/>
              </w:rPr>
              <w:t>统</w:t>
            </w:r>
            <w:r w:rsidR="007224E4" w:rsidRPr="00FA1569">
              <w:rPr>
                <w:rFonts w:hint="eastAsia"/>
              </w:rPr>
              <w:t>计日期</w:t>
            </w:r>
            <w:r w:rsidR="007224E4" w:rsidRPr="00FA1569">
              <w:rPr>
                <w:rFonts w:hint="eastAsia"/>
              </w:rPr>
              <w:t xml:space="preserve"> yyyyMMdd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4E4" w:rsidRDefault="007224E4" w:rsidP="00607815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24E4" w:rsidRPr="00A62FA4" w:rsidRDefault="007224E4" w:rsidP="00607815">
            <w:pPr>
              <w:ind w:left="102" w:right="-20"/>
            </w:pPr>
            <w:r>
              <w:rPr>
                <w:rFonts w:hint="eastAsia"/>
              </w:rPr>
              <w:t>主键</w:t>
            </w:r>
          </w:p>
        </w:tc>
      </w:tr>
    </w:tbl>
    <w:p w:rsidR="005C24C6" w:rsidRDefault="005C24C6" w:rsidP="00925A14">
      <w:pPr>
        <w:ind w:left="576"/>
      </w:pPr>
    </w:p>
    <w:p w:rsidR="007A6BD0" w:rsidRDefault="007A6BD0" w:rsidP="007A6BD0">
      <w:pPr>
        <w:pStyle w:val="2"/>
      </w:pPr>
      <w:r>
        <w:lastRenderedPageBreak/>
        <w:t>t_</w:t>
      </w:r>
      <w:r>
        <w:rPr>
          <w:rFonts w:hint="eastAsia"/>
        </w:rPr>
        <w:t>order_adj</w:t>
      </w:r>
      <w:r w:rsidR="00610D70">
        <w:rPr>
          <w:rFonts w:hint="eastAsia"/>
        </w:rPr>
        <w:t>us</w:t>
      </w:r>
      <w:r>
        <w:rPr>
          <w:rFonts w:hint="eastAsia"/>
        </w:rPr>
        <w:t>t</w:t>
      </w:r>
    </w:p>
    <w:p w:rsidR="007A6BD0" w:rsidRDefault="007A6BD0" w:rsidP="007A6BD0">
      <w:r>
        <w:rPr>
          <w:rFonts w:hint="eastAsia"/>
        </w:rPr>
        <w:t>订单调整信息表，目前仅仅是充值调整；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52"/>
        <w:gridCol w:w="1418"/>
        <w:gridCol w:w="3544"/>
        <w:gridCol w:w="425"/>
        <w:gridCol w:w="992"/>
      </w:tblGrid>
      <w:tr w:rsidR="007A6B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6BD0" w:rsidRPr="006F357D" w:rsidRDefault="007A6BD0" w:rsidP="00F84F30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6BD0" w:rsidRPr="006F357D" w:rsidRDefault="007A6BD0" w:rsidP="00F84F30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类型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6BD0" w:rsidRPr="006F357D" w:rsidRDefault="007A6BD0" w:rsidP="00F84F30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6BD0" w:rsidRPr="006F357D" w:rsidRDefault="007A6BD0" w:rsidP="00F84F30">
            <w:pPr>
              <w:ind w:right="-20"/>
              <w:jc w:val="both"/>
              <w:rPr>
                <w:b/>
              </w:rPr>
            </w:pPr>
            <w:r w:rsidRPr="006F357D">
              <w:rPr>
                <w:b/>
              </w:rPr>
              <w:t>N</w:t>
            </w:r>
            <w:r w:rsidRPr="006F357D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6BD0" w:rsidRPr="006F357D" w:rsidRDefault="007A6BD0" w:rsidP="00F84F30">
            <w:pPr>
              <w:ind w:left="102" w:right="-20"/>
              <w:jc w:val="both"/>
              <w:rPr>
                <w:b/>
              </w:rPr>
            </w:pPr>
            <w:r w:rsidRPr="006F357D">
              <w:rPr>
                <w:rFonts w:hint="eastAsia"/>
                <w:b/>
              </w:rPr>
              <w:t>备注</w:t>
            </w:r>
          </w:p>
        </w:tc>
      </w:tr>
      <w:tr w:rsidR="007A6B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CE7137" w:rsidRDefault="007A6BD0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CE7137" w:rsidRDefault="007A6BD0" w:rsidP="00F84F30">
            <w:pPr>
              <w:ind w:left="102" w:right="-20"/>
              <w:jc w:val="both"/>
              <w:rPr>
                <w:sz w:val="18"/>
              </w:rPr>
            </w:pPr>
            <w:r w:rsidRPr="00FF4599">
              <w:t>varchar(50)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F4599" w:rsidRDefault="007A6BD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订单流水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CE7137" w:rsidRDefault="007A6BD0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Key</w:t>
            </w:r>
          </w:p>
          <w:p w:rsidR="001F18CB" w:rsidRPr="00CE7137" w:rsidRDefault="001F18CB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_inx0</w:t>
            </w:r>
          </w:p>
        </w:tc>
      </w:tr>
      <w:tr w:rsidR="007A6B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F4599" w:rsidRDefault="007A6BD0" w:rsidP="00F84F30">
            <w:pPr>
              <w:ind w:left="102" w:right="-20"/>
              <w:jc w:val="both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spacing w:line="240" w:lineRule="auto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A6B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F4599" w:rsidRDefault="007A6BD0" w:rsidP="00F84F30">
            <w:pPr>
              <w:ind w:left="102" w:right="-20"/>
              <w:jc w:val="both"/>
            </w:pPr>
            <w:r>
              <w:rPr>
                <w:rFonts w:hint="eastAsia"/>
              </w:rPr>
              <w:t>clientid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F4599" w:rsidRDefault="007A6BD0" w:rsidP="00F84F30">
            <w:pPr>
              <w:ind w:left="102" w:right="-20"/>
              <w:jc w:val="both"/>
            </w:pPr>
            <w:r w:rsidRPr="00FF4599">
              <w:t>varchar(50)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消费者用户</w:t>
            </w:r>
            <w:r>
              <w:rPr>
                <w:rFonts w:hint="eastAsia"/>
              </w:rPr>
              <w:t>ID</w:t>
            </w:r>
          </w:p>
          <w:p w:rsidR="007A6BD0" w:rsidRDefault="007A6BD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注：消费者也可能是一个商户。但当前仅仅是消费者。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CE7137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A6B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F4599" w:rsidRDefault="007A6BD0" w:rsidP="00F84F30">
            <w:pPr>
              <w:ind w:left="102" w:right="-20"/>
              <w:jc w:val="both"/>
            </w:pPr>
            <w:r w:rsidRPr="00406EF4">
              <w:rPr>
                <w:rFonts w:hint="eastAsia"/>
              </w:rPr>
              <w:t>upaccount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F4599" w:rsidRDefault="007A6BD0" w:rsidP="00F84F30">
            <w:pPr>
              <w:ind w:left="102" w:right="-20"/>
              <w:jc w:val="both"/>
            </w:pPr>
            <w:r w:rsidRPr="00406EF4">
              <w:rPr>
                <w:rFonts w:hint="eastAsia"/>
              </w:rPr>
              <w:t>varchar(50)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45402B">
            <w:pPr>
              <w:spacing w:line="240" w:lineRule="auto"/>
              <w:ind w:left="102" w:right="-20"/>
              <w:jc w:val="both"/>
            </w:pPr>
            <w:r w:rsidRPr="00406EF4">
              <w:rPr>
                <w:rFonts w:hint="eastAsia"/>
              </w:rPr>
              <w:t>统一帐号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  <w:r w:rsidRPr="00FA42A4"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CE7137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B92494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494" w:rsidRPr="00406EF4" w:rsidRDefault="00B92494" w:rsidP="00F84F30">
            <w:pPr>
              <w:ind w:left="102" w:right="-20"/>
              <w:jc w:val="both"/>
            </w:pPr>
            <w:r>
              <w:rPr>
                <w:rFonts w:hint="eastAsia"/>
              </w:rPr>
              <w:t>acctype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494" w:rsidRPr="00406EF4" w:rsidRDefault="00B92494" w:rsidP="00F84F30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494" w:rsidRPr="00333316" w:rsidRDefault="00B92494" w:rsidP="00B92494">
            <w:pPr>
              <w:spacing w:line="240" w:lineRule="auto"/>
              <w:ind w:left="102" w:right="-20"/>
              <w:rPr>
                <w:sz w:val="18"/>
              </w:rPr>
            </w:pPr>
            <w:r w:rsidRPr="00333316">
              <w:rPr>
                <w:rFonts w:hint="eastAsia"/>
                <w:sz w:val="18"/>
              </w:rPr>
              <w:t>帐户类型</w:t>
            </w:r>
            <w:r>
              <w:rPr>
                <w:rFonts w:hint="eastAsia"/>
                <w:sz w:val="18"/>
              </w:rPr>
              <w:t>，缺省值为</w:t>
            </w:r>
            <w:r>
              <w:rPr>
                <w:rFonts w:hint="eastAsia"/>
                <w:sz w:val="18"/>
              </w:rPr>
              <w:t>0000.</w:t>
            </w:r>
          </w:p>
          <w:p w:rsidR="00B92494" w:rsidRDefault="00B92494" w:rsidP="00B92494">
            <w:pPr>
              <w:spacing w:line="240" w:lineRule="auto"/>
              <w:ind w:left="102" w:right="-20"/>
              <w:rPr>
                <w:sz w:val="18"/>
              </w:rPr>
            </w:pPr>
            <w:r w:rsidRPr="00333316">
              <w:rPr>
                <w:rFonts w:hint="eastAsia"/>
                <w:sz w:val="18"/>
              </w:rPr>
              <w:t>0000</w:t>
            </w:r>
            <w:r>
              <w:rPr>
                <w:rFonts w:hint="eastAsia"/>
                <w:sz w:val="18"/>
              </w:rPr>
              <w:t>：</w:t>
            </w:r>
            <w:r w:rsidRPr="00333316">
              <w:rPr>
                <w:rFonts w:hint="eastAsia"/>
                <w:sz w:val="18"/>
              </w:rPr>
              <w:t>虚拟帐号</w:t>
            </w:r>
          </w:p>
          <w:p w:rsidR="00B92494" w:rsidRPr="00333316" w:rsidRDefault="00B92494" w:rsidP="00B92494">
            <w:pPr>
              <w:spacing w:line="240" w:lineRule="auto"/>
              <w:ind w:left="102" w:right="-20"/>
              <w:rPr>
                <w:sz w:val="18"/>
              </w:rPr>
            </w:pPr>
            <w:r>
              <w:rPr>
                <w:rFonts w:hint="eastAsia"/>
                <w:sz w:val="18"/>
              </w:rPr>
              <w:t>1000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Vmall</w:t>
            </w:r>
            <w:r>
              <w:rPr>
                <w:rFonts w:hint="eastAsia"/>
                <w:sz w:val="18"/>
              </w:rPr>
              <w:t>预付款帐号</w:t>
            </w:r>
          </w:p>
          <w:p w:rsidR="00B92494" w:rsidRPr="00406EF4" w:rsidRDefault="00B92494" w:rsidP="00B92494">
            <w:pPr>
              <w:spacing w:line="240" w:lineRule="auto"/>
              <w:ind w:left="102" w:right="-20"/>
              <w:jc w:val="both"/>
            </w:pPr>
            <w:r w:rsidRPr="00333316">
              <w:rPr>
                <w:rFonts w:hint="eastAsia"/>
                <w:sz w:val="18"/>
              </w:rPr>
              <w:t>其他待扩展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494" w:rsidRPr="00FA42A4" w:rsidRDefault="00B92494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2494" w:rsidRPr="00CE7137" w:rsidRDefault="00B92494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A6B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406EF4" w:rsidRDefault="007A6BD0" w:rsidP="00F84F30">
            <w:pPr>
              <w:ind w:left="102" w:right="-20"/>
              <w:jc w:val="both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406EF4" w:rsidRDefault="007A6BD0" w:rsidP="00F84F30">
            <w:pPr>
              <w:ind w:left="102" w:right="-20"/>
              <w:jc w:val="both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406EF4" w:rsidRDefault="007A6BD0" w:rsidP="00F84F30">
            <w:pPr>
              <w:spacing w:line="240" w:lineRule="auto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A42A4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CE7137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A6B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406EF4" w:rsidRDefault="007A6BD0" w:rsidP="00F84F30">
            <w:pPr>
              <w:ind w:left="102" w:right="-20"/>
              <w:jc w:val="both"/>
            </w:pPr>
            <w:r>
              <w:rPr>
                <w:rFonts w:hint="eastAsia"/>
              </w:rPr>
              <w:t>operid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406EF4" w:rsidRDefault="007A6BD0" w:rsidP="00F84F30">
            <w:pPr>
              <w:ind w:left="102" w:right="-20"/>
              <w:jc w:val="both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406EF4" w:rsidRDefault="007A6BD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，创建操作员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A42A4" w:rsidRDefault="00333736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CE7137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A6B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406EF4" w:rsidRDefault="007A6BD0" w:rsidP="00F84F30">
            <w:pPr>
              <w:ind w:left="102" w:right="-20"/>
              <w:jc w:val="both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406EF4" w:rsidRDefault="007A6BD0" w:rsidP="00F84F30">
            <w:pPr>
              <w:ind w:left="102" w:right="-20"/>
              <w:jc w:val="both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406EF4" w:rsidRDefault="007A6BD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A42A4" w:rsidRDefault="007A6BD0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CE7137" w:rsidRDefault="001F18CB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nx_0</w:t>
            </w:r>
          </w:p>
        </w:tc>
      </w:tr>
      <w:tr w:rsidR="007A6B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F4599" w:rsidRDefault="007A6BD0" w:rsidP="00F84F30">
            <w:pPr>
              <w:ind w:left="102" w:right="-20"/>
              <w:jc w:val="both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0D70" w:rsidRDefault="00610D70" w:rsidP="007A6BD0">
            <w:pPr>
              <w:spacing w:line="240" w:lineRule="auto"/>
              <w:ind w:leftChars="149" w:left="313" w:rightChars="-10" w:right="-21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A6B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</w:pPr>
            <w:r>
              <w:t>a</w:t>
            </w:r>
            <w:r>
              <w:rPr>
                <w:rFonts w:hint="eastAsia"/>
              </w:rPr>
              <w:t>udittime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F4599" w:rsidRDefault="007A6BD0" w:rsidP="00F84F30">
            <w:pPr>
              <w:ind w:left="102" w:right="-20"/>
              <w:jc w:val="both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333736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A6B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</w:pPr>
            <w:r>
              <w:rPr>
                <w:rFonts w:hint="eastAsia"/>
              </w:rPr>
              <w:t>supoperid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F4599" w:rsidRDefault="007A6BD0" w:rsidP="00F84F30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审核操作员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8A15C2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5C2" w:rsidRDefault="008A15C2" w:rsidP="00F84F30">
            <w:pPr>
              <w:ind w:left="102" w:right="-20"/>
              <w:jc w:val="both"/>
            </w:pPr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5C2" w:rsidRPr="00FF4599" w:rsidRDefault="008A15C2" w:rsidP="00F84F30">
            <w:pPr>
              <w:ind w:left="102" w:right="-20"/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5C2" w:rsidRDefault="008A15C2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状态</w:t>
            </w:r>
          </w:p>
          <w:p w:rsidR="008A15C2" w:rsidRDefault="008A15C2" w:rsidP="00F84F30">
            <w:pPr>
              <w:spacing w:line="240" w:lineRule="auto"/>
              <w:ind w:leftChars="149" w:left="313" w:rightChars="-10" w:right="-21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：待审核</w:t>
            </w:r>
          </w:p>
          <w:p w:rsidR="008A15C2" w:rsidRDefault="008A15C2" w:rsidP="00F84F30">
            <w:pPr>
              <w:spacing w:line="240" w:lineRule="auto"/>
              <w:ind w:leftChars="149" w:left="313" w:rightChars="-10" w:right="-21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：已审核</w:t>
            </w:r>
          </w:p>
          <w:p w:rsidR="008A15C2" w:rsidRDefault="008A15C2" w:rsidP="008A15C2">
            <w:pPr>
              <w:spacing w:line="240" w:lineRule="auto"/>
              <w:ind w:leftChars="149" w:left="313" w:rightChars="-10" w:right="-21"/>
              <w:jc w:val="both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：驳回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5C2" w:rsidRDefault="008A15C2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5C2" w:rsidRPr="00CE7137" w:rsidRDefault="008A15C2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0C28EF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8EF" w:rsidRDefault="000C28EF" w:rsidP="00F84F30">
            <w:pPr>
              <w:ind w:left="102" w:right="-20"/>
              <w:jc w:val="both"/>
            </w:pPr>
            <w:r>
              <w:rPr>
                <w:rFonts w:hint="eastAsia"/>
              </w:rPr>
              <w:t>op</w:t>
            </w:r>
            <w:r w:rsidR="00861D60">
              <w:rPr>
                <w:rFonts w:hint="eastAsia"/>
              </w:rPr>
              <w:t>i</w:t>
            </w:r>
            <w:r>
              <w:rPr>
                <w:rFonts w:hint="eastAsia"/>
              </w:rPr>
              <w:t>nion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8EF" w:rsidRDefault="000C28EF" w:rsidP="00F84F30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archar128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8EF" w:rsidRDefault="000C28EF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审核意见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8EF" w:rsidRDefault="000C28EF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8EF" w:rsidRPr="00CE7137" w:rsidRDefault="000C28EF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A6B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F4599" w:rsidRDefault="007A6BD0" w:rsidP="00F84F30">
            <w:pPr>
              <w:ind w:left="102" w:right="-20"/>
              <w:jc w:val="both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F4599" w:rsidRDefault="007A6BD0" w:rsidP="00F84F30">
            <w:pPr>
              <w:ind w:left="102" w:right="-20"/>
              <w:jc w:val="both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spacing w:line="240" w:lineRule="auto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A6B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F4599" w:rsidRDefault="007A6BD0" w:rsidP="00F84F30">
            <w:pPr>
              <w:ind w:left="102" w:right="-20"/>
              <w:jc w:val="both"/>
            </w:pPr>
            <w:r w:rsidRPr="00406EF4">
              <w:rPr>
                <w:rFonts w:hint="eastAsia"/>
              </w:rPr>
              <w:t>requestid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F4599" w:rsidRDefault="007A6BD0" w:rsidP="00F84F30">
            <w:pPr>
              <w:ind w:left="102" w:right="-20"/>
              <w:jc w:val="both"/>
            </w:pPr>
            <w:r w:rsidRPr="00406EF4">
              <w:rPr>
                <w:rFonts w:hint="eastAsia"/>
              </w:rPr>
              <w:t>varchar(50)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1F721C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请求</w:t>
            </w:r>
            <w:r w:rsidR="007A6BD0">
              <w:rPr>
                <w:rFonts w:hint="eastAsia"/>
              </w:rPr>
              <w:t>号</w:t>
            </w:r>
            <w:r>
              <w:rPr>
                <w:rFonts w:hint="eastAsia"/>
              </w:rPr>
              <w:t>，即业务系统或外部系统生成的订单号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U_inx0</w:t>
            </w:r>
          </w:p>
        </w:tc>
      </w:tr>
      <w:tr w:rsidR="00466412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6412" w:rsidRPr="00406EF4" w:rsidRDefault="00466412" w:rsidP="00F84F30">
            <w:pPr>
              <w:ind w:left="102" w:right="-20"/>
              <w:jc w:val="both"/>
            </w:pPr>
            <w:r>
              <w:rPr>
                <w:rFonts w:hint="eastAsia"/>
              </w:rPr>
              <w:t>orderno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6412" w:rsidRPr="00406EF4" w:rsidRDefault="00466412" w:rsidP="00F84F30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6412" w:rsidRDefault="00466412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华为订单号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6412" w:rsidRDefault="00466412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6412" w:rsidRDefault="00466412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A6B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F4599" w:rsidRDefault="007A6BD0" w:rsidP="00F84F30">
            <w:pPr>
              <w:ind w:left="102" w:right="-20"/>
              <w:jc w:val="both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F4599" w:rsidRDefault="007A6BD0" w:rsidP="00F84F30">
            <w:pPr>
              <w:ind w:left="102" w:right="-20"/>
              <w:jc w:val="both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spacing w:line="240" w:lineRule="auto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A6B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</w:pPr>
            <w:r>
              <w:rPr>
                <w:rFonts w:hint="eastAsia"/>
              </w:rPr>
              <w:t>price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</w:pPr>
            <w:r>
              <w:t>I</w:t>
            </w:r>
            <w:r>
              <w:rPr>
                <w:rFonts w:hint="eastAsia"/>
              </w:rPr>
              <w:t>nt11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F4599" w:rsidRDefault="007A6BD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商品价格</w:t>
            </w:r>
            <w:r w:rsidR="00610D70">
              <w:rPr>
                <w:rFonts w:hint="eastAsia"/>
              </w:rPr>
              <w:t>，可以为负数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A6B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1126D9" w:rsidRDefault="007A6BD0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productname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varchar(100)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商品名</w:t>
            </w:r>
          </w:p>
          <w:p w:rsidR="00F56EEA" w:rsidRDefault="00F56EEA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固定为“充值调整”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A6B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lastRenderedPageBreak/>
              <w:t>ordertime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varchar(30)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F4599" w:rsidRDefault="007A6BD0" w:rsidP="00F84F30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下单时间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A6B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tradetime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varchar(30)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F4599" w:rsidRDefault="007A6BD0" w:rsidP="00F84F30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交易完成时间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A6B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F4599" w:rsidRDefault="007A6BD0" w:rsidP="00F84F30">
            <w:pPr>
              <w:ind w:left="102" w:right="-20"/>
              <w:jc w:val="both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F4599" w:rsidRDefault="007A6BD0" w:rsidP="00F84F30">
            <w:pPr>
              <w:ind w:left="102" w:right="-20"/>
              <w:jc w:val="both"/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F4599" w:rsidRDefault="007A6BD0" w:rsidP="00F84F30">
            <w:pPr>
              <w:spacing w:line="240" w:lineRule="auto"/>
              <w:ind w:left="102" w:right="-20"/>
              <w:jc w:val="both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A6B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</w:pPr>
            <w:r>
              <w:rPr>
                <w:rFonts w:hint="eastAsia"/>
              </w:rPr>
              <w:t>servicetype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</w:pPr>
            <w:r>
              <w:t>V</w:t>
            </w:r>
            <w:r>
              <w:rPr>
                <w:rFonts w:hint="eastAsia"/>
              </w:rPr>
              <w:t>archar(8)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业务类型：</w:t>
            </w:r>
          </w:p>
          <w:p w:rsidR="007A6BD0" w:rsidRDefault="007A6BD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 xml:space="preserve">RECHARGE: </w:t>
            </w:r>
            <w:r>
              <w:rPr>
                <w:rFonts w:hint="eastAsia"/>
              </w:rPr>
              <w:t>充值</w:t>
            </w:r>
          </w:p>
          <w:p w:rsidR="007A6BD0" w:rsidRDefault="007A6BD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PURCHASE</w:t>
            </w:r>
            <w:r>
              <w:rPr>
                <w:rFonts w:hint="eastAsia"/>
              </w:rPr>
              <w:t>：在线支付</w:t>
            </w:r>
          </w:p>
          <w:p w:rsidR="007A6BD0" w:rsidRDefault="007A6BD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RECHADJT</w:t>
            </w:r>
            <w:r>
              <w:rPr>
                <w:rFonts w:hint="eastAsia"/>
              </w:rPr>
              <w:t>：充值调整</w:t>
            </w:r>
          </w:p>
          <w:p w:rsidR="005A2763" w:rsidRDefault="005A2763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REFUND</w:t>
            </w:r>
            <w:r>
              <w:rPr>
                <w:rFonts w:hint="eastAsia"/>
              </w:rPr>
              <w:t>：退款</w:t>
            </w:r>
          </w:p>
          <w:p w:rsidR="00017401" w:rsidRDefault="00017401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RECH4ADV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Vmall</w:t>
            </w:r>
            <w:r>
              <w:rPr>
                <w:rFonts w:hint="eastAsia"/>
              </w:rPr>
              <w:t>预付款充值</w:t>
            </w:r>
          </w:p>
          <w:p w:rsidR="007A6BD0" w:rsidRPr="00FF4599" w:rsidRDefault="00610D7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目前仅仅使用</w:t>
            </w:r>
            <w:r>
              <w:rPr>
                <w:rFonts w:hint="eastAsia"/>
              </w:rPr>
              <w:t>RECHADJT</w:t>
            </w:r>
            <w:r>
              <w:rPr>
                <w:rFonts w:hint="eastAsia"/>
              </w:rPr>
              <w:t>；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A6B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EB4DF9" w:rsidP="00F84F30">
            <w:pPr>
              <w:ind w:left="102" w:right="-20"/>
              <w:jc w:val="both"/>
            </w:pPr>
            <w:r>
              <w:rPr>
                <w:rFonts w:hint="eastAsia"/>
              </w:rPr>
              <w:t>trade</w:t>
            </w:r>
            <w:r w:rsidR="007A6BD0">
              <w:rPr>
                <w:rFonts w:hint="eastAsia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varchar(2)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状态：</w:t>
            </w:r>
          </w:p>
          <w:p w:rsidR="007A6BD0" w:rsidRDefault="007A6BD0" w:rsidP="00F84F30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0</w:t>
            </w:r>
            <w:r>
              <w:rPr>
                <w:rFonts w:hint="eastAsia"/>
              </w:rPr>
              <w:t>：交易成功</w:t>
            </w:r>
          </w:p>
          <w:p w:rsidR="007A6BD0" w:rsidRDefault="007A6BD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：保留</w:t>
            </w:r>
          </w:p>
          <w:p w:rsidR="007A6BD0" w:rsidRDefault="007A6BD0" w:rsidP="00F84F30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2</w:t>
            </w:r>
            <w:r w:rsidRPr="00FF4599">
              <w:rPr>
                <w:rFonts w:hint="eastAsia"/>
              </w:rPr>
              <w:t>：</w:t>
            </w:r>
            <w:r>
              <w:rPr>
                <w:rFonts w:hint="eastAsia"/>
              </w:rPr>
              <w:t>交易失败</w:t>
            </w:r>
          </w:p>
          <w:p w:rsidR="007A6BD0" w:rsidRDefault="007A6BD0" w:rsidP="00F84F30">
            <w:pPr>
              <w:spacing w:line="240" w:lineRule="auto"/>
              <w:ind w:left="102" w:right="-20"/>
              <w:jc w:val="both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：保留</w:t>
            </w:r>
          </w:p>
          <w:p w:rsidR="007A6BD0" w:rsidRPr="00FF4599" w:rsidRDefault="007A6BD0" w:rsidP="00F84F30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4</w:t>
            </w:r>
            <w:r w:rsidRPr="00FF4599">
              <w:rPr>
                <w:rFonts w:hint="eastAsia"/>
              </w:rPr>
              <w:t>：</w:t>
            </w:r>
            <w:r>
              <w:rPr>
                <w:rFonts w:hint="eastAsia"/>
              </w:rPr>
              <w:t>交易中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</w:tr>
      <w:tr w:rsidR="007A6BD0" w:rsidRPr="00270E48" w:rsidTr="00F84F30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406EF4" w:rsidRDefault="007A6BD0" w:rsidP="00F84F30">
            <w:pPr>
              <w:ind w:left="102" w:right="-20"/>
              <w:jc w:val="both"/>
            </w:pPr>
            <w:r w:rsidRPr="00FF4599">
              <w:rPr>
                <w:rFonts w:hint="eastAsia"/>
              </w:rPr>
              <w:t>remarks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406EF4" w:rsidRDefault="00610D70" w:rsidP="00F84F30">
            <w:pPr>
              <w:ind w:left="102" w:right="-20"/>
              <w:jc w:val="both"/>
            </w:pPr>
            <w:r>
              <w:rPr>
                <w:rFonts w:hint="eastAsia"/>
              </w:rPr>
              <w:t>varchar(128</w:t>
            </w:r>
            <w:r w:rsidR="007A6BD0" w:rsidRPr="00FF4599">
              <w:rPr>
                <w:rFonts w:hint="eastAsia"/>
              </w:rPr>
              <w:t>)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406EF4" w:rsidRDefault="007A6BD0" w:rsidP="00F84F30">
            <w:pPr>
              <w:spacing w:line="240" w:lineRule="auto"/>
              <w:ind w:left="102" w:right="-20"/>
              <w:jc w:val="both"/>
            </w:pPr>
            <w:r w:rsidRPr="00FF4599">
              <w:rPr>
                <w:rFonts w:hint="eastAsia"/>
              </w:rPr>
              <w:t>备注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Pr="00FA42A4" w:rsidRDefault="007A6BD0" w:rsidP="00F84F30">
            <w:pPr>
              <w:ind w:left="102" w:right="-2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6BD0" w:rsidRDefault="007A6BD0" w:rsidP="00F84F30">
            <w:pPr>
              <w:ind w:left="102" w:right="-20"/>
              <w:jc w:val="both"/>
              <w:rPr>
                <w:sz w:val="18"/>
              </w:rPr>
            </w:pPr>
          </w:p>
        </w:tc>
      </w:tr>
    </w:tbl>
    <w:p w:rsidR="007A6BD0" w:rsidRDefault="007A6BD0" w:rsidP="007A6BD0">
      <w:pPr>
        <w:ind w:left="576"/>
      </w:pPr>
    </w:p>
    <w:p w:rsidR="00A10B76" w:rsidRDefault="00A10B76" w:rsidP="00A10B76">
      <w:pPr>
        <w:pStyle w:val="2"/>
      </w:pPr>
      <w:r>
        <w:t>d_</w:t>
      </w:r>
      <w:r>
        <w:rPr>
          <w:rFonts w:hint="eastAsia"/>
        </w:rPr>
        <w:t>data_item</w:t>
      </w:r>
    </w:p>
    <w:p w:rsidR="00A10B76" w:rsidRDefault="00A10B76" w:rsidP="00A10B76">
      <w:r>
        <w:rPr>
          <w:rFonts w:hint="eastAsia"/>
        </w:rPr>
        <w:t>数据项定义；</w:t>
      </w:r>
    </w:p>
    <w:tbl>
      <w:tblPr>
        <w:tblW w:w="8531" w:type="dxa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85"/>
        <w:gridCol w:w="1418"/>
        <w:gridCol w:w="4111"/>
        <w:gridCol w:w="425"/>
        <w:gridCol w:w="992"/>
      </w:tblGrid>
      <w:tr w:rsidR="00A10B76" w:rsidRPr="00270E48" w:rsidTr="00CD6DFA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A10B76" w:rsidRPr="00236343" w:rsidRDefault="00A10B76" w:rsidP="00CD6DFA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A10B76" w:rsidRPr="00236343" w:rsidRDefault="00A10B76" w:rsidP="00CD6DFA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A10B76" w:rsidRPr="00236343" w:rsidRDefault="00A10B76" w:rsidP="00CD6DFA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参数描述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A10B76" w:rsidRPr="00236343" w:rsidRDefault="00A10B76" w:rsidP="00CD6DFA">
            <w:pPr>
              <w:ind w:right="-20"/>
              <w:rPr>
                <w:b/>
              </w:rPr>
            </w:pPr>
            <w:r w:rsidRPr="00236343">
              <w:rPr>
                <w:b/>
              </w:rPr>
              <w:t>N</w:t>
            </w:r>
            <w:r w:rsidRPr="00236343">
              <w:rPr>
                <w:rFonts w:hint="eastAsia"/>
                <w:b/>
              </w:rPr>
              <w:t>ull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A10B76" w:rsidRPr="00236343" w:rsidRDefault="00A10B76" w:rsidP="00CD6DFA">
            <w:pPr>
              <w:ind w:left="102" w:right="-20"/>
              <w:rPr>
                <w:b/>
              </w:rPr>
            </w:pPr>
            <w:r w:rsidRPr="00236343">
              <w:rPr>
                <w:rFonts w:hint="eastAsia"/>
                <w:b/>
              </w:rPr>
              <w:t>备注</w:t>
            </w:r>
          </w:p>
        </w:tc>
      </w:tr>
      <w:tr w:rsidR="00A10B76" w:rsidRPr="00270E48" w:rsidTr="00CD6DFA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B76" w:rsidRPr="000A5D1D" w:rsidRDefault="00A10B76" w:rsidP="00CD6DFA">
            <w:pPr>
              <w:ind w:left="102" w:right="-20"/>
            </w:pPr>
            <w:r w:rsidRPr="000A5D1D"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B76" w:rsidRPr="000A5D1D" w:rsidRDefault="00A10B76" w:rsidP="00CD6DFA">
            <w:pPr>
              <w:ind w:left="102" w:right="-20"/>
            </w:pPr>
            <w:r w:rsidRPr="0050442F">
              <w:t>varchar</w:t>
            </w:r>
            <w:r w:rsidRPr="000A5D1D">
              <w:t xml:space="preserve"> (32)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B76" w:rsidRPr="000A5D1D" w:rsidRDefault="00A10B76" w:rsidP="00CD6DFA">
            <w:pPr>
              <w:ind w:left="102" w:right="-20"/>
            </w:pPr>
            <w:r w:rsidRPr="000A5D1D"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B76" w:rsidRPr="00A62FA4" w:rsidRDefault="00A10B76" w:rsidP="00CD6DFA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B76" w:rsidRPr="00A62FA4" w:rsidRDefault="002706FC" w:rsidP="00CD6DFA">
            <w:pPr>
              <w:ind w:left="102" w:right="-20"/>
            </w:pPr>
            <w:r>
              <w:t>U</w:t>
            </w:r>
            <w:r>
              <w:rPr>
                <w:rFonts w:hint="eastAsia"/>
              </w:rPr>
              <w:t>_id</w:t>
            </w:r>
          </w:p>
        </w:tc>
      </w:tr>
      <w:tr w:rsidR="00A10B76" w:rsidRPr="00270E48" w:rsidTr="00CD6DFA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B76" w:rsidRPr="000A5D1D" w:rsidRDefault="00A10B76" w:rsidP="00CD6DFA">
            <w:pPr>
              <w:ind w:left="102" w:right="-2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B76" w:rsidRPr="000A5D1D" w:rsidRDefault="00A10B76" w:rsidP="00A10B76">
            <w:pPr>
              <w:ind w:left="102" w:right="-20"/>
            </w:pPr>
            <w:r w:rsidRPr="0050442F">
              <w:t>varchar</w:t>
            </w:r>
            <w:r w:rsidRPr="000A5D1D">
              <w:t xml:space="preserve"> (</w:t>
            </w:r>
            <w:r>
              <w:rPr>
                <w:rFonts w:hint="eastAsia"/>
              </w:rPr>
              <w:t>64</w:t>
            </w:r>
            <w:r w:rsidRPr="000A5D1D"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B76" w:rsidRPr="000A5D1D" w:rsidRDefault="00A10B76" w:rsidP="00CD6DFA">
            <w:pPr>
              <w:ind w:left="102" w:right="-20"/>
            </w:pPr>
            <w:r>
              <w:rPr>
                <w:rFonts w:hint="eastAsia"/>
              </w:rPr>
              <w:t>数据项名称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B76" w:rsidRPr="00A62FA4" w:rsidRDefault="006C3C8E" w:rsidP="00CD6DFA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B76" w:rsidRPr="00A62FA4" w:rsidRDefault="00A10B76" w:rsidP="00CD6DFA">
            <w:pPr>
              <w:ind w:left="102" w:right="-20"/>
            </w:pPr>
          </w:p>
        </w:tc>
      </w:tr>
      <w:tr w:rsidR="00A10B76" w:rsidRPr="00270E48" w:rsidTr="00CD6DFA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B76" w:rsidRPr="000A5D1D" w:rsidRDefault="006C3C8E" w:rsidP="00CD6DFA">
            <w:pPr>
              <w:ind w:left="102" w:right="-20"/>
            </w:pPr>
            <w:r>
              <w:rPr>
                <w:rFonts w:hint="eastAsia"/>
              </w:rPr>
              <w:t>enname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B76" w:rsidRPr="000A5D1D" w:rsidRDefault="00A10B76" w:rsidP="00CD6DFA">
            <w:pPr>
              <w:ind w:left="102" w:right="-20"/>
            </w:pPr>
            <w:r w:rsidRPr="0050442F">
              <w:t>varchar</w:t>
            </w:r>
            <w:r>
              <w:t xml:space="preserve"> (</w:t>
            </w:r>
            <w:r>
              <w:rPr>
                <w:rFonts w:hint="eastAsia"/>
              </w:rPr>
              <w:t>64</w:t>
            </w:r>
            <w:r w:rsidRPr="000A5D1D"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B76" w:rsidRPr="000A5D1D" w:rsidRDefault="006C3C8E" w:rsidP="00CD6DFA">
            <w:pPr>
              <w:ind w:left="102" w:right="-20"/>
            </w:pPr>
            <w:r>
              <w:rPr>
                <w:rFonts w:hint="eastAsia"/>
              </w:rPr>
              <w:t>英文名称（不使用）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B76" w:rsidRPr="00A62FA4" w:rsidRDefault="00A10B76" w:rsidP="00CD6DFA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B76" w:rsidRPr="00A62FA4" w:rsidRDefault="00A10B76" w:rsidP="00CD6DFA">
            <w:pPr>
              <w:ind w:left="102" w:right="-20"/>
            </w:pPr>
          </w:p>
        </w:tc>
      </w:tr>
      <w:tr w:rsidR="00A10B76" w:rsidRPr="00270E48" w:rsidTr="00CD6DFA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B76" w:rsidRPr="000A5D1D" w:rsidRDefault="00A10B76" w:rsidP="00CD6DFA">
            <w:pPr>
              <w:ind w:left="102" w:right="-2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B76" w:rsidRPr="000A5D1D" w:rsidRDefault="00A10B76" w:rsidP="00CD6DFA">
            <w:pPr>
              <w:ind w:left="102" w:right="-20"/>
            </w:pPr>
            <w:r w:rsidRPr="0050442F">
              <w:t>varchar</w:t>
            </w:r>
            <w:r>
              <w:t xml:space="preserve"> (2</w:t>
            </w:r>
            <w:r>
              <w:rPr>
                <w:rFonts w:hint="eastAsia"/>
              </w:rPr>
              <w:t>55</w:t>
            </w:r>
            <w:r w:rsidRPr="000A5D1D"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B76" w:rsidRPr="000A5D1D" w:rsidRDefault="00A10B76" w:rsidP="00CD6DFA">
            <w:pPr>
              <w:ind w:left="102" w:right="-20"/>
            </w:pPr>
            <w:r w:rsidRPr="000A5D1D">
              <w:rPr>
                <w:rFonts w:hint="eastAsia"/>
              </w:rPr>
              <w:t>描述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B76" w:rsidRPr="00A62FA4" w:rsidRDefault="00A10B76" w:rsidP="00CD6DFA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B76" w:rsidRPr="00A62FA4" w:rsidRDefault="00A10B76" w:rsidP="00CD6DFA">
            <w:pPr>
              <w:ind w:left="102" w:right="-20"/>
            </w:pPr>
          </w:p>
        </w:tc>
      </w:tr>
      <w:tr w:rsidR="00A10B76" w:rsidRPr="00270E48" w:rsidTr="00CD6DFA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B76" w:rsidRPr="000A5D1D" w:rsidRDefault="006C3C8E" w:rsidP="00CD6DFA">
            <w:pPr>
              <w:ind w:left="102" w:right="-20"/>
            </w:pPr>
            <w:r>
              <w:t>D</w:t>
            </w:r>
            <w:r>
              <w:rPr>
                <w:rFonts w:hint="eastAsia"/>
              </w:rPr>
              <w:t>ataitemid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B76" w:rsidRPr="000A5D1D" w:rsidRDefault="00767461" w:rsidP="00CD6DFA">
            <w:pPr>
              <w:ind w:left="102" w:right="-2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B76" w:rsidRDefault="006C3C8E" w:rsidP="00C304C0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数据项值</w:t>
            </w:r>
            <w:r>
              <w:rPr>
                <w:rFonts w:hint="eastAsia"/>
              </w:rPr>
              <w:t>id</w:t>
            </w:r>
          </w:p>
          <w:p w:rsidR="00767461" w:rsidRPr="000A5D1D" w:rsidRDefault="00767461" w:rsidP="00C304C0">
            <w:pPr>
              <w:spacing w:line="240" w:lineRule="auto"/>
              <w:ind w:left="102" w:right="-20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rPr>
                <w:rFonts w:hint="eastAsia"/>
              </w:rPr>
              <w:t>：</w:t>
            </w:r>
            <w:r w:rsidR="00C304C0">
              <w:rPr>
                <w:rFonts w:hint="eastAsia"/>
              </w:rPr>
              <w:t>为</w:t>
            </w:r>
            <w:r w:rsidR="00C304C0">
              <w:rPr>
                <w:rFonts w:hint="eastAsia"/>
              </w:rPr>
              <w:t>0</w:t>
            </w:r>
            <w:r w:rsidR="00C304C0">
              <w:rPr>
                <w:rFonts w:hint="eastAsia"/>
              </w:rPr>
              <w:t>时，为应用</w:t>
            </w:r>
            <w:r w:rsidR="00C304C0">
              <w:rPr>
                <w:rFonts w:hint="eastAsia"/>
              </w:rPr>
              <w:t>ID</w:t>
            </w:r>
            <w:r w:rsidR="00C304C0">
              <w:rPr>
                <w:rFonts w:hint="eastAsia"/>
              </w:rPr>
              <w:t>列表，“</w:t>
            </w:r>
            <w:r w:rsidR="00EC410D">
              <w:rPr>
                <w:rFonts w:hint="eastAsia"/>
              </w:rPr>
              <w:t>,</w:t>
            </w:r>
            <w:r w:rsidR="00C304C0">
              <w:rPr>
                <w:rFonts w:hint="eastAsia"/>
              </w:rPr>
              <w:t>”分割。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0B76" w:rsidRDefault="00A10B76" w:rsidP="00CD6DFA">
            <w:pPr>
              <w:ind w:left="102" w:right="-20"/>
            </w:pPr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0B76" w:rsidRPr="00A62FA4" w:rsidRDefault="00A10B76" w:rsidP="00CD6DFA">
            <w:pPr>
              <w:ind w:left="102" w:right="-20"/>
            </w:pPr>
          </w:p>
        </w:tc>
      </w:tr>
      <w:tr w:rsidR="006C3C8E" w:rsidRPr="00270E48" w:rsidTr="00CD6DFA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C8E" w:rsidRDefault="006C3C8E" w:rsidP="00CD6DFA">
            <w:pPr>
              <w:ind w:left="102" w:right="-20"/>
            </w:pPr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C8E" w:rsidRDefault="006C3C8E" w:rsidP="00CD6DFA">
            <w:pPr>
              <w:ind w:left="102" w:right="-20"/>
            </w:pPr>
            <w:r>
              <w:t>I</w:t>
            </w:r>
            <w:r>
              <w:rPr>
                <w:rFonts w:hint="eastAsia"/>
              </w:rPr>
              <w:t>nt2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C8E" w:rsidRDefault="006C3C8E" w:rsidP="00C304C0">
            <w:pPr>
              <w:spacing w:line="240" w:lineRule="auto"/>
              <w:ind w:left="102" w:right="-20"/>
            </w:pPr>
            <w:r w:rsidRPr="000A5D1D">
              <w:rPr>
                <w:rFonts w:hint="eastAsia"/>
              </w:rPr>
              <w:t>类型</w:t>
            </w:r>
          </w:p>
          <w:p w:rsidR="006C3C8E" w:rsidRPr="000A5D1D" w:rsidRDefault="006C3C8E" w:rsidP="00C304C0">
            <w:pPr>
              <w:spacing w:line="240" w:lineRule="auto"/>
              <w:ind w:left="102" w:right="-20"/>
            </w:pPr>
            <w:r>
              <w:rPr>
                <w:rFonts w:hint="eastAsia"/>
              </w:rPr>
              <w:t>0</w:t>
            </w:r>
            <w:r w:rsidR="00E959EE">
              <w:rPr>
                <w:rFonts w:hint="eastAsia"/>
              </w:rPr>
              <w:t>：启用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C8E" w:rsidRDefault="006C3C8E" w:rsidP="00CD6DFA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C8E" w:rsidRPr="00A62FA4" w:rsidRDefault="006C3C8E" w:rsidP="00CD6DFA">
            <w:pPr>
              <w:ind w:left="102" w:right="-20"/>
            </w:pPr>
          </w:p>
        </w:tc>
      </w:tr>
      <w:tr w:rsidR="006C3C8E" w:rsidRPr="00270E48" w:rsidTr="00CD6DFA"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C8E" w:rsidRDefault="006C3C8E" w:rsidP="00CD6DFA">
            <w:pPr>
              <w:ind w:left="102" w:right="-20"/>
            </w:pPr>
            <w:r>
              <w:t>S</w:t>
            </w:r>
            <w:r>
              <w:rPr>
                <w:rFonts w:hint="eastAsia"/>
              </w:rPr>
              <w:t>ort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C8E" w:rsidRDefault="006C3C8E" w:rsidP="00CD6DFA">
            <w:pPr>
              <w:ind w:left="102" w:right="-20"/>
            </w:pPr>
            <w:r>
              <w:rPr>
                <w:rFonts w:hint="eastAsia"/>
              </w:rPr>
              <w:t>decimal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C8E" w:rsidRPr="000A5D1D" w:rsidRDefault="006C3C8E" w:rsidP="006C3C8E">
            <w:pPr>
              <w:ind w:left="102" w:right="-20"/>
            </w:pPr>
            <w:r>
              <w:rPr>
                <w:rFonts w:hint="eastAsia"/>
              </w:rPr>
              <w:t>次序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C8E" w:rsidRDefault="006C3C8E" w:rsidP="00CD6DFA">
            <w:pPr>
              <w:ind w:left="102" w:right="-20"/>
            </w:pPr>
            <w:r>
              <w:rPr>
                <w:rFonts w:hint="eastAsia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C8E" w:rsidRPr="00A62FA4" w:rsidRDefault="006C3C8E" w:rsidP="00CD6DFA">
            <w:pPr>
              <w:ind w:left="102" w:right="-20"/>
            </w:pPr>
          </w:p>
        </w:tc>
      </w:tr>
    </w:tbl>
    <w:p w:rsidR="00A10B76" w:rsidRDefault="00A10B76" w:rsidP="00A10B76">
      <w:pPr>
        <w:ind w:left="576"/>
      </w:pPr>
    </w:p>
    <w:p w:rsidR="004520F6" w:rsidRDefault="004520F6" w:rsidP="00925A14">
      <w:pPr>
        <w:ind w:left="576"/>
      </w:pPr>
    </w:p>
    <w:p w:rsidR="00E36986" w:rsidRDefault="00CD6DFA" w:rsidP="00E36986">
      <w:pPr>
        <w:pStyle w:val="1"/>
      </w:pPr>
      <w:r>
        <w:rPr>
          <w:rFonts w:hint="eastAsia"/>
        </w:rPr>
        <w:lastRenderedPageBreak/>
        <w:t>数据维护</w:t>
      </w:r>
    </w:p>
    <w:p w:rsidR="00AB12E5" w:rsidRDefault="00CD6DFA" w:rsidP="00CD6DFA">
      <w:pPr>
        <w:pStyle w:val="2"/>
      </w:pPr>
      <w:r>
        <w:rPr>
          <w:rFonts w:hint="eastAsia"/>
        </w:rPr>
        <w:t>中间数据维护</w:t>
      </w:r>
    </w:p>
    <w:p w:rsidR="00CD6DFA" w:rsidRDefault="00CD6DFA" w:rsidP="00925A14">
      <w:pPr>
        <w:ind w:left="576"/>
      </w:pPr>
      <w:r>
        <w:rPr>
          <w:rFonts w:hint="eastAsia"/>
        </w:rPr>
        <w:t>针对下列各表，每天定时进行清理，清理范围由配置文件指定，缺省为清理</w:t>
      </w:r>
      <w:r>
        <w:rPr>
          <w:rFonts w:hint="eastAsia"/>
        </w:rPr>
        <w:t>6</w:t>
      </w:r>
      <w:r>
        <w:rPr>
          <w:rFonts w:hint="eastAsia"/>
        </w:rPr>
        <w:t>个月之前的数据。</w:t>
      </w:r>
    </w:p>
    <w:p w:rsidR="00CD6DFA" w:rsidRDefault="00CD6DFA" w:rsidP="00925A14">
      <w:pPr>
        <w:ind w:left="576"/>
      </w:pPr>
      <w:r>
        <w:rPr>
          <w:rFonts w:hint="eastAsia"/>
        </w:rPr>
        <w:t>表列表：</w:t>
      </w:r>
      <w:r w:rsidRPr="00CD6DFA">
        <w:rPr>
          <w:rFonts w:hint="eastAsia"/>
        </w:rPr>
        <w:t>t_callthirdfail</w:t>
      </w:r>
      <w:r w:rsidRPr="00CD6DFA">
        <w:rPr>
          <w:rFonts w:hint="eastAsia"/>
        </w:rPr>
        <w:t>、</w:t>
      </w:r>
      <w:r w:rsidRPr="00CD6DFA">
        <w:rPr>
          <w:rFonts w:hint="eastAsia"/>
        </w:rPr>
        <w:t>t_infoback</w:t>
      </w:r>
      <w:r w:rsidRPr="00CD6DFA">
        <w:rPr>
          <w:rFonts w:hint="eastAsia"/>
        </w:rPr>
        <w:t>、</w:t>
      </w:r>
      <w:r w:rsidRPr="00CD6DFA">
        <w:rPr>
          <w:rFonts w:hint="eastAsia"/>
        </w:rPr>
        <w:t>t_infoback_yeepay</w:t>
      </w:r>
      <w:r w:rsidRPr="00CD6DFA">
        <w:rPr>
          <w:rFonts w:hint="eastAsia"/>
        </w:rPr>
        <w:t>、</w:t>
      </w:r>
      <w:r w:rsidRPr="00CD6DFA">
        <w:rPr>
          <w:rFonts w:hint="eastAsia"/>
        </w:rPr>
        <w:t>t_pretrade</w:t>
      </w:r>
      <w:r w:rsidRPr="00CD6DFA">
        <w:rPr>
          <w:rFonts w:hint="eastAsia"/>
        </w:rPr>
        <w:t>、</w:t>
      </w:r>
      <w:r w:rsidRPr="00CD6DFA">
        <w:rPr>
          <w:rFonts w:hint="eastAsia"/>
        </w:rPr>
        <w:t>t_refund</w:t>
      </w:r>
      <w:r w:rsidRPr="00CD6DFA">
        <w:rPr>
          <w:rFonts w:hint="eastAsia"/>
        </w:rPr>
        <w:t>、</w:t>
      </w:r>
      <w:r w:rsidRPr="00CD6DFA">
        <w:rPr>
          <w:rFonts w:hint="eastAsia"/>
        </w:rPr>
        <w:t>t_result_reported</w:t>
      </w:r>
      <w:r w:rsidRPr="00CD6DFA">
        <w:rPr>
          <w:rFonts w:hint="eastAsia"/>
        </w:rPr>
        <w:t>、</w:t>
      </w:r>
      <w:r w:rsidRPr="00CD6DFA">
        <w:rPr>
          <w:rFonts w:hint="eastAsia"/>
        </w:rPr>
        <w:t>t_results_callback</w:t>
      </w:r>
      <w:r w:rsidRPr="00CD6DFA">
        <w:rPr>
          <w:rFonts w:hint="eastAsia"/>
        </w:rPr>
        <w:t>、</w:t>
      </w:r>
      <w:r w:rsidRPr="00CD6DFA">
        <w:rPr>
          <w:rFonts w:hint="eastAsia"/>
        </w:rPr>
        <w:t>t_trans_composed</w:t>
      </w:r>
    </w:p>
    <w:p w:rsidR="00CD6DFA" w:rsidRDefault="00CD6DFA" w:rsidP="00925A14">
      <w:pPr>
        <w:ind w:left="576"/>
      </w:pPr>
    </w:p>
    <w:p w:rsidR="00CD6DFA" w:rsidRDefault="00CD6DFA" w:rsidP="00925A14">
      <w:pPr>
        <w:ind w:left="576"/>
      </w:pPr>
      <w:r>
        <w:rPr>
          <w:rFonts w:hint="eastAsia"/>
        </w:rPr>
        <w:t>其他要求：</w:t>
      </w:r>
    </w:p>
    <w:p w:rsidR="00CD6DFA" w:rsidRDefault="00CD6DFA" w:rsidP="00CD6DFA">
      <w:pPr>
        <w:pStyle w:val="af5"/>
        <w:numPr>
          <w:ilvl w:val="0"/>
          <w:numId w:val="21"/>
        </w:numPr>
        <w:ind w:firstLineChars="0"/>
      </w:pPr>
      <w:r>
        <w:rPr>
          <w:rFonts w:hint="eastAsia"/>
        </w:rPr>
        <w:t>对于满足清理条件的记录，按时间片进行删除，</w:t>
      </w:r>
      <w:r w:rsidR="0043522B">
        <w:rPr>
          <w:rFonts w:hint="eastAsia"/>
        </w:rPr>
        <w:t>当前为自然（</w:t>
      </w:r>
      <w:r w:rsidR="0043522B">
        <w:rPr>
          <w:rFonts w:hint="eastAsia"/>
        </w:rPr>
        <w:t>1</w:t>
      </w:r>
      <w:r w:rsidR="0043522B">
        <w:rPr>
          <w:rFonts w:hint="eastAsia"/>
        </w:rPr>
        <w:t>个）</w:t>
      </w:r>
      <w:r>
        <w:rPr>
          <w:rFonts w:hint="eastAsia"/>
        </w:rPr>
        <w:t>小时。</w:t>
      </w:r>
    </w:p>
    <w:p w:rsidR="00CD6DFA" w:rsidRDefault="00CD6DFA" w:rsidP="00CD6DFA">
      <w:pPr>
        <w:pStyle w:val="af5"/>
        <w:numPr>
          <w:ilvl w:val="0"/>
          <w:numId w:val="21"/>
        </w:numPr>
        <w:ind w:firstLineChars="0"/>
      </w:pPr>
      <w:r>
        <w:rPr>
          <w:rFonts w:hint="eastAsia"/>
        </w:rPr>
        <w:t>被清理的数据先备份，目录可通过配置文件指定。文件名命名：</w:t>
      </w:r>
      <w:r w:rsidR="001856BE">
        <w:rPr>
          <w:rFonts w:hint="eastAsia"/>
        </w:rPr>
        <w:t>bak-</w:t>
      </w:r>
      <w:r>
        <w:rPr>
          <w:rFonts w:hint="eastAsia"/>
        </w:rPr>
        <w:t>表名</w:t>
      </w:r>
      <w:r w:rsidR="001856BE">
        <w:rPr>
          <w:rFonts w:hint="eastAsia"/>
        </w:rPr>
        <w:t>-</w:t>
      </w:r>
      <w:r w:rsidR="00B47807">
        <w:rPr>
          <w:rFonts w:hint="eastAsia"/>
        </w:rPr>
        <w:t>yyyyMMdd</w:t>
      </w:r>
      <w:r w:rsidR="00B47807">
        <w:rPr>
          <w:rFonts w:hint="eastAsia"/>
        </w:rPr>
        <w:t>序号</w:t>
      </w:r>
      <w:r>
        <w:rPr>
          <w:rFonts w:hint="eastAsia"/>
        </w:rPr>
        <w:t>.unl</w:t>
      </w:r>
      <w:r>
        <w:rPr>
          <w:rFonts w:hint="eastAsia"/>
        </w:rPr>
        <w:t>。</w:t>
      </w:r>
      <w:r w:rsidR="00625985">
        <w:rPr>
          <w:rFonts w:hint="eastAsia"/>
        </w:rPr>
        <w:t>（</w:t>
      </w:r>
      <w:r w:rsidR="00625985">
        <w:rPr>
          <w:rFonts w:hint="eastAsia"/>
        </w:rPr>
        <w:t>yyyyMMdd</w:t>
      </w:r>
      <w:r w:rsidR="00625985">
        <w:rPr>
          <w:rFonts w:hint="eastAsia"/>
        </w:rPr>
        <w:t>为删除执行日期）</w:t>
      </w:r>
    </w:p>
    <w:p w:rsidR="00CD6DFA" w:rsidRDefault="00B47807" w:rsidP="00CD6DFA">
      <w:pPr>
        <w:pStyle w:val="af5"/>
        <w:numPr>
          <w:ilvl w:val="0"/>
          <w:numId w:val="21"/>
        </w:numPr>
        <w:ind w:firstLineChars="0"/>
      </w:pPr>
      <w:r>
        <w:rPr>
          <w:rFonts w:hint="eastAsia"/>
        </w:rPr>
        <w:t>备份文件格式：第一行为列标题，使用‘</w:t>
      </w:r>
      <w:r>
        <w:rPr>
          <w:rFonts w:hint="eastAsia"/>
        </w:rPr>
        <w:t>|</w:t>
      </w:r>
      <w:r>
        <w:rPr>
          <w:rFonts w:hint="eastAsia"/>
        </w:rPr>
        <w:t>’分割，随后为数据行，用‘</w:t>
      </w:r>
      <w:r>
        <w:rPr>
          <w:rFonts w:hint="eastAsia"/>
        </w:rPr>
        <w:t>|</w:t>
      </w:r>
      <w:r>
        <w:rPr>
          <w:rFonts w:hint="eastAsia"/>
        </w:rPr>
        <w:t>’分割。数据中本身的‘</w:t>
      </w:r>
      <w:r>
        <w:rPr>
          <w:rFonts w:hint="eastAsia"/>
        </w:rPr>
        <w:t>|</w:t>
      </w:r>
      <w:r>
        <w:rPr>
          <w:rFonts w:hint="eastAsia"/>
        </w:rPr>
        <w:t>’用‘’替换。</w:t>
      </w:r>
    </w:p>
    <w:p w:rsidR="00625985" w:rsidRDefault="00625985" w:rsidP="00CD6DFA">
      <w:pPr>
        <w:pStyle w:val="af5"/>
        <w:numPr>
          <w:ilvl w:val="0"/>
          <w:numId w:val="21"/>
        </w:numPr>
        <w:ind w:firstLineChars="0"/>
      </w:pPr>
      <w:r>
        <w:rPr>
          <w:rFonts w:hint="eastAsia"/>
        </w:rPr>
        <w:t>每天执行一次。</w:t>
      </w:r>
    </w:p>
    <w:p w:rsidR="00625985" w:rsidRDefault="00625985" w:rsidP="00CD6DFA">
      <w:pPr>
        <w:pStyle w:val="af5"/>
        <w:numPr>
          <w:ilvl w:val="0"/>
          <w:numId w:val="21"/>
        </w:numPr>
        <w:ind w:firstLineChars="0"/>
      </w:pPr>
      <w:r>
        <w:rPr>
          <w:rFonts w:hint="eastAsia"/>
        </w:rPr>
        <w:t>异常发出警告邮件。</w:t>
      </w:r>
    </w:p>
    <w:p w:rsidR="0043522B" w:rsidRDefault="0043522B" w:rsidP="00CD6DFA">
      <w:pPr>
        <w:pStyle w:val="af5"/>
        <w:numPr>
          <w:ilvl w:val="0"/>
          <w:numId w:val="21"/>
        </w:numPr>
        <w:ind w:firstLineChars="0"/>
      </w:pPr>
      <w:r>
        <w:rPr>
          <w:rFonts w:hint="eastAsia"/>
        </w:rPr>
        <w:t>备份文件需要运维取走，完成持久备份，不能积压在主机。</w:t>
      </w:r>
    </w:p>
    <w:p w:rsidR="00B13B12" w:rsidRDefault="00B13B12" w:rsidP="00CD6DFA">
      <w:pPr>
        <w:pStyle w:val="af5"/>
        <w:numPr>
          <w:ilvl w:val="0"/>
          <w:numId w:val="21"/>
        </w:numPr>
        <w:ind w:firstLineChars="0"/>
      </w:pPr>
      <w:r>
        <w:rPr>
          <w:rFonts w:hint="eastAsia"/>
        </w:rPr>
        <w:t>对每个表，一次执行最多</w:t>
      </w:r>
      <w:r>
        <w:rPr>
          <w:rFonts w:hint="eastAsia"/>
        </w:rPr>
        <w:t>1008</w:t>
      </w:r>
      <w:r>
        <w:rPr>
          <w:rFonts w:hint="eastAsia"/>
        </w:rPr>
        <w:t>个片。</w:t>
      </w:r>
    </w:p>
    <w:p w:rsidR="00B53053" w:rsidRDefault="00B53053" w:rsidP="00B53053"/>
    <w:p w:rsidR="00594820" w:rsidRPr="00767C3B" w:rsidRDefault="00594820" w:rsidP="00B53053"/>
    <w:sectPr w:rsidR="00594820" w:rsidRPr="00767C3B" w:rsidSect="00F005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810" w:rsidRDefault="009B5810">
      <w:r>
        <w:separator/>
      </w:r>
    </w:p>
  </w:endnote>
  <w:endnote w:type="continuationSeparator" w:id="0">
    <w:p w:rsidR="009B5810" w:rsidRDefault="009B58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ED" w:rsidRDefault="00CD3AED" w:rsidP="00712D8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2999"/>
      <w:gridCol w:w="2787"/>
      <w:gridCol w:w="2736"/>
    </w:tblGrid>
    <w:tr w:rsidR="00CD3AED">
      <w:tc>
        <w:tcPr>
          <w:tcW w:w="1760" w:type="pct"/>
        </w:tcPr>
        <w:p w:rsidR="00CD3AED" w:rsidRDefault="00E86C3D" w:rsidP="00712D85">
          <w:pPr>
            <w:pStyle w:val="aa"/>
            <w:ind w:firstLine="360"/>
          </w:pPr>
          <w:fldSimple w:instr=" TIME \@ &quot;yyyy-M-d&quot; ">
            <w:ins w:id="20" w:author="s00150434" w:date="2015-09-16T10:36:00Z">
              <w:r w:rsidR="00FB0071">
                <w:rPr>
                  <w:noProof/>
                </w:rPr>
                <w:t>2015-9-16</w:t>
              </w:r>
            </w:ins>
            <w:del w:id="21" w:author="s00150434" w:date="2015-09-16T10:36:00Z">
              <w:r w:rsidR="00010A5C" w:rsidDel="00FB0071">
                <w:rPr>
                  <w:noProof/>
                </w:rPr>
                <w:delText>2015-9-8</w:delText>
              </w:r>
            </w:del>
          </w:fldSimple>
        </w:p>
      </w:tc>
      <w:tc>
        <w:tcPr>
          <w:tcW w:w="1635" w:type="pct"/>
        </w:tcPr>
        <w:p w:rsidR="00CD3AED" w:rsidRDefault="00CD3AED">
          <w:pPr>
            <w:pStyle w:val="aa"/>
            <w:ind w:firstLineChars="50" w:firstLine="90"/>
            <w:rPr>
              <w:snapToGrid w:val="0"/>
            </w:rPr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CD3AED" w:rsidRDefault="00CD3AED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04423E">
              <w:rPr>
                <w:noProof/>
              </w:rPr>
              <w:t>8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04423E">
              <w:rPr>
                <w:noProof/>
              </w:rPr>
              <w:t>51</w:t>
            </w:r>
          </w:fldSimple>
          <w:r>
            <w:rPr>
              <w:rFonts w:hint="eastAsia"/>
            </w:rPr>
            <w:t>页</w:t>
          </w:r>
        </w:p>
      </w:tc>
    </w:tr>
  </w:tbl>
  <w:p w:rsidR="00CD3AED" w:rsidRPr="00712D85" w:rsidRDefault="00CD3AED" w:rsidP="00712D8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ED" w:rsidRDefault="00CD3AED" w:rsidP="00712D8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810" w:rsidRDefault="009B5810">
      <w:r>
        <w:separator/>
      </w:r>
    </w:p>
  </w:footnote>
  <w:footnote w:type="continuationSeparator" w:id="0">
    <w:p w:rsidR="009B5810" w:rsidRDefault="009B58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ED" w:rsidRDefault="00CD3AED" w:rsidP="00712D8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CD3AED" w:rsidRPr="007C572A">
      <w:trPr>
        <w:cantSplit/>
        <w:trHeight w:hRule="exact" w:val="782"/>
      </w:trPr>
      <w:tc>
        <w:tcPr>
          <w:tcW w:w="500" w:type="pct"/>
        </w:tcPr>
        <w:p w:rsidR="00CD3AED" w:rsidRPr="007C572A" w:rsidRDefault="00CD3AED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D3AED" w:rsidRPr="007C572A" w:rsidRDefault="00CD3AED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D3AED" w:rsidRPr="007C572A" w:rsidRDefault="00CD3AED" w:rsidP="00712D85">
          <w:pPr>
            <w:pStyle w:val="ab"/>
            <w:ind w:firstLine="360"/>
            <w:rPr>
              <w:rFonts w:ascii="Dotum" w:eastAsia="Dotum" w:hAnsi="Dotum"/>
            </w:rPr>
          </w:pPr>
        </w:p>
      </w:tc>
      <w:tc>
        <w:tcPr>
          <w:tcW w:w="1000" w:type="pct"/>
          <w:vAlign w:val="bottom"/>
        </w:tcPr>
        <w:p w:rsidR="00CD3AED" w:rsidRPr="007C572A" w:rsidRDefault="00CD3AED" w:rsidP="00712D8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Theme="minorEastAsia" w:eastAsiaTheme="minorEastAsia" w:hAnsiTheme="minorEastAsia" w:hint="eastAsia"/>
            </w:rPr>
            <w:t>机密</w:t>
          </w:r>
        </w:p>
      </w:tc>
    </w:tr>
  </w:tbl>
  <w:p w:rsidR="00CD3AED" w:rsidRPr="007C572A" w:rsidRDefault="00CD3AED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ED" w:rsidRDefault="00CD3AED" w:rsidP="00712D8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0C9"/>
    <w:multiLevelType w:val="hybridMultilevel"/>
    <w:tmpl w:val="2AE27BEC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1">
    <w:nsid w:val="30FE4413"/>
    <w:multiLevelType w:val="hybridMultilevel"/>
    <w:tmpl w:val="E4947F32"/>
    <w:lvl w:ilvl="0" w:tplc="ED8E0A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5C4C67"/>
    <w:multiLevelType w:val="hybridMultilevel"/>
    <w:tmpl w:val="B0007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4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5"/>
  </w:num>
  <w:num w:numId="16">
    <w:abstractNumId w:val="4"/>
  </w:num>
  <w:num w:numId="17">
    <w:abstractNumId w:val="4"/>
  </w:num>
  <w:num w:numId="18">
    <w:abstractNumId w:val="1"/>
  </w:num>
  <w:num w:numId="19">
    <w:abstractNumId w:val="2"/>
  </w:num>
  <w:num w:numId="20">
    <w:abstractNumId w:val="4"/>
  </w:num>
  <w:num w:numId="21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hideGrammaticalErrors/>
  <w:stylePaneFormatFilter w:val="3F0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9826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2D2"/>
    <w:rsid w:val="000012AE"/>
    <w:rsid w:val="00001BF0"/>
    <w:rsid w:val="00001D65"/>
    <w:rsid w:val="00002A96"/>
    <w:rsid w:val="000032FA"/>
    <w:rsid w:val="000033DA"/>
    <w:rsid w:val="00003D28"/>
    <w:rsid w:val="00003F2F"/>
    <w:rsid w:val="00004632"/>
    <w:rsid w:val="000058D0"/>
    <w:rsid w:val="00005FBE"/>
    <w:rsid w:val="00007C88"/>
    <w:rsid w:val="00007EA0"/>
    <w:rsid w:val="00007FB6"/>
    <w:rsid w:val="00010A5C"/>
    <w:rsid w:val="00010B24"/>
    <w:rsid w:val="0001151B"/>
    <w:rsid w:val="0001166B"/>
    <w:rsid w:val="00011F26"/>
    <w:rsid w:val="00012278"/>
    <w:rsid w:val="00012ECD"/>
    <w:rsid w:val="00013308"/>
    <w:rsid w:val="0001338C"/>
    <w:rsid w:val="0001360C"/>
    <w:rsid w:val="00015094"/>
    <w:rsid w:val="000152E4"/>
    <w:rsid w:val="000158B3"/>
    <w:rsid w:val="00015D0A"/>
    <w:rsid w:val="00015DBF"/>
    <w:rsid w:val="00016672"/>
    <w:rsid w:val="00016754"/>
    <w:rsid w:val="00016DEA"/>
    <w:rsid w:val="000172CF"/>
    <w:rsid w:val="00017401"/>
    <w:rsid w:val="000203AE"/>
    <w:rsid w:val="00020CFC"/>
    <w:rsid w:val="00020DBC"/>
    <w:rsid w:val="00020FE1"/>
    <w:rsid w:val="00021927"/>
    <w:rsid w:val="00021B6D"/>
    <w:rsid w:val="00022167"/>
    <w:rsid w:val="00022600"/>
    <w:rsid w:val="00022BAA"/>
    <w:rsid w:val="00023002"/>
    <w:rsid w:val="00023256"/>
    <w:rsid w:val="0002378F"/>
    <w:rsid w:val="000247A7"/>
    <w:rsid w:val="00024B39"/>
    <w:rsid w:val="00025CFE"/>
    <w:rsid w:val="000263AC"/>
    <w:rsid w:val="000264DA"/>
    <w:rsid w:val="000267AC"/>
    <w:rsid w:val="00026A5A"/>
    <w:rsid w:val="000276B6"/>
    <w:rsid w:val="00027F8D"/>
    <w:rsid w:val="0003017F"/>
    <w:rsid w:val="000306E6"/>
    <w:rsid w:val="000312AC"/>
    <w:rsid w:val="00031590"/>
    <w:rsid w:val="00031E2F"/>
    <w:rsid w:val="000329EC"/>
    <w:rsid w:val="000330CC"/>
    <w:rsid w:val="0003347E"/>
    <w:rsid w:val="00033CFD"/>
    <w:rsid w:val="00034637"/>
    <w:rsid w:val="0003586D"/>
    <w:rsid w:val="00035DF2"/>
    <w:rsid w:val="0003656A"/>
    <w:rsid w:val="00036E24"/>
    <w:rsid w:val="00037907"/>
    <w:rsid w:val="000379C3"/>
    <w:rsid w:val="00037F5B"/>
    <w:rsid w:val="00040D13"/>
    <w:rsid w:val="000412C4"/>
    <w:rsid w:val="00041482"/>
    <w:rsid w:val="00041710"/>
    <w:rsid w:val="0004187C"/>
    <w:rsid w:val="00042392"/>
    <w:rsid w:val="000430B8"/>
    <w:rsid w:val="0004331D"/>
    <w:rsid w:val="00043B11"/>
    <w:rsid w:val="00043EAC"/>
    <w:rsid w:val="00044035"/>
    <w:rsid w:val="0004423E"/>
    <w:rsid w:val="00044994"/>
    <w:rsid w:val="00044C1E"/>
    <w:rsid w:val="000454BB"/>
    <w:rsid w:val="0004657F"/>
    <w:rsid w:val="00046ED9"/>
    <w:rsid w:val="0004728A"/>
    <w:rsid w:val="000472EE"/>
    <w:rsid w:val="0004732B"/>
    <w:rsid w:val="00047609"/>
    <w:rsid w:val="000508A8"/>
    <w:rsid w:val="000517F2"/>
    <w:rsid w:val="00051C78"/>
    <w:rsid w:val="00051CD4"/>
    <w:rsid w:val="00051DD7"/>
    <w:rsid w:val="00053279"/>
    <w:rsid w:val="0005375A"/>
    <w:rsid w:val="00053815"/>
    <w:rsid w:val="00053D85"/>
    <w:rsid w:val="000542ED"/>
    <w:rsid w:val="0005430A"/>
    <w:rsid w:val="00054394"/>
    <w:rsid w:val="00054C0D"/>
    <w:rsid w:val="00055233"/>
    <w:rsid w:val="00055635"/>
    <w:rsid w:val="000557DF"/>
    <w:rsid w:val="0005699F"/>
    <w:rsid w:val="00056BFB"/>
    <w:rsid w:val="00057489"/>
    <w:rsid w:val="0005796E"/>
    <w:rsid w:val="00060FBB"/>
    <w:rsid w:val="00061015"/>
    <w:rsid w:val="00062146"/>
    <w:rsid w:val="00062278"/>
    <w:rsid w:val="000623ED"/>
    <w:rsid w:val="00062908"/>
    <w:rsid w:val="00062D23"/>
    <w:rsid w:val="000636D8"/>
    <w:rsid w:val="00063F24"/>
    <w:rsid w:val="000645E3"/>
    <w:rsid w:val="00064E2C"/>
    <w:rsid w:val="00065001"/>
    <w:rsid w:val="00065484"/>
    <w:rsid w:val="000659E4"/>
    <w:rsid w:val="000661B1"/>
    <w:rsid w:val="0006648B"/>
    <w:rsid w:val="00067169"/>
    <w:rsid w:val="00067E13"/>
    <w:rsid w:val="000706B0"/>
    <w:rsid w:val="00070F08"/>
    <w:rsid w:val="00070FF3"/>
    <w:rsid w:val="00071AEE"/>
    <w:rsid w:val="00071B72"/>
    <w:rsid w:val="0007244B"/>
    <w:rsid w:val="00072886"/>
    <w:rsid w:val="0007384A"/>
    <w:rsid w:val="00073C8E"/>
    <w:rsid w:val="00074921"/>
    <w:rsid w:val="000750DE"/>
    <w:rsid w:val="000751D2"/>
    <w:rsid w:val="000753AD"/>
    <w:rsid w:val="0007542B"/>
    <w:rsid w:val="000754DB"/>
    <w:rsid w:val="00075959"/>
    <w:rsid w:val="00075BE3"/>
    <w:rsid w:val="0007683B"/>
    <w:rsid w:val="00076D29"/>
    <w:rsid w:val="000772A5"/>
    <w:rsid w:val="000772FB"/>
    <w:rsid w:val="00077515"/>
    <w:rsid w:val="0008015D"/>
    <w:rsid w:val="00081323"/>
    <w:rsid w:val="00081383"/>
    <w:rsid w:val="00081436"/>
    <w:rsid w:val="0008179E"/>
    <w:rsid w:val="00081DD5"/>
    <w:rsid w:val="00081F65"/>
    <w:rsid w:val="00082646"/>
    <w:rsid w:val="00082DFC"/>
    <w:rsid w:val="00082F69"/>
    <w:rsid w:val="00083AFE"/>
    <w:rsid w:val="00083C2C"/>
    <w:rsid w:val="00085CF1"/>
    <w:rsid w:val="00086537"/>
    <w:rsid w:val="00086A8B"/>
    <w:rsid w:val="00086FF9"/>
    <w:rsid w:val="00087ED2"/>
    <w:rsid w:val="00090281"/>
    <w:rsid w:val="00090DDF"/>
    <w:rsid w:val="000913E2"/>
    <w:rsid w:val="00091CE2"/>
    <w:rsid w:val="000925D0"/>
    <w:rsid w:val="000926FD"/>
    <w:rsid w:val="00092DD1"/>
    <w:rsid w:val="00092EBE"/>
    <w:rsid w:val="00092FB8"/>
    <w:rsid w:val="000934BE"/>
    <w:rsid w:val="00093A91"/>
    <w:rsid w:val="000947BE"/>
    <w:rsid w:val="00095100"/>
    <w:rsid w:val="00095318"/>
    <w:rsid w:val="0009592E"/>
    <w:rsid w:val="00095D4F"/>
    <w:rsid w:val="00095EBB"/>
    <w:rsid w:val="000968FB"/>
    <w:rsid w:val="000969CB"/>
    <w:rsid w:val="00096BFF"/>
    <w:rsid w:val="00097180"/>
    <w:rsid w:val="000A0610"/>
    <w:rsid w:val="000A0BDE"/>
    <w:rsid w:val="000A0CED"/>
    <w:rsid w:val="000A1188"/>
    <w:rsid w:val="000A1224"/>
    <w:rsid w:val="000A1B22"/>
    <w:rsid w:val="000A1DFD"/>
    <w:rsid w:val="000A28B0"/>
    <w:rsid w:val="000A2B77"/>
    <w:rsid w:val="000A472B"/>
    <w:rsid w:val="000A48BC"/>
    <w:rsid w:val="000A4BB5"/>
    <w:rsid w:val="000A5214"/>
    <w:rsid w:val="000A54D3"/>
    <w:rsid w:val="000A5984"/>
    <w:rsid w:val="000A5BD8"/>
    <w:rsid w:val="000A5D1D"/>
    <w:rsid w:val="000A5DD5"/>
    <w:rsid w:val="000A6904"/>
    <w:rsid w:val="000A7193"/>
    <w:rsid w:val="000A75F7"/>
    <w:rsid w:val="000A7659"/>
    <w:rsid w:val="000B0758"/>
    <w:rsid w:val="000B0A40"/>
    <w:rsid w:val="000B250A"/>
    <w:rsid w:val="000B292D"/>
    <w:rsid w:val="000B2E1C"/>
    <w:rsid w:val="000B2FB5"/>
    <w:rsid w:val="000B4F70"/>
    <w:rsid w:val="000B502B"/>
    <w:rsid w:val="000B506C"/>
    <w:rsid w:val="000B53D6"/>
    <w:rsid w:val="000B6B21"/>
    <w:rsid w:val="000C0610"/>
    <w:rsid w:val="000C09A8"/>
    <w:rsid w:val="000C0EFA"/>
    <w:rsid w:val="000C2184"/>
    <w:rsid w:val="000C24E2"/>
    <w:rsid w:val="000C289D"/>
    <w:rsid w:val="000C28EF"/>
    <w:rsid w:val="000C2EEA"/>
    <w:rsid w:val="000C2F7D"/>
    <w:rsid w:val="000C31A6"/>
    <w:rsid w:val="000C41E3"/>
    <w:rsid w:val="000C4334"/>
    <w:rsid w:val="000C45A9"/>
    <w:rsid w:val="000C48E9"/>
    <w:rsid w:val="000C4ABE"/>
    <w:rsid w:val="000C4C50"/>
    <w:rsid w:val="000C6BD3"/>
    <w:rsid w:val="000C77AC"/>
    <w:rsid w:val="000D00A2"/>
    <w:rsid w:val="000D1694"/>
    <w:rsid w:val="000D1898"/>
    <w:rsid w:val="000D2066"/>
    <w:rsid w:val="000D2552"/>
    <w:rsid w:val="000D3612"/>
    <w:rsid w:val="000D37A5"/>
    <w:rsid w:val="000D5AA7"/>
    <w:rsid w:val="000D5FF2"/>
    <w:rsid w:val="000E02EC"/>
    <w:rsid w:val="000E0EE5"/>
    <w:rsid w:val="000E17D1"/>
    <w:rsid w:val="000E1E55"/>
    <w:rsid w:val="000E22FB"/>
    <w:rsid w:val="000E2475"/>
    <w:rsid w:val="000E2675"/>
    <w:rsid w:val="000E2CA9"/>
    <w:rsid w:val="000E36F1"/>
    <w:rsid w:val="000E3E0E"/>
    <w:rsid w:val="000E41E6"/>
    <w:rsid w:val="000E4B34"/>
    <w:rsid w:val="000E547D"/>
    <w:rsid w:val="000E55C7"/>
    <w:rsid w:val="000E62CA"/>
    <w:rsid w:val="000E662D"/>
    <w:rsid w:val="000E76B9"/>
    <w:rsid w:val="000E79FC"/>
    <w:rsid w:val="000F040B"/>
    <w:rsid w:val="000F0DE8"/>
    <w:rsid w:val="000F0EFB"/>
    <w:rsid w:val="000F0F61"/>
    <w:rsid w:val="000F1168"/>
    <w:rsid w:val="000F1B08"/>
    <w:rsid w:val="000F1DB4"/>
    <w:rsid w:val="000F28C1"/>
    <w:rsid w:val="000F2CF1"/>
    <w:rsid w:val="000F2D8D"/>
    <w:rsid w:val="000F3B3C"/>
    <w:rsid w:val="000F445F"/>
    <w:rsid w:val="000F4FE6"/>
    <w:rsid w:val="000F50F4"/>
    <w:rsid w:val="000F5899"/>
    <w:rsid w:val="000F5B4E"/>
    <w:rsid w:val="000F5E10"/>
    <w:rsid w:val="000F65B2"/>
    <w:rsid w:val="000F65C6"/>
    <w:rsid w:val="000F6847"/>
    <w:rsid w:val="000F68A4"/>
    <w:rsid w:val="000F7113"/>
    <w:rsid w:val="000F77F0"/>
    <w:rsid w:val="000F7EC5"/>
    <w:rsid w:val="001000F1"/>
    <w:rsid w:val="001001E9"/>
    <w:rsid w:val="0010079F"/>
    <w:rsid w:val="0010117D"/>
    <w:rsid w:val="001011DB"/>
    <w:rsid w:val="00101A8C"/>
    <w:rsid w:val="00102079"/>
    <w:rsid w:val="001021B5"/>
    <w:rsid w:val="00102837"/>
    <w:rsid w:val="0010284B"/>
    <w:rsid w:val="001032ED"/>
    <w:rsid w:val="00103A9C"/>
    <w:rsid w:val="001049CF"/>
    <w:rsid w:val="001049D0"/>
    <w:rsid w:val="00104DB8"/>
    <w:rsid w:val="00104F49"/>
    <w:rsid w:val="00104F50"/>
    <w:rsid w:val="00105334"/>
    <w:rsid w:val="00105E23"/>
    <w:rsid w:val="00106400"/>
    <w:rsid w:val="00107116"/>
    <w:rsid w:val="00110715"/>
    <w:rsid w:val="00110A7E"/>
    <w:rsid w:val="00110D9C"/>
    <w:rsid w:val="00111471"/>
    <w:rsid w:val="001114A7"/>
    <w:rsid w:val="001122D7"/>
    <w:rsid w:val="00112453"/>
    <w:rsid w:val="001126D9"/>
    <w:rsid w:val="0011347D"/>
    <w:rsid w:val="00113558"/>
    <w:rsid w:val="0011355A"/>
    <w:rsid w:val="00114229"/>
    <w:rsid w:val="0011438E"/>
    <w:rsid w:val="00115073"/>
    <w:rsid w:val="001157D7"/>
    <w:rsid w:val="00115E0B"/>
    <w:rsid w:val="0011664A"/>
    <w:rsid w:val="0011685E"/>
    <w:rsid w:val="00116FE4"/>
    <w:rsid w:val="0011726F"/>
    <w:rsid w:val="00117EE1"/>
    <w:rsid w:val="001208B1"/>
    <w:rsid w:val="00120A72"/>
    <w:rsid w:val="00120B6D"/>
    <w:rsid w:val="0012173A"/>
    <w:rsid w:val="001217C5"/>
    <w:rsid w:val="00121CF6"/>
    <w:rsid w:val="00122B5D"/>
    <w:rsid w:val="001236C5"/>
    <w:rsid w:val="0012408D"/>
    <w:rsid w:val="001244BE"/>
    <w:rsid w:val="0012506A"/>
    <w:rsid w:val="001250D0"/>
    <w:rsid w:val="00125CE2"/>
    <w:rsid w:val="0012640D"/>
    <w:rsid w:val="00126966"/>
    <w:rsid w:val="001270C2"/>
    <w:rsid w:val="0012715E"/>
    <w:rsid w:val="001276B1"/>
    <w:rsid w:val="00127984"/>
    <w:rsid w:val="0013093F"/>
    <w:rsid w:val="00130C4E"/>
    <w:rsid w:val="00130CCC"/>
    <w:rsid w:val="00130DBC"/>
    <w:rsid w:val="00131410"/>
    <w:rsid w:val="00131E3F"/>
    <w:rsid w:val="001320CD"/>
    <w:rsid w:val="0013289C"/>
    <w:rsid w:val="0013415D"/>
    <w:rsid w:val="00134789"/>
    <w:rsid w:val="00134A97"/>
    <w:rsid w:val="00135464"/>
    <w:rsid w:val="00135C2F"/>
    <w:rsid w:val="001361B4"/>
    <w:rsid w:val="001409E1"/>
    <w:rsid w:val="001410E9"/>
    <w:rsid w:val="00141FBF"/>
    <w:rsid w:val="001420CD"/>
    <w:rsid w:val="0014290D"/>
    <w:rsid w:val="00142B25"/>
    <w:rsid w:val="001434AA"/>
    <w:rsid w:val="00143605"/>
    <w:rsid w:val="00143868"/>
    <w:rsid w:val="00144396"/>
    <w:rsid w:val="00145D24"/>
    <w:rsid w:val="00145E3E"/>
    <w:rsid w:val="00145F90"/>
    <w:rsid w:val="00146B1A"/>
    <w:rsid w:val="00146E16"/>
    <w:rsid w:val="00147CFD"/>
    <w:rsid w:val="00147E83"/>
    <w:rsid w:val="00147F70"/>
    <w:rsid w:val="001502EC"/>
    <w:rsid w:val="00150778"/>
    <w:rsid w:val="001517FE"/>
    <w:rsid w:val="001533FA"/>
    <w:rsid w:val="001536AC"/>
    <w:rsid w:val="00153CF1"/>
    <w:rsid w:val="0015430B"/>
    <w:rsid w:val="00154CB0"/>
    <w:rsid w:val="0015699D"/>
    <w:rsid w:val="001576DE"/>
    <w:rsid w:val="0016007B"/>
    <w:rsid w:val="001602C8"/>
    <w:rsid w:val="001612FE"/>
    <w:rsid w:val="00161F7C"/>
    <w:rsid w:val="00162504"/>
    <w:rsid w:val="001627E3"/>
    <w:rsid w:val="00162B40"/>
    <w:rsid w:val="001631B1"/>
    <w:rsid w:val="001636D4"/>
    <w:rsid w:val="00164F22"/>
    <w:rsid w:val="001655A2"/>
    <w:rsid w:val="00166C0D"/>
    <w:rsid w:val="00166F79"/>
    <w:rsid w:val="00167441"/>
    <w:rsid w:val="001676A6"/>
    <w:rsid w:val="0016790B"/>
    <w:rsid w:val="00170352"/>
    <w:rsid w:val="001712FA"/>
    <w:rsid w:val="001714A1"/>
    <w:rsid w:val="001718C1"/>
    <w:rsid w:val="00171D60"/>
    <w:rsid w:val="0017207A"/>
    <w:rsid w:val="00172C7E"/>
    <w:rsid w:val="00172F92"/>
    <w:rsid w:val="00173D18"/>
    <w:rsid w:val="00174A26"/>
    <w:rsid w:val="00174E28"/>
    <w:rsid w:val="00175127"/>
    <w:rsid w:val="00175AB1"/>
    <w:rsid w:val="0017685A"/>
    <w:rsid w:val="00176E7B"/>
    <w:rsid w:val="00176F8D"/>
    <w:rsid w:val="00177ED8"/>
    <w:rsid w:val="0018017B"/>
    <w:rsid w:val="00180AE2"/>
    <w:rsid w:val="00180D4F"/>
    <w:rsid w:val="00180DEA"/>
    <w:rsid w:val="0018132B"/>
    <w:rsid w:val="001821CE"/>
    <w:rsid w:val="00182455"/>
    <w:rsid w:val="00182543"/>
    <w:rsid w:val="001850EA"/>
    <w:rsid w:val="0018547A"/>
    <w:rsid w:val="00185553"/>
    <w:rsid w:val="001856BE"/>
    <w:rsid w:val="00185952"/>
    <w:rsid w:val="00185A00"/>
    <w:rsid w:val="00185CB0"/>
    <w:rsid w:val="00185D67"/>
    <w:rsid w:val="00185DE1"/>
    <w:rsid w:val="0018670B"/>
    <w:rsid w:val="00186AB4"/>
    <w:rsid w:val="00186AB8"/>
    <w:rsid w:val="0018725E"/>
    <w:rsid w:val="0018726B"/>
    <w:rsid w:val="0019003C"/>
    <w:rsid w:val="00190C44"/>
    <w:rsid w:val="00190C48"/>
    <w:rsid w:val="00191AA1"/>
    <w:rsid w:val="00191F64"/>
    <w:rsid w:val="00192095"/>
    <w:rsid w:val="001929E2"/>
    <w:rsid w:val="00192C02"/>
    <w:rsid w:val="00194065"/>
    <w:rsid w:val="00194700"/>
    <w:rsid w:val="00194901"/>
    <w:rsid w:val="00195A7B"/>
    <w:rsid w:val="00195BDB"/>
    <w:rsid w:val="00195E6F"/>
    <w:rsid w:val="00196287"/>
    <w:rsid w:val="0019633D"/>
    <w:rsid w:val="00196C5F"/>
    <w:rsid w:val="001978C8"/>
    <w:rsid w:val="0019799E"/>
    <w:rsid w:val="00197AB0"/>
    <w:rsid w:val="001A0024"/>
    <w:rsid w:val="001A039A"/>
    <w:rsid w:val="001A0AA3"/>
    <w:rsid w:val="001A1047"/>
    <w:rsid w:val="001A1058"/>
    <w:rsid w:val="001A1E97"/>
    <w:rsid w:val="001A231C"/>
    <w:rsid w:val="001A3DC3"/>
    <w:rsid w:val="001A42AE"/>
    <w:rsid w:val="001A4CDB"/>
    <w:rsid w:val="001A4E3D"/>
    <w:rsid w:val="001A535C"/>
    <w:rsid w:val="001A5582"/>
    <w:rsid w:val="001A5A4C"/>
    <w:rsid w:val="001A60A4"/>
    <w:rsid w:val="001A620B"/>
    <w:rsid w:val="001A680F"/>
    <w:rsid w:val="001A68FE"/>
    <w:rsid w:val="001A69F3"/>
    <w:rsid w:val="001A6CC4"/>
    <w:rsid w:val="001A77DC"/>
    <w:rsid w:val="001B0C9B"/>
    <w:rsid w:val="001B10C8"/>
    <w:rsid w:val="001B1162"/>
    <w:rsid w:val="001B1166"/>
    <w:rsid w:val="001B16BD"/>
    <w:rsid w:val="001B1A9E"/>
    <w:rsid w:val="001B1F87"/>
    <w:rsid w:val="001B29D2"/>
    <w:rsid w:val="001B36D3"/>
    <w:rsid w:val="001B3EAB"/>
    <w:rsid w:val="001B41CA"/>
    <w:rsid w:val="001B4D99"/>
    <w:rsid w:val="001B4E5F"/>
    <w:rsid w:val="001B50FA"/>
    <w:rsid w:val="001B571E"/>
    <w:rsid w:val="001B5927"/>
    <w:rsid w:val="001B59B7"/>
    <w:rsid w:val="001B5FCD"/>
    <w:rsid w:val="001B6906"/>
    <w:rsid w:val="001B6917"/>
    <w:rsid w:val="001B6D2A"/>
    <w:rsid w:val="001C062C"/>
    <w:rsid w:val="001C06AF"/>
    <w:rsid w:val="001C10D1"/>
    <w:rsid w:val="001C126C"/>
    <w:rsid w:val="001C1BEE"/>
    <w:rsid w:val="001C23A1"/>
    <w:rsid w:val="001C2F27"/>
    <w:rsid w:val="001C366A"/>
    <w:rsid w:val="001C3CD8"/>
    <w:rsid w:val="001C3FC3"/>
    <w:rsid w:val="001C469E"/>
    <w:rsid w:val="001C47D2"/>
    <w:rsid w:val="001C493D"/>
    <w:rsid w:val="001C4A43"/>
    <w:rsid w:val="001C54CA"/>
    <w:rsid w:val="001C5C61"/>
    <w:rsid w:val="001C5C89"/>
    <w:rsid w:val="001C63CA"/>
    <w:rsid w:val="001C65C4"/>
    <w:rsid w:val="001C6765"/>
    <w:rsid w:val="001C747D"/>
    <w:rsid w:val="001C7676"/>
    <w:rsid w:val="001D050A"/>
    <w:rsid w:val="001D0CD3"/>
    <w:rsid w:val="001D1249"/>
    <w:rsid w:val="001D1292"/>
    <w:rsid w:val="001D12FF"/>
    <w:rsid w:val="001D19B1"/>
    <w:rsid w:val="001D1C24"/>
    <w:rsid w:val="001D3DD6"/>
    <w:rsid w:val="001D4947"/>
    <w:rsid w:val="001D4D23"/>
    <w:rsid w:val="001D4EE3"/>
    <w:rsid w:val="001D508C"/>
    <w:rsid w:val="001D5813"/>
    <w:rsid w:val="001D61F1"/>
    <w:rsid w:val="001D662C"/>
    <w:rsid w:val="001D7EBF"/>
    <w:rsid w:val="001E00CA"/>
    <w:rsid w:val="001E08E5"/>
    <w:rsid w:val="001E11D0"/>
    <w:rsid w:val="001E15B7"/>
    <w:rsid w:val="001E29E2"/>
    <w:rsid w:val="001E3306"/>
    <w:rsid w:val="001E335F"/>
    <w:rsid w:val="001E3531"/>
    <w:rsid w:val="001E3DF0"/>
    <w:rsid w:val="001E43F2"/>
    <w:rsid w:val="001E6521"/>
    <w:rsid w:val="001E663B"/>
    <w:rsid w:val="001E6850"/>
    <w:rsid w:val="001E693F"/>
    <w:rsid w:val="001F0633"/>
    <w:rsid w:val="001F13A9"/>
    <w:rsid w:val="001F18CB"/>
    <w:rsid w:val="001F2048"/>
    <w:rsid w:val="001F2F28"/>
    <w:rsid w:val="001F3285"/>
    <w:rsid w:val="001F3DCC"/>
    <w:rsid w:val="001F44B8"/>
    <w:rsid w:val="001F4E85"/>
    <w:rsid w:val="001F6051"/>
    <w:rsid w:val="001F6BF1"/>
    <w:rsid w:val="001F6DA7"/>
    <w:rsid w:val="001F6DBE"/>
    <w:rsid w:val="001F721C"/>
    <w:rsid w:val="001F790C"/>
    <w:rsid w:val="001F7B72"/>
    <w:rsid w:val="002000E3"/>
    <w:rsid w:val="00200230"/>
    <w:rsid w:val="00200959"/>
    <w:rsid w:val="00201926"/>
    <w:rsid w:val="00202242"/>
    <w:rsid w:val="00202F56"/>
    <w:rsid w:val="002031AA"/>
    <w:rsid w:val="00203CA8"/>
    <w:rsid w:val="002051BE"/>
    <w:rsid w:val="00205857"/>
    <w:rsid w:val="00205859"/>
    <w:rsid w:val="00205A8E"/>
    <w:rsid w:val="00205C0C"/>
    <w:rsid w:val="00206001"/>
    <w:rsid w:val="0020623A"/>
    <w:rsid w:val="002116BB"/>
    <w:rsid w:val="00212984"/>
    <w:rsid w:val="00212992"/>
    <w:rsid w:val="00212DA5"/>
    <w:rsid w:val="00213436"/>
    <w:rsid w:val="0021360B"/>
    <w:rsid w:val="00214621"/>
    <w:rsid w:val="0021483C"/>
    <w:rsid w:val="0021507B"/>
    <w:rsid w:val="002157E1"/>
    <w:rsid w:val="002169D1"/>
    <w:rsid w:val="00217BDE"/>
    <w:rsid w:val="00217E3B"/>
    <w:rsid w:val="00217E45"/>
    <w:rsid w:val="00220B5A"/>
    <w:rsid w:val="002213FC"/>
    <w:rsid w:val="002227A0"/>
    <w:rsid w:val="00222F7C"/>
    <w:rsid w:val="0022397E"/>
    <w:rsid w:val="002241B2"/>
    <w:rsid w:val="00224553"/>
    <w:rsid w:val="00224CCC"/>
    <w:rsid w:val="00224FFB"/>
    <w:rsid w:val="00225142"/>
    <w:rsid w:val="00225404"/>
    <w:rsid w:val="0022547B"/>
    <w:rsid w:val="002262F7"/>
    <w:rsid w:val="00226F7D"/>
    <w:rsid w:val="0022748B"/>
    <w:rsid w:val="0022754A"/>
    <w:rsid w:val="00227A02"/>
    <w:rsid w:val="00227F81"/>
    <w:rsid w:val="00230BB9"/>
    <w:rsid w:val="002318AB"/>
    <w:rsid w:val="00231BAA"/>
    <w:rsid w:val="00231C65"/>
    <w:rsid w:val="00231E89"/>
    <w:rsid w:val="00232066"/>
    <w:rsid w:val="00232AB0"/>
    <w:rsid w:val="00232E53"/>
    <w:rsid w:val="00232E6C"/>
    <w:rsid w:val="00233616"/>
    <w:rsid w:val="00234048"/>
    <w:rsid w:val="0023426E"/>
    <w:rsid w:val="00234839"/>
    <w:rsid w:val="002354C3"/>
    <w:rsid w:val="00235CF7"/>
    <w:rsid w:val="00236343"/>
    <w:rsid w:val="00236417"/>
    <w:rsid w:val="00236E69"/>
    <w:rsid w:val="0023786B"/>
    <w:rsid w:val="00237D8C"/>
    <w:rsid w:val="00242AD6"/>
    <w:rsid w:val="00243EE6"/>
    <w:rsid w:val="002445B4"/>
    <w:rsid w:val="002448A9"/>
    <w:rsid w:val="00244E7B"/>
    <w:rsid w:val="00245BB9"/>
    <w:rsid w:val="00245F07"/>
    <w:rsid w:val="00245FEB"/>
    <w:rsid w:val="00246213"/>
    <w:rsid w:val="00246C09"/>
    <w:rsid w:val="00246E86"/>
    <w:rsid w:val="00247E77"/>
    <w:rsid w:val="00250513"/>
    <w:rsid w:val="00250DD1"/>
    <w:rsid w:val="00250EAF"/>
    <w:rsid w:val="00250FA8"/>
    <w:rsid w:val="00251485"/>
    <w:rsid w:val="00251821"/>
    <w:rsid w:val="002535F9"/>
    <w:rsid w:val="00253809"/>
    <w:rsid w:val="0025413A"/>
    <w:rsid w:val="0025493D"/>
    <w:rsid w:val="002549AC"/>
    <w:rsid w:val="00254C36"/>
    <w:rsid w:val="00254CDD"/>
    <w:rsid w:val="0025579D"/>
    <w:rsid w:val="00255D22"/>
    <w:rsid w:val="00256A9E"/>
    <w:rsid w:val="00256CCA"/>
    <w:rsid w:val="00257A77"/>
    <w:rsid w:val="00260592"/>
    <w:rsid w:val="00260D66"/>
    <w:rsid w:val="002611F4"/>
    <w:rsid w:val="00261DAE"/>
    <w:rsid w:val="00262627"/>
    <w:rsid w:val="00263273"/>
    <w:rsid w:val="0026357A"/>
    <w:rsid w:val="00263661"/>
    <w:rsid w:val="00263B48"/>
    <w:rsid w:val="00263FBB"/>
    <w:rsid w:val="0026423A"/>
    <w:rsid w:val="002647CD"/>
    <w:rsid w:val="00264BA9"/>
    <w:rsid w:val="002652C2"/>
    <w:rsid w:val="00265A25"/>
    <w:rsid w:val="00266040"/>
    <w:rsid w:val="0026656E"/>
    <w:rsid w:val="002668A8"/>
    <w:rsid w:val="00267327"/>
    <w:rsid w:val="00267DFD"/>
    <w:rsid w:val="00270673"/>
    <w:rsid w:val="002706FC"/>
    <w:rsid w:val="00270A39"/>
    <w:rsid w:val="00270B8D"/>
    <w:rsid w:val="00271235"/>
    <w:rsid w:val="002729AD"/>
    <w:rsid w:val="0027346F"/>
    <w:rsid w:val="00273B9E"/>
    <w:rsid w:val="00273C92"/>
    <w:rsid w:val="00274478"/>
    <w:rsid w:val="00274CA1"/>
    <w:rsid w:val="002751F2"/>
    <w:rsid w:val="00275AE1"/>
    <w:rsid w:val="00275E72"/>
    <w:rsid w:val="00276199"/>
    <w:rsid w:val="00276648"/>
    <w:rsid w:val="00276ACE"/>
    <w:rsid w:val="00276C09"/>
    <w:rsid w:val="00277B90"/>
    <w:rsid w:val="00280410"/>
    <w:rsid w:val="00280910"/>
    <w:rsid w:val="00281499"/>
    <w:rsid w:val="00281AAB"/>
    <w:rsid w:val="00281C1C"/>
    <w:rsid w:val="002824C7"/>
    <w:rsid w:val="00283BF1"/>
    <w:rsid w:val="00283C95"/>
    <w:rsid w:val="00283F8B"/>
    <w:rsid w:val="0028475B"/>
    <w:rsid w:val="002849CA"/>
    <w:rsid w:val="00284EE5"/>
    <w:rsid w:val="0028590A"/>
    <w:rsid w:val="00285B43"/>
    <w:rsid w:val="002860CB"/>
    <w:rsid w:val="00286EBC"/>
    <w:rsid w:val="0028753E"/>
    <w:rsid w:val="00287567"/>
    <w:rsid w:val="002876D6"/>
    <w:rsid w:val="002879F7"/>
    <w:rsid w:val="00287F16"/>
    <w:rsid w:val="0029025F"/>
    <w:rsid w:val="00290941"/>
    <w:rsid w:val="00290A0A"/>
    <w:rsid w:val="002923BC"/>
    <w:rsid w:val="00293B22"/>
    <w:rsid w:val="00294238"/>
    <w:rsid w:val="002944A5"/>
    <w:rsid w:val="002944A7"/>
    <w:rsid w:val="00294600"/>
    <w:rsid w:val="00294ABE"/>
    <w:rsid w:val="00294C86"/>
    <w:rsid w:val="0029552C"/>
    <w:rsid w:val="002957F9"/>
    <w:rsid w:val="00296FF9"/>
    <w:rsid w:val="00297DF3"/>
    <w:rsid w:val="002A11CD"/>
    <w:rsid w:val="002A1354"/>
    <w:rsid w:val="002A15C9"/>
    <w:rsid w:val="002A1B58"/>
    <w:rsid w:val="002A2E10"/>
    <w:rsid w:val="002A3239"/>
    <w:rsid w:val="002A36AE"/>
    <w:rsid w:val="002A3C51"/>
    <w:rsid w:val="002A443B"/>
    <w:rsid w:val="002A4D3D"/>
    <w:rsid w:val="002A4E81"/>
    <w:rsid w:val="002A53AA"/>
    <w:rsid w:val="002A55B7"/>
    <w:rsid w:val="002A566C"/>
    <w:rsid w:val="002A5D9F"/>
    <w:rsid w:val="002A663C"/>
    <w:rsid w:val="002A679D"/>
    <w:rsid w:val="002A68DC"/>
    <w:rsid w:val="002A724E"/>
    <w:rsid w:val="002A73FC"/>
    <w:rsid w:val="002A7527"/>
    <w:rsid w:val="002A7BD0"/>
    <w:rsid w:val="002B05F9"/>
    <w:rsid w:val="002B0AB0"/>
    <w:rsid w:val="002B1909"/>
    <w:rsid w:val="002B1F36"/>
    <w:rsid w:val="002B1F94"/>
    <w:rsid w:val="002B2B13"/>
    <w:rsid w:val="002B309A"/>
    <w:rsid w:val="002B483F"/>
    <w:rsid w:val="002B48BF"/>
    <w:rsid w:val="002B4911"/>
    <w:rsid w:val="002B4A36"/>
    <w:rsid w:val="002B4D3A"/>
    <w:rsid w:val="002B5030"/>
    <w:rsid w:val="002B5B6E"/>
    <w:rsid w:val="002B5D3A"/>
    <w:rsid w:val="002B6569"/>
    <w:rsid w:val="002B6581"/>
    <w:rsid w:val="002B67AF"/>
    <w:rsid w:val="002B68E6"/>
    <w:rsid w:val="002B74B1"/>
    <w:rsid w:val="002C056B"/>
    <w:rsid w:val="002C0DBF"/>
    <w:rsid w:val="002C0FD7"/>
    <w:rsid w:val="002C1C3A"/>
    <w:rsid w:val="002C225A"/>
    <w:rsid w:val="002C23BA"/>
    <w:rsid w:val="002C23F4"/>
    <w:rsid w:val="002C3494"/>
    <w:rsid w:val="002C3F38"/>
    <w:rsid w:val="002C45CE"/>
    <w:rsid w:val="002C4639"/>
    <w:rsid w:val="002C49A5"/>
    <w:rsid w:val="002C4B2D"/>
    <w:rsid w:val="002C5B5D"/>
    <w:rsid w:val="002C5D11"/>
    <w:rsid w:val="002C5D60"/>
    <w:rsid w:val="002C6A0E"/>
    <w:rsid w:val="002C7336"/>
    <w:rsid w:val="002C7A9E"/>
    <w:rsid w:val="002C7B35"/>
    <w:rsid w:val="002C7DF6"/>
    <w:rsid w:val="002D0B2D"/>
    <w:rsid w:val="002D1566"/>
    <w:rsid w:val="002D1EB1"/>
    <w:rsid w:val="002D20A9"/>
    <w:rsid w:val="002D23D9"/>
    <w:rsid w:val="002D2698"/>
    <w:rsid w:val="002D2717"/>
    <w:rsid w:val="002D3054"/>
    <w:rsid w:val="002D3970"/>
    <w:rsid w:val="002D3B4D"/>
    <w:rsid w:val="002D4C65"/>
    <w:rsid w:val="002D54F3"/>
    <w:rsid w:val="002D6F3E"/>
    <w:rsid w:val="002D743E"/>
    <w:rsid w:val="002D7A77"/>
    <w:rsid w:val="002D7D79"/>
    <w:rsid w:val="002D7E73"/>
    <w:rsid w:val="002E0191"/>
    <w:rsid w:val="002E02A7"/>
    <w:rsid w:val="002E0BA9"/>
    <w:rsid w:val="002E0D82"/>
    <w:rsid w:val="002E0FDF"/>
    <w:rsid w:val="002E1601"/>
    <w:rsid w:val="002E1633"/>
    <w:rsid w:val="002E1D92"/>
    <w:rsid w:val="002E2A5B"/>
    <w:rsid w:val="002E2C73"/>
    <w:rsid w:val="002E3A8B"/>
    <w:rsid w:val="002E4306"/>
    <w:rsid w:val="002E4B37"/>
    <w:rsid w:val="002E4CC0"/>
    <w:rsid w:val="002E5FAB"/>
    <w:rsid w:val="002E646F"/>
    <w:rsid w:val="002E77E8"/>
    <w:rsid w:val="002E7D44"/>
    <w:rsid w:val="002F0C5A"/>
    <w:rsid w:val="002F0D48"/>
    <w:rsid w:val="002F16A0"/>
    <w:rsid w:val="002F2214"/>
    <w:rsid w:val="002F2881"/>
    <w:rsid w:val="002F2A3D"/>
    <w:rsid w:val="002F2C9D"/>
    <w:rsid w:val="002F36FE"/>
    <w:rsid w:val="002F506E"/>
    <w:rsid w:val="002F5BF1"/>
    <w:rsid w:val="002F6379"/>
    <w:rsid w:val="002F663A"/>
    <w:rsid w:val="002F6A5E"/>
    <w:rsid w:val="002F71F3"/>
    <w:rsid w:val="002F762A"/>
    <w:rsid w:val="002F7AD2"/>
    <w:rsid w:val="003013B4"/>
    <w:rsid w:val="003015DD"/>
    <w:rsid w:val="003033F2"/>
    <w:rsid w:val="00303722"/>
    <w:rsid w:val="00303A0A"/>
    <w:rsid w:val="00303A7C"/>
    <w:rsid w:val="00303CBE"/>
    <w:rsid w:val="003042DF"/>
    <w:rsid w:val="003050F6"/>
    <w:rsid w:val="003051D5"/>
    <w:rsid w:val="00305376"/>
    <w:rsid w:val="00305393"/>
    <w:rsid w:val="00306C69"/>
    <w:rsid w:val="00307A9A"/>
    <w:rsid w:val="00307DED"/>
    <w:rsid w:val="00310651"/>
    <w:rsid w:val="00310D52"/>
    <w:rsid w:val="00311136"/>
    <w:rsid w:val="00311D6D"/>
    <w:rsid w:val="00314006"/>
    <w:rsid w:val="003140E9"/>
    <w:rsid w:val="00314131"/>
    <w:rsid w:val="00314A95"/>
    <w:rsid w:val="00316F23"/>
    <w:rsid w:val="003170B4"/>
    <w:rsid w:val="003175C1"/>
    <w:rsid w:val="00317A21"/>
    <w:rsid w:val="00317DE4"/>
    <w:rsid w:val="00321172"/>
    <w:rsid w:val="003214A6"/>
    <w:rsid w:val="00321874"/>
    <w:rsid w:val="003219DE"/>
    <w:rsid w:val="00321ACD"/>
    <w:rsid w:val="00321D10"/>
    <w:rsid w:val="00321D55"/>
    <w:rsid w:val="00322B87"/>
    <w:rsid w:val="00323720"/>
    <w:rsid w:val="00323749"/>
    <w:rsid w:val="00323C0E"/>
    <w:rsid w:val="003240C5"/>
    <w:rsid w:val="00324567"/>
    <w:rsid w:val="00324A81"/>
    <w:rsid w:val="00324F04"/>
    <w:rsid w:val="00325092"/>
    <w:rsid w:val="00325214"/>
    <w:rsid w:val="00325ED6"/>
    <w:rsid w:val="003264CC"/>
    <w:rsid w:val="0032680C"/>
    <w:rsid w:val="0032687C"/>
    <w:rsid w:val="00326A1E"/>
    <w:rsid w:val="00327023"/>
    <w:rsid w:val="00330358"/>
    <w:rsid w:val="00330714"/>
    <w:rsid w:val="003307A2"/>
    <w:rsid w:val="00330BBF"/>
    <w:rsid w:val="003315D5"/>
    <w:rsid w:val="00331E30"/>
    <w:rsid w:val="00331FF2"/>
    <w:rsid w:val="0033217D"/>
    <w:rsid w:val="0033225A"/>
    <w:rsid w:val="00333037"/>
    <w:rsid w:val="00333316"/>
    <w:rsid w:val="00333736"/>
    <w:rsid w:val="003339DD"/>
    <w:rsid w:val="003355D1"/>
    <w:rsid w:val="00336CFE"/>
    <w:rsid w:val="00336ED1"/>
    <w:rsid w:val="0033768E"/>
    <w:rsid w:val="0034225B"/>
    <w:rsid w:val="00342CE5"/>
    <w:rsid w:val="00343525"/>
    <w:rsid w:val="0034386F"/>
    <w:rsid w:val="003457B9"/>
    <w:rsid w:val="00345EE0"/>
    <w:rsid w:val="003479F5"/>
    <w:rsid w:val="00347A5E"/>
    <w:rsid w:val="00350686"/>
    <w:rsid w:val="00350795"/>
    <w:rsid w:val="003508AC"/>
    <w:rsid w:val="00351385"/>
    <w:rsid w:val="0035167E"/>
    <w:rsid w:val="00351964"/>
    <w:rsid w:val="00351F8F"/>
    <w:rsid w:val="003522CD"/>
    <w:rsid w:val="00352565"/>
    <w:rsid w:val="003529C5"/>
    <w:rsid w:val="0035364E"/>
    <w:rsid w:val="0035438B"/>
    <w:rsid w:val="003555C6"/>
    <w:rsid w:val="00355914"/>
    <w:rsid w:val="00355C80"/>
    <w:rsid w:val="00355DDA"/>
    <w:rsid w:val="00356116"/>
    <w:rsid w:val="00356154"/>
    <w:rsid w:val="00356347"/>
    <w:rsid w:val="0035728E"/>
    <w:rsid w:val="00357D1D"/>
    <w:rsid w:val="003600BD"/>
    <w:rsid w:val="0036128E"/>
    <w:rsid w:val="00361F62"/>
    <w:rsid w:val="00362081"/>
    <w:rsid w:val="00362345"/>
    <w:rsid w:val="00362EAD"/>
    <w:rsid w:val="00363984"/>
    <w:rsid w:val="00364028"/>
    <w:rsid w:val="003641D0"/>
    <w:rsid w:val="003644D1"/>
    <w:rsid w:val="00364D05"/>
    <w:rsid w:val="003651D8"/>
    <w:rsid w:val="00365F7A"/>
    <w:rsid w:val="003663E8"/>
    <w:rsid w:val="0036684C"/>
    <w:rsid w:val="00366C23"/>
    <w:rsid w:val="003671BC"/>
    <w:rsid w:val="003671F5"/>
    <w:rsid w:val="00370B07"/>
    <w:rsid w:val="0037130F"/>
    <w:rsid w:val="00371813"/>
    <w:rsid w:val="00371C03"/>
    <w:rsid w:val="003722D6"/>
    <w:rsid w:val="0037265A"/>
    <w:rsid w:val="003752D1"/>
    <w:rsid w:val="0037534F"/>
    <w:rsid w:val="0037580D"/>
    <w:rsid w:val="00375D5C"/>
    <w:rsid w:val="003764EB"/>
    <w:rsid w:val="00376A86"/>
    <w:rsid w:val="003770B2"/>
    <w:rsid w:val="003779AA"/>
    <w:rsid w:val="003779F9"/>
    <w:rsid w:val="00377A6A"/>
    <w:rsid w:val="003807EF"/>
    <w:rsid w:val="00381058"/>
    <w:rsid w:val="0038213F"/>
    <w:rsid w:val="00382B4F"/>
    <w:rsid w:val="00383718"/>
    <w:rsid w:val="003838FE"/>
    <w:rsid w:val="00383CB4"/>
    <w:rsid w:val="00384032"/>
    <w:rsid w:val="0038486A"/>
    <w:rsid w:val="003850F7"/>
    <w:rsid w:val="003853C7"/>
    <w:rsid w:val="003867D2"/>
    <w:rsid w:val="00386849"/>
    <w:rsid w:val="003868FE"/>
    <w:rsid w:val="00387524"/>
    <w:rsid w:val="00387B06"/>
    <w:rsid w:val="00387B72"/>
    <w:rsid w:val="00387D73"/>
    <w:rsid w:val="00390498"/>
    <w:rsid w:val="00390532"/>
    <w:rsid w:val="00390E8D"/>
    <w:rsid w:val="00391147"/>
    <w:rsid w:val="0039176A"/>
    <w:rsid w:val="0039197F"/>
    <w:rsid w:val="00391EFE"/>
    <w:rsid w:val="00392092"/>
    <w:rsid w:val="003920AE"/>
    <w:rsid w:val="00395557"/>
    <w:rsid w:val="003955D3"/>
    <w:rsid w:val="00396911"/>
    <w:rsid w:val="00396AAA"/>
    <w:rsid w:val="00396C88"/>
    <w:rsid w:val="00396E31"/>
    <w:rsid w:val="003973AE"/>
    <w:rsid w:val="00397D1A"/>
    <w:rsid w:val="00397F14"/>
    <w:rsid w:val="003A0BCB"/>
    <w:rsid w:val="003A0E82"/>
    <w:rsid w:val="003A24D9"/>
    <w:rsid w:val="003A29BB"/>
    <w:rsid w:val="003A2D27"/>
    <w:rsid w:val="003A34C3"/>
    <w:rsid w:val="003A35AD"/>
    <w:rsid w:val="003A3977"/>
    <w:rsid w:val="003A4569"/>
    <w:rsid w:val="003A4846"/>
    <w:rsid w:val="003A503C"/>
    <w:rsid w:val="003A564A"/>
    <w:rsid w:val="003A61BE"/>
    <w:rsid w:val="003A61D1"/>
    <w:rsid w:val="003A6787"/>
    <w:rsid w:val="003A68AB"/>
    <w:rsid w:val="003A6B76"/>
    <w:rsid w:val="003A6C7B"/>
    <w:rsid w:val="003A7A2C"/>
    <w:rsid w:val="003B09E9"/>
    <w:rsid w:val="003B0C8B"/>
    <w:rsid w:val="003B176F"/>
    <w:rsid w:val="003B35F6"/>
    <w:rsid w:val="003B4738"/>
    <w:rsid w:val="003B4918"/>
    <w:rsid w:val="003B506B"/>
    <w:rsid w:val="003B54F0"/>
    <w:rsid w:val="003B60CF"/>
    <w:rsid w:val="003B62B6"/>
    <w:rsid w:val="003B6BC5"/>
    <w:rsid w:val="003C0958"/>
    <w:rsid w:val="003C0A96"/>
    <w:rsid w:val="003C0CA9"/>
    <w:rsid w:val="003C0DE6"/>
    <w:rsid w:val="003C156E"/>
    <w:rsid w:val="003C1E43"/>
    <w:rsid w:val="003C25C9"/>
    <w:rsid w:val="003C2DF2"/>
    <w:rsid w:val="003C3448"/>
    <w:rsid w:val="003C3693"/>
    <w:rsid w:val="003C3844"/>
    <w:rsid w:val="003C3BD0"/>
    <w:rsid w:val="003C4507"/>
    <w:rsid w:val="003C4AA7"/>
    <w:rsid w:val="003C5156"/>
    <w:rsid w:val="003C6203"/>
    <w:rsid w:val="003C6C3C"/>
    <w:rsid w:val="003C6F25"/>
    <w:rsid w:val="003C71FE"/>
    <w:rsid w:val="003C7CAC"/>
    <w:rsid w:val="003D0366"/>
    <w:rsid w:val="003D048C"/>
    <w:rsid w:val="003D085B"/>
    <w:rsid w:val="003D0E57"/>
    <w:rsid w:val="003D1DFB"/>
    <w:rsid w:val="003D32A2"/>
    <w:rsid w:val="003D35E2"/>
    <w:rsid w:val="003D3889"/>
    <w:rsid w:val="003D3AA4"/>
    <w:rsid w:val="003D3D1C"/>
    <w:rsid w:val="003D47C8"/>
    <w:rsid w:val="003D4DFE"/>
    <w:rsid w:val="003D4EB2"/>
    <w:rsid w:val="003D60FD"/>
    <w:rsid w:val="003D6936"/>
    <w:rsid w:val="003D7C38"/>
    <w:rsid w:val="003E0DEC"/>
    <w:rsid w:val="003E18FF"/>
    <w:rsid w:val="003E1D10"/>
    <w:rsid w:val="003E24E7"/>
    <w:rsid w:val="003E2B9C"/>
    <w:rsid w:val="003E2DC2"/>
    <w:rsid w:val="003E493A"/>
    <w:rsid w:val="003E4D62"/>
    <w:rsid w:val="003E50F7"/>
    <w:rsid w:val="003E5240"/>
    <w:rsid w:val="003E601F"/>
    <w:rsid w:val="003E6D3A"/>
    <w:rsid w:val="003E6EF0"/>
    <w:rsid w:val="003E751C"/>
    <w:rsid w:val="003E7646"/>
    <w:rsid w:val="003E7B6A"/>
    <w:rsid w:val="003E7CB8"/>
    <w:rsid w:val="003F0ABE"/>
    <w:rsid w:val="003F326E"/>
    <w:rsid w:val="003F34CE"/>
    <w:rsid w:val="003F5CB7"/>
    <w:rsid w:val="003F6AF2"/>
    <w:rsid w:val="003F743F"/>
    <w:rsid w:val="00401413"/>
    <w:rsid w:val="004016A6"/>
    <w:rsid w:val="004017A4"/>
    <w:rsid w:val="00401967"/>
    <w:rsid w:val="00401C8A"/>
    <w:rsid w:val="00401D19"/>
    <w:rsid w:val="00402540"/>
    <w:rsid w:val="00402814"/>
    <w:rsid w:val="004030A3"/>
    <w:rsid w:val="00403382"/>
    <w:rsid w:val="004038B7"/>
    <w:rsid w:val="00403A9E"/>
    <w:rsid w:val="00403C6B"/>
    <w:rsid w:val="00403CD1"/>
    <w:rsid w:val="00403D06"/>
    <w:rsid w:val="00404DE8"/>
    <w:rsid w:val="00404EBF"/>
    <w:rsid w:val="00404ECD"/>
    <w:rsid w:val="00406004"/>
    <w:rsid w:val="0040625E"/>
    <w:rsid w:val="0040640B"/>
    <w:rsid w:val="004064E4"/>
    <w:rsid w:val="00407437"/>
    <w:rsid w:val="004074DA"/>
    <w:rsid w:val="00407716"/>
    <w:rsid w:val="00407B3E"/>
    <w:rsid w:val="0041079C"/>
    <w:rsid w:val="00410959"/>
    <w:rsid w:val="00410BD5"/>
    <w:rsid w:val="004123BC"/>
    <w:rsid w:val="00413AFE"/>
    <w:rsid w:val="00413DDA"/>
    <w:rsid w:val="0041438A"/>
    <w:rsid w:val="004143F2"/>
    <w:rsid w:val="004147C6"/>
    <w:rsid w:val="00414BD6"/>
    <w:rsid w:val="004151DD"/>
    <w:rsid w:val="004155D9"/>
    <w:rsid w:val="00415A78"/>
    <w:rsid w:val="00415ED7"/>
    <w:rsid w:val="00416014"/>
    <w:rsid w:val="004167E1"/>
    <w:rsid w:val="004168AC"/>
    <w:rsid w:val="00416977"/>
    <w:rsid w:val="00417B11"/>
    <w:rsid w:val="00417CDE"/>
    <w:rsid w:val="00420045"/>
    <w:rsid w:val="00420458"/>
    <w:rsid w:val="0042129D"/>
    <w:rsid w:val="00421339"/>
    <w:rsid w:val="0042155E"/>
    <w:rsid w:val="00422510"/>
    <w:rsid w:val="004226D4"/>
    <w:rsid w:val="0042337F"/>
    <w:rsid w:val="0042388E"/>
    <w:rsid w:val="00423918"/>
    <w:rsid w:val="00423F49"/>
    <w:rsid w:val="0042425F"/>
    <w:rsid w:val="0042438E"/>
    <w:rsid w:val="004244F0"/>
    <w:rsid w:val="004251A1"/>
    <w:rsid w:val="00425C9C"/>
    <w:rsid w:val="00426F03"/>
    <w:rsid w:val="00427437"/>
    <w:rsid w:val="0042757E"/>
    <w:rsid w:val="004275F7"/>
    <w:rsid w:val="00427BBE"/>
    <w:rsid w:val="00427C34"/>
    <w:rsid w:val="00427E51"/>
    <w:rsid w:val="004305E3"/>
    <w:rsid w:val="004313F3"/>
    <w:rsid w:val="004315A1"/>
    <w:rsid w:val="00431982"/>
    <w:rsid w:val="00431B8E"/>
    <w:rsid w:val="0043267E"/>
    <w:rsid w:val="00432E7C"/>
    <w:rsid w:val="004331C7"/>
    <w:rsid w:val="0043372A"/>
    <w:rsid w:val="00433D2A"/>
    <w:rsid w:val="00433FB5"/>
    <w:rsid w:val="004349AD"/>
    <w:rsid w:val="00434DDF"/>
    <w:rsid w:val="004351B3"/>
    <w:rsid w:val="0043522B"/>
    <w:rsid w:val="00435C2D"/>
    <w:rsid w:val="00435EFA"/>
    <w:rsid w:val="0043643D"/>
    <w:rsid w:val="00437ADF"/>
    <w:rsid w:val="00440031"/>
    <w:rsid w:val="0044043A"/>
    <w:rsid w:val="004407D5"/>
    <w:rsid w:val="00440C79"/>
    <w:rsid w:val="00440F53"/>
    <w:rsid w:val="00441712"/>
    <w:rsid w:val="004427E1"/>
    <w:rsid w:val="004429BF"/>
    <w:rsid w:val="00443A46"/>
    <w:rsid w:val="00445335"/>
    <w:rsid w:val="004453BF"/>
    <w:rsid w:val="00445B4C"/>
    <w:rsid w:val="00446DCD"/>
    <w:rsid w:val="00447000"/>
    <w:rsid w:val="004504B9"/>
    <w:rsid w:val="0045050F"/>
    <w:rsid w:val="004508EB"/>
    <w:rsid w:val="00450A20"/>
    <w:rsid w:val="004514D1"/>
    <w:rsid w:val="0045177E"/>
    <w:rsid w:val="004517BE"/>
    <w:rsid w:val="004520F6"/>
    <w:rsid w:val="004533F1"/>
    <w:rsid w:val="00453AC3"/>
    <w:rsid w:val="0045402B"/>
    <w:rsid w:val="0045519A"/>
    <w:rsid w:val="0045557A"/>
    <w:rsid w:val="004567F7"/>
    <w:rsid w:val="00457F8E"/>
    <w:rsid w:val="00460644"/>
    <w:rsid w:val="00460C4C"/>
    <w:rsid w:val="00461A6B"/>
    <w:rsid w:val="00461C87"/>
    <w:rsid w:val="004621CF"/>
    <w:rsid w:val="00462B3A"/>
    <w:rsid w:val="00462F98"/>
    <w:rsid w:val="0046343B"/>
    <w:rsid w:val="004635DF"/>
    <w:rsid w:val="00464375"/>
    <w:rsid w:val="0046455E"/>
    <w:rsid w:val="00464940"/>
    <w:rsid w:val="00465511"/>
    <w:rsid w:val="004655EC"/>
    <w:rsid w:val="00465E07"/>
    <w:rsid w:val="00466412"/>
    <w:rsid w:val="00466896"/>
    <w:rsid w:val="0046754B"/>
    <w:rsid w:val="00467869"/>
    <w:rsid w:val="0047066E"/>
    <w:rsid w:val="00471712"/>
    <w:rsid w:val="004721EF"/>
    <w:rsid w:val="00472275"/>
    <w:rsid w:val="00472367"/>
    <w:rsid w:val="0047266C"/>
    <w:rsid w:val="00473117"/>
    <w:rsid w:val="0047396A"/>
    <w:rsid w:val="00473A29"/>
    <w:rsid w:val="004748EF"/>
    <w:rsid w:val="00474DCA"/>
    <w:rsid w:val="00475180"/>
    <w:rsid w:val="0047523B"/>
    <w:rsid w:val="004755EF"/>
    <w:rsid w:val="004757AA"/>
    <w:rsid w:val="0047588A"/>
    <w:rsid w:val="00476195"/>
    <w:rsid w:val="00477413"/>
    <w:rsid w:val="00477CD2"/>
    <w:rsid w:val="00477DA2"/>
    <w:rsid w:val="00480137"/>
    <w:rsid w:val="00480C94"/>
    <w:rsid w:val="00483606"/>
    <w:rsid w:val="004838F9"/>
    <w:rsid w:val="00484A42"/>
    <w:rsid w:val="00484D6B"/>
    <w:rsid w:val="00487B5F"/>
    <w:rsid w:val="00487C5B"/>
    <w:rsid w:val="0049031B"/>
    <w:rsid w:val="00490566"/>
    <w:rsid w:val="00491244"/>
    <w:rsid w:val="00491648"/>
    <w:rsid w:val="004917A5"/>
    <w:rsid w:val="00491BC5"/>
    <w:rsid w:val="004922FB"/>
    <w:rsid w:val="00493407"/>
    <w:rsid w:val="004937B4"/>
    <w:rsid w:val="00493CFB"/>
    <w:rsid w:val="00493F0A"/>
    <w:rsid w:val="00494390"/>
    <w:rsid w:val="00494677"/>
    <w:rsid w:val="00494DB0"/>
    <w:rsid w:val="00494EDB"/>
    <w:rsid w:val="00494F57"/>
    <w:rsid w:val="0049500E"/>
    <w:rsid w:val="004950A3"/>
    <w:rsid w:val="00495C37"/>
    <w:rsid w:val="0049631A"/>
    <w:rsid w:val="004967E4"/>
    <w:rsid w:val="00497B20"/>
    <w:rsid w:val="004A014A"/>
    <w:rsid w:val="004A04E5"/>
    <w:rsid w:val="004A08BD"/>
    <w:rsid w:val="004A1022"/>
    <w:rsid w:val="004A1229"/>
    <w:rsid w:val="004A1F34"/>
    <w:rsid w:val="004A2310"/>
    <w:rsid w:val="004A2F4C"/>
    <w:rsid w:val="004A3FDA"/>
    <w:rsid w:val="004A61F3"/>
    <w:rsid w:val="004A65BF"/>
    <w:rsid w:val="004A6732"/>
    <w:rsid w:val="004A76AF"/>
    <w:rsid w:val="004B0030"/>
    <w:rsid w:val="004B0A52"/>
    <w:rsid w:val="004B0E4F"/>
    <w:rsid w:val="004B1103"/>
    <w:rsid w:val="004B15E9"/>
    <w:rsid w:val="004B1699"/>
    <w:rsid w:val="004B1D0C"/>
    <w:rsid w:val="004B232B"/>
    <w:rsid w:val="004B2A75"/>
    <w:rsid w:val="004B3706"/>
    <w:rsid w:val="004B38A5"/>
    <w:rsid w:val="004B3BD1"/>
    <w:rsid w:val="004B400C"/>
    <w:rsid w:val="004B4BA1"/>
    <w:rsid w:val="004B5BB6"/>
    <w:rsid w:val="004B6480"/>
    <w:rsid w:val="004B6A70"/>
    <w:rsid w:val="004B6B4E"/>
    <w:rsid w:val="004B6EEC"/>
    <w:rsid w:val="004B705D"/>
    <w:rsid w:val="004B741B"/>
    <w:rsid w:val="004B7628"/>
    <w:rsid w:val="004B7A1B"/>
    <w:rsid w:val="004B7AFF"/>
    <w:rsid w:val="004C158D"/>
    <w:rsid w:val="004C2315"/>
    <w:rsid w:val="004C2A32"/>
    <w:rsid w:val="004C2BAA"/>
    <w:rsid w:val="004C3317"/>
    <w:rsid w:val="004C3D0A"/>
    <w:rsid w:val="004C49D2"/>
    <w:rsid w:val="004C56B7"/>
    <w:rsid w:val="004C5F41"/>
    <w:rsid w:val="004C6BE7"/>
    <w:rsid w:val="004C6FBF"/>
    <w:rsid w:val="004C7374"/>
    <w:rsid w:val="004D05D4"/>
    <w:rsid w:val="004D0995"/>
    <w:rsid w:val="004D0D59"/>
    <w:rsid w:val="004D0E1B"/>
    <w:rsid w:val="004D174C"/>
    <w:rsid w:val="004D1931"/>
    <w:rsid w:val="004D268B"/>
    <w:rsid w:val="004D2743"/>
    <w:rsid w:val="004D2F13"/>
    <w:rsid w:val="004D4798"/>
    <w:rsid w:val="004D5544"/>
    <w:rsid w:val="004D560E"/>
    <w:rsid w:val="004D6153"/>
    <w:rsid w:val="004D6EA3"/>
    <w:rsid w:val="004D7452"/>
    <w:rsid w:val="004D7751"/>
    <w:rsid w:val="004D7B79"/>
    <w:rsid w:val="004E030D"/>
    <w:rsid w:val="004E0FB6"/>
    <w:rsid w:val="004E1996"/>
    <w:rsid w:val="004E3A40"/>
    <w:rsid w:val="004E3B2A"/>
    <w:rsid w:val="004E3FB6"/>
    <w:rsid w:val="004E41ED"/>
    <w:rsid w:val="004E5886"/>
    <w:rsid w:val="004E5CEE"/>
    <w:rsid w:val="004E7861"/>
    <w:rsid w:val="004F031D"/>
    <w:rsid w:val="004F0B78"/>
    <w:rsid w:val="004F178B"/>
    <w:rsid w:val="004F190A"/>
    <w:rsid w:val="004F1A25"/>
    <w:rsid w:val="004F22F6"/>
    <w:rsid w:val="004F3523"/>
    <w:rsid w:val="004F4DB9"/>
    <w:rsid w:val="004F4E11"/>
    <w:rsid w:val="004F5848"/>
    <w:rsid w:val="004F647E"/>
    <w:rsid w:val="004F68BD"/>
    <w:rsid w:val="00501098"/>
    <w:rsid w:val="0050121C"/>
    <w:rsid w:val="00502345"/>
    <w:rsid w:val="00503CC0"/>
    <w:rsid w:val="005041BB"/>
    <w:rsid w:val="00504846"/>
    <w:rsid w:val="00504D06"/>
    <w:rsid w:val="00504F3F"/>
    <w:rsid w:val="005058FA"/>
    <w:rsid w:val="00506487"/>
    <w:rsid w:val="0050704E"/>
    <w:rsid w:val="005074EF"/>
    <w:rsid w:val="005075E8"/>
    <w:rsid w:val="0051061B"/>
    <w:rsid w:val="00510C3C"/>
    <w:rsid w:val="00510C47"/>
    <w:rsid w:val="00511141"/>
    <w:rsid w:val="00512055"/>
    <w:rsid w:val="00513894"/>
    <w:rsid w:val="00514046"/>
    <w:rsid w:val="0051418E"/>
    <w:rsid w:val="005143D9"/>
    <w:rsid w:val="00514A8C"/>
    <w:rsid w:val="005155F8"/>
    <w:rsid w:val="00515D24"/>
    <w:rsid w:val="00516749"/>
    <w:rsid w:val="00516A94"/>
    <w:rsid w:val="005179DD"/>
    <w:rsid w:val="005201A9"/>
    <w:rsid w:val="00520499"/>
    <w:rsid w:val="00520AEC"/>
    <w:rsid w:val="00520B5C"/>
    <w:rsid w:val="0052140B"/>
    <w:rsid w:val="00521949"/>
    <w:rsid w:val="005219E6"/>
    <w:rsid w:val="00521C6B"/>
    <w:rsid w:val="00521FA8"/>
    <w:rsid w:val="00522689"/>
    <w:rsid w:val="00523AAC"/>
    <w:rsid w:val="00523F7E"/>
    <w:rsid w:val="00525FC2"/>
    <w:rsid w:val="00526548"/>
    <w:rsid w:val="005273C5"/>
    <w:rsid w:val="00527994"/>
    <w:rsid w:val="00527E6E"/>
    <w:rsid w:val="0053044C"/>
    <w:rsid w:val="00530DB0"/>
    <w:rsid w:val="005316E6"/>
    <w:rsid w:val="005317ED"/>
    <w:rsid w:val="00531D9A"/>
    <w:rsid w:val="00532775"/>
    <w:rsid w:val="00532A78"/>
    <w:rsid w:val="00532C21"/>
    <w:rsid w:val="00533245"/>
    <w:rsid w:val="005334BF"/>
    <w:rsid w:val="00533ADE"/>
    <w:rsid w:val="00533F51"/>
    <w:rsid w:val="00534058"/>
    <w:rsid w:val="00535227"/>
    <w:rsid w:val="00535696"/>
    <w:rsid w:val="0053582B"/>
    <w:rsid w:val="005364E7"/>
    <w:rsid w:val="00536A64"/>
    <w:rsid w:val="005375C6"/>
    <w:rsid w:val="00537D22"/>
    <w:rsid w:val="0054142A"/>
    <w:rsid w:val="00541711"/>
    <w:rsid w:val="00541933"/>
    <w:rsid w:val="00541D96"/>
    <w:rsid w:val="00542092"/>
    <w:rsid w:val="00542578"/>
    <w:rsid w:val="00542832"/>
    <w:rsid w:val="0054324D"/>
    <w:rsid w:val="00543757"/>
    <w:rsid w:val="00543C6C"/>
    <w:rsid w:val="0054423C"/>
    <w:rsid w:val="00545D79"/>
    <w:rsid w:val="0054610F"/>
    <w:rsid w:val="00546E5A"/>
    <w:rsid w:val="00546EB7"/>
    <w:rsid w:val="00550153"/>
    <w:rsid w:val="00550273"/>
    <w:rsid w:val="00550651"/>
    <w:rsid w:val="00551D2B"/>
    <w:rsid w:val="00552017"/>
    <w:rsid w:val="00552133"/>
    <w:rsid w:val="0055430C"/>
    <w:rsid w:val="005546B0"/>
    <w:rsid w:val="0055567A"/>
    <w:rsid w:val="00555E51"/>
    <w:rsid w:val="005573CE"/>
    <w:rsid w:val="00557703"/>
    <w:rsid w:val="00560338"/>
    <w:rsid w:val="005614A7"/>
    <w:rsid w:val="005618BA"/>
    <w:rsid w:val="00561BCB"/>
    <w:rsid w:val="00561D54"/>
    <w:rsid w:val="0056296D"/>
    <w:rsid w:val="00563595"/>
    <w:rsid w:val="005639BC"/>
    <w:rsid w:val="00564CB8"/>
    <w:rsid w:val="00565A90"/>
    <w:rsid w:val="00565B2F"/>
    <w:rsid w:val="00566425"/>
    <w:rsid w:val="00566CBC"/>
    <w:rsid w:val="005671CD"/>
    <w:rsid w:val="00567B8E"/>
    <w:rsid w:val="005704DF"/>
    <w:rsid w:val="00570919"/>
    <w:rsid w:val="00570AFE"/>
    <w:rsid w:val="00570C0C"/>
    <w:rsid w:val="00570DE0"/>
    <w:rsid w:val="005711A5"/>
    <w:rsid w:val="00571516"/>
    <w:rsid w:val="00572D1B"/>
    <w:rsid w:val="00573311"/>
    <w:rsid w:val="005737C6"/>
    <w:rsid w:val="00573A57"/>
    <w:rsid w:val="0057433E"/>
    <w:rsid w:val="0057475A"/>
    <w:rsid w:val="005765E4"/>
    <w:rsid w:val="00576670"/>
    <w:rsid w:val="005768BB"/>
    <w:rsid w:val="00577273"/>
    <w:rsid w:val="005774A2"/>
    <w:rsid w:val="00577587"/>
    <w:rsid w:val="00577EE8"/>
    <w:rsid w:val="00580DFF"/>
    <w:rsid w:val="005812A7"/>
    <w:rsid w:val="005815F6"/>
    <w:rsid w:val="0058256E"/>
    <w:rsid w:val="00582582"/>
    <w:rsid w:val="00582D2D"/>
    <w:rsid w:val="005830E2"/>
    <w:rsid w:val="00583DD0"/>
    <w:rsid w:val="00583E35"/>
    <w:rsid w:val="0058490F"/>
    <w:rsid w:val="00584D36"/>
    <w:rsid w:val="005850DA"/>
    <w:rsid w:val="005855BF"/>
    <w:rsid w:val="0058576E"/>
    <w:rsid w:val="005858F6"/>
    <w:rsid w:val="00585CCD"/>
    <w:rsid w:val="00585E9B"/>
    <w:rsid w:val="0058730F"/>
    <w:rsid w:val="005878C7"/>
    <w:rsid w:val="00591136"/>
    <w:rsid w:val="0059177F"/>
    <w:rsid w:val="005917D1"/>
    <w:rsid w:val="00592012"/>
    <w:rsid w:val="00592DB2"/>
    <w:rsid w:val="005933EE"/>
    <w:rsid w:val="005934E4"/>
    <w:rsid w:val="00593829"/>
    <w:rsid w:val="005938BF"/>
    <w:rsid w:val="0059399B"/>
    <w:rsid w:val="00593A96"/>
    <w:rsid w:val="00593EF0"/>
    <w:rsid w:val="00594820"/>
    <w:rsid w:val="00594856"/>
    <w:rsid w:val="00594B1C"/>
    <w:rsid w:val="00595AE6"/>
    <w:rsid w:val="00595E31"/>
    <w:rsid w:val="00595FEA"/>
    <w:rsid w:val="00596937"/>
    <w:rsid w:val="005973B4"/>
    <w:rsid w:val="00597D6D"/>
    <w:rsid w:val="005A0C2A"/>
    <w:rsid w:val="005A0E3E"/>
    <w:rsid w:val="005A0EC6"/>
    <w:rsid w:val="005A13B1"/>
    <w:rsid w:val="005A1DF5"/>
    <w:rsid w:val="005A210B"/>
    <w:rsid w:val="005A2533"/>
    <w:rsid w:val="005A2763"/>
    <w:rsid w:val="005A2DBE"/>
    <w:rsid w:val="005A312F"/>
    <w:rsid w:val="005A4BC3"/>
    <w:rsid w:val="005A4F14"/>
    <w:rsid w:val="005A5F1D"/>
    <w:rsid w:val="005A6026"/>
    <w:rsid w:val="005A6104"/>
    <w:rsid w:val="005A6DE2"/>
    <w:rsid w:val="005A6E99"/>
    <w:rsid w:val="005A71C2"/>
    <w:rsid w:val="005A7236"/>
    <w:rsid w:val="005A7391"/>
    <w:rsid w:val="005A75A5"/>
    <w:rsid w:val="005B00FF"/>
    <w:rsid w:val="005B0568"/>
    <w:rsid w:val="005B0755"/>
    <w:rsid w:val="005B12A1"/>
    <w:rsid w:val="005B156F"/>
    <w:rsid w:val="005B20DD"/>
    <w:rsid w:val="005B24E4"/>
    <w:rsid w:val="005B2811"/>
    <w:rsid w:val="005B2E20"/>
    <w:rsid w:val="005B3167"/>
    <w:rsid w:val="005B3F66"/>
    <w:rsid w:val="005B41A3"/>
    <w:rsid w:val="005B50E4"/>
    <w:rsid w:val="005B5AAF"/>
    <w:rsid w:val="005B5CB7"/>
    <w:rsid w:val="005B68D7"/>
    <w:rsid w:val="005B7148"/>
    <w:rsid w:val="005C184C"/>
    <w:rsid w:val="005C1AD3"/>
    <w:rsid w:val="005C2016"/>
    <w:rsid w:val="005C22DE"/>
    <w:rsid w:val="005C24C6"/>
    <w:rsid w:val="005C25CB"/>
    <w:rsid w:val="005C3587"/>
    <w:rsid w:val="005C3728"/>
    <w:rsid w:val="005C3DE2"/>
    <w:rsid w:val="005C53E8"/>
    <w:rsid w:val="005C55D7"/>
    <w:rsid w:val="005C6406"/>
    <w:rsid w:val="005C68CD"/>
    <w:rsid w:val="005C758E"/>
    <w:rsid w:val="005C76AA"/>
    <w:rsid w:val="005C7E6F"/>
    <w:rsid w:val="005C7E8D"/>
    <w:rsid w:val="005C7F6E"/>
    <w:rsid w:val="005D0647"/>
    <w:rsid w:val="005D0B08"/>
    <w:rsid w:val="005D172E"/>
    <w:rsid w:val="005D19A0"/>
    <w:rsid w:val="005D1D2E"/>
    <w:rsid w:val="005D2170"/>
    <w:rsid w:val="005D223C"/>
    <w:rsid w:val="005D2283"/>
    <w:rsid w:val="005D2A81"/>
    <w:rsid w:val="005D319A"/>
    <w:rsid w:val="005D3950"/>
    <w:rsid w:val="005D3CA5"/>
    <w:rsid w:val="005D41B1"/>
    <w:rsid w:val="005D4923"/>
    <w:rsid w:val="005D5570"/>
    <w:rsid w:val="005D5807"/>
    <w:rsid w:val="005D59DB"/>
    <w:rsid w:val="005D5EA5"/>
    <w:rsid w:val="005D69B2"/>
    <w:rsid w:val="005D7412"/>
    <w:rsid w:val="005D74F2"/>
    <w:rsid w:val="005D795F"/>
    <w:rsid w:val="005D7B5A"/>
    <w:rsid w:val="005E00F4"/>
    <w:rsid w:val="005E0322"/>
    <w:rsid w:val="005E0EFD"/>
    <w:rsid w:val="005E1963"/>
    <w:rsid w:val="005E3737"/>
    <w:rsid w:val="005E3C0A"/>
    <w:rsid w:val="005E3FE8"/>
    <w:rsid w:val="005E475E"/>
    <w:rsid w:val="005E4BA9"/>
    <w:rsid w:val="005E4C03"/>
    <w:rsid w:val="005E5763"/>
    <w:rsid w:val="005E5D7E"/>
    <w:rsid w:val="005E6CE6"/>
    <w:rsid w:val="005E739C"/>
    <w:rsid w:val="005F02A0"/>
    <w:rsid w:val="005F0362"/>
    <w:rsid w:val="005F0D03"/>
    <w:rsid w:val="005F1769"/>
    <w:rsid w:val="005F17EC"/>
    <w:rsid w:val="005F20B9"/>
    <w:rsid w:val="005F20C6"/>
    <w:rsid w:val="005F3094"/>
    <w:rsid w:val="005F46ED"/>
    <w:rsid w:val="005F509C"/>
    <w:rsid w:val="005F5658"/>
    <w:rsid w:val="005F57D2"/>
    <w:rsid w:val="005F5825"/>
    <w:rsid w:val="005F6603"/>
    <w:rsid w:val="005F6C05"/>
    <w:rsid w:val="005F6C28"/>
    <w:rsid w:val="005F7704"/>
    <w:rsid w:val="005F79FC"/>
    <w:rsid w:val="00600FEF"/>
    <w:rsid w:val="00601062"/>
    <w:rsid w:val="006010AA"/>
    <w:rsid w:val="00601E1F"/>
    <w:rsid w:val="00602A1C"/>
    <w:rsid w:val="00603115"/>
    <w:rsid w:val="0060350C"/>
    <w:rsid w:val="00603E02"/>
    <w:rsid w:val="00604C3D"/>
    <w:rsid w:val="00604C7F"/>
    <w:rsid w:val="00604CE3"/>
    <w:rsid w:val="006059C3"/>
    <w:rsid w:val="006059D6"/>
    <w:rsid w:val="00605E1F"/>
    <w:rsid w:val="0060615E"/>
    <w:rsid w:val="00606AFC"/>
    <w:rsid w:val="00607815"/>
    <w:rsid w:val="00607E69"/>
    <w:rsid w:val="00610D70"/>
    <w:rsid w:val="00611ACE"/>
    <w:rsid w:val="00611E41"/>
    <w:rsid w:val="006120C1"/>
    <w:rsid w:val="00612276"/>
    <w:rsid w:val="00612800"/>
    <w:rsid w:val="0061398D"/>
    <w:rsid w:val="00614175"/>
    <w:rsid w:val="006153B2"/>
    <w:rsid w:val="006154E6"/>
    <w:rsid w:val="00615E62"/>
    <w:rsid w:val="00615F2E"/>
    <w:rsid w:val="00615F35"/>
    <w:rsid w:val="0061756D"/>
    <w:rsid w:val="00621441"/>
    <w:rsid w:val="006214BB"/>
    <w:rsid w:val="006219EF"/>
    <w:rsid w:val="0062211B"/>
    <w:rsid w:val="00623377"/>
    <w:rsid w:val="006236D5"/>
    <w:rsid w:val="00623EA2"/>
    <w:rsid w:val="0062443C"/>
    <w:rsid w:val="006245FA"/>
    <w:rsid w:val="00624936"/>
    <w:rsid w:val="006249DA"/>
    <w:rsid w:val="00624E25"/>
    <w:rsid w:val="00625985"/>
    <w:rsid w:val="00625CD7"/>
    <w:rsid w:val="00626538"/>
    <w:rsid w:val="00626D02"/>
    <w:rsid w:val="00626F52"/>
    <w:rsid w:val="00627090"/>
    <w:rsid w:val="00627125"/>
    <w:rsid w:val="00627421"/>
    <w:rsid w:val="006302F1"/>
    <w:rsid w:val="0063068E"/>
    <w:rsid w:val="00630B58"/>
    <w:rsid w:val="006311A4"/>
    <w:rsid w:val="0063135C"/>
    <w:rsid w:val="00631437"/>
    <w:rsid w:val="00631A78"/>
    <w:rsid w:val="006324EC"/>
    <w:rsid w:val="00632588"/>
    <w:rsid w:val="00632AC9"/>
    <w:rsid w:val="006335B7"/>
    <w:rsid w:val="006342E4"/>
    <w:rsid w:val="00635466"/>
    <w:rsid w:val="00635BF5"/>
    <w:rsid w:val="00636641"/>
    <w:rsid w:val="00637058"/>
    <w:rsid w:val="0063768E"/>
    <w:rsid w:val="00637801"/>
    <w:rsid w:val="00637987"/>
    <w:rsid w:val="00640951"/>
    <w:rsid w:val="00640AFF"/>
    <w:rsid w:val="00640EA1"/>
    <w:rsid w:val="00641B0C"/>
    <w:rsid w:val="00642BA5"/>
    <w:rsid w:val="00643B44"/>
    <w:rsid w:val="00643F9F"/>
    <w:rsid w:val="006445A0"/>
    <w:rsid w:val="00644A24"/>
    <w:rsid w:val="00644AFA"/>
    <w:rsid w:val="00645EB0"/>
    <w:rsid w:val="006460B3"/>
    <w:rsid w:val="0064696D"/>
    <w:rsid w:val="00646B62"/>
    <w:rsid w:val="00646C4A"/>
    <w:rsid w:val="00646CD7"/>
    <w:rsid w:val="00647004"/>
    <w:rsid w:val="006478C6"/>
    <w:rsid w:val="00647911"/>
    <w:rsid w:val="0064795B"/>
    <w:rsid w:val="00647AF1"/>
    <w:rsid w:val="00650120"/>
    <w:rsid w:val="006503C7"/>
    <w:rsid w:val="00652455"/>
    <w:rsid w:val="00652515"/>
    <w:rsid w:val="006525E5"/>
    <w:rsid w:val="00652A22"/>
    <w:rsid w:val="00653FA7"/>
    <w:rsid w:val="00654991"/>
    <w:rsid w:val="00655CF0"/>
    <w:rsid w:val="00656359"/>
    <w:rsid w:val="00656499"/>
    <w:rsid w:val="0065705F"/>
    <w:rsid w:val="00657B8D"/>
    <w:rsid w:val="00657C95"/>
    <w:rsid w:val="0066006F"/>
    <w:rsid w:val="0066035D"/>
    <w:rsid w:val="00660572"/>
    <w:rsid w:val="00660823"/>
    <w:rsid w:val="0066137B"/>
    <w:rsid w:val="00661A1D"/>
    <w:rsid w:val="00661D9B"/>
    <w:rsid w:val="00663A13"/>
    <w:rsid w:val="00663E24"/>
    <w:rsid w:val="00663E74"/>
    <w:rsid w:val="00664898"/>
    <w:rsid w:val="00664AC6"/>
    <w:rsid w:val="00664C1C"/>
    <w:rsid w:val="00665606"/>
    <w:rsid w:val="0066612B"/>
    <w:rsid w:val="00666497"/>
    <w:rsid w:val="00666549"/>
    <w:rsid w:val="00666B84"/>
    <w:rsid w:val="00667677"/>
    <w:rsid w:val="00667958"/>
    <w:rsid w:val="006707DD"/>
    <w:rsid w:val="00670D2E"/>
    <w:rsid w:val="006716EA"/>
    <w:rsid w:val="00671749"/>
    <w:rsid w:val="006718D9"/>
    <w:rsid w:val="00671F2A"/>
    <w:rsid w:val="006722A3"/>
    <w:rsid w:val="00672A33"/>
    <w:rsid w:val="00673469"/>
    <w:rsid w:val="00673A82"/>
    <w:rsid w:val="00674E9E"/>
    <w:rsid w:val="006756AE"/>
    <w:rsid w:val="006756EC"/>
    <w:rsid w:val="006765E4"/>
    <w:rsid w:val="00676800"/>
    <w:rsid w:val="00676A95"/>
    <w:rsid w:val="00677566"/>
    <w:rsid w:val="00677771"/>
    <w:rsid w:val="006779E1"/>
    <w:rsid w:val="00677E41"/>
    <w:rsid w:val="00680016"/>
    <w:rsid w:val="00681169"/>
    <w:rsid w:val="00681CB8"/>
    <w:rsid w:val="00682932"/>
    <w:rsid w:val="00682CBC"/>
    <w:rsid w:val="00683265"/>
    <w:rsid w:val="00683418"/>
    <w:rsid w:val="00683E2A"/>
    <w:rsid w:val="00683E8B"/>
    <w:rsid w:val="006843A9"/>
    <w:rsid w:val="0068447B"/>
    <w:rsid w:val="00684F4E"/>
    <w:rsid w:val="006859AF"/>
    <w:rsid w:val="0068630E"/>
    <w:rsid w:val="00686A59"/>
    <w:rsid w:val="00686A82"/>
    <w:rsid w:val="00686ABC"/>
    <w:rsid w:val="00687482"/>
    <w:rsid w:val="00687522"/>
    <w:rsid w:val="00687668"/>
    <w:rsid w:val="006904D2"/>
    <w:rsid w:val="00690817"/>
    <w:rsid w:val="006913A1"/>
    <w:rsid w:val="00691743"/>
    <w:rsid w:val="00691827"/>
    <w:rsid w:val="00691B11"/>
    <w:rsid w:val="006928DA"/>
    <w:rsid w:val="00692947"/>
    <w:rsid w:val="00692EBE"/>
    <w:rsid w:val="006935CC"/>
    <w:rsid w:val="006938D8"/>
    <w:rsid w:val="00693E3C"/>
    <w:rsid w:val="00693F29"/>
    <w:rsid w:val="00694FD2"/>
    <w:rsid w:val="006950AE"/>
    <w:rsid w:val="006956F6"/>
    <w:rsid w:val="0069616D"/>
    <w:rsid w:val="006967F4"/>
    <w:rsid w:val="00696F10"/>
    <w:rsid w:val="00697053"/>
    <w:rsid w:val="006973DD"/>
    <w:rsid w:val="00697754"/>
    <w:rsid w:val="006A0782"/>
    <w:rsid w:val="006A1539"/>
    <w:rsid w:val="006A2A8E"/>
    <w:rsid w:val="006A2E08"/>
    <w:rsid w:val="006A2E61"/>
    <w:rsid w:val="006A2F02"/>
    <w:rsid w:val="006A4366"/>
    <w:rsid w:val="006A4F86"/>
    <w:rsid w:val="006A57ED"/>
    <w:rsid w:val="006A68D2"/>
    <w:rsid w:val="006A69F3"/>
    <w:rsid w:val="006A7287"/>
    <w:rsid w:val="006A7631"/>
    <w:rsid w:val="006A7ADD"/>
    <w:rsid w:val="006A7B55"/>
    <w:rsid w:val="006B0144"/>
    <w:rsid w:val="006B0655"/>
    <w:rsid w:val="006B22D0"/>
    <w:rsid w:val="006B31D9"/>
    <w:rsid w:val="006B32B5"/>
    <w:rsid w:val="006B33FD"/>
    <w:rsid w:val="006B363C"/>
    <w:rsid w:val="006B3C04"/>
    <w:rsid w:val="006B3E20"/>
    <w:rsid w:val="006B3FB3"/>
    <w:rsid w:val="006B457D"/>
    <w:rsid w:val="006B4C0F"/>
    <w:rsid w:val="006B54BC"/>
    <w:rsid w:val="006B63FF"/>
    <w:rsid w:val="006B6442"/>
    <w:rsid w:val="006B6747"/>
    <w:rsid w:val="006B7138"/>
    <w:rsid w:val="006B76EB"/>
    <w:rsid w:val="006B7BBD"/>
    <w:rsid w:val="006C0846"/>
    <w:rsid w:val="006C0F3D"/>
    <w:rsid w:val="006C142D"/>
    <w:rsid w:val="006C1964"/>
    <w:rsid w:val="006C1BF6"/>
    <w:rsid w:val="006C1E1E"/>
    <w:rsid w:val="006C1F00"/>
    <w:rsid w:val="006C2A5D"/>
    <w:rsid w:val="006C2C12"/>
    <w:rsid w:val="006C2EE6"/>
    <w:rsid w:val="006C3C8E"/>
    <w:rsid w:val="006C3D83"/>
    <w:rsid w:val="006C3D99"/>
    <w:rsid w:val="006C411A"/>
    <w:rsid w:val="006C41E9"/>
    <w:rsid w:val="006C4E6A"/>
    <w:rsid w:val="006C516A"/>
    <w:rsid w:val="006C60B6"/>
    <w:rsid w:val="006C7B5B"/>
    <w:rsid w:val="006D0D34"/>
    <w:rsid w:val="006D2228"/>
    <w:rsid w:val="006D2236"/>
    <w:rsid w:val="006D2B84"/>
    <w:rsid w:val="006D2D3B"/>
    <w:rsid w:val="006D2DAF"/>
    <w:rsid w:val="006D305D"/>
    <w:rsid w:val="006D4034"/>
    <w:rsid w:val="006D458D"/>
    <w:rsid w:val="006D4D04"/>
    <w:rsid w:val="006D5A85"/>
    <w:rsid w:val="006D6377"/>
    <w:rsid w:val="006D65B1"/>
    <w:rsid w:val="006D6BFC"/>
    <w:rsid w:val="006D6C14"/>
    <w:rsid w:val="006D6C5C"/>
    <w:rsid w:val="006D72F0"/>
    <w:rsid w:val="006E1296"/>
    <w:rsid w:val="006E136C"/>
    <w:rsid w:val="006E143E"/>
    <w:rsid w:val="006E2484"/>
    <w:rsid w:val="006E3C23"/>
    <w:rsid w:val="006E3FE5"/>
    <w:rsid w:val="006E44B1"/>
    <w:rsid w:val="006E5649"/>
    <w:rsid w:val="006E582C"/>
    <w:rsid w:val="006E5FF3"/>
    <w:rsid w:val="006E60DD"/>
    <w:rsid w:val="006E6274"/>
    <w:rsid w:val="006E6E6E"/>
    <w:rsid w:val="006E7187"/>
    <w:rsid w:val="006E718B"/>
    <w:rsid w:val="006E75C0"/>
    <w:rsid w:val="006E7643"/>
    <w:rsid w:val="006F11BA"/>
    <w:rsid w:val="006F13C8"/>
    <w:rsid w:val="006F15F3"/>
    <w:rsid w:val="006F1E12"/>
    <w:rsid w:val="006F357D"/>
    <w:rsid w:val="006F37D0"/>
    <w:rsid w:val="006F44DD"/>
    <w:rsid w:val="006F484C"/>
    <w:rsid w:val="006F5038"/>
    <w:rsid w:val="006F52A5"/>
    <w:rsid w:val="006F6BD7"/>
    <w:rsid w:val="006F73CE"/>
    <w:rsid w:val="006F74D7"/>
    <w:rsid w:val="006F7F25"/>
    <w:rsid w:val="007011BD"/>
    <w:rsid w:val="007012B3"/>
    <w:rsid w:val="0070190D"/>
    <w:rsid w:val="007021E0"/>
    <w:rsid w:val="007024FA"/>
    <w:rsid w:val="00702618"/>
    <w:rsid w:val="007032FD"/>
    <w:rsid w:val="007043B8"/>
    <w:rsid w:val="00704EFE"/>
    <w:rsid w:val="0070547A"/>
    <w:rsid w:val="00705F19"/>
    <w:rsid w:val="0070646D"/>
    <w:rsid w:val="00706958"/>
    <w:rsid w:val="00706CA8"/>
    <w:rsid w:val="007072AA"/>
    <w:rsid w:val="00707732"/>
    <w:rsid w:val="0071036C"/>
    <w:rsid w:val="00710882"/>
    <w:rsid w:val="00711446"/>
    <w:rsid w:val="0071180D"/>
    <w:rsid w:val="007129C7"/>
    <w:rsid w:val="00712D85"/>
    <w:rsid w:val="00713019"/>
    <w:rsid w:val="00714B19"/>
    <w:rsid w:val="00715BFF"/>
    <w:rsid w:val="00715EAA"/>
    <w:rsid w:val="00716AB8"/>
    <w:rsid w:val="007172DB"/>
    <w:rsid w:val="00717311"/>
    <w:rsid w:val="00717D7F"/>
    <w:rsid w:val="00720B7E"/>
    <w:rsid w:val="00721429"/>
    <w:rsid w:val="00721C49"/>
    <w:rsid w:val="007224CE"/>
    <w:rsid w:val="007224E4"/>
    <w:rsid w:val="00723501"/>
    <w:rsid w:val="00724290"/>
    <w:rsid w:val="00724DAC"/>
    <w:rsid w:val="0072512D"/>
    <w:rsid w:val="0072518A"/>
    <w:rsid w:val="0072519E"/>
    <w:rsid w:val="007259CF"/>
    <w:rsid w:val="00725A81"/>
    <w:rsid w:val="00725C0A"/>
    <w:rsid w:val="00726315"/>
    <w:rsid w:val="00726359"/>
    <w:rsid w:val="0072664C"/>
    <w:rsid w:val="00726922"/>
    <w:rsid w:val="007271DA"/>
    <w:rsid w:val="007307D5"/>
    <w:rsid w:val="00730AD4"/>
    <w:rsid w:val="0073233B"/>
    <w:rsid w:val="0073240B"/>
    <w:rsid w:val="00732856"/>
    <w:rsid w:val="0073288B"/>
    <w:rsid w:val="00732FB8"/>
    <w:rsid w:val="00734585"/>
    <w:rsid w:val="00734C88"/>
    <w:rsid w:val="007354E0"/>
    <w:rsid w:val="00736A8C"/>
    <w:rsid w:val="00736DA8"/>
    <w:rsid w:val="007373FB"/>
    <w:rsid w:val="007374BA"/>
    <w:rsid w:val="007377E2"/>
    <w:rsid w:val="00737866"/>
    <w:rsid w:val="00737ACB"/>
    <w:rsid w:val="00740977"/>
    <w:rsid w:val="00740DF5"/>
    <w:rsid w:val="007413E0"/>
    <w:rsid w:val="00741654"/>
    <w:rsid w:val="0074196B"/>
    <w:rsid w:val="00741F3A"/>
    <w:rsid w:val="00741FC6"/>
    <w:rsid w:val="0074224C"/>
    <w:rsid w:val="00742508"/>
    <w:rsid w:val="007426F5"/>
    <w:rsid w:val="00743B54"/>
    <w:rsid w:val="00743C3E"/>
    <w:rsid w:val="007447D3"/>
    <w:rsid w:val="00745396"/>
    <w:rsid w:val="00745F91"/>
    <w:rsid w:val="007463D2"/>
    <w:rsid w:val="007470C3"/>
    <w:rsid w:val="00747290"/>
    <w:rsid w:val="0074739A"/>
    <w:rsid w:val="00747538"/>
    <w:rsid w:val="0074763F"/>
    <w:rsid w:val="007476D8"/>
    <w:rsid w:val="007505CD"/>
    <w:rsid w:val="00750AD9"/>
    <w:rsid w:val="00751705"/>
    <w:rsid w:val="00751C9D"/>
    <w:rsid w:val="00752C44"/>
    <w:rsid w:val="007530D7"/>
    <w:rsid w:val="00753F72"/>
    <w:rsid w:val="007555B3"/>
    <w:rsid w:val="00756311"/>
    <w:rsid w:val="00756998"/>
    <w:rsid w:val="00757F09"/>
    <w:rsid w:val="0076008F"/>
    <w:rsid w:val="00760F50"/>
    <w:rsid w:val="0076161C"/>
    <w:rsid w:val="00761AB0"/>
    <w:rsid w:val="00762965"/>
    <w:rsid w:val="00762A8C"/>
    <w:rsid w:val="00763215"/>
    <w:rsid w:val="007635FB"/>
    <w:rsid w:val="0076398C"/>
    <w:rsid w:val="00764BD2"/>
    <w:rsid w:val="007651CA"/>
    <w:rsid w:val="00765285"/>
    <w:rsid w:val="00765A83"/>
    <w:rsid w:val="00767461"/>
    <w:rsid w:val="00767C3B"/>
    <w:rsid w:val="007705AA"/>
    <w:rsid w:val="0077078C"/>
    <w:rsid w:val="00770B6F"/>
    <w:rsid w:val="007712F4"/>
    <w:rsid w:val="007713FA"/>
    <w:rsid w:val="007716F6"/>
    <w:rsid w:val="00771F5E"/>
    <w:rsid w:val="00772154"/>
    <w:rsid w:val="007722B4"/>
    <w:rsid w:val="00772960"/>
    <w:rsid w:val="00772FFB"/>
    <w:rsid w:val="00773BE9"/>
    <w:rsid w:val="0077418D"/>
    <w:rsid w:val="007741C2"/>
    <w:rsid w:val="00775318"/>
    <w:rsid w:val="0077545C"/>
    <w:rsid w:val="00775C76"/>
    <w:rsid w:val="0077607F"/>
    <w:rsid w:val="0077672F"/>
    <w:rsid w:val="00777CCA"/>
    <w:rsid w:val="00777D6F"/>
    <w:rsid w:val="007813FA"/>
    <w:rsid w:val="007814D0"/>
    <w:rsid w:val="0078263A"/>
    <w:rsid w:val="00782874"/>
    <w:rsid w:val="00782A05"/>
    <w:rsid w:val="00782D96"/>
    <w:rsid w:val="00785241"/>
    <w:rsid w:val="00786A8A"/>
    <w:rsid w:val="00786D6F"/>
    <w:rsid w:val="00787925"/>
    <w:rsid w:val="00787A65"/>
    <w:rsid w:val="00790012"/>
    <w:rsid w:val="00790420"/>
    <w:rsid w:val="00790771"/>
    <w:rsid w:val="007919C6"/>
    <w:rsid w:val="00791B34"/>
    <w:rsid w:val="00792043"/>
    <w:rsid w:val="00792771"/>
    <w:rsid w:val="00792AE1"/>
    <w:rsid w:val="00792E84"/>
    <w:rsid w:val="007933EA"/>
    <w:rsid w:val="007938FB"/>
    <w:rsid w:val="0079625A"/>
    <w:rsid w:val="0079650C"/>
    <w:rsid w:val="00796D64"/>
    <w:rsid w:val="007971D7"/>
    <w:rsid w:val="0079768F"/>
    <w:rsid w:val="007A009F"/>
    <w:rsid w:val="007A0105"/>
    <w:rsid w:val="007A0378"/>
    <w:rsid w:val="007A18FA"/>
    <w:rsid w:val="007A1BD2"/>
    <w:rsid w:val="007A240D"/>
    <w:rsid w:val="007A2478"/>
    <w:rsid w:val="007A250E"/>
    <w:rsid w:val="007A28C5"/>
    <w:rsid w:val="007A2F0E"/>
    <w:rsid w:val="007A3389"/>
    <w:rsid w:val="007A3668"/>
    <w:rsid w:val="007A3BD6"/>
    <w:rsid w:val="007A3D1D"/>
    <w:rsid w:val="007A450F"/>
    <w:rsid w:val="007A4F79"/>
    <w:rsid w:val="007A509C"/>
    <w:rsid w:val="007A511E"/>
    <w:rsid w:val="007A5533"/>
    <w:rsid w:val="007A562C"/>
    <w:rsid w:val="007A5B38"/>
    <w:rsid w:val="007A5BB2"/>
    <w:rsid w:val="007A6733"/>
    <w:rsid w:val="007A6819"/>
    <w:rsid w:val="007A6BD0"/>
    <w:rsid w:val="007A7F07"/>
    <w:rsid w:val="007B0D05"/>
    <w:rsid w:val="007B1447"/>
    <w:rsid w:val="007B15BE"/>
    <w:rsid w:val="007B2990"/>
    <w:rsid w:val="007B3828"/>
    <w:rsid w:val="007B3B73"/>
    <w:rsid w:val="007B3FEB"/>
    <w:rsid w:val="007B5588"/>
    <w:rsid w:val="007B5B0E"/>
    <w:rsid w:val="007B65EC"/>
    <w:rsid w:val="007B7207"/>
    <w:rsid w:val="007C01EB"/>
    <w:rsid w:val="007C07A1"/>
    <w:rsid w:val="007C15D0"/>
    <w:rsid w:val="007C166D"/>
    <w:rsid w:val="007C17DF"/>
    <w:rsid w:val="007C1D68"/>
    <w:rsid w:val="007C2383"/>
    <w:rsid w:val="007C2B36"/>
    <w:rsid w:val="007C2BBD"/>
    <w:rsid w:val="007C32EB"/>
    <w:rsid w:val="007C3415"/>
    <w:rsid w:val="007C34AE"/>
    <w:rsid w:val="007C45B2"/>
    <w:rsid w:val="007C4D26"/>
    <w:rsid w:val="007C572A"/>
    <w:rsid w:val="007C5E4D"/>
    <w:rsid w:val="007C63CA"/>
    <w:rsid w:val="007C75F5"/>
    <w:rsid w:val="007D05B8"/>
    <w:rsid w:val="007D09AE"/>
    <w:rsid w:val="007D0AEE"/>
    <w:rsid w:val="007D1343"/>
    <w:rsid w:val="007D1349"/>
    <w:rsid w:val="007D1356"/>
    <w:rsid w:val="007D1AF3"/>
    <w:rsid w:val="007D2E35"/>
    <w:rsid w:val="007D2EAF"/>
    <w:rsid w:val="007D40CD"/>
    <w:rsid w:val="007D4118"/>
    <w:rsid w:val="007D4C11"/>
    <w:rsid w:val="007D5B8A"/>
    <w:rsid w:val="007D64EC"/>
    <w:rsid w:val="007D6BF7"/>
    <w:rsid w:val="007D7D5F"/>
    <w:rsid w:val="007D7F3B"/>
    <w:rsid w:val="007E0099"/>
    <w:rsid w:val="007E0CE0"/>
    <w:rsid w:val="007E11E8"/>
    <w:rsid w:val="007E139C"/>
    <w:rsid w:val="007E19D9"/>
    <w:rsid w:val="007E1E1C"/>
    <w:rsid w:val="007E205B"/>
    <w:rsid w:val="007E22CD"/>
    <w:rsid w:val="007E2D39"/>
    <w:rsid w:val="007E40AF"/>
    <w:rsid w:val="007E4DCB"/>
    <w:rsid w:val="007E5BB5"/>
    <w:rsid w:val="007E6A5D"/>
    <w:rsid w:val="007E6A7C"/>
    <w:rsid w:val="007F04CD"/>
    <w:rsid w:val="007F091B"/>
    <w:rsid w:val="007F09DC"/>
    <w:rsid w:val="007F0C2F"/>
    <w:rsid w:val="007F0FB3"/>
    <w:rsid w:val="007F1A8F"/>
    <w:rsid w:val="007F1DD3"/>
    <w:rsid w:val="007F3BE2"/>
    <w:rsid w:val="007F3E65"/>
    <w:rsid w:val="007F40A1"/>
    <w:rsid w:val="007F492F"/>
    <w:rsid w:val="007F60CD"/>
    <w:rsid w:val="007F6DED"/>
    <w:rsid w:val="007F6FB0"/>
    <w:rsid w:val="007F7903"/>
    <w:rsid w:val="0080023A"/>
    <w:rsid w:val="00800371"/>
    <w:rsid w:val="0080038B"/>
    <w:rsid w:val="008019FB"/>
    <w:rsid w:val="00803156"/>
    <w:rsid w:val="008031E1"/>
    <w:rsid w:val="00803C70"/>
    <w:rsid w:val="00804D98"/>
    <w:rsid w:val="00805A9B"/>
    <w:rsid w:val="0080694B"/>
    <w:rsid w:val="00806E12"/>
    <w:rsid w:val="00806E74"/>
    <w:rsid w:val="0080775B"/>
    <w:rsid w:val="008077FD"/>
    <w:rsid w:val="00807C0C"/>
    <w:rsid w:val="00807D6B"/>
    <w:rsid w:val="008109E2"/>
    <w:rsid w:val="00810EE0"/>
    <w:rsid w:val="00810FAF"/>
    <w:rsid w:val="0081173F"/>
    <w:rsid w:val="00811DB8"/>
    <w:rsid w:val="0081207E"/>
    <w:rsid w:val="008120EF"/>
    <w:rsid w:val="008129B6"/>
    <w:rsid w:val="00812B41"/>
    <w:rsid w:val="00812D85"/>
    <w:rsid w:val="00815475"/>
    <w:rsid w:val="008154D6"/>
    <w:rsid w:val="008177BF"/>
    <w:rsid w:val="008178AA"/>
    <w:rsid w:val="00817930"/>
    <w:rsid w:val="0081797C"/>
    <w:rsid w:val="00820A9B"/>
    <w:rsid w:val="00820AD1"/>
    <w:rsid w:val="00821347"/>
    <w:rsid w:val="0082174C"/>
    <w:rsid w:val="00823907"/>
    <w:rsid w:val="00824263"/>
    <w:rsid w:val="00824632"/>
    <w:rsid w:val="008247C0"/>
    <w:rsid w:val="008249F8"/>
    <w:rsid w:val="00824D0D"/>
    <w:rsid w:val="00825207"/>
    <w:rsid w:val="00826981"/>
    <w:rsid w:val="0082712B"/>
    <w:rsid w:val="008279C0"/>
    <w:rsid w:val="00830228"/>
    <w:rsid w:val="00830B38"/>
    <w:rsid w:val="008310F7"/>
    <w:rsid w:val="008318AA"/>
    <w:rsid w:val="00831FD1"/>
    <w:rsid w:val="008326DC"/>
    <w:rsid w:val="00832B24"/>
    <w:rsid w:val="00832C80"/>
    <w:rsid w:val="00833287"/>
    <w:rsid w:val="00833743"/>
    <w:rsid w:val="008338C4"/>
    <w:rsid w:val="008344F6"/>
    <w:rsid w:val="008355E9"/>
    <w:rsid w:val="008357C6"/>
    <w:rsid w:val="00835C38"/>
    <w:rsid w:val="008361C2"/>
    <w:rsid w:val="008363A8"/>
    <w:rsid w:val="00837B3D"/>
    <w:rsid w:val="00841496"/>
    <w:rsid w:val="008421AE"/>
    <w:rsid w:val="008425CC"/>
    <w:rsid w:val="008426B7"/>
    <w:rsid w:val="00842978"/>
    <w:rsid w:val="00842A88"/>
    <w:rsid w:val="0084316A"/>
    <w:rsid w:val="008433D6"/>
    <w:rsid w:val="008435D6"/>
    <w:rsid w:val="00843CED"/>
    <w:rsid w:val="008444C1"/>
    <w:rsid w:val="00844632"/>
    <w:rsid w:val="00844B18"/>
    <w:rsid w:val="008450A7"/>
    <w:rsid w:val="00845B4E"/>
    <w:rsid w:val="00845BE4"/>
    <w:rsid w:val="00845E96"/>
    <w:rsid w:val="008461A7"/>
    <w:rsid w:val="00846742"/>
    <w:rsid w:val="00846757"/>
    <w:rsid w:val="0084682E"/>
    <w:rsid w:val="00846B63"/>
    <w:rsid w:val="00846E01"/>
    <w:rsid w:val="00847911"/>
    <w:rsid w:val="008502C5"/>
    <w:rsid w:val="00850EBB"/>
    <w:rsid w:val="0085253B"/>
    <w:rsid w:val="008525AB"/>
    <w:rsid w:val="008532FC"/>
    <w:rsid w:val="0085341D"/>
    <w:rsid w:val="00853E3F"/>
    <w:rsid w:val="00853FCA"/>
    <w:rsid w:val="008543FA"/>
    <w:rsid w:val="00854BC5"/>
    <w:rsid w:val="00854D61"/>
    <w:rsid w:val="008551C8"/>
    <w:rsid w:val="0085585C"/>
    <w:rsid w:val="00857357"/>
    <w:rsid w:val="00857F53"/>
    <w:rsid w:val="008600F0"/>
    <w:rsid w:val="00860265"/>
    <w:rsid w:val="008602FB"/>
    <w:rsid w:val="0086053D"/>
    <w:rsid w:val="0086086D"/>
    <w:rsid w:val="008608AC"/>
    <w:rsid w:val="00860EC4"/>
    <w:rsid w:val="00860FE3"/>
    <w:rsid w:val="00861865"/>
    <w:rsid w:val="00861B2B"/>
    <w:rsid w:val="00861D60"/>
    <w:rsid w:val="00861DE9"/>
    <w:rsid w:val="00863164"/>
    <w:rsid w:val="0086345D"/>
    <w:rsid w:val="008636BC"/>
    <w:rsid w:val="00863B7D"/>
    <w:rsid w:val="00864F87"/>
    <w:rsid w:val="00865CF6"/>
    <w:rsid w:val="0086686C"/>
    <w:rsid w:val="00866B16"/>
    <w:rsid w:val="00871744"/>
    <w:rsid w:val="00871E21"/>
    <w:rsid w:val="00872858"/>
    <w:rsid w:val="00872C53"/>
    <w:rsid w:val="00872C91"/>
    <w:rsid w:val="00873192"/>
    <w:rsid w:val="008738BB"/>
    <w:rsid w:val="00873CD1"/>
    <w:rsid w:val="0087417F"/>
    <w:rsid w:val="00874C68"/>
    <w:rsid w:val="00875592"/>
    <w:rsid w:val="00875862"/>
    <w:rsid w:val="00875B82"/>
    <w:rsid w:val="00876769"/>
    <w:rsid w:val="00877087"/>
    <w:rsid w:val="00877473"/>
    <w:rsid w:val="00877EB6"/>
    <w:rsid w:val="00880A09"/>
    <w:rsid w:val="0088213C"/>
    <w:rsid w:val="00883186"/>
    <w:rsid w:val="008835A0"/>
    <w:rsid w:val="00883EBB"/>
    <w:rsid w:val="008849EA"/>
    <w:rsid w:val="00884B96"/>
    <w:rsid w:val="00885FDF"/>
    <w:rsid w:val="0088609D"/>
    <w:rsid w:val="00886CBD"/>
    <w:rsid w:val="00886D53"/>
    <w:rsid w:val="00886FC8"/>
    <w:rsid w:val="008874E5"/>
    <w:rsid w:val="00887792"/>
    <w:rsid w:val="00890B44"/>
    <w:rsid w:val="00890E45"/>
    <w:rsid w:val="00890EF7"/>
    <w:rsid w:val="008911A5"/>
    <w:rsid w:val="00891767"/>
    <w:rsid w:val="008918C0"/>
    <w:rsid w:val="008921BF"/>
    <w:rsid w:val="008922EB"/>
    <w:rsid w:val="008927C9"/>
    <w:rsid w:val="00892C8D"/>
    <w:rsid w:val="008934E2"/>
    <w:rsid w:val="00893B0C"/>
    <w:rsid w:val="00893E7C"/>
    <w:rsid w:val="0089404D"/>
    <w:rsid w:val="008948D9"/>
    <w:rsid w:val="00894F3A"/>
    <w:rsid w:val="0089538B"/>
    <w:rsid w:val="00896A23"/>
    <w:rsid w:val="00896BD2"/>
    <w:rsid w:val="00896BE4"/>
    <w:rsid w:val="00896EA9"/>
    <w:rsid w:val="00896F8A"/>
    <w:rsid w:val="00897726"/>
    <w:rsid w:val="008A0CCF"/>
    <w:rsid w:val="008A0F58"/>
    <w:rsid w:val="008A1317"/>
    <w:rsid w:val="008A150F"/>
    <w:rsid w:val="008A15C2"/>
    <w:rsid w:val="008A1E3A"/>
    <w:rsid w:val="008A24C3"/>
    <w:rsid w:val="008A30F7"/>
    <w:rsid w:val="008A3168"/>
    <w:rsid w:val="008A3D9D"/>
    <w:rsid w:val="008A3E06"/>
    <w:rsid w:val="008A3EED"/>
    <w:rsid w:val="008A4CCB"/>
    <w:rsid w:val="008A53BF"/>
    <w:rsid w:val="008A55F6"/>
    <w:rsid w:val="008A594C"/>
    <w:rsid w:val="008A6089"/>
    <w:rsid w:val="008A65CD"/>
    <w:rsid w:val="008A6899"/>
    <w:rsid w:val="008A74D2"/>
    <w:rsid w:val="008A7870"/>
    <w:rsid w:val="008A79E4"/>
    <w:rsid w:val="008B0F83"/>
    <w:rsid w:val="008B1700"/>
    <w:rsid w:val="008B17F6"/>
    <w:rsid w:val="008B20C0"/>
    <w:rsid w:val="008B2E41"/>
    <w:rsid w:val="008B3275"/>
    <w:rsid w:val="008B417F"/>
    <w:rsid w:val="008B433A"/>
    <w:rsid w:val="008B6182"/>
    <w:rsid w:val="008B7C80"/>
    <w:rsid w:val="008B7EDD"/>
    <w:rsid w:val="008C0A80"/>
    <w:rsid w:val="008C1ABC"/>
    <w:rsid w:val="008C1DEA"/>
    <w:rsid w:val="008C1DF3"/>
    <w:rsid w:val="008C1F23"/>
    <w:rsid w:val="008C20FD"/>
    <w:rsid w:val="008C2B1D"/>
    <w:rsid w:val="008C2E1C"/>
    <w:rsid w:val="008C3023"/>
    <w:rsid w:val="008C32DA"/>
    <w:rsid w:val="008C341D"/>
    <w:rsid w:val="008C4E68"/>
    <w:rsid w:val="008C4FFB"/>
    <w:rsid w:val="008C557C"/>
    <w:rsid w:val="008C64C1"/>
    <w:rsid w:val="008C6786"/>
    <w:rsid w:val="008C7D5B"/>
    <w:rsid w:val="008D0A2C"/>
    <w:rsid w:val="008D1534"/>
    <w:rsid w:val="008D1ADC"/>
    <w:rsid w:val="008D1E66"/>
    <w:rsid w:val="008D23A9"/>
    <w:rsid w:val="008D2D05"/>
    <w:rsid w:val="008D313A"/>
    <w:rsid w:val="008D3D8E"/>
    <w:rsid w:val="008D3FEB"/>
    <w:rsid w:val="008D5C9F"/>
    <w:rsid w:val="008D6E50"/>
    <w:rsid w:val="008D7169"/>
    <w:rsid w:val="008D726A"/>
    <w:rsid w:val="008D744A"/>
    <w:rsid w:val="008E0C36"/>
    <w:rsid w:val="008E0C94"/>
    <w:rsid w:val="008E2299"/>
    <w:rsid w:val="008E2B8C"/>
    <w:rsid w:val="008E432D"/>
    <w:rsid w:val="008E48E2"/>
    <w:rsid w:val="008E4954"/>
    <w:rsid w:val="008E4A2A"/>
    <w:rsid w:val="008E4BC5"/>
    <w:rsid w:val="008E502C"/>
    <w:rsid w:val="008E5CA5"/>
    <w:rsid w:val="008E61BE"/>
    <w:rsid w:val="008E61FF"/>
    <w:rsid w:val="008E6609"/>
    <w:rsid w:val="008E670D"/>
    <w:rsid w:val="008E6AAA"/>
    <w:rsid w:val="008E6B6A"/>
    <w:rsid w:val="008E6FD6"/>
    <w:rsid w:val="008E70FB"/>
    <w:rsid w:val="008F04EC"/>
    <w:rsid w:val="008F0711"/>
    <w:rsid w:val="008F1837"/>
    <w:rsid w:val="008F19BD"/>
    <w:rsid w:val="008F1C4B"/>
    <w:rsid w:val="008F2ACF"/>
    <w:rsid w:val="008F2EEE"/>
    <w:rsid w:val="008F3667"/>
    <w:rsid w:val="008F3ED8"/>
    <w:rsid w:val="008F3FF2"/>
    <w:rsid w:val="008F46E5"/>
    <w:rsid w:val="008F4AD1"/>
    <w:rsid w:val="008F528A"/>
    <w:rsid w:val="008F5496"/>
    <w:rsid w:val="008F5A05"/>
    <w:rsid w:val="008F6113"/>
    <w:rsid w:val="008F75F3"/>
    <w:rsid w:val="00900235"/>
    <w:rsid w:val="0090060A"/>
    <w:rsid w:val="00900D6D"/>
    <w:rsid w:val="009012F4"/>
    <w:rsid w:val="0090136C"/>
    <w:rsid w:val="00901421"/>
    <w:rsid w:val="009014BC"/>
    <w:rsid w:val="009017FF"/>
    <w:rsid w:val="00901E7C"/>
    <w:rsid w:val="00902426"/>
    <w:rsid w:val="00902607"/>
    <w:rsid w:val="00902D0E"/>
    <w:rsid w:val="009037A6"/>
    <w:rsid w:val="00904262"/>
    <w:rsid w:val="009049CD"/>
    <w:rsid w:val="009059C7"/>
    <w:rsid w:val="00905B95"/>
    <w:rsid w:val="00905D56"/>
    <w:rsid w:val="009066AE"/>
    <w:rsid w:val="0090704D"/>
    <w:rsid w:val="00910A5A"/>
    <w:rsid w:val="00911C79"/>
    <w:rsid w:val="00912BF4"/>
    <w:rsid w:val="00913612"/>
    <w:rsid w:val="00913D7C"/>
    <w:rsid w:val="00914206"/>
    <w:rsid w:val="00914BA8"/>
    <w:rsid w:val="00915C10"/>
    <w:rsid w:val="009165D8"/>
    <w:rsid w:val="009169DA"/>
    <w:rsid w:val="00916BF6"/>
    <w:rsid w:val="0091739A"/>
    <w:rsid w:val="00917444"/>
    <w:rsid w:val="009176D4"/>
    <w:rsid w:val="0091787C"/>
    <w:rsid w:val="00917C19"/>
    <w:rsid w:val="009202BD"/>
    <w:rsid w:val="00920DF0"/>
    <w:rsid w:val="00921363"/>
    <w:rsid w:val="009227CE"/>
    <w:rsid w:val="00923019"/>
    <w:rsid w:val="0092398A"/>
    <w:rsid w:val="00924DDB"/>
    <w:rsid w:val="009259F3"/>
    <w:rsid w:val="00925A14"/>
    <w:rsid w:val="00925F5E"/>
    <w:rsid w:val="00926428"/>
    <w:rsid w:val="00926E0A"/>
    <w:rsid w:val="00927A30"/>
    <w:rsid w:val="00930093"/>
    <w:rsid w:val="00930233"/>
    <w:rsid w:val="009303E9"/>
    <w:rsid w:val="00930A57"/>
    <w:rsid w:val="00930BB7"/>
    <w:rsid w:val="009316A8"/>
    <w:rsid w:val="0093192F"/>
    <w:rsid w:val="00931EC5"/>
    <w:rsid w:val="00932457"/>
    <w:rsid w:val="009325C5"/>
    <w:rsid w:val="0093317B"/>
    <w:rsid w:val="00933362"/>
    <w:rsid w:val="00933853"/>
    <w:rsid w:val="00934D50"/>
    <w:rsid w:val="009353E5"/>
    <w:rsid w:val="0093586C"/>
    <w:rsid w:val="00936180"/>
    <w:rsid w:val="00937093"/>
    <w:rsid w:val="00937AE3"/>
    <w:rsid w:val="00937E30"/>
    <w:rsid w:val="00940844"/>
    <w:rsid w:val="009408E7"/>
    <w:rsid w:val="00940D21"/>
    <w:rsid w:val="00941970"/>
    <w:rsid w:val="00941C11"/>
    <w:rsid w:val="00941C2D"/>
    <w:rsid w:val="00941CCF"/>
    <w:rsid w:val="00942771"/>
    <w:rsid w:val="009427DF"/>
    <w:rsid w:val="00943B18"/>
    <w:rsid w:val="0094401B"/>
    <w:rsid w:val="009447C8"/>
    <w:rsid w:val="00945C5F"/>
    <w:rsid w:val="0094623E"/>
    <w:rsid w:val="0094671C"/>
    <w:rsid w:val="00947422"/>
    <w:rsid w:val="0095056A"/>
    <w:rsid w:val="00950A45"/>
    <w:rsid w:val="00951B3B"/>
    <w:rsid w:val="00951F46"/>
    <w:rsid w:val="00951FBE"/>
    <w:rsid w:val="009521A9"/>
    <w:rsid w:val="00952D02"/>
    <w:rsid w:val="0095362D"/>
    <w:rsid w:val="00953C33"/>
    <w:rsid w:val="00953D00"/>
    <w:rsid w:val="0095445E"/>
    <w:rsid w:val="009544D9"/>
    <w:rsid w:val="0095644A"/>
    <w:rsid w:val="00956C5C"/>
    <w:rsid w:val="009576DB"/>
    <w:rsid w:val="00957EDD"/>
    <w:rsid w:val="009602AE"/>
    <w:rsid w:val="009607F1"/>
    <w:rsid w:val="00960E52"/>
    <w:rsid w:val="00962448"/>
    <w:rsid w:val="009624E9"/>
    <w:rsid w:val="009633B7"/>
    <w:rsid w:val="0096348C"/>
    <w:rsid w:val="00963CD2"/>
    <w:rsid w:val="00964214"/>
    <w:rsid w:val="00964823"/>
    <w:rsid w:val="009648C5"/>
    <w:rsid w:val="00964AD5"/>
    <w:rsid w:val="0096667E"/>
    <w:rsid w:val="00966FAE"/>
    <w:rsid w:val="00967039"/>
    <w:rsid w:val="00967637"/>
    <w:rsid w:val="00967F2C"/>
    <w:rsid w:val="00970080"/>
    <w:rsid w:val="00970B6B"/>
    <w:rsid w:val="00970F16"/>
    <w:rsid w:val="009713DC"/>
    <w:rsid w:val="00972162"/>
    <w:rsid w:val="009721A8"/>
    <w:rsid w:val="00972D9E"/>
    <w:rsid w:val="009731FE"/>
    <w:rsid w:val="00973E3D"/>
    <w:rsid w:val="0097426D"/>
    <w:rsid w:val="00974C81"/>
    <w:rsid w:val="00975C05"/>
    <w:rsid w:val="00977589"/>
    <w:rsid w:val="00977EEB"/>
    <w:rsid w:val="00980936"/>
    <w:rsid w:val="009816F8"/>
    <w:rsid w:val="00981D8A"/>
    <w:rsid w:val="00981E0A"/>
    <w:rsid w:val="00981FCD"/>
    <w:rsid w:val="0098230E"/>
    <w:rsid w:val="00982BDB"/>
    <w:rsid w:val="00982CB2"/>
    <w:rsid w:val="00984811"/>
    <w:rsid w:val="00985A30"/>
    <w:rsid w:val="00985AFC"/>
    <w:rsid w:val="00986196"/>
    <w:rsid w:val="00986741"/>
    <w:rsid w:val="00987230"/>
    <w:rsid w:val="00987306"/>
    <w:rsid w:val="00987804"/>
    <w:rsid w:val="00990065"/>
    <w:rsid w:val="009900B8"/>
    <w:rsid w:val="00990213"/>
    <w:rsid w:val="00991758"/>
    <w:rsid w:val="009923BD"/>
    <w:rsid w:val="0099299A"/>
    <w:rsid w:val="00992ADB"/>
    <w:rsid w:val="009943FD"/>
    <w:rsid w:val="00994977"/>
    <w:rsid w:val="00994DC3"/>
    <w:rsid w:val="00995AEA"/>
    <w:rsid w:val="0099627B"/>
    <w:rsid w:val="00996CAF"/>
    <w:rsid w:val="00996EF4"/>
    <w:rsid w:val="009972EA"/>
    <w:rsid w:val="00997CA3"/>
    <w:rsid w:val="00997E34"/>
    <w:rsid w:val="009A0A7D"/>
    <w:rsid w:val="009A0C31"/>
    <w:rsid w:val="009A1A9C"/>
    <w:rsid w:val="009A1FBA"/>
    <w:rsid w:val="009A23CA"/>
    <w:rsid w:val="009A24B0"/>
    <w:rsid w:val="009A2B04"/>
    <w:rsid w:val="009A3BE1"/>
    <w:rsid w:val="009A460F"/>
    <w:rsid w:val="009A46D9"/>
    <w:rsid w:val="009A49A9"/>
    <w:rsid w:val="009A4CFA"/>
    <w:rsid w:val="009A51FD"/>
    <w:rsid w:val="009A5350"/>
    <w:rsid w:val="009A570A"/>
    <w:rsid w:val="009A57A9"/>
    <w:rsid w:val="009A65DA"/>
    <w:rsid w:val="009A7809"/>
    <w:rsid w:val="009B041E"/>
    <w:rsid w:val="009B04E2"/>
    <w:rsid w:val="009B167B"/>
    <w:rsid w:val="009B1931"/>
    <w:rsid w:val="009B1F91"/>
    <w:rsid w:val="009B2E6D"/>
    <w:rsid w:val="009B3376"/>
    <w:rsid w:val="009B3D45"/>
    <w:rsid w:val="009B4B47"/>
    <w:rsid w:val="009B5810"/>
    <w:rsid w:val="009B5A7D"/>
    <w:rsid w:val="009B5BF2"/>
    <w:rsid w:val="009B639F"/>
    <w:rsid w:val="009B7B46"/>
    <w:rsid w:val="009B7E74"/>
    <w:rsid w:val="009B7F4C"/>
    <w:rsid w:val="009C00BB"/>
    <w:rsid w:val="009C0E6E"/>
    <w:rsid w:val="009C1049"/>
    <w:rsid w:val="009C1174"/>
    <w:rsid w:val="009C25E7"/>
    <w:rsid w:val="009C2F6A"/>
    <w:rsid w:val="009C39EF"/>
    <w:rsid w:val="009C3B54"/>
    <w:rsid w:val="009C460E"/>
    <w:rsid w:val="009C4CE4"/>
    <w:rsid w:val="009C5E48"/>
    <w:rsid w:val="009C7308"/>
    <w:rsid w:val="009C73A7"/>
    <w:rsid w:val="009C7530"/>
    <w:rsid w:val="009C7B2E"/>
    <w:rsid w:val="009D02C7"/>
    <w:rsid w:val="009D13B3"/>
    <w:rsid w:val="009D22F8"/>
    <w:rsid w:val="009D29C4"/>
    <w:rsid w:val="009D2DC1"/>
    <w:rsid w:val="009D2F0C"/>
    <w:rsid w:val="009D404C"/>
    <w:rsid w:val="009D51D3"/>
    <w:rsid w:val="009D5498"/>
    <w:rsid w:val="009D6C1F"/>
    <w:rsid w:val="009D6F4C"/>
    <w:rsid w:val="009D7102"/>
    <w:rsid w:val="009E009E"/>
    <w:rsid w:val="009E058D"/>
    <w:rsid w:val="009E0615"/>
    <w:rsid w:val="009E1457"/>
    <w:rsid w:val="009E2C1E"/>
    <w:rsid w:val="009E2DC2"/>
    <w:rsid w:val="009E469F"/>
    <w:rsid w:val="009E4C4B"/>
    <w:rsid w:val="009E5373"/>
    <w:rsid w:val="009E582A"/>
    <w:rsid w:val="009E6132"/>
    <w:rsid w:val="009E7A37"/>
    <w:rsid w:val="009F00A1"/>
    <w:rsid w:val="009F022C"/>
    <w:rsid w:val="009F046D"/>
    <w:rsid w:val="009F1A58"/>
    <w:rsid w:val="009F343E"/>
    <w:rsid w:val="009F387C"/>
    <w:rsid w:val="009F39BB"/>
    <w:rsid w:val="009F3C5A"/>
    <w:rsid w:val="009F42C9"/>
    <w:rsid w:val="009F568D"/>
    <w:rsid w:val="009F5ED4"/>
    <w:rsid w:val="009F6563"/>
    <w:rsid w:val="009F6AB0"/>
    <w:rsid w:val="009F6AC7"/>
    <w:rsid w:val="009F6DD3"/>
    <w:rsid w:val="009F6EFF"/>
    <w:rsid w:val="009F7253"/>
    <w:rsid w:val="009F73C4"/>
    <w:rsid w:val="009F7812"/>
    <w:rsid w:val="009F790D"/>
    <w:rsid w:val="009F7CCC"/>
    <w:rsid w:val="009F7DB3"/>
    <w:rsid w:val="00A00D21"/>
    <w:rsid w:val="00A011B0"/>
    <w:rsid w:val="00A01227"/>
    <w:rsid w:val="00A012DC"/>
    <w:rsid w:val="00A01620"/>
    <w:rsid w:val="00A0177A"/>
    <w:rsid w:val="00A030AE"/>
    <w:rsid w:val="00A054D7"/>
    <w:rsid w:val="00A05B6A"/>
    <w:rsid w:val="00A05EB4"/>
    <w:rsid w:val="00A05F44"/>
    <w:rsid w:val="00A0784C"/>
    <w:rsid w:val="00A07FC8"/>
    <w:rsid w:val="00A1034E"/>
    <w:rsid w:val="00A10704"/>
    <w:rsid w:val="00A10B76"/>
    <w:rsid w:val="00A11ADC"/>
    <w:rsid w:val="00A12100"/>
    <w:rsid w:val="00A12105"/>
    <w:rsid w:val="00A13CCF"/>
    <w:rsid w:val="00A14349"/>
    <w:rsid w:val="00A14BB4"/>
    <w:rsid w:val="00A14E67"/>
    <w:rsid w:val="00A151CD"/>
    <w:rsid w:val="00A153D5"/>
    <w:rsid w:val="00A15C5B"/>
    <w:rsid w:val="00A16109"/>
    <w:rsid w:val="00A16EF5"/>
    <w:rsid w:val="00A17A1E"/>
    <w:rsid w:val="00A20483"/>
    <w:rsid w:val="00A208E9"/>
    <w:rsid w:val="00A20AD5"/>
    <w:rsid w:val="00A20CF9"/>
    <w:rsid w:val="00A210AF"/>
    <w:rsid w:val="00A21144"/>
    <w:rsid w:val="00A21350"/>
    <w:rsid w:val="00A216D3"/>
    <w:rsid w:val="00A21FA2"/>
    <w:rsid w:val="00A222C5"/>
    <w:rsid w:val="00A2249D"/>
    <w:rsid w:val="00A2294D"/>
    <w:rsid w:val="00A22C04"/>
    <w:rsid w:val="00A22DD2"/>
    <w:rsid w:val="00A239EF"/>
    <w:rsid w:val="00A23C41"/>
    <w:rsid w:val="00A23D49"/>
    <w:rsid w:val="00A24528"/>
    <w:rsid w:val="00A24E4D"/>
    <w:rsid w:val="00A254B3"/>
    <w:rsid w:val="00A25D89"/>
    <w:rsid w:val="00A26553"/>
    <w:rsid w:val="00A26F0F"/>
    <w:rsid w:val="00A2752B"/>
    <w:rsid w:val="00A27DF5"/>
    <w:rsid w:val="00A307AA"/>
    <w:rsid w:val="00A30C4A"/>
    <w:rsid w:val="00A315E2"/>
    <w:rsid w:val="00A31A16"/>
    <w:rsid w:val="00A33106"/>
    <w:rsid w:val="00A344F3"/>
    <w:rsid w:val="00A348E4"/>
    <w:rsid w:val="00A3509A"/>
    <w:rsid w:val="00A361EA"/>
    <w:rsid w:val="00A36330"/>
    <w:rsid w:val="00A366B5"/>
    <w:rsid w:val="00A37216"/>
    <w:rsid w:val="00A373DA"/>
    <w:rsid w:val="00A40D0E"/>
    <w:rsid w:val="00A40F87"/>
    <w:rsid w:val="00A411EC"/>
    <w:rsid w:val="00A4211D"/>
    <w:rsid w:val="00A42485"/>
    <w:rsid w:val="00A42516"/>
    <w:rsid w:val="00A43BC7"/>
    <w:rsid w:val="00A44089"/>
    <w:rsid w:val="00A440DB"/>
    <w:rsid w:val="00A45C09"/>
    <w:rsid w:val="00A45C1B"/>
    <w:rsid w:val="00A45E59"/>
    <w:rsid w:val="00A462FB"/>
    <w:rsid w:val="00A47473"/>
    <w:rsid w:val="00A47770"/>
    <w:rsid w:val="00A5016F"/>
    <w:rsid w:val="00A5054D"/>
    <w:rsid w:val="00A513FF"/>
    <w:rsid w:val="00A5140C"/>
    <w:rsid w:val="00A51EC3"/>
    <w:rsid w:val="00A52640"/>
    <w:rsid w:val="00A52EF1"/>
    <w:rsid w:val="00A5324C"/>
    <w:rsid w:val="00A53CEE"/>
    <w:rsid w:val="00A5426A"/>
    <w:rsid w:val="00A548EA"/>
    <w:rsid w:val="00A54BDB"/>
    <w:rsid w:val="00A54D9B"/>
    <w:rsid w:val="00A561D9"/>
    <w:rsid w:val="00A575A0"/>
    <w:rsid w:val="00A575EA"/>
    <w:rsid w:val="00A57E15"/>
    <w:rsid w:val="00A57F15"/>
    <w:rsid w:val="00A60A4B"/>
    <w:rsid w:val="00A60A78"/>
    <w:rsid w:val="00A60B6E"/>
    <w:rsid w:val="00A60F1F"/>
    <w:rsid w:val="00A61281"/>
    <w:rsid w:val="00A618F9"/>
    <w:rsid w:val="00A62FA4"/>
    <w:rsid w:val="00A63BCA"/>
    <w:rsid w:val="00A64E0A"/>
    <w:rsid w:val="00A6592C"/>
    <w:rsid w:val="00A65AB1"/>
    <w:rsid w:val="00A66500"/>
    <w:rsid w:val="00A66A2B"/>
    <w:rsid w:val="00A677B5"/>
    <w:rsid w:val="00A700E3"/>
    <w:rsid w:val="00A701C8"/>
    <w:rsid w:val="00A70A83"/>
    <w:rsid w:val="00A70CEE"/>
    <w:rsid w:val="00A70E0B"/>
    <w:rsid w:val="00A70EAA"/>
    <w:rsid w:val="00A71767"/>
    <w:rsid w:val="00A72208"/>
    <w:rsid w:val="00A725DB"/>
    <w:rsid w:val="00A72EB8"/>
    <w:rsid w:val="00A72F0C"/>
    <w:rsid w:val="00A73336"/>
    <w:rsid w:val="00A73ECE"/>
    <w:rsid w:val="00A747F1"/>
    <w:rsid w:val="00A747F2"/>
    <w:rsid w:val="00A751DC"/>
    <w:rsid w:val="00A7543F"/>
    <w:rsid w:val="00A75B14"/>
    <w:rsid w:val="00A7623D"/>
    <w:rsid w:val="00A77920"/>
    <w:rsid w:val="00A77B98"/>
    <w:rsid w:val="00A801D3"/>
    <w:rsid w:val="00A80D03"/>
    <w:rsid w:val="00A81005"/>
    <w:rsid w:val="00A817A9"/>
    <w:rsid w:val="00A81A4D"/>
    <w:rsid w:val="00A81DB5"/>
    <w:rsid w:val="00A8209D"/>
    <w:rsid w:val="00A82601"/>
    <w:rsid w:val="00A82615"/>
    <w:rsid w:val="00A82AC4"/>
    <w:rsid w:val="00A82F3C"/>
    <w:rsid w:val="00A83593"/>
    <w:rsid w:val="00A83CDA"/>
    <w:rsid w:val="00A83F40"/>
    <w:rsid w:val="00A841F0"/>
    <w:rsid w:val="00A8597D"/>
    <w:rsid w:val="00A8684F"/>
    <w:rsid w:val="00A8774B"/>
    <w:rsid w:val="00A87A55"/>
    <w:rsid w:val="00A90CC0"/>
    <w:rsid w:val="00A91CA9"/>
    <w:rsid w:val="00A9268A"/>
    <w:rsid w:val="00A92B95"/>
    <w:rsid w:val="00A93450"/>
    <w:rsid w:val="00A9351B"/>
    <w:rsid w:val="00A93AE4"/>
    <w:rsid w:val="00A93DF6"/>
    <w:rsid w:val="00A94233"/>
    <w:rsid w:val="00A94802"/>
    <w:rsid w:val="00A9525B"/>
    <w:rsid w:val="00A95319"/>
    <w:rsid w:val="00A95F33"/>
    <w:rsid w:val="00A96337"/>
    <w:rsid w:val="00A96E44"/>
    <w:rsid w:val="00AA0A9A"/>
    <w:rsid w:val="00AA0D4D"/>
    <w:rsid w:val="00AA0DDD"/>
    <w:rsid w:val="00AA1422"/>
    <w:rsid w:val="00AA169E"/>
    <w:rsid w:val="00AA1803"/>
    <w:rsid w:val="00AA196A"/>
    <w:rsid w:val="00AA22DA"/>
    <w:rsid w:val="00AA2D29"/>
    <w:rsid w:val="00AA2FDD"/>
    <w:rsid w:val="00AA3248"/>
    <w:rsid w:val="00AA3731"/>
    <w:rsid w:val="00AA383F"/>
    <w:rsid w:val="00AA38E3"/>
    <w:rsid w:val="00AA3AE7"/>
    <w:rsid w:val="00AA3BCA"/>
    <w:rsid w:val="00AA5175"/>
    <w:rsid w:val="00AA5193"/>
    <w:rsid w:val="00AA5219"/>
    <w:rsid w:val="00AA53E0"/>
    <w:rsid w:val="00AA6F87"/>
    <w:rsid w:val="00AA723D"/>
    <w:rsid w:val="00AA725F"/>
    <w:rsid w:val="00AB01AB"/>
    <w:rsid w:val="00AB0434"/>
    <w:rsid w:val="00AB06A5"/>
    <w:rsid w:val="00AB09F0"/>
    <w:rsid w:val="00AB1206"/>
    <w:rsid w:val="00AB12E5"/>
    <w:rsid w:val="00AB1D91"/>
    <w:rsid w:val="00AB35BB"/>
    <w:rsid w:val="00AB36BB"/>
    <w:rsid w:val="00AB3735"/>
    <w:rsid w:val="00AB3E42"/>
    <w:rsid w:val="00AB42A2"/>
    <w:rsid w:val="00AB48BA"/>
    <w:rsid w:val="00AB4926"/>
    <w:rsid w:val="00AB4DF7"/>
    <w:rsid w:val="00AB5638"/>
    <w:rsid w:val="00AB5AE4"/>
    <w:rsid w:val="00AB5D99"/>
    <w:rsid w:val="00AB66AD"/>
    <w:rsid w:val="00AB74EA"/>
    <w:rsid w:val="00AB7790"/>
    <w:rsid w:val="00AB7D9A"/>
    <w:rsid w:val="00AC02A8"/>
    <w:rsid w:val="00AC10F3"/>
    <w:rsid w:val="00AC2973"/>
    <w:rsid w:val="00AC382C"/>
    <w:rsid w:val="00AC4303"/>
    <w:rsid w:val="00AC45A2"/>
    <w:rsid w:val="00AC51D1"/>
    <w:rsid w:val="00AC5304"/>
    <w:rsid w:val="00AC5586"/>
    <w:rsid w:val="00AC5B95"/>
    <w:rsid w:val="00AC5D17"/>
    <w:rsid w:val="00AC60E2"/>
    <w:rsid w:val="00AC666C"/>
    <w:rsid w:val="00AC7152"/>
    <w:rsid w:val="00AC74DA"/>
    <w:rsid w:val="00AC7602"/>
    <w:rsid w:val="00AC7C57"/>
    <w:rsid w:val="00AD0B23"/>
    <w:rsid w:val="00AD142E"/>
    <w:rsid w:val="00AD2BE8"/>
    <w:rsid w:val="00AD3138"/>
    <w:rsid w:val="00AD34F3"/>
    <w:rsid w:val="00AD3E59"/>
    <w:rsid w:val="00AD4116"/>
    <w:rsid w:val="00AD4AED"/>
    <w:rsid w:val="00AD5A65"/>
    <w:rsid w:val="00AD5EDB"/>
    <w:rsid w:val="00AD6340"/>
    <w:rsid w:val="00AD6676"/>
    <w:rsid w:val="00AD6C74"/>
    <w:rsid w:val="00AD6EAC"/>
    <w:rsid w:val="00AE03C6"/>
    <w:rsid w:val="00AE092B"/>
    <w:rsid w:val="00AE0A5A"/>
    <w:rsid w:val="00AE0BA7"/>
    <w:rsid w:val="00AE0C30"/>
    <w:rsid w:val="00AE25BD"/>
    <w:rsid w:val="00AE2BF8"/>
    <w:rsid w:val="00AE2D2C"/>
    <w:rsid w:val="00AE31D8"/>
    <w:rsid w:val="00AE3399"/>
    <w:rsid w:val="00AE3842"/>
    <w:rsid w:val="00AE3DF9"/>
    <w:rsid w:val="00AE3F3B"/>
    <w:rsid w:val="00AE4142"/>
    <w:rsid w:val="00AE4687"/>
    <w:rsid w:val="00AE472D"/>
    <w:rsid w:val="00AE52D7"/>
    <w:rsid w:val="00AE5F9B"/>
    <w:rsid w:val="00AE61EF"/>
    <w:rsid w:val="00AE6A45"/>
    <w:rsid w:val="00AE71BB"/>
    <w:rsid w:val="00AE73B3"/>
    <w:rsid w:val="00AE7D4C"/>
    <w:rsid w:val="00AF018D"/>
    <w:rsid w:val="00AF0356"/>
    <w:rsid w:val="00AF0663"/>
    <w:rsid w:val="00AF0B48"/>
    <w:rsid w:val="00AF1B4D"/>
    <w:rsid w:val="00AF1D7D"/>
    <w:rsid w:val="00AF1EDF"/>
    <w:rsid w:val="00AF21DC"/>
    <w:rsid w:val="00AF3C13"/>
    <w:rsid w:val="00AF4076"/>
    <w:rsid w:val="00AF4371"/>
    <w:rsid w:val="00AF5C27"/>
    <w:rsid w:val="00AF5F5E"/>
    <w:rsid w:val="00AF6344"/>
    <w:rsid w:val="00AF65C9"/>
    <w:rsid w:val="00AF68F4"/>
    <w:rsid w:val="00AF6AD3"/>
    <w:rsid w:val="00AF6D98"/>
    <w:rsid w:val="00AF7731"/>
    <w:rsid w:val="00B00705"/>
    <w:rsid w:val="00B0110A"/>
    <w:rsid w:val="00B024EF"/>
    <w:rsid w:val="00B0250E"/>
    <w:rsid w:val="00B02B41"/>
    <w:rsid w:val="00B037C9"/>
    <w:rsid w:val="00B03A2F"/>
    <w:rsid w:val="00B0431C"/>
    <w:rsid w:val="00B0477A"/>
    <w:rsid w:val="00B048D8"/>
    <w:rsid w:val="00B04C64"/>
    <w:rsid w:val="00B04D75"/>
    <w:rsid w:val="00B05055"/>
    <w:rsid w:val="00B055A9"/>
    <w:rsid w:val="00B058F2"/>
    <w:rsid w:val="00B05DED"/>
    <w:rsid w:val="00B05E9E"/>
    <w:rsid w:val="00B062B3"/>
    <w:rsid w:val="00B10632"/>
    <w:rsid w:val="00B11201"/>
    <w:rsid w:val="00B1137C"/>
    <w:rsid w:val="00B1178E"/>
    <w:rsid w:val="00B12691"/>
    <w:rsid w:val="00B12725"/>
    <w:rsid w:val="00B12779"/>
    <w:rsid w:val="00B13119"/>
    <w:rsid w:val="00B132E0"/>
    <w:rsid w:val="00B138C9"/>
    <w:rsid w:val="00B13906"/>
    <w:rsid w:val="00B13AAD"/>
    <w:rsid w:val="00B13B12"/>
    <w:rsid w:val="00B13F67"/>
    <w:rsid w:val="00B148A2"/>
    <w:rsid w:val="00B14BA3"/>
    <w:rsid w:val="00B162E2"/>
    <w:rsid w:val="00B17D4F"/>
    <w:rsid w:val="00B17F0A"/>
    <w:rsid w:val="00B17F83"/>
    <w:rsid w:val="00B17FB8"/>
    <w:rsid w:val="00B2166F"/>
    <w:rsid w:val="00B21BD4"/>
    <w:rsid w:val="00B21C6B"/>
    <w:rsid w:val="00B22D9E"/>
    <w:rsid w:val="00B234F9"/>
    <w:rsid w:val="00B23ACB"/>
    <w:rsid w:val="00B23E48"/>
    <w:rsid w:val="00B241AD"/>
    <w:rsid w:val="00B2444C"/>
    <w:rsid w:val="00B24B04"/>
    <w:rsid w:val="00B25548"/>
    <w:rsid w:val="00B259B8"/>
    <w:rsid w:val="00B260BB"/>
    <w:rsid w:val="00B26333"/>
    <w:rsid w:val="00B266CD"/>
    <w:rsid w:val="00B26FBF"/>
    <w:rsid w:val="00B2744B"/>
    <w:rsid w:val="00B27483"/>
    <w:rsid w:val="00B301D7"/>
    <w:rsid w:val="00B3132A"/>
    <w:rsid w:val="00B31BD5"/>
    <w:rsid w:val="00B32505"/>
    <w:rsid w:val="00B32666"/>
    <w:rsid w:val="00B32CA7"/>
    <w:rsid w:val="00B3333C"/>
    <w:rsid w:val="00B34CC0"/>
    <w:rsid w:val="00B34E6D"/>
    <w:rsid w:val="00B35130"/>
    <w:rsid w:val="00B35153"/>
    <w:rsid w:val="00B353A7"/>
    <w:rsid w:val="00B35618"/>
    <w:rsid w:val="00B36BCB"/>
    <w:rsid w:val="00B3732B"/>
    <w:rsid w:val="00B377F5"/>
    <w:rsid w:val="00B37C2C"/>
    <w:rsid w:val="00B37C41"/>
    <w:rsid w:val="00B413BD"/>
    <w:rsid w:val="00B41D6C"/>
    <w:rsid w:val="00B42076"/>
    <w:rsid w:val="00B4207C"/>
    <w:rsid w:val="00B42548"/>
    <w:rsid w:val="00B4344E"/>
    <w:rsid w:val="00B44112"/>
    <w:rsid w:val="00B44464"/>
    <w:rsid w:val="00B44C31"/>
    <w:rsid w:val="00B44FF8"/>
    <w:rsid w:val="00B45055"/>
    <w:rsid w:val="00B460C1"/>
    <w:rsid w:val="00B46319"/>
    <w:rsid w:val="00B46841"/>
    <w:rsid w:val="00B470E2"/>
    <w:rsid w:val="00B47237"/>
    <w:rsid w:val="00B476BA"/>
    <w:rsid w:val="00B47807"/>
    <w:rsid w:val="00B47831"/>
    <w:rsid w:val="00B47B83"/>
    <w:rsid w:val="00B47F4C"/>
    <w:rsid w:val="00B50760"/>
    <w:rsid w:val="00B51659"/>
    <w:rsid w:val="00B52E1B"/>
    <w:rsid w:val="00B53051"/>
    <w:rsid w:val="00B53053"/>
    <w:rsid w:val="00B5314A"/>
    <w:rsid w:val="00B53E88"/>
    <w:rsid w:val="00B54845"/>
    <w:rsid w:val="00B54CA4"/>
    <w:rsid w:val="00B55408"/>
    <w:rsid w:val="00B556A0"/>
    <w:rsid w:val="00B5661D"/>
    <w:rsid w:val="00B56869"/>
    <w:rsid w:val="00B578F2"/>
    <w:rsid w:val="00B57DAE"/>
    <w:rsid w:val="00B57E8A"/>
    <w:rsid w:val="00B57F49"/>
    <w:rsid w:val="00B600D8"/>
    <w:rsid w:val="00B6040C"/>
    <w:rsid w:val="00B60879"/>
    <w:rsid w:val="00B6174D"/>
    <w:rsid w:val="00B62405"/>
    <w:rsid w:val="00B624A9"/>
    <w:rsid w:val="00B629F2"/>
    <w:rsid w:val="00B62CFF"/>
    <w:rsid w:val="00B62DC8"/>
    <w:rsid w:val="00B64546"/>
    <w:rsid w:val="00B659F0"/>
    <w:rsid w:val="00B6608D"/>
    <w:rsid w:val="00B676BC"/>
    <w:rsid w:val="00B70354"/>
    <w:rsid w:val="00B70468"/>
    <w:rsid w:val="00B705FE"/>
    <w:rsid w:val="00B70B84"/>
    <w:rsid w:val="00B70BA3"/>
    <w:rsid w:val="00B70F8A"/>
    <w:rsid w:val="00B711ED"/>
    <w:rsid w:val="00B71303"/>
    <w:rsid w:val="00B71715"/>
    <w:rsid w:val="00B72AD7"/>
    <w:rsid w:val="00B732CD"/>
    <w:rsid w:val="00B746E4"/>
    <w:rsid w:val="00B74A28"/>
    <w:rsid w:val="00B74ADE"/>
    <w:rsid w:val="00B74D61"/>
    <w:rsid w:val="00B7691B"/>
    <w:rsid w:val="00B773CE"/>
    <w:rsid w:val="00B7741C"/>
    <w:rsid w:val="00B77969"/>
    <w:rsid w:val="00B77FD9"/>
    <w:rsid w:val="00B8039B"/>
    <w:rsid w:val="00B805B4"/>
    <w:rsid w:val="00B80D55"/>
    <w:rsid w:val="00B8138F"/>
    <w:rsid w:val="00B818E8"/>
    <w:rsid w:val="00B81C61"/>
    <w:rsid w:val="00B81DF2"/>
    <w:rsid w:val="00B81FC0"/>
    <w:rsid w:val="00B82309"/>
    <w:rsid w:val="00B83086"/>
    <w:rsid w:val="00B83EDC"/>
    <w:rsid w:val="00B8455B"/>
    <w:rsid w:val="00B85084"/>
    <w:rsid w:val="00B85A30"/>
    <w:rsid w:val="00B863F3"/>
    <w:rsid w:val="00B865FB"/>
    <w:rsid w:val="00B86C93"/>
    <w:rsid w:val="00B86CB5"/>
    <w:rsid w:val="00B86E72"/>
    <w:rsid w:val="00B87192"/>
    <w:rsid w:val="00B87EEF"/>
    <w:rsid w:val="00B90062"/>
    <w:rsid w:val="00B90506"/>
    <w:rsid w:val="00B90731"/>
    <w:rsid w:val="00B91A1D"/>
    <w:rsid w:val="00B9220D"/>
    <w:rsid w:val="00B92494"/>
    <w:rsid w:val="00B932D0"/>
    <w:rsid w:val="00B937EA"/>
    <w:rsid w:val="00B940C6"/>
    <w:rsid w:val="00B94105"/>
    <w:rsid w:val="00B94B14"/>
    <w:rsid w:val="00B94E87"/>
    <w:rsid w:val="00B9505C"/>
    <w:rsid w:val="00B9516D"/>
    <w:rsid w:val="00B95535"/>
    <w:rsid w:val="00B95FC6"/>
    <w:rsid w:val="00B96945"/>
    <w:rsid w:val="00B96A17"/>
    <w:rsid w:val="00B96AC8"/>
    <w:rsid w:val="00B96D8E"/>
    <w:rsid w:val="00B974EA"/>
    <w:rsid w:val="00B9762E"/>
    <w:rsid w:val="00B97D02"/>
    <w:rsid w:val="00B97DAD"/>
    <w:rsid w:val="00B97F7C"/>
    <w:rsid w:val="00BA0028"/>
    <w:rsid w:val="00BA082C"/>
    <w:rsid w:val="00BA1BAE"/>
    <w:rsid w:val="00BA23A7"/>
    <w:rsid w:val="00BA2A59"/>
    <w:rsid w:val="00BA49BB"/>
    <w:rsid w:val="00BA53A6"/>
    <w:rsid w:val="00BA55F7"/>
    <w:rsid w:val="00BA57EC"/>
    <w:rsid w:val="00BA5ADA"/>
    <w:rsid w:val="00BA5EC8"/>
    <w:rsid w:val="00BA63D3"/>
    <w:rsid w:val="00BA6B38"/>
    <w:rsid w:val="00BA6FF9"/>
    <w:rsid w:val="00BA707C"/>
    <w:rsid w:val="00BA73DD"/>
    <w:rsid w:val="00BB0A87"/>
    <w:rsid w:val="00BB128B"/>
    <w:rsid w:val="00BB1DDB"/>
    <w:rsid w:val="00BB1F34"/>
    <w:rsid w:val="00BB29FC"/>
    <w:rsid w:val="00BB3FC2"/>
    <w:rsid w:val="00BB4451"/>
    <w:rsid w:val="00BB4763"/>
    <w:rsid w:val="00BB503A"/>
    <w:rsid w:val="00BB517D"/>
    <w:rsid w:val="00BB67EA"/>
    <w:rsid w:val="00BB6DC6"/>
    <w:rsid w:val="00BB70A5"/>
    <w:rsid w:val="00BB7141"/>
    <w:rsid w:val="00BB7E85"/>
    <w:rsid w:val="00BC0386"/>
    <w:rsid w:val="00BC0CE2"/>
    <w:rsid w:val="00BC21AE"/>
    <w:rsid w:val="00BC246F"/>
    <w:rsid w:val="00BC264B"/>
    <w:rsid w:val="00BC29BA"/>
    <w:rsid w:val="00BC2CE1"/>
    <w:rsid w:val="00BC2EA5"/>
    <w:rsid w:val="00BC2F87"/>
    <w:rsid w:val="00BC351B"/>
    <w:rsid w:val="00BC3B4C"/>
    <w:rsid w:val="00BC51D4"/>
    <w:rsid w:val="00BC532B"/>
    <w:rsid w:val="00BC5AE5"/>
    <w:rsid w:val="00BC664E"/>
    <w:rsid w:val="00BC735F"/>
    <w:rsid w:val="00BC7496"/>
    <w:rsid w:val="00BC7614"/>
    <w:rsid w:val="00BC7D80"/>
    <w:rsid w:val="00BC7ED4"/>
    <w:rsid w:val="00BD10DA"/>
    <w:rsid w:val="00BD1656"/>
    <w:rsid w:val="00BD1839"/>
    <w:rsid w:val="00BD22D0"/>
    <w:rsid w:val="00BD2965"/>
    <w:rsid w:val="00BD3665"/>
    <w:rsid w:val="00BD38AE"/>
    <w:rsid w:val="00BD4089"/>
    <w:rsid w:val="00BD4A2C"/>
    <w:rsid w:val="00BD5AFC"/>
    <w:rsid w:val="00BD6A1E"/>
    <w:rsid w:val="00BD7AE7"/>
    <w:rsid w:val="00BE0625"/>
    <w:rsid w:val="00BE07B0"/>
    <w:rsid w:val="00BE0CD3"/>
    <w:rsid w:val="00BE18A3"/>
    <w:rsid w:val="00BE19AA"/>
    <w:rsid w:val="00BE276A"/>
    <w:rsid w:val="00BE33B1"/>
    <w:rsid w:val="00BE346E"/>
    <w:rsid w:val="00BE409E"/>
    <w:rsid w:val="00BE4F42"/>
    <w:rsid w:val="00BE53CB"/>
    <w:rsid w:val="00BE5912"/>
    <w:rsid w:val="00BE6704"/>
    <w:rsid w:val="00BE67BD"/>
    <w:rsid w:val="00BE70DC"/>
    <w:rsid w:val="00BE7AE4"/>
    <w:rsid w:val="00BE7D7A"/>
    <w:rsid w:val="00BF03E9"/>
    <w:rsid w:val="00BF0CD3"/>
    <w:rsid w:val="00BF1446"/>
    <w:rsid w:val="00BF2E41"/>
    <w:rsid w:val="00BF3DED"/>
    <w:rsid w:val="00BF4007"/>
    <w:rsid w:val="00BF449F"/>
    <w:rsid w:val="00BF4CAA"/>
    <w:rsid w:val="00BF4E2F"/>
    <w:rsid w:val="00BF4EEC"/>
    <w:rsid w:val="00BF5902"/>
    <w:rsid w:val="00BF5DD7"/>
    <w:rsid w:val="00BF72DF"/>
    <w:rsid w:val="00BF76FD"/>
    <w:rsid w:val="00BF7823"/>
    <w:rsid w:val="00BF7ECD"/>
    <w:rsid w:val="00C00098"/>
    <w:rsid w:val="00C02051"/>
    <w:rsid w:val="00C02BBC"/>
    <w:rsid w:val="00C02E42"/>
    <w:rsid w:val="00C03321"/>
    <w:rsid w:val="00C0369B"/>
    <w:rsid w:val="00C04376"/>
    <w:rsid w:val="00C043E9"/>
    <w:rsid w:val="00C04CC5"/>
    <w:rsid w:val="00C0562E"/>
    <w:rsid w:val="00C05CC8"/>
    <w:rsid w:val="00C0660C"/>
    <w:rsid w:val="00C06B93"/>
    <w:rsid w:val="00C071BB"/>
    <w:rsid w:val="00C116B0"/>
    <w:rsid w:val="00C11C1D"/>
    <w:rsid w:val="00C122CE"/>
    <w:rsid w:val="00C12660"/>
    <w:rsid w:val="00C12BF0"/>
    <w:rsid w:val="00C12F71"/>
    <w:rsid w:val="00C13DE0"/>
    <w:rsid w:val="00C13ED0"/>
    <w:rsid w:val="00C14510"/>
    <w:rsid w:val="00C152AA"/>
    <w:rsid w:val="00C16015"/>
    <w:rsid w:val="00C163E4"/>
    <w:rsid w:val="00C16526"/>
    <w:rsid w:val="00C16B4C"/>
    <w:rsid w:val="00C16C9C"/>
    <w:rsid w:val="00C172D7"/>
    <w:rsid w:val="00C17395"/>
    <w:rsid w:val="00C17447"/>
    <w:rsid w:val="00C17846"/>
    <w:rsid w:val="00C17C5B"/>
    <w:rsid w:val="00C17EBA"/>
    <w:rsid w:val="00C204FF"/>
    <w:rsid w:val="00C210BC"/>
    <w:rsid w:val="00C21F44"/>
    <w:rsid w:val="00C22054"/>
    <w:rsid w:val="00C2220F"/>
    <w:rsid w:val="00C22E02"/>
    <w:rsid w:val="00C23780"/>
    <w:rsid w:val="00C240FD"/>
    <w:rsid w:val="00C252CA"/>
    <w:rsid w:val="00C25875"/>
    <w:rsid w:val="00C25E6A"/>
    <w:rsid w:val="00C25EB7"/>
    <w:rsid w:val="00C25F0E"/>
    <w:rsid w:val="00C262D5"/>
    <w:rsid w:val="00C268C1"/>
    <w:rsid w:val="00C26975"/>
    <w:rsid w:val="00C26B7A"/>
    <w:rsid w:val="00C27378"/>
    <w:rsid w:val="00C27E67"/>
    <w:rsid w:val="00C304C0"/>
    <w:rsid w:val="00C308BB"/>
    <w:rsid w:val="00C30DEA"/>
    <w:rsid w:val="00C31174"/>
    <w:rsid w:val="00C31CA8"/>
    <w:rsid w:val="00C32B0E"/>
    <w:rsid w:val="00C32E8B"/>
    <w:rsid w:val="00C331A1"/>
    <w:rsid w:val="00C337A5"/>
    <w:rsid w:val="00C33B6A"/>
    <w:rsid w:val="00C34734"/>
    <w:rsid w:val="00C34B63"/>
    <w:rsid w:val="00C35067"/>
    <w:rsid w:val="00C35D27"/>
    <w:rsid w:val="00C35D79"/>
    <w:rsid w:val="00C366FF"/>
    <w:rsid w:val="00C368F7"/>
    <w:rsid w:val="00C36B02"/>
    <w:rsid w:val="00C36FB3"/>
    <w:rsid w:val="00C40524"/>
    <w:rsid w:val="00C40812"/>
    <w:rsid w:val="00C41916"/>
    <w:rsid w:val="00C41A4E"/>
    <w:rsid w:val="00C41AAE"/>
    <w:rsid w:val="00C434D0"/>
    <w:rsid w:val="00C43DA4"/>
    <w:rsid w:val="00C44E2A"/>
    <w:rsid w:val="00C45BFC"/>
    <w:rsid w:val="00C4651A"/>
    <w:rsid w:val="00C47483"/>
    <w:rsid w:val="00C475AD"/>
    <w:rsid w:val="00C4792E"/>
    <w:rsid w:val="00C47DF6"/>
    <w:rsid w:val="00C5048A"/>
    <w:rsid w:val="00C50895"/>
    <w:rsid w:val="00C50925"/>
    <w:rsid w:val="00C51EFD"/>
    <w:rsid w:val="00C52093"/>
    <w:rsid w:val="00C52452"/>
    <w:rsid w:val="00C527AF"/>
    <w:rsid w:val="00C53152"/>
    <w:rsid w:val="00C54544"/>
    <w:rsid w:val="00C54775"/>
    <w:rsid w:val="00C5522A"/>
    <w:rsid w:val="00C55879"/>
    <w:rsid w:val="00C55E0A"/>
    <w:rsid w:val="00C562E3"/>
    <w:rsid w:val="00C56E00"/>
    <w:rsid w:val="00C579B1"/>
    <w:rsid w:val="00C601A3"/>
    <w:rsid w:val="00C6196C"/>
    <w:rsid w:val="00C61F6A"/>
    <w:rsid w:val="00C632C2"/>
    <w:rsid w:val="00C63A1D"/>
    <w:rsid w:val="00C63DED"/>
    <w:rsid w:val="00C642BD"/>
    <w:rsid w:val="00C645A9"/>
    <w:rsid w:val="00C651A2"/>
    <w:rsid w:val="00C651E2"/>
    <w:rsid w:val="00C65FBD"/>
    <w:rsid w:val="00C70DAC"/>
    <w:rsid w:val="00C714DC"/>
    <w:rsid w:val="00C71AB7"/>
    <w:rsid w:val="00C72307"/>
    <w:rsid w:val="00C74C4C"/>
    <w:rsid w:val="00C75138"/>
    <w:rsid w:val="00C75238"/>
    <w:rsid w:val="00C7574A"/>
    <w:rsid w:val="00C7580F"/>
    <w:rsid w:val="00C75833"/>
    <w:rsid w:val="00C75D2B"/>
    <w:rsid w:val="00C76BE1"/>
    <w:rsid w:val="00C76C3A"/>
    <w:rsid w:val="00C772F9"/>
    <w:rsid w:val="00C77440"/>
    <w:rsid w:val="00C802D6"/>
    <w:rsid w:val="00C803DC"/>
    <w:rsid w:val="00C804A8"/>
    <w:rsid w:val="00C809F6"/>
    <w:rsid w:val="00C80AAE"/>
    <w:rsid w:val="00C80B0C"/>
    <w:rsid w:val="00C80B35"/>
    <w:rsid w:val="00C80CCA"/>
    <w:rsid w:val="00C81964"/>
    <w:rsid w:val="00C81D8F"/>
    <w:rsid w:val="00C81E43"/>
    <w:rsid w:val="00C83738"/>
    <w:rsid w:val="00C83FAA"/>
    <w:rsid w:val="00C8425F"/>
    <w:rsid w:val="00C84FA6"/>
    <w:rsid w:val="00C85972"/>
    <w:rsid w:val="00C85A0B"/>
    <w:rsid w:val="00C85ADD"/>
    <w:rsid w:val="00C86091"/>
    <w:rsid w:val="00C8636F"/>
    <w:rsid w:val="00C868A3"/>
    <w:rsid w:val="00C8699F"/>
    <w:rsid w:val="00C87950"/>
    <w:rsid w:val="00C87AC2"/>
    <w:rsid w:val="00C90310"/>
    <w:rsid w:val="00C904E1"/>
    <w:rsid w:val="00C90C6A"/>
    <w:rsid w:val="00C917A2"/>
    <w:rsid w:val="00C919E7"/>
    <w:rsid w:val="00C92019"/>
    <w:rsid w:val="00C921C0"/>
    <w:rsid w:val="00C93017"/>
    <w:rsid w:val="00C93BBF"/>
    <w:rsid w:val="00C940C9"/>
    <w:rsid w:val="00C9472D"/>
    <w:rsid w:val="00C94FCD"/>
    <w:rsid w:val="00C957D8"/>
    <w:rsid w:val="00C97B68"/>
    <w:rsid w:val="00CA08CA"/>
    <w:rsid w:val="00CA09C1"/>
    <w:rsid w:val="00CA0C2B"/>
    <w:rsid w:val="00CA0FF5"/>
    <w:rsid w:val="00CA17F1"/>
    <w:rsid w:val="00CA1CB9"/>
    <w:rsid w:val="00CA1E45"/>
    <w:rsid w:val="00CA2B6A"/>
    <w:rsid w:val="00CA2C60"/>
    <w:rsid w:val="00CA301C"/>
    <w:rsid w:val="00CA331F"/>
    <w:rsid w:val="00CA67B8"/>
    <w:rsid w:val="00CA71D9"/>
    <w:rsid w:val="00CB017B"/>
    <w:rsid w:val="00CB0190"/>
    <w:rsid w:val="00CB0AB9"/>
    <w:rsid w:val="00CB1434"/>
    <w:rsid w:val="00CB1815"/>
    <w:rsid w:val="00CB1B40"/>
    <w:rsid w:val="00CB1C41"/>
    <w:rsid w:val="00CB2016"/>
    <w:rsid w:val="00CB248F"/>
    <w:rsid w:val="00CB2AE0"/>
    <w:rsid w:val="00CB2C36"/>
    <w:rsid w:val="00CB2DD5"/>
    <w:rsid w:val="00CB3149"/>
    <w:rsid w:val="00CB342F"/>
    <w:rsid w:val="00CB3B9C"/>
    <w:rsid w:val="00CB43FA"/>
    <w:rsid w:val="00CB478A"/>
    <w:rsid w:val="00CB51BE"/>
    <w:rsid w:val="00CB5A93"/>
    <w:rsid w:val="00CB6DA6"/>
    <w:rsid w:val="00CB6FD5"/>
    <w:rsid w:val="00CB73DD"/>
    <w:rsid w:val="00CB7E2E"/>
    <w:rsid w:val="00CC0125"/>
    <w:rsid w:val="00CC0525"/>
    <w:rsid w:val="00CC0BE3"/>
    <w:rsid w:val="00CC0CCF"/>
    <w:rsid w:val="00CC0E1C"/>
    <w:rsid w:val="00CC1447"/>
    <w:rsid w:val="00CC1478"/>
    <w:rsid w:val="00CC21E7"/>
    <w:rsid w:val="00CC23B8"/>
    <w:rsid w:val="00CC2E09"/>
    <w:rsid w:val="00CC2EBF"/>
    <w:rsid w:val="00CC30D2"/>
    <w:rsid w:val="00CC3A37"/>
    <w:rsid w:val="00CC3FFD"/>
    <w:rsid w:val="00CC43D2"/>
    <w:rsid w:val="00CC4C20"/>
    <w:rsid w:val="00CC4D4E"/>
    <w:rsid w:val="00CC58DD"/>
    <w:rsid w:val="00CD04A7"/>
    <w:rsid w:val="00CD17FA"/>
    <w:rsid w:val="00CD1F95"/>
    <w:rsid w:val="00CD25CC"/>
    <w:rsid w:val="00CD2CD2"/>
    <w:rsid w:val="00CD35E3"/>
    <w:rsid w:val="00CD3AED"/>
    <w:rsid w:val="00CD453C"/>
    <w:rsid w:val="00CD4FE1"/>
    <w:rsid w:val="00CD6982"/>
    <w:rsid w:val="00CD6DFA"/>
    <w:rsid w:val="00CD6F63"/>
    <w:rsid w:val="00CD6FB5"/>
    <w:rsid w:val="00CD77CE"/>
    <w:rsid w:val="00CD78BC"/>
    <w:rsid w:val="00CD7F7D"/>
    <w:rsid w:val="00CE023A"/>
    <w:rsid w:val="00CE0EE0"/>
    <w:rsid w:val="00CE17B7"/>
    <w:rsid w:val="00CE1C09"/>
    <w:rsid w:val="00CE1E27"/>
    <w:rsid w:val="00CE29D6"/>
    <w:rsid w:val="00CE2C56"/>
    <w:rsid w:val="00CE484C"/>
    <w:rsid w:val="00CE4F00"/>
    <w:rsid w:val="00CE5618"/>
    <w:rsid w:val="00CE5784"/>
    <w:rsid w:val="00CE63AF"/>
    <w:rsid w:val="00CE6A62"/>
    <w:rsid w:val="00CE7137"/>
    <w:rsid w:val="00CE755A"/>
    <w:rsid w:val="00CE773D"/>
    <w:rsid w:val="00CE78EB"/>
    <w:rsid w:val="00CE7CDF"/>
    <w:rsid w:val="00CE7E69"/>
    <w:rsid w:val="00CF00DC"/>
    <w:rsid w:val="00CF0BA4"/>
    <w:rsid w:val="00CF1024"/>
    <w:rsid w:val="00CF134D"/>
    <w:rsid w:val="00CF1CD0"/>
    <w:rsid w:val="00CF3336"/>
    <w:rsid w:val="00CF4A56"/>
    <w:rsid w:val="00CF4D95"/>
    <w:rsid w:val="00CF4E35"/>
    <w:rsid w:val="00CF5835"/>
    <w:rsid w:val="00CF5A21"/>
    <w:rsid w:val="00CF6837"/>
    <w:rsid w:val="00D0038A"/>
    <w:rsid w:val="00D00474"/>
    <w:rsid w:val="00D004C5"/>
    <w:rsid w:val="00D00958"/>
    <w:rsid w:val="00D013B9"/>
    <w:rsid w:val="00D01B9C"/>
    <w:rsid w:val="00D01DD9"/>
    <w:rsid w:val="00D01F62"/>
    <w:rsid w:val="00D029FE"/>
    <w:rsid w:val="00D03376"/>
    <w:rsid w:val="00D03B96"/>
    <w:rsid w:val="00D03E3E"/>
    <w:rsid w:val="00D046AE"/>
    <w:rsid w:val="00D04F54"/>
    <w:rsid w:val="00D06216"/>
    <w:rsid w:val="00D07F39"/>
    <w:rsid w:val="00D1002C"/>
    <w:rsid w:val="00D1203F"/>
    <w:rsid w:val="00D1250A"/>
    <w:rsid w:val="00D12B49"/>
    <w:rsid w:val="00D14BE8"/>
    <w:rsid w:val="00D1506C"/>
    <w:rsid w:val="00D15772"/>
    <w:rsid w:val="00D158A9"/>
    <w:rsid w:val="00D15CE7"/>
    <w:rsid w:val="00D15D6B"/>
    <w:rsid w:val="00D160E5"/>
    <w:rsid w:val="00D16301"/>
    <w:rsid w:val="00D163D2"/>
    <w:rsid w:val="00D16A9A"/>
    <w:rsid w:val="00D16E68"/>
    <w:rsid w:val="00D17704"/>
    <w:rsid w:val="00D21593"/>
    <w:rsid w:val="00D22668"/>
    <w:rsid w:val="00D23AD5"/>
    <w:rsid w:val="00D23EDC"/>
    <w:rsid w:val="00D245E5"/>
    <w:rsid w:val="00D24A3F"/>
    <w:rsid w:val="00D24C19"/>
    <w:rsid w:val="00D24DD3"/>
    <w:rsid w:val="00D24EAE"/>
    <w:rsid w:val="00D262F8"/>
    <w:rsid w:val="00D2677F"/>
    <w:rsid w:val="00D272A5"/>
    <w:rsid w:val="00D3123A"/>
    <w:rsid w:val="00D3140A"/>
    <w:rsid w:val="00D31457"/>
    <w:rsid w:val="00D316B1"/>
    <w:rsid w:val="00D31C44"/>
    <w:rsid w:val="00D31FA9"/>
    <w:rsid w:val="00D32899"/>
    <w:rsid w:val="00D328BE"/>
    <w:rsid w:val="00D33F3A"/>
    <w:rsid w:val="00D341A9"/>
    <w:rsid w:val="00D3493A"/>
    <w:rsid w:val="00D34D18"/>
    <w:rsid w:val="00D355D5"/>
    <w:rsid w:val="00D36243"/>
    <w:rsid w:val="00D36DEE"/>
    <w:rsid w:val="00D37572"/>
    <w:rsid w:val="00D37FAB"/>
    <w:rsid w:val="00D40525"/>
    <w:rsid w:val="00D4068E"/>
    <w:rsid w:val="00D409C5"/>
    <w:rsid w:val="00D41757"/>
    <w:rsid w:val="00D420AF"/>
    <w:rsid w:val="00D43366"/>
    <w:rsid w:val="00D43410"/>
    <w:rsid w:val="00D43C74"/>
    <w:rsid w:val="00D44206"/>
    <w:rsid w:val="00D447A1"/>
    <w:rsid w:val="00D44851"/>
    <w:rsid w:val="00D45ACE"/>
    <w:rsid w:val="00D45F6E"/>
    <w:rsid w:val="00D46609"/>
    <w:rsid w:val="00D46728"/>
    <w:rsid w:val="00D50AD5"/>
    <w:rsid w:val="00D50B64"/>
    <w:rsid w:val="00D5159B"/>
    <w:rsid w:val="00D516CF"/>
    <w:rsid w:val="00D51F10"/>
    <w:rsid w:val="00D52D16"/>
    <w:rsid w:val="00D530C6"/>
    <w:rsid w:val="00D5440B"/>
    <w:rsid w:val="00D54D75"/>
    <w:rsid w:val="00D5524D"/>
    <w:rsid w:val="00D55BFD"/>
    <w:rsid w:val="00D56B5C"/>
    <w:rsid w:val="00D578EF"/>
    <w:rsid w:val="00D57EC1"/>
    <w:rsid w:val="00D60CE5"/>
    <w:rsid w:val="00D6149F"/>
    <w:rsid w:val="00D618D4"/>
    <w:rsid w:val="00D6445F"/>
    <w:rsid w:val="00D649A3"/>
    <w:rsid w:val="00D651B5"/>
    <w:rsid w:val="00D65A94"/>
    <w:rsid w:val="00D65CE5"/>
    <w:rsid w:val="00D66615"/>
    <w:rsid w:val="00D669E0"/>
    <w:rsid w:val="00D66BB8"/>
    <w:rsid w:val="00D70CF5"/>
    <w:rsid w:val="00D719E5"/>
    <w:rsid w:val="00D71EA5"/>
    <w:rsid w:val="00D72A29"/>
    <w:rsid w:val="00D72D47"/>
    <w:rsid w:val="00D72FBC"/>
    <w:rsid w:val="00D733C1"/>
    <w:rsid w:val="00D736CC"/>
    <w:rsid w:val="00D7399A"/>
    <w:rsid w:val="00D74ABA"/>
    <w:rsid w:val="00D74DC8"/>
    <w:rsid w:val="00D75932"/>
    <w:rsid w:val="00D75B63"/>
    <w:rsid w:val="00D7686D"/>
    <w:rsid w:val="00D76C5F"/>
    <w:rsid w:val="00D76D46"/>
    <w:rsid w:val="00D76FF8"/>
    <w:rsid w:val="00D7736E"/>
    <w:rsid w:val="00D776A6"/>
    <w:rsid w:val="00D776EE"/>
    <w:rsid w:val="00D77B09"/>
    <w:rsid w:val="00D77DD5"/>
    <w:rsid w:val="00D81274"/>
    <w:rsid w:val="00D81F53"/>
    <w:rsid w:val="00D82180"/>
    <w:rsid w:val="00D82C12"/>
    <w:rsid w:val="00D82F84"/>
    <w:rsid w:val="00D836FF"/>
    <w:rsid w:val="00D83F02"/>
    <w:rsid w:val="00D845EC"/>
    <w:rsid w:val="00D84B48"/>
    <w:rsid w:val="00D85641"/>
    <w:rsid w:val="00D85E4C"/>
    <w:rsid w:val="00D85E59"/>
    <w:rsid w:val="00D85F2B"/>
    <w:rsid w:val="00D86425"/>
    <w:rsid w:val="00D8692C"/>
    <w:rsid w:val="00D90024"/>
    <w:rsid w:val="00D907F2"/>
    <w:rsid w:val="00D90865"/>
    <w:rsid w:val="00D90984"/>
    <w:rsid w:val="00D90D30"/>
    <w:rsid w:val="00D91BE2"/>
    <w:rsid w:val="00D92FE6"/>
    <w:rsid w:val="00D93072"/>
    <w:rsid w:val="00D930FB"/>
    <w:rsid w:val="00D9377C"/>
    <w:rsid w:val="00D93D4A"/>
    <w:rsid w:val="00D94433"/>
    <w:rsid w:val="00D958E2"/>
    <w:rsid w:val="00D95C1A"/>
    <w:rsid w:val="00D963E9"/>
    <w:rsid w:val="00D96A17"/>
    <w:rsid w:val="00D97114"/>
    <w:rsid w:val="00D977ED"/>
    <w:rsid w:val="00D97C6F"/>
    <w:rsid w:val="00DA035F"/>
    <w:rsid w:val="00DA0A2E"/>
    <w:rsid w:val="00DA15A3"/>
    <w:rsid w:val="00DA26A0"/>
    <w:rsid w:val="00DA26DC"/>
    <w:rsid w:val="00DA2912"/>
    <w:rsid w:val="00DA2CBA"/>
    <w:rsid w:val="00DA2D16"/>
    <w:rsid w:val="00DA30E5"/>
    <w:rsid w:val="00DA396F"/>
    <w:rsid w:val="00DA42C1"/>
    <w:rsid w:val="00DA5010"/>
    <w:rsid w:val="00DA661F"/>
    <w:rsid w:val="00DA6958"/>
    <w:rsid w:val="00DA6A16"/>
    <w:rsid w:val="00DA6B32"/>
    <w:rsid w:val="00DA713E"/>
    <w:rsid w:val="00DA7490"/>
    <w:rsid w:val="00DA75B8"/>
    <w:rsid w:val="00DA7693"/>
    <w:rsid w:val="00DB020C"/>
    <w:rsid w:val="00DB064F"/>
    <w:rsid w:val="00DB07F8"/>
    <w:rsid w:val="00DB0F88"/>
    <w:rsid w:val="00DB1DF5"/>
    <w:rsid w:val="00DB2431"/>
    <w:rsid w:val="00DB2D0B"/>
    <w:rsid w:val="00DB34C5"/>
    <w:rsid w:val="00DB3B75"/>
    <w:rsid w:val="00DB3D9D"/>
    <w:rsid w:val="00DB4135"/>
    <w:rsid w:val="00DB488C"/>
    <w:rsid w:val="00DB51A9"/>
    <w:rsid w:val="00DB566D"/>
    <w:rsid w:val="00DB57D9"/>
    <w:rsid w:val="00DB63E8"/>
    <w:rsid w:val="00DC028C"/>
    <w:rsid w:val="00DC03DA"/>
    <w:rsid w:val="00DC17C7"/>
    <w:rsid w:val="00DC1AEC"/>
    <w:rsid w:val="00DC352B"/>
    <w:rsid w:val="00DC3B22"/>
    <w:rsid w:val="00DC3BA1"/>
    <w:rsid w:val="00DC4C2B"/>
    <w:rsid w:val="00DC4EAE"/>
    <w:rsid w:val="00DC5E36"/>
    <w:rsid w:val="00DC6788"/>
    <w:rsid w:val="00DC6883"/>
    <w:rsid w:val="00DC797F"/>
    <w:rsid w:val="00DD097E"/>
    <w:rsid w:val="00DD0BA4"/>
    <w:rsid w:val="00DD1913"/>
    <w:rsid w:val="00DD3521"/>
    <w:rsid w:val="00DD3843"/>
    <w:rsid w:val="00DD3B30"/>
    <w:rsid w:val="00DD4989"/>
    <w:rsid w:val="00DD4D01"/>
    <w:rsid w:val="00DD7595"/>
    <w:rsid w:val="00DD793F"/>
    <w:rsid w:val="00DD7951"/>
    <w:rsid w:val="00DD7AF0"/>
    <w:rsid w:val="00DD7E1B"/>
    <w:rsid w:val="00DD7ECB"/>
    <w:rsid w:val="00DE011C"/>
    <w:rsid w:val="00DE0525"/>
    <w:rsid w:val="00DE2520"/>
    <w:rsid w:val="00DE2FB4"/>
    <w:rsid w:val="00DE338E"/>
    <w:rsid w:val="00DE4135"/>
    <w:rsid w:val="00DE47A0"/>
    <w:rsid w:val="00DE4CE2"/>
    <w:rsid w:val="00DE4FA7"/>
    <w:rsid w:val="00DE562A"/>
    <w:rsid w:val="00DE601E"/>
    <w:rsid w:val="00DE66DC"/>
    <w:rsid w:val="00DE7129"/>
    <w:rsid w:val="00DF0570"/>
    <w:rsid w:val="00DF0847"/>
    <w:rsid w:val="00DF0CA9"/>
    <w:rsid w:val="00DF0F18"/>
    <w:rsid w:val="00DF13D2"/>
    <w:rsid w:val="00DF1711"/>
    <w:rsid w:val="00DF1794"/>
    <w:rsid w:val="00DF23B6"/>
    <w:rsid w:val="00DF3279"/>
    <w:rsid w:val="00DF37BC"/>
    <w:rsid w:val="00DF4355"/>
    <w:rsid w:val="00DF5046"/>
    <w:rsid w:val="00DF520D"/>
    <w:rsid w:val="00DF5667"/>
    <w:rsid w:val="00DF60A2"/>
    <w:rsid w:val="00DF6758"/>
    <w:rsid w:val="00DF6B7B"/>
    <w:rsid w:val="00DF740E"/>
    <w:rsid w:val="00DF774C"/>
    <w:rsid w:val="00E00EAC"/>
    <w:rsid w:val="00E01149"/>
    <w:rsid w:val="00E01E0C"/>
    <w:rsid w:val="00E030A8"/>
    <w:rsid w:val="00E03202"/>
    <w:rsid w:val="00E0320B"/>
    <w:rsid w:val="00E03C6F"/>
    <w:rsid w:val="00E043A5"/>
    <w:rsid w:val="00E04E56"/>
    <w:rsid w:val="00E04FEE"/>
    <w:rsid w:val="00E0548F"/>
    <w:rsid w:val="00E067F3"/>
    <w:rsid w:val="00E06FB6"/>
    <w:rsid w:val="00E0741A"/>
    <w:rsid w:val="00E07EA6"/>
    <w:rsid w:val="00E10130"/>
    <w:rsid w:val="00E10C02"/>
    <w:rsid w:val="00E11983"/>
    <w:rsid w:val="00E11E98"/>
    <w:rsid w:val="00E1200D"/>
    <w:rsid w:val="00E12509"/>
    <w:rsid w:val="00E12587"/>
    <w:rsid w:val="00E1274F"/>
    <w:rsid w:val="00E1293C"/>
    <w:rsid w:val="00E130D2"/>
    <w:rsid w:val="00E1331D"/>
    <w:rsid w:val="00E14996"/>
    <w:rsid w:val="00E14BC7"/>
    <w:rsid w:val="00E15F00"/>
    <w:rsid w:val="00E160EB"/>
    <w:rsid w:val="00E16A93"/>
    <w:rsid w:val="00E17386"/>
    <w:rsid w:val="00E17C16"/>
    <w:rsid w:val="00E17EA8"/>
    <w:rsid w:val="00E201EC"/>
    <w:rsid w:val="00E21949"/>
    <w:rsid w:val="00E219A0"/>
    <w:rsid w:val="00E22C07"/>
    <w:rsid w:val="00E24B10"/>
    <w:rsid w:val="00E24FE8"/>
    <w:rsid w:val="00E25AC1"/>
    <w:rsid w:val="00E25C2A"/>
    <w:rsid w:val="00E26FFC"/>
    <w:rsid w:val="00E27BC0"/>
    <w:rsid w:val="00E30113"/>
    <w:rsid w:val="00E30446"/>
    <w:rsid w:val="00E30B9D"/>
    <w:rsid w:val="00E30C60"/>
    <w:rsid w:val="00E31543"/>
    <w:rsid w:val="00E31BB4"/>
    <w:rsid w:val="00E3224F"/>
    <w:rsid w:val="00E32907"/>
    <w:rsid w:val="00E32A92"/>
    <w:rsid w:val="00E334A1"/>
    <w:rsid w:val="00E3432F"/>
    <w:rsid w:val="00E3520F"/>
    <w:rsid w:val="00E355E6"/>
    <w:rsid w:val="00E35D6B"/>
    <w:rsid w:val="00E35E82"/>
    <w:rsid w:val="00E36986"/>
    <w:rsid w:val="00E37755"/>
    <w:rsid w:val="00E37A75"/>
    <w:rsid w:val="00E37FE5"/>
    <w:rsid w:val="00E4026E"/>
    <w:rsid w:val="00E40AD5"/>
    <w:rsid w:val="00E4228C"/>
    <w:rsid w:val="00E43F9F"/>
    <w:rsid w:val="00E44416"/>
    <w:rsid w:val="00E445C7"/>
    <w:rsid w:val="00E4497C"/>
    <w:rsid w:val="00E45DED"/>
    <w:rsid w:val="00E465EF"/>
    <w:rsid w:val="00E46C29"/>
    <w:rsid w:val="00E50534"/>
    <w:rsid w:val="00E506E9"/>
    <w:rsid w:val="00E51232"/>
    <w:rsid w:val="00E51647"/>
    <w:rsid w:val="00E51D2C"/>
    <w:rsid w:val="00E527D9"/>
    <w:rsid w:val="00E52E8C"/>
    <w:rsid w:val="00E52E95"/>
    <w:rsid w:val="00E530FC"/>
    <w:rsid w:val="00E53196"/>
    <w:rsid w:val="00E5449E"/>
    <w:rsid w:val="00E5471E"/>
    <w:rsid w:val="00E548DB"/>
    <w:rsid w:val="00E54B0F"/>
    <w:rsid w:val="00E55DCC"/>
    <w:rsid w:val="00E55F8D"/>
    <w:rsid w:val="00E5622F"/>
    <w:rsid w:val="00E577A6"/>
    <w:rsid w:val="00E578AF"/>
    <w:rsid w:val="00E57CEB"/>
    <w:rsid w:val="00E60A9C"/>
    <w:rsid w:val="00E60B94"/>
    <w:rsid w:val="00E630C9"/>
    <w:rsid w:val="00E631E5"/>
    <w:rsid w:val="00E63523"/>
    <w:rsid w:val="00E63587"/>
    <w:rsid w:val="00E636F9"/>
    <w:rsid w:val="00E64B2A"/>
    <w:rsid w:val="00E662EB"/>
    <w:rsid w:val="00E664F2"/>
    <w:rsid w:val="00E66CB0"/>
    <w:rsid w:val="00E670FA"/>
    <w:rsid w:val="00E67752"/>
    <w:rsid w:val="00E7065E"/>
    <w:rsid w:val="00E7097B"/>
    <w:rsid w:val="00E70E9B"/>
    <w:rsid w:val="00E71958"/>
    <w:rsid w:val="00E71AED"/>
    <w:rsid w:val="00E71E6A"/>
    <w:rsid w:val="00E720C7"/>
    <w:rsid w:val="00E72B9A"/>
    <w:rsid w:val="00E734DF"/>
    <w:rsid w:val="00E73A0A"/>
    <w:rsid w:val="00E73A4D"/>
    <w:rsid w:val="00E74612"/>
    <w:rsid w:val="00E74AD9"/>
    <w:rsid w:val="00E74C98"/>
    <w:rsid w:val="00E74CBF"/>
    <w:rsid w:val="00E755DA"/>
    <w:rsid w:val="00E75FDA"/>
    <w:rsid w:val="00E7697A"/>
    <w:rsid w:val="00E77127"/>
    <w:rsid w:val="00E771BA"/>
    <w:rsid w:val="00E7747C"/>
    <w:rsid w:val="00E8056D"/>
    <w:rsid w:val="00E80988"/>
    <w:rsid w:val="00E80B0F"/>
    <w:rsid w:val="00E814FA"/>
    <w:rsid w:val="00E81766"/>
    <w:rsid w:val="00E82109"/>
    <w:rsid w:val="00E821D7"/>
    <w:rsid w:val="00E82B6C"/>
    <w:rsid w:val="00E82EE1"/>
    <w:rsid w:val="00E82FAE"/>
    <w:rsid w:val="00E83223"/>
    <w:rsid w:val="00E83485"/>
    <w:rsid w:val="00E839DF"/>
    <w:rsid w:val="00E83A9F"/>
    <w:rsid w:val="00E83EDE"/>
    <w:rsid w:val="00E848EE"/>
    <w:rsid w:val="00E84AC8"/>
    <w:rsid w:val="00E84F11"/>
    <w:rsid w:val="00E85C8B"/>
    <w:rsid w:val="00E85E6B"/>
    <w:rsid w:val="00E862C9"/>
    <w:rsid w:val="00E86C3D"/>
    <w:rsid w:val="00E872BF"/>
    <w:rsid w:val="00E8780D"/>
    <w:rsid w:val="00E8796B"/>
    <w:rsid w:val="00E87A74"/>
    <w:rsid w:val="00E90F16"/>
    <w:rsid w:val="00E9290B"/>
    <w:rsid w:val="00E936C0"/>
    <w:rsid w:val="00E942FA"/>
    <w:rsid w:val="00E94859"/>
    <w:rsid w:val="00E94AB9"/>
    <w:rsid w:val="00E94CBB"/>
    <w:rsid w:val="00E959EE"/>
    <w:rsid w:val="00E960D7"/>
    <w:rsid w:val="00E96170"/>
    <w:rsid w:val="00E96343"/>
    <w:rsid w:val="00E96857"/>
    <w:rsid w:val="00E96A87"/>
    <w:rsid w:val="00E972F2"/>
    <w:rsid w:val="00EA0751"/>
    <w:rsid w:val="00EA086C"/>
    <w:rsid w:val="00EA0AEC"/>
    <w:rsid w:val="00EA1273"/>
    <w:rsid w:val="00EA12D8"/>
    <w:rsid w:val="00EA186E"/>
    <w:rsid w:val="00EA18F6"/>
    <w:rsid w:val="00EA19EA"/>
    <w:rsid w:val="00EA20B8"/>
    <w:rsid w:val="00EA22F3"/>
    <w:rsid w:val="00EA2587"/>
    <w:rsid w:val="00EA286E"/>
    <w:rsid w:val="00EA28E8"/>
    <w:rsid w:val="00EA347D"/>
    <w:rsid w:val="00EA34A2"/>
    <w:rsid w:val="00EA421F"/>
    <w:rsid w:val="00EA55CF"/>
    <w:rsid w:val="00EA56DE"/>
    <w:rsid w:val="00EA58CC"/>
    <w:rsid w:val="00EA5E8A"/>
    <w:rsid w:val="00EA63D8"/>
    <w:rsid w:val="00EA6870"/>
    <w:rsid w:val="00EA783D"/>
    <w:rsid w:val="00EA7A42"/>
    <w:rsid w:val="00EB08E7"/>
    <w:rsid w:val="00EB15CC"/>
    <w:rsid w:val="00EB1781"/>
    <w:rsid w:val="00EB3023"/>
    <w:rsid w:val="00EB310A"/>
    <w:rsid w:val="00EB4860"/>
    <w:rsid w:val="00EB4BD0"/>
    <w:rsid w:val="00EB4DF9"/>
    <w:rsid w:val="00EB58D4"/>
    <w:rsid w:val="00EB60A8"/>
    <w:rsid w:val="00EB78D1"/>
    <w:rsid w:val="00EC01C8"/>
    <w:rsid w:val="00EC0A57"/>
    <w:rsid w:val="00EC18E4"/>
    <w:rsid w:val="00EC1C7E"/>
    <w:rsid w:val="00EC2DAD"/>
    <w:rsid w:val="00EC2DFC"/>
    <w:rsid w:val="00EC40AA"/>
    <w:rsid w:val="00EC410D"/>
    <w:rsid w:val="00EC42DC"/>
    <w:rsid w:val="00EC438A"/>
    <w:rsid w:val="00EC4CF0"/>
    <w:rsid w:val="00EC4DD1"/>
    <w:rsid w:val="00EC5098"/>
    <w:rsid w:val="00EC5389"/>
    <w:rsid w:val="00EC5A5C"/>
    <w:rsid w:val="00EC611F"/>
    <w:rsid w:val="00EC69C1"/>
    <w:rsid w:val="00ED0055"/>
    <w:rsid w:val="00ED0BCD"/>
    <w:rsid w:val="00ED3015"/>
    <w:rsid w:val="00ED301C"/>
    <w:rsid w:val="00ED3366"/>
    <w:rsid w:val="00ED35C7"/>
    <w:rsid w:val="00ED35C8"/>
    <w:rsid w:val="00ED3BF9"/>
    <w:rsid w:val="00ED7522"/>
    <w:rsid w:val="00EE021F"/>
    <w:rsid w:val="00EE0652"/>
    <w:rsid w:val="00EE11D1"/>
    <w:rsid w:val="00EE2E70"/>
    <w:rsid w:val="00EE4296"/>
    <w:rsid w:val="00EE4800"/>
    <w:rsid w:val="00EE4AF8"/>
    <w:rsid w:val="00EE5912"/>
    <w:rsid w:val="00EE5B9F"/>
    <w:rsid w:val="00EE67D8"/>
    <w:rsid w:val="00EE6A99"/>
    <w:rsid w:val="00EE6AB4"/>
    <w:rsid w:val="00EE731B"/>
    <w:rsid w:val="00EE748B"/>
    <w:rsid w:val="00EE7AA5"/>
    <w:rsid w:val="00EF0DCB"/>
    <w:rsid w:val="00EF153F"/>
    <w:rsid w:val="00EF1AF3"/>
    <w:rsid w:val="00EF1DBE"/>
    <w:rsid w:val="00EF24A0"/>
    <w:rsid w:val="00EF37A8"/>
    <w:rsid w:val="00EF39AF"/>
    <w:rsid w:val="00EF424A"/>
    <w:rsid w:val="00EF61C1"/>
    <w:rsid w:val="00EF6F4F"/>
    <w:rsid w:val="00EF71D5"/>
    <w:rsid w:val="00EF7453"/>
    <w:rsid w:val="00F00537"/>
    <w:rsid w:val="00F00A9F"/>
    <w:rsid w:val="00F00D48"/>
    <w:rsid w:val="00F0109A"/>
    <w:rsid w:val="00F017E3"/>
    <w:rsid w:val="00F01869"/>
    <w:rsid w:val="00F0205A"/>
    <w:rsid w:val="00F02581"/>
    <w:rsid w:val="00F02D54"/>
    <w:rsid w:val="00F02F20"/>
    <w:rsid w:val="00F03AF5"/>
    <w:rsid w:val="00F03B44"/>
    <w:rsid w:val="00F048A5"/>
    <w:rsid w:val="00F054D1"/>
    <w:rsid w:val="00F062CA"/>
    <w:rsid w:val="00F063EA"/>
    <w:rsid w:val="00F06AB4"/>
    <w:rsid w:val="00F06D3A"/>
    <w:rsid w:val="00F07876"/>
    <w:rsid w:val="00F079C9"/>
    <w:rsid w:val="00F079F3"/>
    <w:rsid w:val="00F10472"/>
    <w:rsid w:val="00F10942"/>
    <w:rsid w:val="00F1177B"/>
    <w:rsid w:val="00F1290C"/>
    <w:rsid w:val="00F13895"/>
    <w:rsid w:val="00F13D21"/>
    <w:rsid w:val="00F14446"/>
    <w:rsid w:val="00F155B0"/>
    <w:rsid w:val="00F15631"/>
    <w:rsid w:val="00F16E90"/>
    <w:rsid w:val="00F17D41"/>
    <w:rsid w:val="00F20BF7"/>
    <w:rsid w:val="00F21331"/>
    <w:rsid w:val="00F21E56"/>
    <w:rsid w:val="00F224D3"/>
    <w:rsid w:val="00F2268C"/>
    <w:rsid w:val="00F22709"/>
    <w:rsid w:val="00F22E10"/>
    <w:rsid w:val="00F22FCD"/>
    <w:rsid w:val="00F24310"/>
    <w:rsid w:val="00F246BC"/>
    <w:rsid w:val="00F2522A"/>
    <w:rsid w:val="00F254BA"/>
    <w:rsid w:val="00F266E6"/>
    <w:rsid w:val="00F2673B"/>
    <w:rsid w:val="00F26A04"/>
    <w:rsid w:val="00F30B8F"/>
    <w:rsid w:val="00F31140"/>
    <w:rsid w:val="00F3137D"/>
    <w:rsid w:val="00F31655"/>
    <w:rsid w:val="00F31D16"/>
    <w:rsid w:val="00F31DF6"/>
    <w:rsid w:val="00F32364"/>
    <w:rsid w:val="00F325D7"/>
    <w:rsid w:val="00F32A6E"/>
    <w:rsid w:val="00F33846"/>
    <w:rsid w:val="00F33AC7"/>
    <w:rsid w:val="00F3477C"/>
    <w:rsid w:val="00F34C1A"/>
    <w:rsid w:val="00F3512B"/>
    <w:rsid w:val="00F35314"/>
    <w:rsid w:val="00F358A5"/>
    <w:rsid w:val="00F36739"/>
    <w:rsid w:val="00F36EF9"/>
    <w:rsid w:val="00F37E65"/>
    <w:rsid w:val="00F408EB"/>
    <w:rsid w:val="00F41B57"/>
    <w:rsid w:val="00F42165"/>
    <w:rsid w:val="00F42176"/>
    <w:rsid w:val="00F4328E"/>
    <w:rsid w:val="00F446D0"/>
    <w:rsid w:val="00F44711"/>
    <w:rsid w:val="00F45C37"/>
    <w:rsid w:val="00F45F2F"/>
    <w:rsid w:val="00F4654C"/>
    <w:rsid w:val="00F47469"/>
    <w:rsid w:val="00F506EC"/>
    <w:rsid w:val="00F5072C"/>
    <w:rsid w:val="00F50E4E"/>
    <w:rsid w:val="00F515B1"/>
    <w:rsid w:val="00F515D6"/>
    <w:rsid w:val="00F51A20"/>
    <w:rsid w:val="00F51ABC"/>
    <w:rsid w:val="00F521B9"/>
    <w:rsid w:val="00F526E5"/>
    <w:rsid w:val="00F52834"/>
    <w:rsid w:val="00F52956"/>
    <w:rsid w:val="00F52BDC"/>
    <w:rsid w:val="00F531BF"/>
    <w:rsid w:val="00F539FD"/>
    <w:rsid w:val="00F53D44"/>
    <w:rsid w:val="00F53FBA"/>
    <w:rsid w:val="00F54049"/>
    <w:rsid w:val="00F54FBF"/>
    <w:rsid w:val="00F5588B"/>
    <w:rsid w:val="00F558C1"/>
    <w:rsid w:val="00F5612C"/>
    <w:rsid w:val="00F56EEA"/>
    <w:rsid w:val="00F573B4"/>
    <w:rsid w:val="00F579A6"/>
    <w:rsid w:val="00F57E54"/>
    <w:rsid w:val="00F601FB"/>
    <w:rsid w:val="00F61134"/>
    <w:rsid w:val="00F6194E"/>
    <w:rsid w:val="00F61CE4"/>
    <w:rsid w:val="00F61F70"/>
    <w:rsid w:val="00F6252A"/>
    <w:rsid w:val="00F62FB2"/>
    <w:rsid w:val="00F635C7"/>
    <w:rsid w:val="00F63846"/>
    <w:rsid w:val="00F63AAC"/>
    <w:rsid w:val="00F63C4B"/>
    <w:rsid w:val="00F643C2"/>
    <w:rsid w:val="00F667E0"/>
    <w:rsid w:val="00F66B74"/>
    <w:rsid w:val="00F6727C"/>
    <w:rsid w:val="00F706C3"/>
    <w:rsid w:val="00F7088E"/>
    <w:rsid w:val="00F70F13"/>
    <w:rsid w:val="00F712C7"/>
    <w:rsid w:val="00F713E6"/>
    <w:rsid w:val="00F71A44"/>
    <w:rsid w:val="00F71A80"/>
    <w:rsid w:val="00F72A29"/>
    <w:rsid w:val="00F7328F"/>
    <w:rsid w:val="00F73479"/>
    <w:rsid w:val="00F7349D"/>
    <w:rsid w:val="00F73E82"/>
    <w:rsid w:val="00F745F9"/>
    <w:rsid w:val="00F749EA"/>
    <w:rsid w:val="00F74C6B"/>
    <w:rsid w:val="00F74C92"/>
    <w:rsid w:val="00F7569F"/>
    <w:rsid w:val="00F75815"/>
    <w:rsid w:val="00F763CE"/>
    <w:rsid w:val="00F76A53"/>
    <w:rsid w:val="00F76DAA"/>
    <w:rsid w:val="00F773DB"/>
    <w:rsid w:val="00F80FB1"/>
    <w:rsid w:val="00F816C3"/>
    <w:rsid w:val="00F8183F"/>
    <w:rsid w:val="00F81EBB"/>
    <w:rsid w:val="00F82542"/>
    <w:rsid w:val="00F82984"/>
    <w:rsid w:val="00F829BC"/>
    <w:rsid w:val="00F82CA4"/>
    <w:rsid w:val="00F8350D"/>
    <w:rsid w:val="00F83710"/>
    <w:rsid w:val="00F84706"/>
    <w:rsid w:val="00F84913"/>
    <w:rsid w:val="00F84ADF"/>
    <w:rsid w:val="00F84B87"/>
    <w:rsid w:val="00F84F30"/>
    <w:rsid w:val="00F85233"/>
    <w:rsid w:val="00F85B6C"/>
    <w:rsid w:val="00F85FF5"/>
    <w:rsid w:val="00F872AA"/>
    <w:rsid w:val="00F873C7"/>
    <w:rsid w:val="00F87B15"/>
    <w:rsid w:val="00F87C79"/>
    <w:rsid w:val="00F87DA4"/>
    <w:rsid w:val="00F87F64"/>
    <w:rsid w:val="00F9036D"/>
    <w:rsid w:val="00F907C8"/>
    <w:rsid w:val="00F91844"/>
    <w:rsid w:val="00F93072"/>
    <w:rsid w:val="00F93AFA"/>
    <w:rsid w:val="00F93B39"/>
    <w:rsid w:val="00F9442B"/>
    <w:rsid w:val="00F953F4"/>
    <w:rsid w:val="00F95CBC"/>
    <w:rsid w:val="00F95D1A"/>
    <w:rsid w:val="00F9687D"/>
    <w:rsid w:val="00F96B0B"/>
    <w:rsid w:val="00F96F0D"/>
    <w:rsid w:val="00F97283"/>
    <w:rsid w:val="00F97569"/>
    <w:rsid w:val="00F9763F"/>
    <w:rsid w:val="00F97645"/>
    <w:rsid w:val="00F976B2"/>
    <w:rsid w:val="00F9776E"/>
    <w:rsid w:val="00F97D0B"/>
    <w:rsid w:val="00F97F52"/>
    <w:rsid w:val="00FA02D0"/>
    <w:rsid w:val="00FA0FBB"/>
    <w:rsid w:val="00FA15A0"/>
    <w:rsid w:val="00FA2C0F"/>
    <w:rsid w:val="00FA2C59"/>
    <w:rsid w:val="00FA3EEE"/>
    <w:rsid w:val="00FA41A8"/>
    <w:rsid w:val="00FA4CDF"/>
    <w:rsid w:val="00FA5E6A"/>
    <w:rsid w:val="00FA5F10"/>
    <w:rsid w:val="00FA69E7"/>
    <w:rsid w:val="00FA7EF1"/>
    <w:rsid w:val="00FB0071"/>
    <w:rsid w:val="00FB01A6"/>
    <w:rsid w:val="00FB0619"/>
    <w:rsid w:val="00FB1201"/>
    <w:rsid w:val="00FB1859"/>
    <w:rsid w:val="00FB1E19"/>
    <w:rsid w:val="00FB231C"/>
    <w:rsid w:val="00FB2C41"/>
    <w:rsid w:val="00FB373C"/>
    <w:rsid w:val="00FB3CA7"/>
    <w:rsid w:val="00FB479C"/>
    <w:rsid w:val="00FB5926"/>
    <w:rsid w:val="00FB6025"/>
    <w:rsid w:val="00FB6082"/>
    <w:rsid w:val="00FB6164"/>
    <w:rsid w:val="00FB6446"/>
    <w:rsid w:val="00FB75D7"/>
    <w:rsid w:val="00FC09B9"/>
    <w:rsid w:val="00FC0A3B"/>
    <w:rsid w:val="00FC11C6"/>
    <w:rsid w:val="00FC161C"/>
    <w:rsid w:val="00FC1740"/>
    <w:rsid w:val="00FC263C"/>
    <w:rsid w:val="00FC2987"/>
    <w:rsid w:val="00FC2C02"/>
    <w:rsid w:val="00FC2DD2"/>
    <w:rsid w:val="00FC3AD3"/>
    <w:rsid w:val="00FC461F"/>
    <w:rsid w:val="00FC4D2A"/>
    <w:rsid w:val="00FC5241"/>
    <w:rsid w:val="00FC5ADD"/>
    <w:rsid w:val="00FC5B29"/>
    <w:rsid w:val="00FC702C"/>
    <w:rsid w:val="00FC71E6"/>
    <w:rsid w:val="00FC7941"/>
    <w:rsid w:val="00FD06CC"/>
    <w:rsid w:val="00FD07FC"/>
    <w:rsid w:val="00FD1800"/>
    <w:rsid w:val="00FD2144"/>
    <w:rsid w:val="00FD26C8"/>
    <w:rsid w:val="00FD2B19"/>
    <w:rsid w:val="00FD2CC4"/>
    <w:rsid w:val="00FD3ACB"/>
    <w:rsid w:val="00FD3B15"/>
    <w:rsid w:val="00FD42D2"/>
    <w:rsid w:val="00FD4494"/>
    <w:rsid w:val="00FD5BB2"/>
    <w:rsid w:val="00FD5F2B"/>
    <w:rsid w:val="00FD6543"/>
    <w:rsid w:val="00FD6939"/>
    <w:rsid w:val="00FD70D7"/>
    <w:rsid w:val="00FE1041"/>
    <w:rsid w:val="00FE1EF9"/>
    <w:rsid w:val="00FE1F11"/>
    <w:rsid w:val="00FE2135"/>
    <w:rsid w:val="00FE2C71"/>
    <w:rsid w:val="00FE30A0"/>
    <w:rsid w:val="00FE4024"/>
    <w:rsid w:val="00FE549A"/>
    <w:rsid w:val="00FE54B1"/>
    <w:rsid w:val="00FE5533"/>
    <w:rsid w:val="00FE5A4B"/>
    <w:rsid w:val="00FE6389"/>
    <w:rsid w:val="00FE69DB"/>
    <w:rsid w:val="00FE7DED"/>
    <w:rsid w:val="00FF019F"/>
    <w:rsid w:val="00FF0C66"/>
    <w:rsid w:val="00FF13B7"/>
    <w:rsid w:val="00FF1C97"/>
    <w:rsid w:val="00FF32E2"/>
    <w:rsid w:val="00FF32FB"/>
    <w:rsid w:val="00FF36B9"/>
    <w:rsid w:val="00FF3FDE"/>
    <w:rsid w:val="00FF480D"/>
    <w:rsid w:val="00FF4CBC"/>
    <w:rsid w:val="00FF5CDD"/>
    <w:rsid w:val="00FF5FAC"/>
    <w:rsid w:val="00FF68ED"/>
    <w:rsid w:val="00FF6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9826">
      <o:colormenu v:ext="edit" strokecolor="none [3212]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A725DB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aliases w:val="H1,标题 11,PIM 1,h1,标书1,L1,boc,Section Head,l1,1,Heading 0,章节,Heading 11,l...,heading 1,h:1,h:1app,level 1,Level 1 Head,Huvudrubrik,Title1,1st level,Sec1,h11,1st level1,h12,1st level2,h13,1st level3,h14,1st level4,h15,1st level5,h16,1st level6,h"/>
    <w:next w:val="2"/>
    <w:qFormat/>
    <w:rsid w:val="00D15772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link w:val="2Char"/>
    <w:qFormat/>
    <w:rsid w:val="00D15772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, Char,h:3,3,H3,Kop 3V,l3,Level 3 Head,h3,heading 3 + Indent: Left 0.25 in,Title3,1.1.1.标题 3,sect1.2.3,list 3,Head 3,h31,h32,h33,h34,h35,h36,h37,h38,h311,h321,h331,h341,h351,h361,h371,h39,h312,h322,h332,h342,h352,h362,h372,h310,h313"/>
    <w:basedOn w:val="a1"/>
    <w:next w:val="a1"/>
    <w:qFormat/>
    <w:rsid w:val="00D15772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link w:val="Char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</w:style>
  <w:style w:type="paragraph" w:styleId="af3">
    <w:name w:val="Balloon Text"/>
    <w:basedOn w:val="a1"/>
    <w:link w:val="Char0"/>
    <w:rsid w:val="003F6AF2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2"/>
    <w:link w:val="af3"/>
    <w:rsid w:val="003F6AF2"/>
    <w:rPr>
      <w:snapToGrid w:val="0"/>
      <w:sz w:val="18"/>
      <w:szCs w:val="18"/>
    </w:rPr>
  </w:style>
  <w:style w:type="paragraph" w:styleId="af4">
    <w:name w:val="Title"/>
    <w:basedOn w:val="a1"/>
    <w:next w:val="a1"/>
    <w:link w:val="Char1"/>
    <w:qFormat/>
    <w:rsid w:val="002241B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f4"/>
    <w:rsid w:val="002241B2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List Paragraph"/>
    <w:basedOn w:val="a1"/>
    <w:uiPriority w:val="34"/>
    <w:qFormat/>
    <w:rsid w:val="001A5A4C"/>
    <w:pPr>
      <w:ind w:firstLineChars="200" w:firstLine="420"/>
    </w:pPr>
  </w:style>
  <w:style w:type="paragraph" w:styleId="af6">
    <w:name w:val="Document Map"/>
    <w:basedOn w:val="a1"/>
    <w:link w:val="Char2"/>
    <w:rsid w:val="00637801"/>
    <w:rPr>
      <w:rFonts w:ascii="宋体"/>
      <w:sz w:val="18"/>
      <w:szCs w:val="18"/>
    </w:rPr>
  </w:style>
  <w:style w:type="character" w:customStyle="1" w:styleId="Char2">
    <w:name w:val="文档结构图 Char"/>
    <w:basedOn w:val="a2"/>
    <w:link w:val="af6"/>
    <w:rsid w:val="00637801"/>
    <w:rPr>
      <w:rFonts w:ascii="宋体"/>
      <w:snapToGrid w:val="0"/>
      <w:sz w:val="18"/>
      <w:szCs w:val="18"/>
    </w:rPr>
  </w:style>
  <w:style w:type="paragraph" w:customStyle="1" w:styleId="TableHeading">
    <w:name w:val="Table Heading"/>
    <w:basedOn w:val="a1"/>
    <w:link w:val="TableHeadingChar"/>
    <w:rsid w:val="008C1F23"/>
    <w:pPr>
      <w:keepNext/>
      <w:topLinePunct/>
      <w:autoSpaceDE/>
      <w:autoSpaceDN/>
      <w:snapToGrid w:val="0"/>
      <w:spacing w:before="80" w:after="80" w:line="240" w:lineRule="atLeast"/>
    </w:pPr>
    <w:rPr>
      <w:rFonts w:ascii="Book Antiqua" w:eastAsia="黑体" w:hAnsi="Book Antiqua" w:cs="Book Antiqua"/>
      <w:b/>
      <w:bCs/>
      <w:sz w:val="20"/>
      <w:szCs w:val="20"/>
    </w:rPr>
  </w:style>
  <w:style w:type="character" w:customStyle="1" w:styleId="TableHeadingChar">
    <w:name w:val="Table Heading Char"/>
    <w:basedOn w:val="a2"/>
    <w:link w:val="TableHeading"/>
    <w:rsid w:val="008C1F23"/>
    <w:rPr>
      <w:rFonts w:ascii="Book Antiqua" w:eastAsia="黑体" w:hAnsi="Book Antiqua" w:cs="Book Antiqua"/>
      <w:b/>
      <w:bCs/>
      <w:snapToGrid w:val="0"/>
    </w:rPr>
  </w:style>
  <w:style w:type="paragraph" w:customStyle="1" w:styleId="TableText">
    <w:name w:val="Table Text"/>
    <w:basedOn w:val="a1"/>
    <w:link w:val="TableTextChar"/>
    <w:rsid w:val="008C1F23"/>
    <w:pPr>
      <w:topLinePunct/>
      <w:autoSpaceDE/>
      <w:autoSpaceDN/>
      <w:snapToGrid w:val="0"/>
      <w:spacing w:before="80" w:after="80" w:line="240" w:lineRule="atLeast"/>
    </w:pPr>
    <w:rPr>
      <w:rFonts w:ascii="Arial" w:hAnsi="Arial" w:cs="Arial"/>
      <w:sz w:val="20"/>
      <w:szCs w:val="20"/>
    </w:rPr>
  </w:style>
  <w:style w:type="character" w:customStyle="1" w:styleId="TableTextChar">
    <w:name w:val="Table Text Char"/>
    <w:basedOn w:val="a2"/>
    <w:link w:val="TableText"/>
    <w:rsid w:val="008C1F23"/>
    <w:rPr>
      <w:rFonts w:ascii="Arial" w:hAnsi="Arial" w:cs="Arial"/>
      <w:snapToGrid w:val="0"/>
    </w:rPr>
  </w:style>
  <w:style w:type="paragraph" w:customStyle="1" w:styleId="TerminalDisplayinTable">
    <w:name w:val="Terminal Display in Table"/>
    <w:rsid w:val="008C1F23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character" w:styleId="af7">
    <w:name w:val="annotation reference"/>
    <w:basedOn w:val="a2"/>
    <w:rsid w:val="006D0D34"/>
    <w:rPr>
      <w:sz w:val="21"/>
      <w:szCs w:val="21"/>
    </w:rPr>
  </w:style>
  <w:style w:type="paragraph" w:styleId="af8">
    <w:name w:val="annotation text"/>
    <w:basedOn w:val="a1"/>
    <w:link w:val="Char3"/>
    <w:rsid w:val="006D0D34"/>
  </w:style>
  <w:style w:type="character" w:customStyle="1" w:styleId="Char3">
    <w:name w:val="批注文字 Char"/>
    <w:basedOn w:val="a2"/>
    <w:link w:val="af8"/>
    <w:rsid w:val="006D0D34"/>
    <w:rPr>
      <w:snapToGrid w:val="0"/>
      <w:sz w:val="21"/>
      <w:szCs w:val="21"/>
    </w:rPr>
  </w:style>
  <w:style w:type="paragraph" w:styleId="af9">
    <w:name w:val="annotation subject"/>
    <w:basedOn w:val="af8"/>
    <w:next w:val="af8"/>
    <w:link w:val="Char4"/>
    <w:rsid w:val="006D0D34"/>
    <w:rPr>
      <w:b/>
      <w:bCs/>
    </w:rPr>
  </w:style>
  <w:style w:type="character" w:customStyle="1" w:styleId="Char4">
    <w:name w:val="批注主题 Char"/>
    <w:basedOn w:val="Char3"/>
    <w:link w:val="af9"/>
    <w:rsid w:val="006D0D34"/>
    <w:rPr>
      <w:b/>
      <w:bCs/>
    </w:rPr>
  </w:style>
  <w:style w:type="paragraph" w:styleId="HTML">
    <w:name w:val="HTML Preformatted"/>
    <w:basedOn w:val="a1"/>
    <w:link w:val="HTMLChar"/>
    <w:uiPriority w:val="99"/>
    <w:unhideWhenUsed/>
    <w:rsid w:val="00377A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377A6A"/>
    <w:rPr>
      <w:rFonts w:ascii="宋体" w:hAnsi="宋体" w:cs="宋体"/>
      <w:sz w:val="24"/>
      <w:szCs w:val="24"/>
    </w:rPr>
  </w:style>
  <w:style w:type="character" w:styleId="afa">
    <w:name w:val="Hyperlink"/>
    <w:basedOn w:val="a2"/>
    <w:uiPriority w:val="99"/>
    <w:rsid w:val="005C184C"/>
    <w:rPr>
      <w:color w:val="0000FF" w:themeColor="hyperlink"/>
      <w:u w:val="single"/>
    </w:rPr>
  </w:style>
  <w:style w:type="paragraph" w:customStyle="1" w:styleId="afb">
    <w:name w:val="表格列标题"/>
    <w:basedOn w:val="a1"/>
    <w:rsid w:val="003170B4"/>
    <w:pPr>
      <w:spacing w:line="240" w:lineRule="auto"/>
      <w:jc w:val="center"/>
    </w:pPr>
    <w:rPr>
      <w:b/>
      <w:snapToGrid/>
      <w:szCs w:val="20"/>
    </w:rPr>
  </w:style>
  <w:style w:type="paragraph" w:customStyle="1" w:styleId="Char5">
    <w:name w:val="表头样式 Char"/>
    <w:basedOn w:val="a1"/>
    <w:link w:val="CharChar"/>
    <w:autoRedefine/>
    <w:rsid w:val="003170B4"/>
    <w:pPr>
      <w:spacing w:line="240" w:lineRule="auto"/>
      <w:jc w:val="center"/>
    </w:pPr>
    <w:rPr>
      <w:rFonts w:ascii="Arial" w:hAnsi="Arial"/>
      <w:b/>
      <w:snapToGrid/>
    </w:rPr>
  </w:style>
  <w:style w:type="paragraph" w:customStyle="1" w:styleId="afc">
    <w:name w:val="修订记录"/>
    <w:basedOn w:val="a1"/>
    <w:rsid w:val="003170B4"/>
    <w:pPr>
      <w:spacing w:before="300" w:after="150"/>
      <w:jc w:val="center"/>
    </w:pPr>
    <w:rPr>
      <w:rFonts w:ascii="黑体" w:eastAsia="黑体"/>
      <w:snapToGrid/>
      <w:sz w:val="30"/>
      <w:szCs w:val="20"/>
    </w:rPr>
  </w:style>
  <w:style w:type="paragraph" w:customStyle="1" w:styleId="afd">
    <w:name w:val="缺省文本"/>
    <w:basedOn w:val="a1"/>
    <w:rsid w:val="003170B4"/>
    <w:rPr>
      <w:snapToGrid/>
      <w:szCs w:val="20"/>
    </w:rPr>
  </w:style>
  <w:style w:type="character" w:customStyle="1" w:styleId="CharChar">
    <w:name w:val="表头样式 Char Char"/>
    <w:basedOn w:val="a2"/>
    <w:link w:val="Char5"/>
    <w:rsid w:val="003170B4"/>
    <w:rPr>
      <w:rFonts w:ascii="Arial" w:hAnsi="Arial"/>
      <w:b/>
      <w:sz w:val="21"/>
      <w:szCs w:val="21"/>
    </w:rPr>
  </w:style>
  <w:style w:type="paragraph" w:customStyle="1" w:styleId="afe">
    <w:name w:val="封面华为技术"/>
    <w:basedOn w:val="a1"/>
    <w:rsid w:val="00A8597D"/>
    <w:pPr>
      <w:jc w:val="center"/>
    </w:pPr>
    <w:rPr>
      <w:rFonts w:ascii="Arial" w:eastAsia="黑体" w:hAnsi="Arial"/>
      <w:snapToGrid/>
      <w:sz w:val="32"/>
      <w:szCs w:val="32"/>
    </w:rPr>
  </w:style>
  <w:style w:type="paragraph" w:customStyle="1" w:styleId="aff">
    <w:name w:val="封面表格文本"/>
    <w:basedOn w:val="a1"/>
    <w:autoRedefine/>
    <w:rsid w:val="00A8597D"/>
    <w:pPr>
      <w:spacing w:line="240" w:lineRule="auto"/>
      <w:jc w:val="center"/>
    </w:pPr>
    <w:rPr>
      <w:rFonts w:ascii="Arial" w:hAnsi="Arial"/>
      <w:snapToGrid/>
    </w:rPr>
  </w:style>
  <w:style w:type="paragraph" w:customStyle="1" w:styleId="Default">
    <w:name w:val="Default"/>
    <w:rsid w:val="00417CDE"/>
    <w:pPr>
      <w:widowControl w:val="0"/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paragraph" w:customStyle="1" w:styleId="TableContents">
    <w:name w:val="Table Contents"/>
    <w:basedOn w:val="aff0"/>
    <w:rsid w:val="00087ED2"/>
    <w:pPr>
      <w:widowControl/>
      <w:suppressLineNumbers/>
      <w:suppressAutoHyphens/>
      <w:autoSpaceDE/>
      <w:autoSpaceDN/>
      <w:adjustRightInd/>
      <w:spacing w:line="240" w:lineRule="auto"/>
      <w:jc w:val="both"/>
    </w:pPr>
    <w:rPr>
      <w:rFonts w:ascii="Arial" w:eastAsia="Times New Roman" w:hAnsi="Arial"/>
      <w:snapToGrid/>
      <w:sz w:val="20"/>
      <w:szCs w:val="24"/>
    </w:rPr>
  </w:style>
  <w:style w:type="paragraph" w:styleId="aff0">
    <w:name w:val="Body Text"/>
    <w:basedOn w:val="a1"/>
    <w:link w:val="Char6"/>
    <w:rsid w:val="00087ED2"/>
    <w:pPr>
      <w:spacing w:after="120"/>
    </w:pPr>
  </w:style>
  <w:style w:type="character" w:customStyle="1" w:styleId="Char6">
    <w:name w:val="正文文本 Char"/>
    <w:basedOn w:val="a2"/>
    <w:link w:val="aff0"/>
    <w:rsid w:val="00087ED2"/>
    <w:rPr>
      <w:snapToGrid w:val="0"/>
      <w:sz w:val="21"/>
      <w:szCs w:val="21"/>
    </w:rPr>
  </w:style>
  <w:style w:type="character" w:customStyle="1" w:styleId="Char">
    <w:name w:val="表格文本 Char"/>
    <w:basedOn w:val="a2"/>
    <w:link w:val="a5"/>
    <w:locked/>
    <w:rsid w:val="00087ED2"/>
    <w:rPr>
      <w:rFonts w:ascii="Arial" w:hAnsi="Arial"/>
      <w:noProof/>
      <w:sz w:val="21"/>
      <w:szCs w:val="21"/>
    </w:rPr>
  </w:style>
  <w:style w:type="paragraph" w:customStyle="1" w:styleId="TAL">
    <w:name w:val="TAL"/>
    <w:basedOn w:val="a1"/>
    <w:rsid w:val="00087ED2"/>
    <w:pPr>
      <w:keepNext/>
      <w:keepLines/>
      <w:widowControl/>
      <w:overflowPunct w:val="0"/>
      <w:spacing w:line="240" w:lineRule="auto"/>
      <w:textAlignment w:val="baseline"/>
    </w:pPr>
    <w:rPr>
      <w:rFonts w:ascii="Arial" w:hAnsi="Arial"/>
      <w:snapToGrid/>
      <w:sz w:val="18"/>
      <w:szCs w:val="18"/>
      <w:lang w:val="en-GB" w:eastAsia="en-US"/>
    </w:rPr>
  </w:style>
  <w:style w:type="character" w:customStyle="1" w:styleId="2Char">
    <w:name w:val="标题 2 Char"/>
    <w:basedOn w:val="a2"/>
    <w:link w:val="2"/>
    <w:rsid w:val="008F1837"/>
    <w:rPr>
      <w:rFonts w:ascii="Arial" w:eastAsia="黑体" w:hAnsi="Arial"/>
      <w:sz w:val="24"/>
      <w:szCs w:val="24"/>
    </w:rPr>
  </w:style>
  <w:style w:type="paragraph" w:styleId="TOC">
    <w:name w:val="TOC Heading"/>
    <w:basedOn w:val="1"/>
    <w:next w:val="a1"/>
    <w:uiPriority w:val="39"/>
    <w:semiHidden/>
    <w:unhideWhenUsed/>
    <w:qFormat/>
    <w:rsid w:val="00D55BF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20">
    <w:name w:val="toc 2"/>
    <w:basedOn w:val="a1"/>
    <w:next w:val="a1"/>
    <w:autoRedefine/>
    <w:uiPriority w:val="39"/>
    <w:unhideWhenUsed/>
    <w:qFormat/>
    <w:rsid w:val="00D55BFD"/>
    <w:pPr>
      <w:widowControl/>
      <w:autoSpaceDE/>
      <w:autoSpaceDN/>
      <w:adjustRightInd/>
      <w:spacing w:after="100" w:line="276" w:lineRule="auto"/>
      <w:ind w:left="220"/>
    </w:pPr>
    <w:rPr>
      <w:rFonts w:asciiTheme="minorHAnsi" w:eastAsiaTheme="minorEastAsia" w:hAnsiTheme="minorHAnsi" w:cstheme="minorBidi"/>
      <w:snapToGrid/>
      <w:sz w:val="22"/>
      <w:szCs w:val="22"/>
    </w:rPr>
  </w:style>
  <w:style w:type="paragraph" w:styleId="10">
    <w:name w:val="toc 1"/>
    <w:basedOn w:val="a1"/>
    <w:next w:val="a1"/>
    <w:autoRedefine/>
    <w:uiPriority w:val="39"/>
    <w:unhideWhenUsed/>
    <w:qFormat/>
    <w:rsid w:val="00D55BFD"/>
    <w:pPr>
      <w:widowControl/>
      <w:autoSpaceDE/>
      <w:autoSpaceDN/>
      <w:adjustRightInd/>
      <w:spacing w:after="100" w:line="276" w:lineRule="auto"/>
    </w:pPr>
    <w:rPr>
      <w:rFonts w:asciiTheme="minorHAnsi" w:eastAsiaTheme="minorEastAsia" w:hAnsiTheme="minorHAnsi" w:cstheme="minorBidi"/>
      <w:snapToGrid/>
      <w:sz w:val="22"/>
      <w:szCs w:val="22"/>
    </w:rPr>
  </w:style>
  <w:style w:type="paragraph" w:styleId="30">
    <w:name w:val="toc 3"/>
    <w:basedOn w:val="a1"/>
    <w:next w:val="a1"/>
    <w:autoRedefine/>
    <w:uiPriority w:val="39"/>
    <w:unhideWhenUsed/>
    <w:qFormat/>
    <w:rsid w:val="00D55BFD"/>
    <w:pPr>
      <w:widowControl/>
      <w:autoSpaceDE/>
      <w:autoSpaceDN/>
      <w:adjustRightInd/>
      <w:spacing w:after="100" w:line="276" w:lineRule="auto"/>
      <w:ind w:left="440"/>
    </w:pPr>
    <w:rPr>
      <w:rFonts w:asciiTheme="minorHAnsi" w:eastAsiaTheme="minorEastAsia" w:hAnsiTheme="minorHAnsi" w:cstheme="minorBidi"/>
      <w:snapToGrid/>
      <w:sz w:val="22"/>
      <w:szCs w:val="22"/>
    </w:rPr>
  </w:style>
  <w:style w:type="paragraph" w:styleId="aff1">
    <w:name w:val="Normal (Web)"/>
    <w:basedOn w:val="a1"/>
    <w:uiPriority w:val="99"/>
    <w:unhideWhenUsed/>
    <w:rsid w:val="000E4B34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customStyle="1" w:styleId="100">
    <w:name w:val="正文 + 10 磅"/>
    <w:basedOn w:val="a1"/>
    <w:rsid w:val="00CA67B8"/>
    <w:pPr>
      <w:autoSpaceDE/>
      <w:autoSpaceDN/>
      <w:adjustRightInd/>
      <w:spacing w:line="240" w:lineRule="auto"/>
      <w:jc w:val="both"/>
    </w:pPr>
    <w:rPr>
      <w:snapToGrid/>
      <w:kern w:val="2"/>
      <w:sz w:val="20"/>
      <w:szCs w:val="20"/>
    </w:rPr>
  </w:style>
  <w:style w:type="paragraph" w:customStyle="1" w:styleId="My1">
    <w:name w:val="My表格1"/>
    <w:basedOn w:val="a1"/>
    <w:rsid w:val="00690817"/>
    <w:pPr>
      <w:autoSpaceDE/>
      <w:autoSpaceDN/>
      <w:adjustRightInd/>
      <w:spacing w:before="120" w:after="120" w:line="240" w:lineRule="auto"/>
      <w:jc w:val="both"/>
    </w:pPr>
    <w:rPr>
      <w:rFonts w:ascii="Arial" w:hAnsi="Arial"/>
      <w:snapToGrid/>
      <w:kern w:val="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3DC6-4275-4D72-A50A-2C9441E40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51</Pages>
  <Words>4972</Words>
  <Characters>28347</Characters>
  <Application>Microsoft Office Word</Application>
  <DocSecurity>0</DocSecurity>
  <Lines>236</Lines>
  <Paragraphs>66</Paragraphs>
  <ScaleCrop>false</ScaleCrop>
  <Company>Huawei Technologies Co.,Ltd.</Company>
  <LinksUpToDate>false</LinksUpToDate>
  <CharactersWithSpaces>33253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Liulianxi</dc:creator>
  <cp:lastModifiedBy>s00150434</cp:lastModifiedBy>
  <cp:revision>166</cp:revision>
  <dcterms:created xsi:type="dcterms:W3CDTF">2014-07-28T05:51:00Z</dcterms:created>
  <dcterms:modified xsi:type="dcterms:W3CDTF">2015-09-16T03:00:00Z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(3)lchZlC9gW8NfyW2cz7raWDzoxTIoHM5eLtnfCz4wNCxBKi10xLeBy03Ydp501mZg9qpjJq6r
i4iS1ZVuhc4Y1KHeobi8Zn+L2f5oVRcGNm94BIHbJeeKqPIzUH/AGUrqzo2RX1fMKVEjFu8X
kO1EauufZVqI4eAGXGBwvfTku76Z0kzFdtwHUOnvuDON/9DnhcRVU8hTvLjh3GKl4qxt4csu
bRfBWV8Bb1gHbB39EXExM</vt:lpwstr>
  </property>
  <property fmtid="{D5CDD505-2E9C-101B-9397-08002B2CF9AE}" pid="3" name="_ms_pID_7253431">
    <vt:lpwstr>Hgebfn1Kl6IKoY3KsYXrjFa8+QUCSwkdOjsRMDzFwGr976BLQNX
YiUJb5FSk1zZyYC8X0+Qw51zYYgFWvki0Ve6HFzNjZH2us8sZeyLRErlyx0ArbT5BHjDFh0G
sCXNtLQJZzvcBZTT7OQQc37Vt65fq/MsDon5a2ECmQziuvF2zzvybGLgPiNyyDSrXF7F/NvN
oDTw5NtzQmyXA/VeSdANDTf198NwfVtsmRR91qP/mu</vt:lpwstr>
  </property>
  <property fmtid="{D5CDD505-2E9C-101B-9397-08002B2CF9AE}" pid="4" name="_ms_pID_7253432">
    <vt:lpwstr>1jw+lsYnZ1LmxCq5ufRHbmCRys0Hz9
TCEfYRXlS6PdBWK5D10H722ZstqBKWAzmEXoDYHHmg1C5W1GkwXpugGmpv7wu8u+zpqcykzw
TM8ZR010aXDfQDJd37wgs50+EVu6ursXzcQIVY+cEer+myRFhbpSg+MdUbfkmZuM+xFaJeGR
s9t6By7jQxGTpzFHSHyLVQDehbnY4IwX9pfKx25E9j3VPTqUt3Up4Hkt</vt:lpwstr>
  </property>
  <property fmtid="{D5CDD505-2E9C-101B-9397-08002B2CF9AE}" pid="5" name="sflag">
    <vt:lpwstr>1442288720</vt:lpwstr>
  </property>
  <property fmtid="{D5CDD505-2E9C-101B-9397-08002B2CF9AE}" pid="6" name="_2015_ms_pID_725343">
    <vt:lpwstr>(2)0cYo1pmyvZ2/E8Lje3cY4IJErgyO2VcYJ5YXkBTIPbojkxXj3LTHdLFX2f1KDUuH1xGkOiWp
LFwbzqBYjU84H/eysbW1RTw6SF9YrIc46akHx8xOd0eSFC/TeEv2b7HevaVf5/hCwyyF4Lnw
OVEokw5dHHbLefe/9UiYbS7bu+RjdN3Bs7IVPBmJV+Su1is5DnCZhMDZbp7WMuhCIUH9QlXw
CfBJO/v+kL+DGpo0e6</vt:lpwstr>
  </property>
  <property fmtid="{D5CDD505-2E9C-101B-9397-08002B2CF9AE}" pid="7" name="_2015_ms_pID_7253431">
    <vt:lpwstr>C2UO7pl8gTooBrnU+iPtu6w3/6SPCSz2mHKNSLtLIoHvoJh2TcJGZx
bIhDijn37Z78JkJ+3dAD6L+8GSy/RGH7ljhSnlCV0n3Rum8lnffiimlgwfzYRhz3VXaTNzcG
Wx+pGt5ecOq2GVYKULUmGPNpBadPjNeryXwcLmKGNHewUkFGAumupjrA8FtBdTIx8wvxU3IE
lQp7w7H2oYMjPBhi</vt:lpwstr>
  </property>
</Properties>
</file>